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17F99" w14:textId="36587F29" w:rsidR="00E3440C" w:rsidRPr="00E3440C" w:rsidRDefault="00C05BDF" w:rsidP="00957149">
      <w:pPr>
        <w:pStyle w:val="Title"/>
        <w:spacing w:line="480" w:lineRule="auto"/>
        <w:jc w:val="center"/>
        <w:rPr>
          <w:rFonts w:ascii="Times" w:hAnsi="Times"/>
          <w:b/>
          <w:color w:val="auto"/>
          <w:sz w:val="24"/>
          <w:szCs w:val="24"/>
        </w:rPr>
      </w:pPr>
      <w:r>
        <w:rPr>
          <w:rFonts w:ascii="Times" w:hAnsi="Times"/>
          <w:b/>
          <w:color w:val="auto"/>
          <w:sz w:val="24"/>
          <w:szCs w:val="24"/>
        </w:rPr>
        <w:t>SUPPLEME</w:t>
      </w:r>
      <w:r w:rsidR="00E3440C">
        <w:rPr>
          <w:rFonts w:ascii="Times" w:hAnsi="Times"/>
          <w:b/>
          <w:color w:val="auto"/>
          <w:sz w:val="24"/>
          <w:szCs w:val="24"/>
        </w:rPr>
        <w:t>NTAL ONLINE MATERIALS</w:t>
      </w:r>
    </w:p>
    <w:p w14:paraId="0FFD1B2C" w14:textId="77777777" w:rsidR="00E3440C" w:rsidRDefault="00E3440C" w:rsidP="009D1F7A">
      <w:pPr>
        <w:pStyle w:val="Title"/>
        <w:spacing w:line="480" w:lineRule="auto"/>
        <w:ind w:firstLine="0"/>
        <w:rPr>
          <w:rFonts w:ascii="Times" w:hAnsi="Times"/>
          <w:color w:val="auto"/>
          <w:sz w:val="24"/>
          <w:szCs w:val="24"/>
        </w:rPr>
      </w:pPr>
    </w:p>
    <w:p w14:paraId="7C082938" w14:textId="77777777" w:rsidR="00E3440C" w:rsidRDefault="00E3440C" w:rsidP="00957149">
      <w:pPr>
        <w:pStyle w:val="Title"/>
        <w:spacing w:line="480" w:lineRule="auto"/>
        <w:jc w:val="center"/>
        <w:rPr>
          <w:rFonts w:ascii="Times" w:hAnsi="Times"/>
          <w:color w:val="auto"/>
          <w:sz w:val="24"/>
          <w:szCs w:val="24"/>
        </w:rPr>
      </w:pPr>
    </w:p>
    <w:p w14:paraId="60224490" w14:textId="77777777" w:rsidR="00E3440C" w:rsidRPr="00E3440C" w:rsidRDefault="00E3440C" w:rsidP="00957149">
      <w:pPr>
        <w:pStyle w:val="Title"/>
        <w:spacing w:line="480" w:lineRule="auto"/>
        <w:jc w:val="center"/>
        <w:rPr>
          <w:rFonts w:ascii="Times" w:hAnsi="Times"/>
          <w:color w:val="auto"/>
          <w:sz w:val="24"/>
          <w:szCs w:val="24"/>
        </w:rPr>
      </w:pPr>
      <w:r w:rsidRPr="00E3440C">
        <w:rPr>
          <w:rFonts w:ascii="Times" w:hAnsi="Times"/>
          <w:color w:val="auto"/>
          <w:sz w:val="24"/>
          <w:szCs w:val="24"/>
        </w:rPr>
        <w:t>Preference consistency relies on hippocampal function:</w:t>
      </w:r>
    </w:p>
    <w:p w14:paraId="245F7102" w14:textId="49755502" w:rsidR="00E3440C" w:rsidRPr="0094422B" w:rsidRDefault="00E3440C" w:rsidP="009D1F7A">
      <w:pPr>
        <w:pStyle w:val="Title"/>
        <w:spacing w:line="480" w:lineRule="auto"/>
        <w:jc w:val="center"/>
        <w:rPr>
          <w:vertAlign w:val="superscript"/>
        </w:rPr>
      </w:pPr>
      <w:r w:rsidRPr="00E3440C">
        <w:rPr>
          <w:rFonts w:ascii="Times" w:hAnsi="Times"/>
          <w:color w:val="auto"/>
          <w:sz w:val="24"/>
          <w:szCs w:val="24"/>
        </w:rPr>
        <w:t xml:space="preserve">Evidence from </w:t>
      </w:r>
      <w:proofErr w:type="spellStart"/>
      <w:r w:rsidRPr="00E3440C">
        <w:rPr>
          <w:rFonts w:ascii="Times" w:hAnsi="Times"/>
          <w:color w:val="auto"/>
          <w:sz w:val="24"/>
          <w:szCs w:val="24"/>
        </w:rPr>
        <w:t>mediotemporal</w:t>
      </w:r>
      <w:proofErr w:type="spellEnd"/>
      <w:r w:rsidRPr="00E3440C">
        <w:rPr>
          <w:rFonts w:ascii="Times" w:hAnsi="Times"/>
          <w:color w:val="auto"/>
          <w:sz w:val="24"/>
          <w:szCs w:val="24"/>
        </w:rPr>
        <w:t xml:space="preserve"> lobe epilepsy</w:t>
      </w:r>
    </w:p>
    <w:p w14:paraId="3B10FC67" w14:textId="77777777" w:rsidR="009D1F7A" w:rsidRPr="005E3FBE" w:rsidRDefault="009D1F7A" w:rsidP="009D1F7A">
      <w:pPr>
        <w:rPr>
          <w:ins w:id="0" w:author="Ayse Zeynep Enkavi" w:date="2015-10-03T18:34:00Z"/>
          <w:vertAlign w:val="superscript"/>
        </w:rPr>
      </w:pPr>
      <w:ins w:id="1" w:author="Ayse Zeynep Enkavi" w:date="2015-10-03T18:34:00Z">
        <w:r w:rsidRPr="005E3FBE">
          <w:t>B. Weber</w:t>
        </w:r>
        <w:r w:rsidRPr="005E3FBE">
          <w:rPr>
            <w:vertAlign w:val="superscript"/>
          </w:rPr>
          <w:t>1</w:t>
        </w:r>
        <w:proofErr w:type="gramStart"/>
        <w:r w:rsidRPr="005E3FBE">
          <w:rPr>
            <w:vertAlign w:val="superscript"/>
          </w:rPr>
          <w:t>,2</w:t>
        </w:r>
        <w:proofErr w:type="gramEnd"/>
        <w:r w:rsidRPr="005E3FBE">
          <w:t>, A. Z. Enkavi</w:t>
        </w:r>
        <w:r w:rsidRPr="005E3FBE">
          <w:rPr>
            <w:vertAlign w:val="superscript"/>
          </w:rPr>
          <w:t>3</w:t>
        </w:r>
        <w:r w:rsidRPr="005E3FBE">
          <w:t>,</w:t>
        </w:r>
        <w:r w:rsidRPr="005E3FBE">
          <w:rPr>
            <w:vertAlign w:val="superscript"/>
          </w:rPr>
          <w:t xml:space="preserve"> </w:t>
        </w:r>
        <w:r w:rsidRPr="005E3FBE">
          <w:t>I. Zweyer</w:t>
        </w:r>
        <w:r w:rsidRPr="005E3FBE">
          <w:rPr>
            <w:vertAlign w:val="superscript"/>
          </w:rPr>
          <w:t>1,2</w:t>
        </w:r>
        <w:r w:rsidRPr="005E3FBE">
          <w:t>, J. Wagner</w:t>
        </w:r>
        <w:r w:rsidRPr="005E3FBE">
          <w:rPr>
            <w:vertAlign w:val="superscript"/>
          </w:rPr>
          <w:t>1</w:t>
        </w:r>
        <w:r w:rsidRPr="005E3FBE">
          <w:t>, C.E. Elger</w:t>
        </w:r>
        <w:r w:rsidRPr="005E3FBE">
          <w:rPr>
            <w:vertAlign w:val="superscript"/>
          </w:rPr>
          <w:t>1,2</w:t>
        </w:r>
        <w:r w:rsidRPr="005E3FBE">
          <w:t>, ,E. U. Weber</w:t>
        </w:r>
        <w:r>
          <w:rPr>
            <w:vertAlign w:val="superscript"/>
          </w:rPr>
          <w:t>4</w:t>
        </w:r>
        <w:r w:rsidRPr="005E3FBE">
          <w:t>, E. J. Johnson</w:t>
        </w:r>
        <w:r>
          <w:rPr>
            <w:vertAlign w:val="superscript"/>
          </w:rPr>
          <w:t>4</w:t>
        </w:r>
        <w:r w:rsidRPr="005E3FBE">
          <w:t>,</w:t>
        </w:r>
      </w:ins>
    </w:p>
    <w:p w14:paraId="15AFDACE" w14:textId="77777777" w:rsidR="009D1F7A" w:rsidRPr="005E3FBE" w:rsidRDefault="009D1F7A" w:rsidP="009D1F7A">
      <w:pPr>
        <w:rPr>
          <w:ins w:id="2" w:author="Ayse Zeynep Enkavi" w:date="2015-10-03T18:34:00Z"/>
          <w:vertAlign w:val="superscript"/>
        </w:rPr>
      </w:pPr>
    </w:p>
    <w:p w14:paraId="1669CD15" w14:textId="77777777" w:rsidR="009D1F7A" w:rsidRPr="005E3FBE" w:rsidRDefault="009D1F7A" w:rsidP="009D1F7A">
      <w:pPr>
        <w:spacing w:line="240" w:lineRule="auto"/>
        <w:rPr>
          <w:ins w:id="3" w:author="Ayse Zeynep Enkavi" w:date="2015-10-03T18:34:00Z"/>
        </w:rPr>
      </w:pPr>
      <w:ins w:id="4" w:author="Ayse Zeynep Enkavi" w:date="2015-10-03T18:34:00Z">
        <w:r w:rsidRPr="005E3FBE">
          <w:rPr>
            <w:vertAlign w:val="superscript"/>
          </w:rPr>
          <w:t>1</w:t>
        </w:r>
        <w:r w:rsidRPr="005E3FBE">
          <w:t xml:space="preserve">Department of </w:t>
        </w:r>
        <w:proofErr w:type="spellStart"/>
        <w:r w:rsidRPr="005E3FBE">
          <w:t>Epileptology</w:t>
        </w:r>
        <w:proofErr w:type="spellEnd"/>
        <w:r w:rsidRPr="005E3FBE">
          <w:t>, Sigmund-Freud-Str.25, University Hospital Bonn, 53127 Bonn, Germany</w:t>
        </w:r>
      </w:ins>
    </w:p>
    <w:p w14:paraId="73ED539A" w14:textId="77777777" w:rsidR="009D1F7A" w:rsidRPr="005E3FBE" w:rsidRDefault="009D1F7A" w:rsidP="009D1F7A">
      <w:pPr>
        <w:spacing w:line="240" w:lineRule="auto"/>
        <w:rPr>
          <w:ins w:id="5" w:author="Ayse Zeynep Enkavi" w:date="2015-10-03T18:34:00Z"/>
        </w:rPr>
      </w:pPr>
      <w:proofErr w:type="gramStart"/>
      <w:ins w:id="6" w:author="Ayse Zeynep Enkavi" w:date="2015-10-03T18:34:00Z">
        <w:r w:rsidRPr="005E3FBE">
          <w:rPr>
            <w:vertAlign w:val="superscript"/>
          </w:rPr>
          <w:t>2</w:t>
        </w:r>
        <w:r w:rsidRPr="005E3FBE">
          <w:t xml:space="preserve">Center for Economics and Neuroscience, </w:t>
        </w:r>
        <w:proofErr w:type="spellStart"/>
        <w:r w:rsidRPr="005E3FBE">
          <w:t>Nachtigallenweg</w:t>
        </w:r>
        <w:proofErr w:type="spellEnd"/>
        <w:r w:rsidRPr="005E3FBE">
          <w:t xml:space="preserve"> 86, University of Bonn.</w:t>
        </w:r>
        <w:proofErr w:type="gramEnd"/>
        <w:r w:rsidRPr="005E3FBE">
          <w:t xml:space="preserve"> 53127 Bonn, Germany</w:t>
        </w:r>
      </w:ins>
    </w:p>
    <w:p w14:paraId="72AD24E4" w14:textId="77777777" w:rsidR="009D1F7A" w:rsidRPr="005E3FBE" w:rsidRDefault="009D1F7A" w:rsidP="009D1F7A">
      <w:pPr>
        <w:spacing w:line="240" w:lineRule="auto"/>
        <w:rPr>
          <w:ins w:id="7" w:author="Ayse Zeynep Enkavi" w:date="2015-10-03T18:34:00Z"/>
        </w:rPr>
      </w:pPr>
      <w:ins w:id="8" w:author="Ayse Zeynep Enkavi" w:date="2015-10-03T18:34:00Z">
        <w:r>
          <w:rPr>
            <w:vertAlign w:val="superscript"/>
          </w:rPr>
          <w:t>3</w:t>
        </w:r>
        <w:r>
          <w:t>Department of Psychology, Stanford University, 450 Serra Mall, 420-01, Stanford, CA 94305</w:t>
        </w:r>
      </w:ins>
    </w:p>
    <w:p w14:paraId="776D3908" w14:textId="77777777" w:rsidR="009D1F7A" w:rsidRPr="005E3FBE" w:rsidRDefault="009D1F7A" w:rsidP="009D1F7A">
      <w:pPr>
        <w:spacing w:line="240" w:lineRule="auto"/>
        <w:rPr>
          <w:ins w:id="9" w:author="Ayse Zeynep Enkavi" w:date="2015-10-03T18:34:00Z"/>
        </w:rPr>
      </w:pPr>
      <w:ins w:id="10" w:author="Ayse Zeynep Enkavi" w:date="2015-10-03T18:34:00Z">
        <w:r>
          <w:rPr>
            <w:vertAlign w:val="superscript"/>
          </w:rPr>
          <w:t>4</w:t>
        </w:r>
        <w:r w:rsidRPr="005E3FBE">
          <w:t>Center for Decision Science, Uris Hall 716, 3022 Broadway, New York, NY 10027-6902, Columbia University, US</w:t>
        </w:r>
      </w:ins>
    </w:p>
    <w:p w14:paraId="33CAF74D" w14:textId="77777777" w:rsidR="00E3440C" w:rsidRDefault="00E3440C" w:rsidP="00957149"/>
    <w:p w14:paraId="3AC5F605" w14:textId="77777777" w:rsidR="00E3440C" w:rsidRDefault="00E3440C" w:rsidP="00957149">
      <w:pPr>
        <w:tabs>
          <w:tab w:val="clear" w:pos="0"/>
        </w:tabs>
        <w:ind w:right="0" w:firstLine="0"/>
        <w:rPr>
          <w:rFonts w:ascii="Times" w:eastAsiaTheme="majorEastAsia" w:hAnsi="Times" w:cstheme="majorBidi"/>
          <w:spacing w:val="5"/>
          <w:kern w:val="28"/>
          <w:szCs w:val="24"/>
        </w:rPr>
      </w:pPr>
      <w:r w:rsidRPr="00E3440C">
        <w:rPr>
          <w:rFonts w:ascii="Times" w:eastAsiaTheme="majorEastAsia" w:hAnsi="Times" w:cstheme="majorBidi"/>
          <w:spacing w:val="5"/>
          <w:kern w:val="28"/>
          <w:szCs w:val="24"/>
        </w:rPr>
        <w:t>Professor Dr. Bernd Weber</w:t>
      </w:r>
      <w:r>
        <w:rPr>
          <w:rFonts w:ascii="Times" w:eastAsiaTheme="majorEastAsia" w:hAnsi="Times" w:cstheme="majorBidi"/>
          <w:spacing w:val="5"/>
          <w:kern w:val="28"/>
          <w:szCs w:val="24"/>
        </w:rPr>
        <w:t xml:space="preserve"> (corresponding author)</w:t>
      </w:r>
      <w:r w:rsidRPr="00E3440C">
        <w:rPr>
          <w:rFonts w:ascii="Times" w:eastAsiaTheme="majorEastAsia" w:hAnsi="Times" w:cstheme="majorBidi"/>
          <w:spacing w:val="5"/>
          <w:kern w:val="28"/>
          <w:szCs w:val="24"/>
        </w:rPr>
        <w:br/>
        <w:t>Heisenberg Professor</w:t>
      </w:r>
      <w:r w:rsidRPr="00E3440C">
        <w:rPr>
          <w:rFonts w:ascii="Times" w:eastAsiaTheme="majorEastAsia" w:hAnsi="Times" w:cstheme="majorBidi"/>
          <w:spacing w:val="5"/>
          <w:kern w:val="28"/>
          <w:szCs w:val="24"/>
        </w:rPr>
        <w:br/>
        <w:t xml:space="preserve">Department of </w:t>
      </w:r>
      <w:proofErr w:type="spellStart"/>
      <w:r w:rsidRPr="00E3440C">
        <w:rPr>
          <w:rFonts w:ascii="Times" w:eastAsiaTheme="majorEastAsia" w:hAnsi="Times" w:cstheme="majorBidi"/>
          <w:spacing w:val="5"/>
          <w:kern w:val="28"/>
          <w:szCs w:val="24"/>
        </w:rPr>
        <w:t>Epileptology</w:t>
      </w:r>
      <w:proofErr w:type="spellEnd"/>
      <w:r w:rsidRPr="00E3440C">
        <w:rPr>
          <w:rFonts w:ascii="Times" w:eastAsiaTheme="majorEastAsia" w:hAnsi="Times" w:cstheme="majorBidi"/>
          <w:spacing w:val="5"/>
          <w:kern w:val="28"/>
          <w:szCs w:val="24"/>
        </w:rPr>
        <w:br/>
        <w:t xml:space="preserve">Head - </w:t>
      </w:r>
      <w:proofErr w:type="spellStart"/>
      <w:r w:rsidRPr="00E3440C">
        <w:rPr>
          <w:rFonts w:ascii="Times" w:eastAsiaTheme="majorEastAsia" w:hAnsi="Times" w:cstheme="majorBidi"/>
          <w:spacing w:val="5"/>
          <w:kern w:val="28"/>
          <w:szCs w:val="24"/>
        </w:rPr>
        <w:t>NeuroCognition</w:t>
      </w:r>
      <w:proofErr w:type="spellEnd"/>
      <w:r w:rsidRPr="00E3440C">
        <w:rPr>
          <w:rFonts w:ascii="Times" w:eastAsiaTheme="majorEastAsia" w:hAnsi="Times" w:cstheme="majorBidi"/>
          <w:spacing w:val="5"/>
          <w:kern w:val="28"/>
          <w:szCs w:val="24"/>
        </w:rPr>
        <w:t xml:space="preserve"> | Imaging</w:t>
      </w:r>
      <w:r w:rsidRPr="00E3440C">
        <w:rPr>
          <w:rFonts w:ascii="Times" w:eastAsiaTheme="majorEastAsia" w:hAnsi="Times" w:cstheme="majorBidi"/>
          <w:spacing w:val="5"/>
          <w:kern w:val="28"/>
          <w:szCs w:val="24"/>
        </w:rPr>
        <w:br/>
      </w:r>
      <w:proofErr w:type="spellStart"/>
      <w:r w:rsidRPr="00E3440C">
        <w:rPr>
          <w:rFonts w:ascii="Times" w:eastAsiaTheme="majorEastAsia" w:hAnsi="Times" w:cstheme="majorBidi"/>
          <w:spacing w:val="5"/>
          <w:kern w:val="28"/>
          <w:szCs w:val="24"/>
        </w:rPr>
        <w:t>Life&amp;Brain</w:t>
      </w:r>
      <w:proofErr w:type="spellEnd"/>
      <w:r w:rsidRPr="00E3440C">
        <w:rPr>
          <w:rFonts w:ascii="Times" w:eastAsiaTheme="majorEastAsia" w:hAnsi="Times" w:cstheme="majorBidi"/>
          <w:spacing w:val="5"/>
          <w:kern w:val="28"/>
          <w:szCs w:val="24"/>
        </w:rPr>
        <w:t xml:space="preserve"> Center </w:t>
      </w:r>
      <w:r w:rsidRPr="00E3440C">
        <w:rPr>
          <w:rFonts w:ascii="Times" w:eastAsiaTheme="majorEastAsia" w:hAnsi="Times" w:cstheme="majorBidi"/>
          <w:spacing w:val="5"/>
          <w:kern w:val="28"/>
          <w:szCs w:val="24"/>
        </w:rPr>
        <w:br/>
        <w:t>Sigmund-Freud-Str. 25</w:t>
      </w:r>
      <w:r w:rsidRPr="00E3440C">
        <w:rPr>
          <w:rFonts w:ascii="Times" w:eastAsiaTheme="majorEastAsia" w:hAnsi="Times" w:cstheme="majorBidi"/>
          <w:spacing w:val="5"/>
          <w:kern w:val="28"/>
          <w:szCs w:val="24"/>
        </w:rPr>
        <w:br/>
        <w:t>53127 Bonn</w:t>
      </w:r>
      <w:r w:rsidRPr="00E3440C">
        <w:rPr>
          <w:rFonts w:ascii="Times" w:eastAsiaTheme="majorEastAsia" w:hAnsi="Times" w:cstheme="majorBidi"/>
          <w:spacing w:val="5"/>
          <w:kern w:val="28"/>
          <w:szCs w:val="24"/>
        </w:rPr>
        <w:br/>
        <w:t>Tel.: </w:t>
      </w:r>
      <w:r w:rsidR="00A90525">
        <w:fldChar w:fldCharType="begin"/>
      </w:r>
      <w:r w:rsidR="00A90525">
        <w:instrText xml:space="preserve"> HYPERLINK "tel:%2B%2B49%20228%206885-262" \t "_blank" </w:instrText>
      </w:r>
      <w:r w:rsidR="00A90525">
        <w:fldChar w:fldCharType="separate"/>
      </w:r>
      <w:r w:rsidRPr="00E3440C">
        <w:rPr>
          <w:rFonts w:ascii="Times" w:eastAsiaTheme="majorEastAsia" w:hAnsi="Times" w:cstheme="majorBidi"/>
          <w:spacing w:val="5"/>
          <w:kern w:val="28"/>
          <w:szCs w:val="24"/>
        </w:rPr>
        <w:t>++49 228 6885-262</w:t>
      </w:r>
      <w:r w:rsidR="00A90525">
        <w:rPr>
          <w:rFonts w:ascii="Times" w:eastAsiaTheme="majorEastAsia" w:hAnsi="Times" w:cstheme="majorBidi"/>
          <w:spacing w:val="5"/>
          <w:kern w:val="28"/>
          <w:szCs w:val="24"/>
        </w:rPr>
        <w:fldChar w:fldCharType="end"/>
      </w:r>
      <w:r w:rsidRPr="00E3440C">
        <w:rPr>
          <w:rFonts w:ascii="Times" w:eastAsiaTheme="majorEastAsia" w:hAnsi="Times" w:cstheme="majorBidi"/>
          <w:spacing w:val="5"/>
          <w:kern w:val="28"/>
          <w:szCs w:val="24"/>
        </w:rPr>
        <w:br/>
        <w:t>Fax: </w:t>
      </w:r>
      <w:r w:rsidR="00A90525">
        <w:fldChar w:fldCharType="begin"/>
      </w:r>
      <w:r w:rsidR="00A90525">
        <w:instrText xml:space="preserve"> HYPERLINK "tel:%2B%2B49%20228%206885-261" \t "_blank" </w:instrText>
      </w:r>
      <w:r w:rsidR="00A90525">
        <w:fldChar w:fldCharType="separate"/>
      </w:r>
      <w:r w:rsidRPr="00E3440C">
        <w:rPr>
          <w:rFonts w:ascii="Times" w:eastAsiaTheme="majorEastAsia" w:hAnsi="Times" w:cstheme="majorBidi"/>
          <w:spacing w:val="5"/>
          <w:kern w:val="28"/>
          <w:szCs w:val="24"/>
        </w:rPr>
        <w:t>++49 228 6885-261</w:t>
      </w:r>
      <w:r w:rsidR="00A90525">
        <w:rPr>
          <w:rFonts w:ascii="Times" w:eastAsiaTheme="majorEastAsia" w:hAnsi="Times" w:cstheme="majorBidi"/>
          <w:spacing w:val="5"/>
          <w:kern w:val="28"/>
          <w:szCs w:val="24"/>
        </w:rPr>
        <w:fldChar w:fldCharType="end"/>
      </w:r>
    </w:p>
    <w:p w14:paraId="577BF45C" w14:textId="6F50EF85" w:rsidR="00E3440C" w:rsidRDefault="00E3440C" w:rsidP="00957149">
      <w:pPr>
        <w:tabs>
          <w:tab w:val="clear" w:pos="0"/>
        </w:tabs>
        <w:ind w:right="0" w:firstLine="0"/>
        <w:rPr>
          <w:rFonts w:ascii="Times" w:hAnsi="Times"/>
          <w:bCs w:val="0"/>
          <w:iCs w:val="0"/>
          <w:sz w:val="20"/>
        </w:rPr>
      </w:pPr>
      <w:r>
        <w:rPr>
          <w:rFonts w:ascii="Times" w:eastAsiaTheme="majorEastAsia" w:hAnsi="Times" w:cstheme="majorBidi"/>
          <w:spacing w:val="5"/>
          <w:kern w:val="28"/>
          <w:szCs w:val="24"/>
        </w:rPr>
        <w:t xml:space="preserve">e-mail: </w:t>
      </w:r>
      <w:r w:rsidR="00957149">
        <w:rPr>
          <w:rFonts w:ascii="Times" w:eastAsiaTheme="majorEastAsia" w:hAnsi="Times" w:cstheme="majorBidi"/>
          <w:spacing w:val="5"/>
          <w:kern w:val="28"/>
          <w:szCs w:val="24"/>
        </w:rPr>
        <w:t>bernd.weber@ukb.uni-bonn.de</w:t>
      </w:r>
    </w:p>
    <w:p w14:paraId="263ED498" w14:textId="361713EA" w:rsidR="00E3440C" w:rsidRDefault="00E3440C" w:rsidP="00550BA6">
      <w:pPr>
        <w:tabs>
          <w:tab w:val="clear" w:pos="0"/>
        </w:tabs>
        <w:ind w:right="0"/>
        <w:jc w:val="center"/>
        <w:rPr>
          <w:rFonts w:ascii="Times" w:hAnsi="Times"/>
          <w:b/>
          <w:bCs w:val="0"/>
          <w:iCs w:val="0"/>
          <w:szCs w:val="24"/>
        </w:rPr>
      </w:pPr>
      <w:r>
        <w:rPr>
          <w:rFonts w:ascii="Times" w:hAnsi="Times"/>
          <w:b/>
          <w:bCs w:val="0"/>
          <w:iCs w:val="0"/>
          <w:szCs w:val="24"/>
        </w:rPr>
        <w:lastRenderedPageBreak/>
        <w:t>METHODS AND MATERIALS</w:t>
      </w:r>
    </w:p>
    <w:p w14:paraId="48E31796" w14:textId="481ED467" w:rsidR="00E4134B" w:rsidRDefault="00E4134B" w:rsidP="00026251">
      <w:pPr>
        <w:tabs>
          <w:tab w:val="clear" w:pos="0"/>
        </w:tabs>
        <w:ind w:right="0"/>
        <w:rPr>
          <w:rFonts w:ascii="Times" w:hAnsi="Times"/>
          <w:bCs w:val="0"/>
          <w:i/>
          <w:iCs w:val="0"/>
          <w:szCs w:val="24"/>
        </w:rPr>
      </w:pPr>
      <w:r>
        <w:rPr>
          <w:rFonts w:ascii="Times" w:hAnsi="Times"/>
          <w:bCs w:val="0"/>
          <w:i/>
          <w:iCs w:val="0"/>
          <w:szCs w:val="24"/>
        </w:rPr>
        <w:t>Table</w:t>
      </w:r>
      <w:r w:rsidR="003D581F">
        <w:rPr>
          <w:rFonts w:ascii="Times" w:hAnsi="Times"/>
          <w:bCs w:val="0"/>
          <w:i/>
          <w:iCs w:val="0"/>
          <w:szCs w:val="24"/>
        </w:rPr>
        <w:t xml:space="preserve"> S1.</w:t>
      </w:r>
      <w:r>
        <w:rPr>
          <w:rFonts w:ascii="Times" w:hAnsi="Times"/>
          <w:bCs w:val="0"/>
          <w:i/>
          <w:iCs w:val="0"/>
          <w:szCs w:val="24"/>
        </w:rPr>
        <w:t xml:space="preserve"> </w:t>
      </w:r>
      <w:r w:rsidR="003D581F">
        <w:rPr>
          <w:rFonts w:ascii="Times" w:hAnsi="Times"/>
          <w:bCs w:val="0"/>
          <w:i/>
          <w:iCs w:val="0"/>
          <w:szCs w:val="24"/>
        </w:rPr>
        <w:t>D</w:t>
      </w:r>
      <w:r>
        <w:rPr>
          <w:rFonts w:ascii="Times" w:hAnsi="Times"/>
          <w:bCs w:val="0"/>
          <w:i/>
          <w:iCs w:val="0"/>
          <w:szCs w:val="24"/>
        </w:rPr>
        <w:t xml:space="preserve">emographic </w:t>
      </w:r>
      <w:r w:rsidR="003D581F">
        <w:rPr>
          <w:rFonts w:ascii="Times" w:hAnsi="Times"/>
          <w:bCs w:val="0"/>
          <w:i/>
          <w:iCs w:val="0"/>
          <w:szCs w:val="24"/>
        </w:rPr>
        <w:t>and clinical characteristics of the included subjects</w:t>
      </w:r>
    </w:p>
    <w:tbl>
      <w:tblPr>
        <w:tblStyle w:val="TableGrid"/>
        <w:tblW w:w="0" w:type="auto"/>
        <w:tblLook w:val="04A0" w:firstRow="1" w:lastRow="0" w:firstColumn="1" w:lastColumn="0" w:noHBand="0" w:noVBand="1"/>
      </w:tblPr>
      <w:tblGrid>
        <w:gridCol w:w="1256"/>
        <w:gridCol w:w="1651"/>
        <w:gridCol w:w="1399"/>
        <w:gridCol w:w="1922"/>
        <w:gridCol w:w="1239"/>
        <w:gridCol w:w="1163"/>
      </w:tblGrid>
      <w:tr w:rsidR="00097302" w14:paraId="719A00C3" w14:textId="31D00D6E" w:rsidTr="00957149">
        <w:tc>
          <w:tcPr>
            <w:tcW w:w="1256" w:type="dxa"/>
          </w:tcPr>
          <w:p w14:paraId="24E0968F"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56FCAB43" w14:textId="60E75503"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Age</w:t>
            </w:r>
          </w:p>
        </w:tc>
        <w:tc>
          <w:tcPr>
            <w:tcW w:w="1399" w:type="dxa"/>
          </w:tcPr>
          <w:p w14:paraId="364315D6" w14:textId="5881AF5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Gender (m/f)</w:t>
            </w:r>
          </w:p>
        </w:tc>
        <w:tc>
          <w:tcPr>
            <w:tcW w:w="1922" w:type="dxa"/>
          </w:tcPr>
          <w:p w14:paraId="46A98D2E" w14:textId="7A26AC2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Handedness (left/right/</w:t>
            </w:r>
            <w:proofErr w:type="spellStart"/>
            <w:r>
              <w:rPr>
                <w:rFonts w:ascii="Times" w:hAnsi="Times"/>
                <w:bCs w:val="0"/>
                <w:i/>
                <w:iCs w:val="0"/>
                <w:szCs w:val="24"/>
              </w:rPr>
              <w:t>ambi</w:t>
            </w:r>
            <w:proofErr w:type="spellEnd"/>
            <w:r>
              <w:rPr>
                <w:rFonts w:ascii="Times" w:hAnsi="Times"/>
                <w:bCs w:val="0"/>
                <w:i/>
                <w:iCs w:val="0"/>
                <w:szCs w:val="24"/>
              </w:rPr>
              <w:t>)</w:t>
            </w:r>
          </w:p>
        </w:tc>
        <w:tc>
          <w:tcPr>
            <w:tcW w:w="1239" w:type="dxa"/>
          </w:tcPr>
          <w:p w14:paraId="32229A1E" w14:textId="7746996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First seizure (age yrs.)</w:t>
            </w:r>
          </w:p>
        </w:tc>
        <w:tc>
          <w:tcPr>
            <w:tcW w:w="1163" w:type="dxa"/>
          </w:tcPr>
          <w:p w14:paraId="159FFADF" w14:textId="653BD05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Seizure frequency (n/month)</w:t>
            </w:r>
          </w:p>
        </w:tc>
      </w:tr>
      <w:tr w:rsidR="00097302" w14:paraId="75F6243B" w14:textId="3568028C" w:rsidTr="00957149">
        <w:tc>
          <w:tcPr>
            <w:tcW w:w="1256" w:type="dxa"/>
          </w:tcPr>
          <w:p w14:paraId="3C1C3DFD" w14:textId="1D4FBE46"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MTL</w:t>
            </w:r>
          </w:p>
        </w:tc>
        <w:tc>
          <w:tcPr>
            <w:tcW w:w="1651" w:type="dxa"/>
          </w:tcPr>
          <w:p w14:paraId="2282E436" w14:textId="305FE59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47.74 (2.56)</w:t>
            </w:r>
          </w:p>
        </w:tc>
        <w:tc>
          <w:tcPr>
            <w:tcW w:w="1399" w:type="dxa"/>
          </w:tcPr>
          <w:p w14:paraId="1279A22B" w14:textId="0230FE72"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16/15</w:t>
            </w:r>
          </w:p>
        </w:tc>
        <w:tc>
          <w:tcPr>
            <w:tcW w:w="1922" w:type="dxa"/>
          </w:tcPr>
          <w:p w14:paraId="5F4F0816" w14:textId="38A7BFF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6/24/1</w:t>
            </w:r>
          </w:p>
        </w:tc>
        <w:tc>
          <w:tcPr>
            <w:tcW w:w="1239" w:type="dxa"/>
          </w:tcPr>
          <w:p w14:paraId="52D60128" w14:textId="55F5B3D8"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18.73 (2.89)</w:t>
            </w:r>
          </w:p>
        </w:tc>
        <w:tc>
          <w:tcPr>
            <w:tcW w:w="1163" w:type="dxa"/>
          </w:tcPr>
          <w:p w14:paraId="72367DE9" w14:textId="42B37849"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 (8.1)</w:t>
            </w:r>
          </w:p>
        </w:tc>
      </w:tr>
      <w:tr w:rsidR="00097302" w14:paraId="41180E51" w14:textId="2F8957AB" w:rsidTr="00957149">
        <w:tc>
          <w:tcPr>
            <w:tcW w:w="1256" w:type="dxa"/>
          </w:tcPr>
          <w:p w14:paraId="7ED8EF61" w14:textId="17435255"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ETL</w:t>
            </w:r>
          </w:p>
        </w:tc>
        <w:tc>
          <w:tcPr>
            <w:tcW w:w="1651" w:type="dxa"/>
          </w:tcPr>
          <w:p w14:paraId="6364577E" w14:textId="69F77E3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43.10(2.60)</w:t>
            </w:r>
          </w:p>
        </w:tc>
        <w:tc>
          <w:tcPr>
            <w:tcW w:w="1399" w:type="dxa"/>
          </w:tcPr>
          <w:p w14:paraId="1B7D7556" w14:textId="2C9DFA5C"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16/14</w:t>
            </w:r>
          </w:p>
        </w:tc>
        <w:tc>
          <w:tcPr>
            <w:tcW w:w="1922" w:type="dxa"/>
          </w:tcPr>
          <w:p w14:paraId="370B21AF" w14:textId="167C58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2/26/2</w:t>
            </w:r>
          </w:p>
        </w:tc>
        <w:tc>
          <w:tcPr>
            <w:tcW w:w="1239" w:type="dxa"/>
          </w:tcPr>
          <w:p w14:paraId="08C0E168" w14:textId="4E01478D"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20.17 (3.15)</w:t>
            </w:r>
          </w:p>
        </w:tc>
        <w:tc>
          <w:tcPr>
            <w:tcW w:w="1163" w:type="dxa"/>
          </w:tcPr>
          <w:p w14:paraId="42F516E9" w14:textId="7A1A5F95"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2 (7.6)</w:t>
            </w:r>
          </w:p>
        </w:tc>
      </w:tr>
      <w:tr w:rsidR="00097302" w14:paraId="738DADC1" w14:textId="4F7CAFAD" w:rsidTr="00957149">
        <w:tc>
          <w:tcPr>
            <w:tcW w:w="1256" w:type="dxa"/>
          </w:tcPr>
          <w:p w14:paraId="52EA07CD" w14:textId="0CBA44A0" w:rsidR="00097302" w:rsidRDefault="00097302" w:rsidP="00957149">
            <w:pPr>
              <w:tabs>
                <w:tab w:val="clear" w:pos="0"/>
              </w:tabs>
              <w:spacing w:line="240" w:lineRule="auto"/>
              <w:ind w:right="0" w:firstLine="0"/>
              <w:rPr>
                <w:rFonts w:ascii="Times" w:hAnsi="Times"/>
                <w:bCs w:val="0"/>
                <w:i/>
                <w:iCs w:val="0"/>
                <w:szCs w:val="24"/>
              </w:rPr>
            </w:pPr>
            <w:r>
              <w:rPr>
                <w:rFonts w:ascii="Times" w:hAnsi="Times"/>
                <w:bCs w:val="0"/>
                <w:i/>
                <w:iCs w:val="0"/>
                <w:szCs w:val="24"/>
              </w:rPr>
              <w:t>CON</w:t>
            </w:r>
          </w:p>
        </w:tc>
        <w:tc>
          <w:tcPr>
            <w:tcW w:w="1651" w:type="dxa"/>
          </w:tcPr>
          <w:p w14:paraId="773A1D29" w14:textId="56B1CBD6"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51.40(2.60)</w:t>
            </w:r>
          </w:p>
        </w:tc>
        <w:tc>
          <w:tcPr>
            <w:tcW w:w="1399" w:type="dxa"/>
          </w:tcPr>
          <w:p w14:paraId="0B7D97FF" w14:textId="439A75F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15/15</w:t>
            </w:r>
          </w:p>
        </w:tc>
        <w:tc>
          <w:tcPr>
            <w:tcW w:w="1922" w:type="dxa"/>
          </w:tcPr>
          <w:p w14:paraId="6C3CCCE7" w14:textId="3B5DC95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1/29/0</w:t>
            </w:r>
          </w:p>
        </w:tc>
        <w:tc>
          <w:tcPr>
            <w:tcW w:w="1239" w:type="dxa"/>
          </w:tcPr>
          <w:p w14:paraId="4B87663C" w14:textId="6DA0653A"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c>
          <w:tcPr>
            <w:tcW w:w="1163" w:type="dxa"/>
          </w:tcPr>
          <w:p w14:paraId="7D6C612D" w14:textId="3D584FC4"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w:t>
            </w:r>
          </w:p>
        </w:tc>
      </w:tr>
      <w:tr w:rsidR="00097302" w14:paraId="6B9DA52D" w14:textId="41D8F9AD" w:rsidTr="00957149">
        <w:tc>
          <w:tcPr>
            <w:tcW w:w="1256" w:type="dxa"/>
          </w:tcPr>
          <w:p w14:paraId="641318A2" w14:textId="77777777" w:rsidR="00097302" w:rsidRDefault="00097302" w:rsidP="00957149">
            <w:pPr>
              <w:tabs>
                <w:tab w:val="clear" w:pos="0"/>
              </w:tabs>
              <w:spacing w:line="240" w:lineRule="auto"/>
              <w:ind w:right="0" w:firstLine="0"/>
              <w:rPr>
                <w:rFonts w:ascii="Times" w:hAnsi="Times"/>
                <w:bCs w:val="0"/>
                <w:i/>
                <w:iCs w:val="0"/>
                <w:szCs w:val="24"/>
              </w:rPr>
            </w:pPr>
          </w:p>
        </w:tc>
        <w:tc>
          <w:tcPr>
            <w:tcW w:w="1651" w:type="dxa"/>
          </w:tcPr>
          <w:p w14:paraId="4BA4E6C7" w14:textId="19D69793"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399" w:type="dxa"/>
          </w:tcPr>
          <w:p w14:paraId="103637AA" w14:textId="229646CB"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 sign.</w:t>
            </w:r>
          </w:p>
        </w:tc>
        <w:tc>
          <w:tcPr>
            <w:tcW w:w="1922" w:type="dxa"/>
          </w:tcPr>
          <w:p w14:paraId="0B02204B" w14:textId="18016686"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c>
          <w:tcPr>
            <w:tcW w:w="1239" w:type="dxa"/>
          </w:tcPr>
          <w:p w14:paraId="0E64A6D6" w14:textId="29BF14E0" w:rsidR="00097302" w:rsidRDefault="00097302">
            <w:pPr>
              <w:tabs>
                <w:tab w:val="clear" w:pos="0"/>
              </w:tabs>
              <w:spacing w:line="240" w:lineRule="auto"/>
              <w:ind w:right="0" w:firstLine="0"/>
              <w:rPr>
                <w:rFonts w:ascii="Times" w:hAnsi="Times"/>
                <w:bCs w:val="0"/>
                <w:i/>
                <w:iCs w:val="0"/>
                <w:szCs w:val="24"/>
              </w:rPr>
            </w:pPr>
            <w:r>
              <w:rPr>
                <w:rFonts w:ascii="Times" w:hAnsi="Times"/>
                <w:bCs w:val="0"/>
                <w:i/>
                <w:iCs w:val="0"/>
                <w:szCs w:val="24"/>
              </w:rPr>
              <w:t>n. sign.</w:t>
            </w:r>
          </w:p>
        </w:tc>
        <w:tc>
          <w:tcPr>
            <w:tcW w:w="1163" w:type="dxa"/>
          </w:tcPr>
          <w:p w14:paraId="3BEF4521" w14:textId="60D1D9E1" w:rsidR="00097302" w:rsidRDefault="00097302">
            <w:pPr>
              <w:tabs>
                <w:tab w:val="clear" w:pos="0"/>
              </w:tabs>
              <w:spacing w:line="240" w:lineRule="auto"/>
              <w:ind w:right="0" w:firstLine="0"/>
              <w:rPr>
                <w:rFonts w:ascii="Times" w:hAnsi="Times"/>
                <w:bCs w:val="0"/>
                <w:i/>
                <w:iCs w:val="0"/>
                <w:szCs w:val="24"/>
              </w:rPr>
            </w:pPr>
            <w:proofErr w:type="spellStart"/>
            <w:r>
              <w:rPr>
                <w:rFonts w:ascii="Times" w:hAnsi="Times"/>
                <w:bCs w:val="0"/>
                <w:i/>
                <w:iCs w:val="0"/>
                <w:szCs w:val="24"/>
              </w:rPr>
              <w:t>n.sign</w:t>
            </w:r>
            <w:proofErr w:type="spellEnd"/>
            <w:r>
              <w:rPr>
                <w:rFonts w:ascii="Times" w:hAnsi="Times"/>
                <w:bCs w:val="0"/>
                <w:i/>
                <w:iCs w:val="0"/>
                <w:szCs w:val="24"/>
              </w:rPr>
              <w:t>.</w:t>
            </w:r>
          </w:p>
        </w:tc>
      </w:tr>
    </w:tbl>
    <w:p w14:paraId="5D34E641" w14:textId="77777777" w:rsidR="00026251" w:rsidRDefault="00026251" w:rsidP="00957149">
      <w:pPr>
        <w:tabs>
          <w:tab w:val="clear" w:pos="0"/>
        </w:tabs>
        <w:ind w:right="0"/>
        <w:jc w:val="center"/>
        <w:rPr>
          <w:ins w:id="11" w:author="Ayse Zeynep Enkavi" w:date="2015-05-24T12:07:00Z"/>
          <w:rFonts w:ascii="Times" w:hAnsi="Times"/>
          <w:b/>
          <w:bCs w:val="0"/>
          <w:iCs w:val="0"/>
          <w:szCs w:val="24"/>
        </w:rPr>
      </w:pPr>
    </w:p>
    <w:p w14:paraId="740FA51F" w14:textId="77777777" w:rsidR="00550BA6" w:rsidRDefault="00550BA6" w:rsidP="00550BA6">
      <w:pPr>
        <w:tabs>
          <w:tab w:val="clear" w:pos="0"/>
        </w:tabs>
        <w:ind w:right="0"/>
        <w:rPr>
          <w:ins w:id="12" w:author="Ayse Zeynep Enkavi" w:date="2015-05-24T12:10:00Z"/>
        </w:rPr>
      </w:pPr>
      <w:ins w:id="13" w:author="Ayse Zeynep Enkavi" w:date="2015-05-24T12:08:00Z">
        <w:r>
          <w:t xml:space="preserve">The </w:t>
        </w:r>
        <w:proofErr w:type="gramStart"/>
        <w:r>
          <w:t>study was approved by the local ethics committee of the University of Bonn</w:t>
        </w:r>
        <w:proofErr w:type="gramEnd"/>
        <w:r>
          <w:t xml:space="preserve"> and the Institutional Review Board at Columbia University (IRB-AAAB1301) and all subjects gave their written informed consent.</w:t>
        </w:r>
      </w:ins>
    </w:p>
    <w:p w14:paraId="638E7E7D" w14:textId="173E91AC" w:rsidR="00550BA6" w:rsidRPr="00550BA6" w:rsidRDefault="00550BA6" w:rsidP="00550BA6">
      <w:pPr>
        <w:tabs>
          <w:tab w:val="clear" w:pos="0"/>
        </w:tabs>
        <w:ind w:right="0"/>
        <w:rPr>
          <w:ins w:id="14" w:author="Ayse Zeynep Enkavi" w:date="2015-05-24T12:10:00Z"/>
          <w:i/>
        </w:rPr>
      </w:pPr>
      <w:ins w:id="15" w:author="Ayse Zeynep Enkavi" w:date="2015-05-24T12:10:00Z">
        <w:r w:rsidRPr="00550BA6">
          <w:rPr>
            <w:i/>
          </w:rPr>
          <w:t>MR sequence and analysis</w:t>
        </w:r>
      </w:ins>
    </w:p>
    <w:p w14:paraId="6C975F85" w14:textId="77777777" w:rsidR="00550BA6" w:rsidRDefault="00550BA6" w:rsidP="00550BA6">
      <w:pPr>
        <w:rPr>
          <w:ins w:id="16" w:author="Ayse Zeynep Enkavi" w:date="2015-05-24T12:10:00Z"/>
        </w:rPr>
      </w:pPr>
      <w:ins w:id="17" w:author="Ayse Zeynep Enkavi" w:date="2015-05-24T12:10:00Z">
        <w:r w:rsidRPr="006F718C">
          <w:t xml:space="preserve">For a </w:t>
        </w:r>
        <w:r>
          <w:t xml:space="preserve">random </w:t>
        </w:r>
        <w:r w:rsidRPr="006F718C">
          <w:t xml:space="preserve">subgroup of the patients with </w:t>
        </w:r>
        <w:r>
          <w:t xml:space="preserve">unilateral </w:t>
        </w:r>
        <w:r w:rsidRPr="006F718C">
          <w:t>hippocampal sclerosis</w:t>
        </w:r>
        <w:r>
          <w:t xml:space="preserve"> (n=16)</w:t>
        </w:r>
        <w:r w:rsidRPr="006F718C">
          <w:t>, a 3D-T1 weighted high-resolution data</w:t>
        </w:r>
        <w:r>
          <w:t xml:space="preserve"> </w:t>
        </w:r>
        <w:r w:rsidRPr="006F718C">
          <w:t>set</w:t>
        </w:r>
        <w:r>
          <w:t xml:space="preserve"> (</w:t>
        </w:r>
        <w:r w:rsidRPr="008757A7">
          <w:t>MP-RAGE, voxel size 1x1x1mm, repetition time 1570ms, echo time 3.42ms, flip angle 15°, field of view 256mm x 256mm</w:t>
        </w:r>
        <w:r>
          <w:t>)</w:t>
        </w:r>
        <w:r w:rsidRPr="006F718C">
          <w:t xml:space="preserve"> was available for volumetric measurement of the hippocampus</w:t>
        </w:r>
        <w:r>
          <w:t xml:space="preserve">. This was done in a fully automated manner by means of </w:t>
        </w:r>
        <w:r w:rsidRPr="00207939">
          <w:t xml:space="preserve">the </w:t>
        </w:r>
        <w:proofErr w:type="spellStart"/>
        <w:r w:rsidRPr="00207939">
          <w:t>FreeSurfer</w:t>
        </w:r>
        <w:proofErr w:type="spellEnd"/>
        <w:r w:rsidRPr="00207939">
          <w:t xml:space="preserve"> image analysis suite (Version 5.1.0, </w:t>
        </w:r>
        <w:proofErr w:type="spellStart"/>
        <w:r w:rsidRPr="00207939">
          <w:t>Martinos</w:t>
        </w:r>
        <w:proofErr w:type="spellEnd"/>
        <w:r w:rsidRPr="00207939">
          <w:t xml:space="preserve"> Center, Harvard University, Boston, MA, U.S.A.) </w:t>
        </w:r>
        <w:r>
          <w:fldChar w:fldCharType="begin" w:fldLock="1"/>
        </w:r>
        <w:r>
          <w:instrText>ADDIN CSL_CITATION { "citationItems" : [ { "id" : "ITEM-1", "itemData" : { "DOI" : "10.1016/S0896-6273(02)00569-X", "ISBN" : "0896-6273 (Print)", "ISSN" : "08966273", "PMID" : "11832223", "abstract" : "We present a technique for automatically assigning a neuroanatomical label to each voxel in an MRI volume based on probabilistic information automatically estimated from a manually labeled training set. In contrast to existing segmentation procedures that only label a small number of tissue classes, the current method assigns one of 37 labels to each voxel, including left and right caudate, putamen, pallidum, thalamus, lateral ventricles, hippocampus, and amygdala. The classification technique employs a registration procedure that is robust to anatomical variability, including the ventricular enlargement typically associated with neurological diseases and aging. The technique is shown to be comparable in accuracy to manual labeling, and of sufficient sensitivity to robustly detect changes in the volume of noncortical structures that presage the onset of probable Alzheimer's disease.", "author" : [ { "dropping-particle" : "", "family" : "Fischl", "given" : "Bruce", "non-dropping-particle" : "", "parse-names" : false, "suffix" : "" }, { "dropping-particle" : "", "family" : "Salat", "given" : "David H.", "non-dropping-particle" : "", "parse-names" : false, "suffix" : "" }, { "dropping-particle" : "", "family" : "Busa", "given" : "Evelina", "non-dropping-particle" : "", "parse-names" : false, "suffix" : "" }, { "dropping-particle" : "", "family" : "Albert", "given" : "Marilyn", "non-dropping-particle" : "", "parse-names" : false, "suffix" : "" }, { "dropping-particle" : "", "family" : "Dieterich", "given" : "Megan", "non-dropping-particle" : "", "parse-names" : false, "suffix" : "" }, { "dropping-particle" : "", "family" : "Haselgrove", "given" : "Christian", "non-dropping-particle" : "", "parse-names" : false, "suffix" : "" }, { "dropping-particle" : "", "family" : "Kouwe", "given" : "Andre", "non-dropping-particle" : "Van Der", "parse-names" : false, "suffix" : "" }, { "dropping-particle" : "", "family" : "Killiany", "given" : "Ron", "non-dropping-particle" : "", "parse-names" : false, "suffix" : "" }, { "dropping-particle" : "", "family" : "Kennedy", "given" : "David", "non-dropping-particle" : "", "parse-names" : false, "suffix" : "" }, { "dropping-particle" : "", "family" : "Klaveness", "given" : "Shuna", "non-dropping-particle" : "", "parse-names" : false, "suffix" : "" }, { "dropping-particle" : "", "family" : "Montillo", "given" : "Albert",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"Neuron", "id" : "ITEM-1", "issued" : { "date-parts" : [ [ "2002" ] ] }, "page" : "341-355", "title" : "Whole brain segmentation: Automated labeling of neuroanatomical structures in the human brain", "type" : "article-journal", "volume" : "33" }, "uris" : [ "http://www.mendeley.com/documents/?uuid=99e1b8c2-1efc-40e2-888a-a28402b127b5" ] }, { "id" : "ITEM-2", "itemData" : { "DOI" : "10.1093/cercor/bhg087", "ISBN" : "1047-3211 (Print)\\n1047-3211 (Linking)", "ISSN" : "1047-3211", "PMID" : "14654453", "abstract" : "We present a technique for automatically assigning a neuroanatomical label to each location on a cortical surface model based on probabilistic information estimated from a manually labeled training set. This procedure incorporates both geometric information derived from the cortical model, and neuroanatomical convention, as found in the training set. The result is a complete labeling of cortical sulci and gyri. Examples are given from two different training sets generated using different neuroanatomical conventions, illustrating the flexibility of the algorithm. The technique is shown to be comparable in accuracy to manual labeling.", "author" : [ { "dropping-particle" : "", "family" : "Fischl", "given" : "Bruce", "non-dropping-particle" : "", "parse-names" : false, "suffix" : "" }, { "dropping-particle" : "", "family" : "Kouwe", "given" : "Andr\u00e9", "non-dropping-particle" : "van der", "parse-names" : false, "suffix" : "" }, { "dropping-particle" : "", "family" : "Destrieux", "given" : "Christophe", "non-dropping-particle" : "", "parse-names" : false, "suffix" : "" }, { "dropping-particle" : "", "family" : "Halgren", "given" : "Eric", "non-dropping-particle" : "", "parse-names" : false, "suffix" : "" }, { "dropping-particle" : "", "family" : "S\u00e9gonne", "given" : "Florent", "non-dropping-particle" : "", "parse-names" : false, "suffix" : "" }, { "dropping-particle" : "", "family" : "Salat", "given" : "David H", "non-dropping-particle" : "", "parse-names" : false, "suffix" : "" }, { "dropping-particle" : "", "family" : "Busa", "given" : "Evelina", "non-dropping-particle" : "", "parse-names" : false, "suffix" : "" }, { "dropping-particle" : "", "family" : "Seidman", "given" : "Larry J", "non-dropping-particle" : "", "parse-names" : false, "suffix" : "" }, { "dropping-particle" : "", "family" : "Goldstein", "given" : "Jill", "non-dropping-particle" : "", "parse-names" : false, "suffix" : "" }, { "dropping-particle" : "", "family" : "Kennedy", "given" : "David", "non-dropping-particle" : "", "parse-names" : false, "suffix" : "" }, { "dropping-particle" : "", "family" : "Caviness", "given" : "Verne", "non-dropping-particle" : "", "parse-names" : false, "suffix" : "" }, { "dropping-particle" : "", "family" : "Makris", "given" : "Nikos", "non-dropping-particle" : "", "parse-names" : false, "suffix" : "" }, { "dropping-particle" : "", "family" : "Rosen", "given" : "Bruce", "non-dropping-particle" : "", "parse-names" : false, "suffix" : "" }, { "dropping-particle" : "", "family" : "Dale", "given" : "Anders M", "non-dropping-particle" : "", "parse-names" : false, "suffix" : "" } ], "container-title" : "Cerebral cortex (New York, N.Y. : 1991)", "id" : "ITEM-2", "issued" : { "date-parts" : [ [ "2004" ] ] }, "page" : "11-22", "title" : "Automatically parcellating the human cerebral cortex.", "type" : "article-journal", "volume" : "14" }, "uris" : [ "http://www.mendeley.com/documents/?uuid=ee23d9f1-edae-4227-b48f-71b2a441d36d" ] } ], "mendeley" : { "previouslyFormattedCitation" : "(Fischl et al., 2002, 2004)" }, "properties" : { "noteIndex" : 0 }, "schema" : "https://github.com/citation-style-language/schema/raw/master/csl-citation.json" }</w:instrText>
        </w:r>
        <w:r>
          <w:fldChar w:fldCharType="separate"/>
        </w:r>
        <w:r w:rsidRPr="00665890">
          <w:rPr>
            <w:noProof/>
          </w:rPr>
          <w:t>(Fischl et al., 2002, 2004)</w:t>
        </w:r>
        <w:r>
          <w:fldChar w:fldCharType="end"/>
        </w:r>
        <w:r>
          <w:t>.</w:t>
        </w:r>
        <w:r w:rsidRPr="00207939">
          <w:t xml:space="preserve"> </w:t>
        </w:r>
        <w:r w:rsidRPr="006F718C">
          <w:t>Because of the high variance in hippocampal volume between individuals, we used a lateral</w:t>
        </w:r>
        <w:r>
          <w:t xml:space="preserve"> damage</w:t>
        </w:r>
        <w:r w:rsidRPr="006F718C">
          <w:t xml:space="preserve"> index of hippocampal volume </w:t>
        </w:r>
        <w:r>
          <w:t xml:space="preserve">to express the extent of </w:t>
        </w:r>
        <w:r w:rsidRPr="006F718C">
          <w:t xml:space="preserve">unilateral hippocampal damage </w:t>
        </w:r>
        <w:r>
          <w:t xml:space="preserve">in our MTL group:  </w:t>
        </w:r>
      </w:ins>
    </w:p>
    <w:p w14:paraId="0638508E" w14:textId="77777777" w:rsidR="00550BA6" w:rsidRDefault="00550BA6" w:rsidP="00550BA6">
      <w:pPr>
        <w:rPr>
          <w:ins w:id="18" w:author="Ayse Zeynep Enkavi" w:date="2015-05-24T12:10:00Z"/>
        </w:rPr>
      </w:pPr>
      <w:ins w:id="19" w:author="Ayse Zeynep Enkavi" w:date="2015-05-24T12:10:00Z">
        <m:oMathPara>
          <m:oMath>
            <m:r>
              <w:rPr>
                <w:rFonts w:ascii="Cambria Math" w:hAnsi="Cambria Math"/>
              </w:rPr>
              <m:t>LDI=abs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Hipp</m:t>
                        </m:r>
                        <m:r>
                          <w:rPr>
                            <w:rFonts w:ascii="Cambria Math" w:hAnsi="Cambria Math"/>
                          </w:rPr>
                          <m:t>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r>
                      <w:rPr>
                        <w:rFonts w:ascii="Cambria Math" w:hAnsi="Cambria Math"/>
                      </w:rPr>
                      <m:t xml:space="preserve"> </m:t>
                    </m:r>
                  </m:num>
                  <m:den>
                    <m:sSub>
                      <m:sSubPr>
                        <m:ctrlPr>
                          <w:rPr>
                            <w:rFonts w:ascii="Cambria Math" w:hAnsi="Cambria Math"/>
                            <w:i/>
                          </w:rPr>
                        </m:ctrlPr>
                      </m:sSubPr>
                      <m:e>
                        <m:r>
                          <w:rPr>
                            <w:rFonts w:ascii="Cambria Math" w:hAnsi="Cambria Math"/>
                          </w:rPr>
                          <m:t>V</m:t>
                        </m:r>
                      </m:e>
                      <m:sub>
                        <m:r>
                          <w:rPr>
                            <w:rFonts w:ascii="Cambria Math" w:hAnsi="Cambria Math"/>
                          </w:rPr>
                          <m:t>Hippo_L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Hippo_R</m:t>
                        </m:r>
                      </m:sub>
                    </m:sSub>
                  </m:den>
                </m:f>
              </m:e>
            </m:d>
            <m:r>
              <w:rPr>
                <w:rFonts w:ascii="Cambria Math" w:hAnsi="Cambria Math"/>
              </w:rPr>
              <m:t xml:space="preserve"> </m:t>
            </m:r>
          </m:oMath>
        </m:oMathPara>
      </w:ins>
    </w:p>
    <w:p w14:paraId="397705F8" w14:textId="77777777" w:rsidR="00550BA6" w:rsidRDefault="00550BA6" w:rsidP="00550BA6">
      <w:pPr>
        <w:rPr>
          <w:ins w:id="20" w:author="Ayse Zeynep Enkavi" w:date="2015-05-24T12:10:00Z"/>
        </w:rPr>
      </w:pPr>
    </w:p>
    <w:p w14:paraId="244E1BD5" w14:textId="262CBF48" w:rsidR="00550BA6" w:rsidRDefault="00550BA6" w:rsidP="00550BA6">
      <w:pPr>
        <w:tabs>
          <w:tab w:val="clear" w:pos="0"/>
        </w:tabs>
        <w:ind w:right="0"/>
        <w:rPr>
          <w:ins w:id="21" w:author="Ayse Zeynep Enkavi" w:date="2015-05-24T12:13:00Z"/>
        </w:rPr>
      </w:pPr>
      <w:ins w:id="22" w:author="Ayse Zeynep Enkavi" w:date="2015-05-24T12:10:00Z">
        <w:r>
          <w:lastRenderedPageBreak/>
          <w:t>This lateral damage index can obviously be only assessed for subjects with unilateral hippocampal sclerosis.</w:t>
        </w:r>
      </w:ins>
    </w:p>
    <w:p w14:paraId="7E22AA17" w14:textId="77777777" w:rsidR="00550BA6" w:rsidRPr="00550BA6" w:rsidRDefault="00550BA6" w:rsidP="00550BA6">
      <w:pPr>
        <w:tabs>
          <w:tab w:val="clear" w:pos="0"/>
        </w:tabs>
        <w:ind w:right="0"/>
        <w:rPr>
          <w:ins w:id="23" w:author="Ayse Zeynep Enkavi" w:date="2015-05-24T12:13:00Z"/>
          <w:i/>
        </w:rPr>
      </w:pPr>
      <w:ins w:id="24" w:author="Ayse Zeynep Enkavi" w:date="2015-05-24T12:13:00Z">
        <w:r w:rsidRPr="00550BA6">
          <w:rPr>
            <w:i/>
          </w:rPr>
          <w:t>Statistical analysis</w:t>
        </w:r>
      </w:ins>
    </w:p>
    <w:p w14:paraId="12E43276" w14:textId="6082576D" w:rsidR="00550BA6" w:rsidRDefault="00550BA6" w:rsidP="00550BA6">
      <w:pPr>
        <w:rPr>
          <w:ins w:id="25" w:author="Ayse Zeynep Enkavi" w:date="2015-05-24T12:13:00Z"/>
        </w:rPr>
      </w:pPr>
      <w:ins w:id="26" w:author="Ayse Zeynep Enkavi" w:date="2015-05-24T12:13:00Z">
        <w:r w:rsidRPr="00815D1E">
          <w:t xml:space="preserve">Statistical analyses were performed using SPSS Statistics 21.0 for </w:t>
        </w:r>
        <w:r>
          <w:t>Windows</w:t>
        </w:r>
        <w:r w:rsidRPr="00815D1E">
          <w:t xml:space="preserve"> (IBM, Armonk, NY, U.S.A.)</w:t>
        </w:r>
        <w:r>
          <w:t xml:space="preserve"> and R (Version 3.</w:t>
        </w:r>
      </w:ins>
      <w:ins w:id="27" w:author="Ayse Zeynep Enkavi" w:date="2015-10-03T18:31:00Z">
        <w:r w:rsidR="000D1335">
          <w:t>2</w:t>
        </w:r>
      </w:ins>
      <w:ins w:id="28" w:author="Ayse Zeynep Enkavi" w:date="2015-05-24T12:13:00Z">
        <w:r>
          <w:t>.2) for Mac</w:t>
        </w:r>
        <w:r w:rsidRPr="00815D1E">
          <w:t xml:space="preserve">. </w:t>
        </w:r>
        <w:r>
          <w:t xml:space="preserve"> We use a two-tailed </w:t>
        </w:r>
        <w:r w:rsidRPr="00815D1E">
          <w:t>p</w:t>
        </w:r>
        <w:r>
          <w:t>-</w:t>
        </w:r>
        <w:r w:rsidRPr="00815D1E">
          <w:t xml:space="preserve">value </w:t>
        </w:r>
        <w:r>
          <w:t>of 0</w:t>
        </w:r>
        <w:r w:rsidRPr="00815D1E">
          <w:t xml:space="preserve">.05 </w:t>
        </w:r>
        <w:r>
          <w:t xml:space="preserve">as our criterion for </w:t>
        </w:r>
        <w:r w:rsidRPr="00815D1E">
          <w:t>statistica</w:t>
        </w:r>
        <w:r>
          <w:t>l</w:t>
        </w:r>
        <w:r w:rsidRPr="00815D1E">
          <w:t xml:space="preserve"> significan</w:t>
        </w:r>
        <w:r>
          <w:t xml:space="preserve">ce and mark </w:t>
        </w:r>
        <w:r w:rsidRPr="00815D1E">
          <w:t>significant differences in the figures and tables with asterisks: *p ≤ 0.05, **p ≤ 0.01, and ***p ≤ 0.001.</w:t>
        </w:r>
      </w:ins>
    </w:p>
    <w:p w14:paraId="5770A751" w14:textId="77777777" w:rsidR="00550BA6" w:rsidRPr="00550BA6" w:rsidRDefault="00550BA6" w:rsidP="00550BA6">
      <w:pPr>
        <w:tabs>
          <w:tab w:val="clear" w:pos="0"/>
        </w:tabs>
        <w:ind w:right="0"/>
        <w:rPr>
          <w:ins w:id="29" w:author="Ayse Zeynep Enkavi" w:date="2015-05-24T12:13:00Z"/>
          <w:i/>
        </w:rPr>
      </w:pPr>
      <w:ins w:id="30" w:author="Ayse Zeynep Enkavi" w:date="2015-05-24T12:13:00Z">
        <w:r w:rsidRPr="00550BA6">
          <w:rPr>
            <w:i/>
          </w:rPr>
          <w:t xml:space="preserve">Tallying </w:t>
        </w:r>
        <w:proofErr w:type="spellStart"/>
        <w:r w:rsidRPr="00550BA6">
          <w:rPr>
            <w:i/>
          </w:rPr>
          <w:t>intransitivities</w:t>
        </w:r>
        <w:proofErr w:type="spellEnd"/>
      </w:ins>
    </w:p>
    <w:p w14:paraId="650EA6D2" w14:textId="17CFAF16" w:rsidR="00550BA6" w:rsidRDefault="00550BA6" w:rsidP="00550BA6">
      <w:pPr>
        <w:tabs>
          <w:tab w:val="clear" w:pos="0"/>
        </w:tabs>
        <w:ind w:right="0"/>
        <w:rPr>
          <w:ins w:id="31" w:author="Ayse Zeynep Enkavi" w:date="2015-05-24T12:14:00Z"/>
        </w:rPr>
      </w:pPr>
      <w:ins w:id="32" w:author="Ayse Zeynep Enkavi" w:date="2015-05-24T12:13:00Z">
        <w:r>
          <w:t>The binary choices made by each respondent were transformed into a matrix of choice-triplets, as the detection of intransitivity requires three choice pairs. Each matrix consisted of 1140 rows, representing all possible combinations of 3 choice pairs, out of the 190 paired comparisons of the 20 chocolate bars, that are relevant to determine transitivity.</w:t>
        </w:r>
      </w:ins>
    </w:p>
    <w:p w14:paraId="743FC26F" w14:textId="3E01C1F0" w:rsidR="00550BA6" w:rsidRDefault="00550BA6" w:rsidP="00550BA6">
      <w:pPr>
        <w:tabs>
          <w:tab w:val="clear" w:pos="0"/>
        </w:tabs>
        <w:ind w:right="0"/>
        <w:rPr>
          <w:rFonts w:ascii="Times" w:hAnsi="Times"/>
          <w:b/>
          <w:bCs w:val="0"/>
          <w:iCs w:val="0"/>
          <w:szCs w:val="24"/>
        </w:rPr>
      </w:pPr>
      <w:ins w:id="33" w:author="Ayse Zeynep Enkavi" w:date="2015-05-24T12:14:00Z">
        <w:r>
          <w:t>The proportion of intransitive choices was obtained by dividing the number of intransitive triples by the total number of triples.</w:t>
        </w:r>
        <w:r w:rsidRPr="00C950BD">
          <w:t xml:space="preserve"> </w:t>
        </w:r>
        <w:r>
          <w:t xml:space="preserve">This provided the central dependent measure. Analytically, it can be shown that the maximum level of </w:t>
        </w:r>
        <w:proofErr w:type="spellStart"/>
        <w:r>
          <w:t>intransitivities</w:t>
        </w:r>
        <w:proofErr w:type="spellEnd"/>
        <w:r>
          <w:t xml:space="preserve"> (those produ</w:t>
        </w:r>
        <w:r w:rsidR="000D1335">
          <w:t>ced by a random responder) is</w:t>
        </w:r>
        <w:r>
          <w:t xml:space="preserve"> 25% of all triplets. </w:t>
        </w:r>
      </w:ins>
      <w:ins w:id="34" w:author="Ayse Zeynep Enkavi" w:date="2015-10-03T18:33:00Z">
        <w:r w:rsidR="000D1335">
          <w:t>Below</w:t>
        </w:r>
      </w:ins>
      <w:ins w:id="35" w:author="Ayse Zeynep Enkavi" w:date="2015-05-24T12:14:00Z">
        <w:r>
          <w:t xml:space="preserve"> we report the result</w:t>
        </w:r>
      </w:ins>
      <w:ins w:id="36" w:author="Ayse Zeynep Enkavi" w:date="2015-10-03T18:33:00Z">
        <w:r w:rsidR="000D1335">
          <w:t>s</w:t>
        </w:r>
      </w:ins>
      <w:ins w:id="37" w:author="Ayse Zeynep Enkavi" w:date="2015-05-24T12:14:00Z">
        <w:r>
          <w:t xml:space="preserve"> of s</w:t>
        </w:r>
        <w:r w:rsidR="000D1335">
          <w:t>imulations that demonstrate</w:t>
        </w:r>
        <w:r>
          <w:t xml:space="preserve"> the</w:t>
        </w:r>
      </w:ins>
      <w:ins w:id="38" w:author="Ayse Zeynep Enkavi" w:date="2015-10-03T18:33:00Z">
        <w:r w:rsidR="000D1335">
          <w:t xml:space="preserve"> non-linear relationship between</w:t>
        </w:r>
      </w:ins>
      <w:ins w:id="39" w:author="Ayse Zeynep Enkavi" w:date="2015-05-24T12:14:00Z">
        <w:r>
          <w:t xml:space="preserve"> number of </w:t>
        </w:r>
      </w:ins>
      <w:ins w:id="40" w:author="Ayse Zeynep Enkavi" w:date="2015-10-03T18:33:00Z">
        <w:r w:rsidR="000D1335">
          <w:t>in</w:t>
        </w:r>
      </w:ins>
      <w:ins w:id="41" w:author="Ayse Zeynep Enkavi" w:date="2015-05-24T12:14:00Z">
        <w:r>
          <w:t xml:space="preserve">transitive choices </w:t>
        </w:r>
      </w:ins>
      <w:ins w:id="42" w:author="Ayse Zeynep Enkavi" w:date="2015-10-03T18:34:00Z">
        <w:r w:rsidR="000D1335">
          <w:t>and</w:t>
        </w:r>
      </w:ins>
      <w:ins w:id="43" w:author="Ayse Zeynep Enkavi" w:date="2015-05-24T12:14:00Z">
        <w:r>
          <w:t xml:space="preserve"> response error.</w:t>
        </w:r>
      </w:ins>
    </w:p>
    <w:p w14:paraId="15BF47DC" w14:textId="77777777" w:rsidR="00E3440C" w:rsidRDefault="00E3440C" w:rsidP="00957149">
      <w:pPr>
        <w:tabs>
          <w:tab w:val="clear" w:pos="0"/>
        </w:tabs>
        <w:ind w:right="0"/>
        <w:jc w:val="center"/>
        <w:rPr>
          <w:rFonts w:ascii="Times" w:hAnsi="Times"/>
          <w:b/>
          <w:bCs w:val="0"/>
          <w:iCs w:val="0"/>
          <w:szCs w:val="24"/>
        </w:rPr>
      </w:pPr>
      <w:r>
        <w:rPr>
          <w:rFonts w:ascii="Times" w:hAnsi="Times"/>
          <w:b/>
          <w:bCs w:val="0"/>
          <w:iCs w:val="0"/>
          <w:szCs w:val="24"/>
        </w:rPr>
        <w:t>DATA ANALYSIS</w:t>
      </w:r>
    </w:p>
    <w:p w14:paraId="64730132" w14:textId="31B0888B" w:rsidR="00946664" w:rsidRDefault="00946664" w:rsidP="00946664">
      <w:pPr>
        <w:tabs>
          <w:tab w:val="clear" w:pos="0"/>
          <w:tab w:val="left" w:pos="3158"/>
        </w:tabs>
        <w:ind w:right="0"/>
        <w:jc w:val="center"/>
        <w:rPr>
          <w:rFonts w:ascii="Times" w:hAnsi="Times"/>
          <w:bCs w:val="0"/>
          <w:iCs w:val="0"/>
          <w:szCs w:val="24"/>
        </w:rPr>
      </w:pPr>
      <w:r>
        <w:rPr>
          <w:rFonts w:ascii="Times" w:hAnsi="Times"/>
          <w:bCs w:val="0"/>
          <w:iCs w:val="0"/>
          <w:szCs w:val="24"/>
        </w:rPr>
        <w:t>SUPPLEMENTARY RESULTS</w:t>
      </w:r>
    </w:p>
    <w:p w14:paraId="4F0FCED3" w14:textId="68E073C0" w:rsidR="008917A6" w:rsidRPr="004A20E2" w:rsidRDefault="00946664" w:rsidP="00957149">
      <w:pPr>
        <w:tabs>
          <w:tab w:val="clear" w:pos="0"/>
        </w:tabs>
        <w:ind w:right="0"/>
        <w:rPr>
          <w:rFonts w:ascii="Times" w:hAnsi="Times"/>
          <w:bCs w:val="0"/>
          <w:i/>
          <w:iCs w:val="0"/>
          <w:szCs w:val="24"/>
        </w:rPr>
      </w:pPr>
      <w:r>
        <w:rPr>
          <w:rFonts w:ascii="Times" w:hAnsi="Times"/>
          <w:bCs w:val="0"/>
          <w:i/>
          <w:iCs w:val="0"/>
          <w:szCs w:val="24"/>
        </w:rPr>
        <w:t>Re</w:t>
      </w:r>
      <w:r w:rsidR="002F2266">
        <w:rPr>
          <w:rFonts w:ascii="Times" w:hAnsi="Times"/>
          <w:bCs w:val="0"/>
          <w:i/>
          <w:iCs w:val="0"/>
          <w:szCs w:val="24"/>
        </w:rPr>
        <w:t>sponse</w:t>
      </w:r>
      <w:r>
        <w:rPr>
          <w:rFonts w:ascii="Times" w:hAnsi="Times"/>
          <w:bCs w:val="0"/>
          <w:i/>
          <w:iCs w:val="0"/>
          <w:szCs w:val="24"/>
        </w:rPr>
        <w:t xml:space="preserve"> times</w:t>
      </w:r>
    </w:p>
    <w:p w14:paraId="1AC47116" w14:textId="43A6EB03" w:rsidR="00A934E0" w:rsidRDefault="001D3298" w:rsidP="00A934E0">
      <w:pPr>
        <w:tabs>
          <w:tab w:val="clear" w:pos="0"/>
        </w:tabs>
        <w:ind w:right="0"/>
        <w:rPr>
          <w:ins w:id="44" w:author="Ayse Zeynep Enkavi" w:date="2015-02-11T23:20:00Z"/>
          <w:rFonts w:ascii="Times" w:hAnsi="Times"/>
          <w:bCs w:val="0"/>
          <w:iCs w:val="0"/>
          <w:szCs w:val="24"/>
        </w:rPr>
      </w:pPr>
      <w:r>
        <w:rPr>
          <w:rFonts w:ascii="Times" w:hAnsi="Times"/>
          <w:bCs w:val="0"/>
          <w:iCs w:val="0"/>
          <w:szCs w:val="24"/>
        </w:rPr>
        <w:lastRenderedPageBreak/>
        <w:t>S</w:t>
      </w:r>
      <w:r w:rsidR="003066AD">
        <w:rPr>
          <w:rFonts w:ascii="Times" w:hAnsi="Times"/>
          <w:bCs w:val="0"/>
          <w:iCs w:val="0"/>
          <w:szCs w:val="24"/>
        </w:rPr>
        <w:t xml:space="preserve">ubjects took on average </w:t>
      </w:r>
      <w:r w:rsidR="00E80709">
        <w:rPr>
          <w:rFonts w:ascii="Times" w:hAnsi="Times"/>
          <w:bCs w:val="0"/>
          <w:iCs w:val="0"/>
          <w:szCs w:val="24"/>
        </w:rPr>
        <w:t>1</w:t>
      </w:r>
      <w:r>
        <w:rPr>
          <w:rFonts w:ascii="Times" w:hAnsi="Times"/>
          <w:bCs w:val="0"/>
          <w:iCs w:val="0"/>
          <w:szCs w:val="24"/>
        </w:rPr>
        <w:t>48</w:t>
      </w:r>
      <w:ins w:id="45" w:author="Ayse Zeynep Enkavi" w:date="2015-02-11T22:22:00Z">
        <w:r w:rsidR="002D4FB8">
          <w:rPr>
            <w:rFonts w:ascii="Times" w:hAnsi="Times"/>
            <w:bCs w:val="0"/>
            <w:iCs w:val="0"/>
            <w:szCs w:val="24"/>
          </w:rPr>
          <w:t>8</w:t>
        </w:r>
      </w:ins>
      <w:r w:rsidR="00E80709">
        <w:rPr>
          <w:rFonts w:ascii="Times" w:hAnsi="Times"/>
          <w:bCs w:val="0"/>
          <w:iCs w:val="0"/>
          <w:szCs w:val="24"/>
        </w:rPr>
        <w:t xml:space="preserve"> </w:t>
      </w:r>
      <w:r w:rsidR="00926CF9">
        <w:rPr>
          <w:rFonts w:ascii="Times" w:hAnsi="Times"/>
          <w:bCs w:val="0"/>
          <w:iCs w:val="0"/>
          <w:szCs w:val="24"/>
        </w:rPr>
        <w:t>mil</w:t>
      </w:r>
      <w:r w:rsidR="001305E4">
        <w:rPr>
          <w:rFonts w:ascii="Times" w:hAnsi="Times"/>
          <w:bCs w:val="0"/>
          <w:iCs w:val="0"/>
          <w:szCs w:val="24"/>
        </w:rPr>
        <w:t>l</w:t>
      </w:r>
      <w:r w:rsidR="00926CF9">
        <w:rPr>
          <w:rFonts w:ascii="Times" w:hAnsi="Times"/>
          <w:bCs w:val="0"/>
          <w:iCs w:val="0"/>
          <w:szCs w:val="24"/>
        </w:rPr>
        <w:t xml:space="preserve">iseconds </w:t>
      </w:r>
      <w:r w:rsidR="00E80709">
        <w:rPr>
          <w:rFonts w:ascii="Times" w:hAnsi="Times"/>
          <w:bCs w:val="0"/>
          <w:iCs w:val="0"/>
          <w:szCs w:val="24"/>
        </w:rPr>
        <w:t>on each trial</w:t>
      </w:r>
      <w:r w:rsidR="00E66936">
        <w:rPr>
          <w:rFonts w:ascii="Times" w:hAnsi="Times"/>
          <w:bCs w:val="0"/>
          <w:iCs w:val="0"/>
          <w:szCs w:val="24"/>
        </w:rPr>
        <w:t xml:space="preserve"> (SD = 7</w:t>
      </w:r>
      <w:ins w:id="46" w:author="Ayse Zeynep Enkavi" w:date="2015-02-11T22:23:00Z">
        <w:r w:rsidR="002D4FB8">
          <w:rPr>
            <w:rFonts w:ascii="Times" w:hAnsi="Times"/>
            <w:bCs w:val="0"/>
            <w:iCs w:val="0"/>
            <w:szCs w:val="24"/>
          </w:rPr>
          <w:t>2</w:t>
        </w:r>
      </w:ins>
      <w:r w:rsidR="00E66936">
        <w:rPr>
          <w:rFonts w:ascii="Times" w:hAnsi="Times"/>
          <w:bCs w:val="0"/>
          <w:iCs w:val="0"/>
          <w:szCs w:val="24"/>
        </w:rPr>
        <w:t>0</w:t>
      </w:r>
      <w:r w:rsidR="00D16AEB">
        <w:rPr>
          <w:rFonts w:ascii="Times" w:hAnsi="Times"/>
          <w:bCs w:val="0"/>
          <w:iCs w:val="0"/>
          <w:szCs w:val="24"/>
        </w:rPr>
        <w:t xml:space="preserve"> </w:t>
      </w:r>
      <w:proofErr w:type="spellStart"/>
      <w:r w:rsidR="00D16AEB">
        <w:rPr>
          <w:rFonts w:ascii="Times" w:hAnsi="Times"/>
          <w:bCs w:val="0"/>
          <w:iCs w:val="0"/>
          <w:szCs w:val="24"/>
        </w:rPr>
        <w:t>ms</w:t>
      </w:r>
      <w:proofErr w:type="spellEnd"/>
      <w:r w:rsidR="00D16AEB">
        <w:rPr>
          <w:rFonts w:ascii="Times" w:hAnsi="Times"/>
          <w:bCs w:val="0"/>
          <w:iCs w:val="0"/>
          <w:szCs w:val="24"/>
        </w:rPr>
        <w:t>)</w:t>
      </w:r>
      <w:r w:rsidR="00E80709">
        <w:rPr>
          <w:rFonts w:ascii="Times" w:hAnsi="Times"/>
          <w:bCs w:val="0"/>
          <w:iCs w:val="0"/>
          <w:szCs w:val="24"/>
        </w:rPr>
        <w:t xml:space="preserve"> </w:t>
      </w:r>
      <w:ins w:id="47" w:author="Ayse Zeynep Enkavi" w:date="2015-02-11T22:23:00Z">
        <w:r w:rsidR="008E2775">
          <w:rPr>
            <w:rFonts w:ascii="Times" w:hAnsi="Times"/>
            <w:bCs w:val="0"/>
            <w:iCs w:val="0"/>
            <w:szCs w:val="24"/>
          </w:rPr>
          <w:t>on</w:t>
        </w:r>
        <w:r w:rsidR="002D4FB8">
          <w:rPr>
            <w:rFonts w:ascii="Times" w:hAnsi="Times"/>
            <w:bCs w:val="0"/>
            <w:iCs w:val="0"/>
            <w:szCs w:val="24"/>
          </w:rPr>
          <w:t xml:space="preserve"> the choice task</w:t>
        </w:r>
      </w:ins>
      <w:ins w:id="48" w:author="Ayse Zeynep Enkavi" w:date="2015-02-11T22:34:00Z">
        <w:r w:rsidR="008E2775">
          <w:rPr>
            <w:rFonts w:ascii="Times" w:hAnsi="Times"/>
            <w:bCs w:val="0"/>
            <w:iCs w:val="0"/>
            <w:szCs w:val="24"/>
          </w:rPr>
          <w:t xml:space="preserve"> and 849 milliseconds (SD = 335 </w:t>
        </w:r>
        <w:proofErr w:type="spellStart"/>
        <w:r w:rsidR="008E2775">
          <w:rPr>
            <w:rFonts w:ascii="Times" w:hAnsi="Times"/>
            <w:bCs w:val="0"/>
            <w:iCs w:val="0"/>
            <w:szCs w:val="24"/>
          </w:rPr>
          <w:t>ms</w:t>
        </w:r>
        <w:proofErr w:type="spellEnd"/>
        <w:r w:rsidR="008E2775">
          <w:rPr>
            <w:rFonts w:ascii="Times" w:hAnsi="Times"/>
            <w:bCs w:val="0"/>
            <w:iCs w:val="0"/>
            <w:szCs w:val="24"/>
          </w:rPr>
          <w:t>) on the control task.</w:t>
        </w:r>
      </w:ins>
      <w:ins w:id="49" w:author="Ayse Zeynep Enkavi" w:date="2015-02-11T23:20:00Z">
        <w:r w:rsidR="00A934E0">
          <w:rPr>
            <w:rFonts w:ascii="Times" w:hAnsi="Times"/>
            <w:bCs w:val="0"/>
            <w:iCs w:val="0"/>
            <w:szCs w:val="24"/>
          </w:rPr>
          <w:t xml:space="preserve"> There were significant group and task differences in reaction times.</w:t>
        </w:r>
      </w:ins>
      <w:ins w:id="50" w:author="Ayse Zeynep Enkavi" w:date="2015-02-11T23:22:00Z">
        <w:r w:rsidR="00A934E0">
          <w:rPr>
            <w:rFonts w:ascii="Times" w:hAnsi="Times"/>
            <w:bCs w:val="0"/>
            <w:iCs w:val="0"/>
            <w:szCs w:val="24"/>
          </w:rPr>
          <w:t xml:space="preserve"> All groups were faster in the control task than in the preference task</w:t>
        </w:r>
      </w:ins>
      <w:ins w:id="51" w:author="Ayse Zeynep Enkavi" w:date="2015-02-11T23:23:00Z">
        <w:r w:rsidR="00612389">
          <w:rPr>
            <w:rFonts w:ascii="Times" w:hAnsi="Times"/>
            <w:bCs w:val="0"/>
            <w:iCs w:val="0"/>
            <w:szCs w:val="24"/>
          </w:rPr>
          <w:t xml:space="preserve"> (</w:t>
        </w:r>
      </w:ins>
      <w:ins w:id="52" w:author="Ayse Zeynep Enkavi" w:date="2015-10-06T19:16:00Z">
        <w:r w:rsidR="00612389">
          <w:rPr>
            <w:rFonts w:ascii="Times" w:hAnsi="Times"/>
            <w:bCs w:val="0"/>
            <w:iCs w:val="0"/>
            <w:szCs w:val="24"/>
          </w:rPr>
          <w:t>β</w:t>
        </w:r>
      </w:ins>
      <w:ins w:id="53" w:author="Ayse Zeynep Enkavi" w:date="2015-02-11T23:23:00Z">
        <w:r w:rsidR="00A934E0">
          <w:rPr>
            <w:rFonts w:ascii="Times" w:hAnsi="Times"/>
            <w:bCs w:val="0"/>
            <w:iCs w:val="0"/>
            <w:szCs w:val="24"/>
          </w:rPr>
          <w:t xml:space="preserve"> = -</w:t>
        </w:r>
      </w:ins>
      <w:ins w:id="54" w:author="Ayse Zeynep Enkavi" w:date="2015-10-06T19:16:00Z">
        <w:r w:rsidR="00612389">
          <w:rPr>
            <w:rFonts w:ascii="Times" w:hAnsi="Times"/>
            <w:bCs w:val="0"/>
            <w:iCs w:val="0"/>
            <w:szCs w:val="24"/>
          </w:rPr>
          <w:t>0.972</w:t>
        </w:r>
      </w:ins>
      <w:ins w:id="55" w:author="Ayse Zeynep Enkavi" w:date="2015-02-11T23:23:00Z">
        <w:r w:rsidR="00A934E0">
          <w:rPr>
            <w:rFonts w:ascii="Times" w:hAnsi="Times"/>
            <w:bCs w:val="0"/>
            <w:iCs w:val="0"/>
            <w:szCs w:val="24"/>
          </w:rPr>
          <w:t xml:space="preserve">, </w:t>
        </w:r>
        <w:proofErr w:type="gramStart"/>
        <w:r w:rsidR="00A934E0">
          <w:rPr>
            <w:rFonts w:ascii="Times" w:hAnsi="Times"/>
            <w:bCs w:val="0"/>
            <w:iCs w:val="0"/>
            <w:szCs w:val="24"/>
          </w:rPr>
          <w:t>t(</w:t>
        </w:r>
        <w:proofErr w:type="gramEnd"/>
        <w:r w:rsidR="00A934E0">
          <w:rPr>
            <w:rFonts w:ascii="Times" w:hAnsi="Times"/>
            <w:bCs w:val="0"/>
            <w:iCs w:val="0"/>
            <w:szCs w:val="24"/>
          </w:rPr>
          <w:t>34225) = -</w:t>
        </w:r>
      </w:ins>
      <w:ins w:id="56" w:author="Ayse Zeynep Enkavi" w:date="2015-10-06T19:16:00Z">
        <w:r w:rsidR="00612389">
          <w:rPr>
            <w:rFonts w:ascii="Times" w:hAnsi="Times"/>
            <w:bCs w:val="0"/>
            <w:iCs w:val="0"/>
            <w:szCs w:val="24"/>
          </w:rPr>
          <w:t>70.30</w:t>
        </w:r>
      </w:ins>
      <w:ins w:id="57" w:author="Ayse Zeynep Enkavi" w:date="2015-02-11T23:24:00Z">
        <w:r w:rsidR="00A934E0">
          <w:rPr>
            <w:rFonts w:ascii="Times" w:hAnsi="Times"/>
            <w:bCs w:val="0"/>
            <w:iCs w:val="0"/>
            <w:szCs w:val="24"/>
          </w:rPr>
          <w:t>, p &lt; 0.001)</w:t>
        </w:r>
      </w:ins>
      <w:ins w:id="58" w:author="Ayse Zeynep Enkavi" w:date="2015-02-11T23:25:00Z">
        <w:r w:rsidR="00A934E0">
          <w:rPr>
            <w:rFonts w:ascii="Times" w:hAnsi="Times"/>
            <w:bCs w:val="0"/>
            <w:iCs w:val="0"/>
            <w:szCs w:val="24"/>
          </w:rPr>
          <w:t xml:space="preserve"> and they got faster as the task progressed, though this trend was much more prominent for the choice task</w:t>
        </w:r>
      </w:ins>
      <w:ins w:id="59" w:author="Ayse Zeynep Enkavi" w:date="2015-02-11T23:27:00Z">
        <w:r w:rsidR="00A934E0">
          <w:rPr>
            <w:rFonts w:ascii="Times" w:hAnsi="Times"/>
            <w:bCs w:val="0"/>
            <w:iCs w:val="0"/>
            <w:szCs w:val="24"/>
          </w:rPr>
          <w:t xml:space="preserve"> (task – tr</w:t>
        </w:r>
        <w:r w:rsidR="00612389">
          <w:rPr>
            <w:rFonts w:ascii="Times" w:hAnsi="Times"/>
            <w:bCs w:val="0"/>
            <w:iCs w:val="0"/>
            <w:szCs w:val="24"/>
          </w:rPr>
          <w:t xml:space="preserve">ial number interaction </w:t>
        </w:r>
      </w:ins>
      <w:ins w:id="60" w:author="Ayse Zeynep Enkavi" w:date="2015-10-06T19:17:00Z">
        <w:r w:rsidR="00612389">
          <w:rPr>
            <w:rFonts w:ascii="Times" w:hAnsi="Times"/>
            <w:bCs w:val="0"/>
            <w:iCs w:val="0"/>
            <w:szCs w:val="24"/>
          </w:rPr>
          <w:t>β =</w:t>
        </w:r>
      </w:ins>
      <w:ins w:id="61" w:author="Ayse Zeynep Enkavi" w:date="2015-02-11T23:27:00Z">
        <w:r w:rsidR="00612389">
          <w:rPr>
            <w:rFonts w:ascii="Times" w:hAnsi="Times"/>
            <w:bCs w:val="0"/>
            <w:iCs w:val="0"/>
            <w:szCs w:val="24"/>
          </w:rPr>
          <w:t xml:space="preserve"> </w:t>
        </w:r>
      </w:ins>
      <w:ins w:id="62" w:author="Ayse Zeynep Enkavi" w:date="2015-10-06T19:17:00Z">
        <w:r w:rsidR="00612389">
          <w:rPr>
            <w:rFonts w:ascii="Times" w:hAnsi="Times"/>
            <w:bCs w:val="0"/>
            <w:iCs w:val="0"/>
            <w:szCs w:val="24"/>
          </w:rPr>
          <w:t>0.186</w:t>
        </w:r>
      </w:ins>
      <w:ins w:id="63" w:author="Ayse Zeynep Enkavi" w:date="2015-02-11T23:27:00Z">
        <w:r w:rsidR="00A934E0">
          <w:rPr>
            <w:rFonts w:ascii="Times" w:hAnsi="Times"/>
            <w:bCs w:val="0"/>
            <w:iCs w:val="0"/>
            <w:szCs w:val="24"/>
          </w:rPr>
          <w:t>, t(34225) = 13.44, p &lt; 0.001)</w:t>
        </w:r>
      </w:ins>
      <w:ins w:id="64" w:author="Ayse Zeynep Enkavi" w:date="2015-02-11T23:25:00Z">
        <w:r w:rsidR="00A934E0">
          <w:rPr>
            <w:rFonts w:ascii="Times" w:hAnsi="Times"/>
            <w:bCs w:val="0"/>
            <w:iCs w:val="0"/>
            <w:szCs w:val="24"/>
          </w:rPr>
          <w:t>.</w:t>
        </w:r>
      </w:ins>
      <w:ins w:id="65" w:author="Ayse Zeynep Enkavi" w:date="2015-02-11T23:29:00Z">
        <w:r w:rsidR="00733024">
          <w:rPr>
            <w:rFonts w:ascii="Times" w:hAnsi="Times"/>
            <w:bCs w:val="0"/>
            <w:iCs w:val="0"/>
            <w:szCs w:val="24"/>
          </w:rPr>
          <w:t xml:space="preserve"> The MTL group was consistently slower than the control groups in the choice task but this was not true for the control task where the control group was consistently faster than both lesion groups.</w:t>
        </w:r>
      </w:ins>
      <w:ins w:id="66" w:author="Ayse Zeynep Enkavi" w:date="2015-02-11T23:22:00Z">
        <w:r w:rsidR="00A934E0">
          <w:rPr>
            <w:rFonts w:ascii="Times" w:hAnsi="Times"/>
            <w:bCs w:val="0"/>
            <w:iCs w:val="0"/>
            <w:szCs w:val="24"/>
          </w:rPr>
          <w:t xml:space="preserve">  </w:t>
        </w:r>
      </w:ins>
      <w:ins w:id="67" w:author="Ayse Zeynep Enkavi" w:date="2015-02-11T23:30:00Z">
        <w:r w:rsidR="00733024">
          <w:rPr>
            <w:rFonts w:ascii="Times" w:hAnsi="Times"/>
            <w:bCs w:val="0"/>
            <w:iCs w:val="0"/>
            <w:szCs w:val="24"/>
          </w:rPr>
          <w:t>These patterns in the reaction times indicate tha</w:t>
        </w:r>
        <w:bookmarkStart w:id="68" w:name="_GoBack"/>
        <w:bookmarkEnd w:id="68"/>
        <w:r w:rsidR="00733024">
          <w:rPr>
            <w:rFonts w:ascii="Times" w:hAnsi="Times"/>
            <w:bCs w:val="0"/>
            <w:iCs w:val="0"/>
            <w:szCs w:val="24"/>
          </w:rPr>
          <w:t>t the choice task was more difficult for the MTL group while the control task was much easier for all groups, especially the healthy controls.</w:t>
        </w:r>
      </w:ins>
    </w:p>
    <w:p w14:paraId="3817F078" w14:textId="1EFCBEBA" w:rsidR="008917A6" w:rsidRPr="00733024" w:rsidRDefault="00612389" w:rsidP="00A934E0">
      <w:pPr>
        <w:tabs>
          <w:tab w:val="clear" w:pos="0"/>
        </w:tabs>
        <w:ind w:right="0"/>
        <w:rPr>
          <w:rFonts w:ascii="Times" w:hAnsi="Times"/>
          <w:bCs w:val="0"/>
          <w:iCs w:val="0"/>
          <w:szCs w:val="24"/>
        </w:rPr>
      </w:pPr>
      <w:r w:rsidRPr="00CB4C41">
        <w:rPr>
          <w:rFonts w:ascii="Times" w:hAnsi="Times"/>
          <w:bCs w:val="0"/>
          <w:iCs w:val="0"/>
          <w:noProof/>
          <w:szCs w:val="24"/>
        </w:rPr>
        <w:drawing>
          <wp:inline distT="0" distB="0" distL="0" distR="0" wp14:anchorId="612DB06C" wp14:editId="1E64A12F">
            <wp:extent cx="5486400" cy="3134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S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134995"/>
                    </a:xfrm>
                    <a:prstGeom prst="rect">
                      <a:avLst/>
                    </a:prstGeom>
                  </pic:spPr>
                </pic:pic>
              </a:graphicData>
            </a:graphic>
          </wp:inline>
        </w:drawing>
      </w:r>
    </w:p>
    <w:p w14:paraId="54FF08E3" w14:textId="4A26EA9C" w:rsidR="00715933" w:rsidRDefault="00733024" w:rsidP="00957149">
      <w:pPr>
        <w:tabs>
          <w:tab w:val="clear" w:pos="0"/>
        </w:tabs>
        <w:ind w:right="0"/>
        <w:rPr>
          <w:ins w:id="69" w:author="Ayse Zeynep Enkavi" w:date="2015-02-12T11:57:00Z"/>
          <w:rFonts w:ascii="Times" w:hAnsi="Times"/>
          <w:bCs w:val="0"/>
          <w:i/>
          <w:iCs w:val="0"/>
          <w:sz w:val="20"/>
        </w:rPr>
      </w:pPr>
      <w:ins w:id="70" w:author="Ayse Zeynep Enkavi" w:date="2015-02-11T23:34:00Z">
        <w:r w:rsidRPr="00715933">
          <w:rPr>
            <w:rFonts w:ascii="Times" w:hAnsi="Times"/>
            <w:bCs w:val="0"/>
            <w:i/>
            <w:iCs w:val="0"/>
            <w:sz w:val="20"/>
          </w:rPr>
          <w:t>Fig. S</w:t>
        </w:r>
        <w:r>
          <w:rPr>
            <w:rFonts w:ascii="Times" w:hAnsi="Times"/>
            <w:bCs w:val="0"/>
            <w:i/>
            <w:iCs w:val="0"/>
            <w:sz w:val="20"/>
          </w:rPr>
          <w:t>1</w:t>
        </w:r>
        <w:r w:rsidRPr="00715933">
          <w:rPr>
            <w:rFonts w:ascii="Times" w:hAnsi="Times"/>
            <w:bCs w:val="0"/>
            <w:i/>
            <w:iCs w:val="0"/>
            <w:sz w:val="20"/>
          </w:rPr>
          <w:t xml:space="preserve">: </w:t>
        </w:r>
        <w:r w:rsidR="00612389">
          <w:rPr>
            <w:rFonts w:ascii="Times" w:hAnsi="Times"/>
            <w:bCs w:val="0"/>
            <w:i/>
            <w:iCs w:val="0"/>
            <w:sz w:val="20"/>
          </w:rPr>
          <w:t>Response</w:t>
        </w:r>
        <w:r>
          <w:rPr>
            <w:rFonts w:ascii="Times" w:hAnsi="Times"/>
            <w:bCs w:val="0"/>
            <w:i/>
            <w:iCs w:val="0"/>
            <w:sz w:val="20"/>
          </w:rPr>
          <w:t xml:space="preserve"> times</w:t>
        </w:r>
      </w:ins>
      <w:ins w:id="71" w:author="Ayse Zeynep Enkavi" w:date="2015-10-06T19:20:00Z">
        <w:r w:rsidR="00612389">
          <w:rPr>
            <w:rFonts w:ascii="Times" w:hAnsi="Times"/>
            <w:bCs w:val="0"/>
            <w:i/>
            <w:iCs w:val="0"/>
            <w:sz w:val="20"/>
          </w:rPr>
          <w:t xml:space="preserve"> (RT)</w:t>
        </w:r>
      </w:ins>
      <w:ins w:id="72" w:author="Ayse Zeynep Enkavi" w:date="2015-02-11T23:34:00Z">
        <w:r>
          <w:rPr>
            <w:rFonts w:ascii="Times" w:hAnsi="Times"/>
            <w:bCs w:val="0"/>
            <w:i/>
            <w:iCs w:val="0"/>
            <w:sz w:val="20"/>
          </w:rPr>
          <w:t xml:space="preserve"> for each task and group. RT</w:t>
        </w:r>
      </w:ins>
      <w:ins w:id="73" w:author="Ayse Zeynep Enkavi" w:date="2015-02-11T23:35:00Z">
        <w:r>
          <w:rPr>
            <w:rFonts w:ascii="Times" w:hAnsi="Times"/>
            <w:bCs w:val="0"/>
            <w:i/>
            <w:iCs w:val="0"/>
            <w:sz w:val="20"/>
          </w:rPr>
          <w:t xml:space="preserve">’s decreased as the task progressed for all groups in both trials. </w:t>
        </w:r>
      </w:ins>
      <w:ins w:id="74" w:author="Ayse Zeynep Enkavi" w:date="2015-02-11T23:36:00Z">
        <w:r>
          <w:rPr>
            <w:rFonts w:ascii="Times" w:hAnsi="Times"/>
            <w:bCs w:val="0"/>
            <w:i/>
            <w:iCs w:val="0"/>
            <w:sz w:val="20"/>
          </w:rPr>
          <w:t xml:space="preserve">The MTL group was consistently slower in the choice task. </w:t>
        </w:r>
      </w:ins>
      <w:ins w:id="75" w:author="Ayse Zeynep Enkavi" w:date="2015-02-11T23:35:00Z">
        <w:r>
          <w:rPr>
            <w:rFonts w:ascii="Times" w:hAnsi="Times"/>
            <w:bCs w:val="0"/>
            <w:i/>
            <w:iCs w:val="0"/>
            <w:sz w:val="20"/>
          </w:rPr>
          <w:t>All groups were faster in the control task</w:t>
        </w:r>
      </w:ins>
      <w:ins w:id="76" w:author="Ayse Zeynep Enkavi" w:date="2015-10-06T19:21:00Z">
        <w:r w:rsidR="00612389">
          <w:rPr>
            <w:rFonts w:ascii="Times" w:hAnsi="Times"/>
            <w:bCs w:val="0"/>
            <w:i/>
            <w:iCs w:val="0"/>
            <w:sz w:val="20"/>
          </w:rPr>
          <w:t>, particularly the healthy controls</w:t>
        </w:r>
      </w:ins>
      <w:ins w:id="77" w:author="Ayse Zeynep Enkavi" w:date="2015-02-11T23:35:00Z">
        <w:r>
          <w:rPr>
            <w:rFonts w:ascii="Times" w:hAnsi="Times"/>
            <w:bCs w:val="0"/>
            <w:i/>
            <w:iCs w:val="0"/>
            <w:sz w:val="20"/>
          </w:rPr>
          <w:t xml:space="preserve">. </w:t>
        </w:r>
      </w:ins>
    </w:p>
    <w:p w14:paraId="34429B00" w14:textId="77777777" w:rsidR="009B4ECF" w:rsidRDefault="009B4ECF" w:rsidP="00957149">
      <w:pPr>
        <w:tabs>
          <w:tab w:val="clear" w:pos="0"/>
        </w:tabs>
        <w:ind w:right="0"/>
        <w:rPr>
          <w:rFonts w:ascii="Times" w:hAnsi="Times"/>
          <w:bCs w:val="0"/>
          <w:i/>
          <w:iCs w:val="0"/>
          <w:szCs w:val="24"/>
        </w:rPr>
      </w:pPr>
    </w:p>
    <w:p w14:paraId="1ED97ADC" w14:textId="4889EB1C" w:rsidR="00E3440C" w:rsidRDefault="003160E4" w:rsidP="00957149">
      <w:pPr>
        <w:tabs>
          <w:tab w:val="clear" w:pos="0"/>
        </w:tabs>
        <w:ind w:right="0"/>
        <w:rPr>
          <w:rFonts w:ascii="Times" w:hAnsi="Times"/>
          <w:bCs w:val="0"/>
          <w:i/>
          <w:iCs w:val="0"/>
          <w:szCs w:val="24"/>
        </w:rPr>
      </w:pPr>
      <w:proofErr w:type="spellStart"/>
      <w:r>
        <w:rPr>
          <w:rFonts w:ascii="Times" w:hAnsi="Times"/>
          <w:bCs w:val="0"/>
          <w:i/>
          <w:iCs w:val="0"/>
          <w:szCs w:val="24"/>
        </w:rPr>
        <w:t>Intransit</w:t>
      </w:r>
      <w:r w:rsidR="00926CF9">
        <w:rPr>
          <w:rFonts w:ascii="Times" w:hAnsi="Times"/>
          <w:bCs w:val="0"/>
          <w:i/>
          <w:iCs w:val="0"/>
          <w:szCs w:val="24"/>
        </w:rPr>
        <w:t>i</w:t>
      </w:r>
      <w:r>
        <w:rPr>
          <w:rFonts w:ascii="Times" w:hAnsi="Times"/>
          <w:bCs w:val="0"/>
          <w:i/>
          <w:iCs w:val="0"/>
          <w:szCs w:val="24"/>
        </w:rPr>
        <w:t>vities</w:t>
      </w:r>
      <w:proofErr w:type="spellEnd"/>
      <w:r>
        <w:rPr>
          <w:rFonts w:ascii="Times" w:hAnsi="Times"/>
          <w:bCs w:val="0"/>
          <w:i/>
          <w:iCs w:val="0"/>
          <w:szCs w:val="24"/>
        </w:rPr>
        <w:t xml:space="preserve"> by groups</w:t>
      </w:r>
    </w:p>
    <w:p w14:paraId="28A536D3" w14:textId="258901B9" w:rsidR="00F811BC" w:rsidRDefault="0034516B" w:rsidP="00957149">
      <w:pPr>
        <w:tabs>
          <w:tab w:val="clear" w:pos="0"/>
        </w:tabs>
        <w:ind w:right="0"/>
        <w:rPr>
          <w:rFonts w:ascii="Times" w:hAnsi="Times"/>
          <w:bCs w:val="0"/>
          <w:iCs w:val="0"/>
          <w:szCs w:val="24"/>
        </w:rPr>
      </w:pPr>
      <w:r>
        <w:rPr>
          <w:rFonts w:ascii="Times" w:hAnsi="Times"/>
          <w:bCs w:val="0"/>
          <w:iCs w:val="0"/>
          <w:szCs w:val="24"/>
        </w:rPr>
        <w:t>As the definition of intransitivity requires three pairs of trials</w:t>
      </w:r>
      <w:r w:rsidR="00926CF9">
        <w:rPr>
          <w:rFonts w:ascii="Times" w:hAnsi="Times"/>
          <w:bCs w:val="0"/>
          <w:iCs w:val="0"/>
          <w:szCs w:val="24"/>
        </w:rPr>
        <w:t>,</w:t>
      </w:r>
      <w:r>
        <w:rPr>
          <w:rFonts w:ascii="Times" w:hAnsi="Times"/>
          <w:bCs w:val="0"/>
          <w:iCs w:val="0"/>
          <w:szCs w:val="24"/>
        </w:rPr>
        <w:t xml:space="preserve"> we created a matrix with 1140 rows representing the possible combinations of 3 </w:t>
      </w:r>
      <w:r w:rsidR="00926CF9">
        <w:rPr>
          <w:rFonts w:ascii="Times" w:hAnsi="Times"/>
          <w:bCs w:val="0"/>
          <w:iCs w:val="0"/>
          <w:szCs w:val="24"/>
        </w:rPr>
        <w:t xml:space="preserve">pairwise choices for the </w:t>
      </w:r>
      <w:r>
        <w:rPr>
          <w:rFonts w:ascii="Times" w:hAnsi="Times"/>
          <w:bCs w:val="0"/>
          <w:iCs w:val="0"/>
          <w:szCs w:val="24"/>
        </w:rPr>
        <w:t xml:space="preserve">20 candy bars for each participant. These “triplets” were marked as intransitive if </w:t>
      </w:r>
    </w:p>
    <w:p w14:paraId="67E44B47" w14:textId="77777777" w:rsidR="0034516B" w:rsidRPr="0034516B" w:rsidRDefault="0034516B" w:rsidP="00957149">
      <w:pPr>
        <w:rPr>
          <w:rFonts w:ascii="Times" w:hAnsi="Times"/>
        </w:rPr>
      </w:pPr>
      <m:oMathPara>
        <m:oMath>
          <m:r>
            <w:rPr>
              <w:rFonts w:ascii="Cambria Math" w:hAnsi="Cambria Math"/>
            </w:rPr>
            <m:t xml:space="preserve">A ≳B and B≳C and C≳A </m:t>
          </m:r>
        </m:oMath>
      </m:oMathPara>
    </w:p>
    <w:p w14:paraId="3C28C506" w14:textId="77777777" w:rsidR="0034516B" w:rsidRPr="0034516B" w:rsidRDefault="0034516B" w:rsidP="00957149">
      <w:pPr>
        <w:jc w:val="center"/>
        <w:rPr>
          <w:rFonts w:ascii="Times" w:hAnsi="Times"/>
        </w:rPr>
      </w:pPr>
      <w:r w:rsidRPr="0034516B">
        <w:rPr>
          <w:rFonts w:ascii="Times" w:hAnsi="Times"/>
        </w:rPr>
        <w:t>or</w:t>
      </w:r>
    </w:p>
    <w:p w14:paraId="031B560B" w14:textId="77777777" w:rsidR="0034516B" w:rsidRPr="0034516B" w:rsidRDefault="0034516B" w:rsidP="00957149">
      <w:pPr>
        <w:jc w:val="center"/>
        <w:rPr>
          <w:rFonts w:ascii="Times" w:hAnsi="Times"/>
        </w:rPr>
      </w:pPr>
      <m:oMathPara>
        <m:oMath>
          <m:r>
            <w:rPr>
              <w:rFonts w:ascii="Cambria Math" w:hAnsi="Cambria Math"/>
            </w:rPr>
            <m:t>B ≳A and C≳B and A≳C</m:t>
          </m:r>
        </m:oMath>
      </m:oMathPara>
    </w:p>
    <w:p w14:paraId="78801BBD" w14:textId="743E3125" w:rsidR="00FA466D" w:rsidRDefault="00E554BF" w:rsidP="00957149">
      <w:pPr>
        <w:tabs>
          <w:tab w:val="clear" w:pos="0"/>
        </w:tabs>
        <w:ind w:right="0" w:firstLine="0"/>
        <w:rPr>
          <w:rFonts w:ascii="Times" w:hAnsi="Times"/>
          <w:bCs w:val="0"/>
          <w:iCs w:val="0"/>
          <w:szCs w:val="24"/>
        </w:rPr>
      </w:pPr>
      <w:r>
        <w:rPr>
          <w:rFonts w:ascii="Times" w:hAnsi="Times"/>
          <w:bCs w:val="0"/>
          <w:iCs w:val="0"/>
          <w:szCs w:val="24"/>
        </w:rPr>
        <w:t xml:space="preserve">Triplet level counts were collapsed to </w:t>
      </w:r>
      <w:r w:rsidR="00B562BF">
        <w:rPr>
          <w:rFonts w:ascii="Times" w:hAnsi="Times"/>
          <w:bCs w:val="0"/>
          <w:iCs w:val="0"/>
          <w:szCs w:val="24"/>
        </w:rPr>
        <w:t xml:space="preserve">trial </w:t>
      </w:r>
      <w:r w:rsidR="002F2266">
        <w:rPr>
          <w:rFonts w:ascii="Times" w:hAnsi="Times"/>
          <w:bCs w:val="0"/>
          <w:iCs w:val="0"/>
          <w:szCs w:val="24"/>
        </w:rPr>
        <w:t xml:space="preserve">(i.e. choice pairs that participants saw) </w:t>
      </w:r>
      <w:r w:rsidR="00B562BF">
        <w:rPr>
          <w:rFonts w:ascii="Times" w:hAnsi="Times"/>
          <w:bCs w:val="0"/>
          <w:iCs w:val="0"/>
          <w:szCs w:val="24"/>
        </w:rPr>
        <w:t xml:space="preserve">and </w:t>
      </w:r>
      <w:r>
        <w:rPr>
          <w:rFonts w:ascii="Times" w:hAnsi="Times"/>
          <w:bCs w:val="0"/>
          <w:iCs w:val="0"/>
          <w:szCs w:val="24"/>
        </w:rPr>
        <w:t>subject level by summing the number of intransitive triplets.</w:t>
      </w:r>
      <w:r w:rsidR="00B562BF">
        <w:rPr>
          <w:rFonts w:ascii="Times" w:hAnsi="Times"/>
          <w:bCs w:val="0"/>
          <w:iCs w:val="0"/>
          <w:szCs w:val="24"/>
        </w:rPr>
        <w:t xml:space="preserve"> </w:t>
      </w:r>
    </w:p>
    <w:p w14:paraId="1D19CD4A" w14:textId="16C9D885" w:rsidR="0034516B" w:rsidRPr="0034516B" w:rsidRDefault="00B562BF" w:rsidP="00F755D6">
      <w:pPr>
        <w:tabs>
          <w:tab w:val="clear" w:pos="0"/>
        </w:tabs>
        <w:ind w:right="0"/>
        <w:rPr>
          <w:rFonts w:ascii="Times" w:hAnsi="Times"/>
          <w:bCs w:val="0"/>
          <w:iCs w:val="0"/>
          <w:szCs w:val="24"/>
        </w:rPr>
      </w:pPr>
      <w:r>
        <w:rPr>
          <w:rFonts w:ascii="Times" w:hAnsi="Times"/>
          <w:bCs w:val="0"/>
          <w:iCs w:val="0"/>
          <w:szCs w:val="24"/>
        </w:rPr>
        <w:t>The number of t</w:t>
      </w:r>
      <w:r w:rsidR="00C91097">
        <w:rPr>
          <w:rFonts w:ascii="Times" w:hAnsi="Times"/>
          <w:bCs w:val="0"/>
          <w:iCs w:val="0"/>
          <w:szCs w:val="24"/>
        </w:rPr>
        <w:t>imes</w:t>
      </w:r>
      <w:r>
        <w:rPr>
          <w:rFonts w:ascii="Times" w:hAnsi="Times"/>
          <w:bCs w:val="0"/>
          <w:iCs w:val="0"/>
          <w:szCs w:val="24"/>
        </w:rPr>
        <w:t xml:space="preserve"> one trial was involved in an intransitivity ranged from </w:t>
      </w:r>
      <w:r w:rsidR="00B91F65">
        <w:rPr>
          <w:rFonts w:ascii="Times" w:hAnsi="Times"/>
          <w:bCs w:val="0"/>
          <w:iCs w:val="0"/>
          <w:szCs w:val="24"/>
        </w:rPr>
        <w:t>0 to 17 with a mean of 0.</w:t>
      </w:r>
      <w:ins w:id="78" w:author="Ayse Zeynep Enkavi" w:date="2015-02-11T23:39:00Z">
        <w:r w:rsidR="00F755D6">
          <w:rPr>
            <w:rFonts w:ascii="Times" w:hAnsi="Times"/>
            <w:bCs w:val="0"/>
            <w:iCs w:val="0"/>
            <w:szCs w:val="24"/>
          </w:rPr>
          <w:t>715</w:t>
        </w:r>
      </w:ins>
      <w:r w:rsidR="00B91F65">
        <w:rPr>
          <w:rFonts w:ascii="Times" w:hAnsi="Times"/>
          <w:bCs w:val="0"/>
          <w:iCs w:val="0"/>
          <w:szCs w:val="24"/>
        </w:rPr>
        <w:t xml:space="preserve"> and standard deviation of 1.</w:t>
      </w:r>
      <w:ins w:id="79" w:author="Ayse Zeynep Enkavi" w:date="2015-02-11T23:39:00Z">
        <w:r w:rsidR="00F755D6">
          <w:rPr>
            <w:rFonts w:ascii="Times" w:hAnsi="Times"/>
            <w:bCs w:val="0"/>
            <w:iCs w:val="0"/>
            <w:szCs w:val="24"/>
          </w:rPr>
          <w:t>414</w:t>
        </w:r>
      </w:ins>
      <w:r w:rsidR="00B91F65">
        <w:rPr>
          <w:rFonts w:ascii="Times" w:hAnsi="Times"/>
          <w:bCs w:val="0"/>
          <w:iCs w:val="0"/>
          <w:szCs w:val="24"/>
        </w:rPr>
        <w:t xml:space="preserve"> while the total number of </w:t>
      </w:r>
      <w:proofErr w:type="spellStart"/>
      <w:r w:rsidR="00B91F65">
        <w:rPr>
          <w:rFonts w:ascii="Times" w:hAnsi="Times"/>
          <w:bCs w:val="0"/>
          <w:iCs w:val="0"/>
          <w:szCs w:val="24"/>
        </w:rPr>
        <w:t>intransitivities</w:t>
      </w:r>
      <w:proofErr w:type="spellEnd"/>
      <w:r w:rsidR="00B91F65">
        <w:rPr>
          <w:rFonts w:ascii="Times" w:hAnsi="Times"/>
          <w:bCs w:val="0"/>
          <w:iCs w:val="0"/>
          <w:szCs w:val="24"/>
        </w:rPr>
        <w:t xml:space="preserve"> a subject committed ranged from 1 to 267 with a mean of 4</w:t>
      </w:r>
      <w:r w:rsidR="00A552D7">
        <w:rPr>
          <w:rFonts w:ascii="Times" w:hAnsi="Times"/>
          <w:bCs w:val="0"/>
          <w:iCs w:val="0"/>
          <w:szCs w:val="24"/>
        </w:rPr>
        <w:t>4.7</w:t>
      </w:r>
      <w:r w:rsidR="00B91F65">
        <w:rPr>
          <w:rFonts w:ascii="Times" w:hAnsi="Times"/>
          <w:bCs w:val="0"/>
          <w:iCs w:val="0"/>
          <w:szCs w:val="24"/>
        </w:rPr>
        <w:t xml:space="preserve"> (median = 37, SD = </w:t>
      </w:r>
      <w:r w:rsidR="00A552D7">
        <w:rPr>
          <w:rFonts w:ascii="Times" w:hAnsi="Times"/>
          <w:bCs w:val="0"/>
          <w:iCs w:val="0"/>
          <w:szCs w:val="24"/>
        </w:rPr>
        <w:t>39.</w:t>
      </w:r>
      <w:ins w:id="80" w:author="Ayse Zeynep Enkavi" w:date="2015-02-11T23:41:00Z">
        <w:r w:rsidR="00F755D6">
          <w:rPr>
            <w:rFonts w:ascii="Times" w:hAnsi="Times"/>
            <w:bCs w:val="0"/>
            <w:iCs w:val="0"/>
            <w:szCs w:val="24"/>
          </w:rPr>
          <w:t>374</w:t>
        </w:r>
      </w:ins>
      <w:r w:rsidR="00B91F65">
        <w:rPr>
          <w:rFonts w:ascii="Times" w:hAnsi="Times"/>
          <w:bCs w:val="0"/>
          <w:iCs w:val="0"/>
          <w:szCs w:val="24"/>
        </w:rPr>
        <w:t>).</w:t>
      </w:r>
    </w:p>
    <w:p w14:paraId="64FEE8B7" w14:textId="11ACE418" w:rsidR="00F811BC" w:rsidRDefault="00F811BC" w:rsidP="0025484B">
      <w:pPr>
        <w:tabs>
          <w:tab w:val="clear" w:pos="0"/>
        </w:tabs>
        <w:ind w:right="0"/>
        <w:rPr>
          <w:ins w:id="81" w:author="Ayse Zeynep Enkavi" w:date="2015-02-12T11:57:00Z"/>
          <w:rFonts w:ascii="Times" w:hAnsi="Times"/>
          <w:bCs w:val="0"/>
          <w:iCs w:val="0"/>
          <w:szCs w:val="24"/>
        </w:rPr>
      </w:pPr>
      <w:r>
        <w:rPr>
          <w:rFonts w:ascii="Times" w:hAnsi="Times"/>
          <w:bCs w:val="0"/>
          <w:iCs w:val="0"/>
          <w:szCs w:val="24"/>
        </w:rPr>
        <w:t>To test if groups differed in the</w:t>
      </w:r>
      <w:r w:rsidR="00926CF9">
        <w:rPr>
          <w:rFonts w:ascii="Times" w:hAnsi="Times"/>
          <w:bCs w:val="0"/>
          <w:iCs w:val="0"/>
          <w:szCs w:val="24"/>
        </w:rPr>
        <w:t>ir</w:t>
      </w:r>
      <w:r>
        <w:rPr>
          <w:rFonts w:ascii="Times" w:hAnsi="Times"/>
          <w:bCs w:val="0"/>
          <w:iCs w:val="0"/>
          <w:szCs w:val="24"/>
        </w:rPr>
        <w:t xml:space="preserve"> number of intransitive choices we used </w:t>
      </w:r>
      <w:ins w:id="82" w:author="Ayse Zeynep Enkavi" w:date="2015-02-11T23:41:00Z">
        <w:r w:rsidR="00F755D6">
          <w:rPr>
            <w:rFonts w:ascii="Times" w:hAnsi="Times"/>
            <w:bCs w:val="0"/>
            <w:iCs w:val="0"/>
            <w:szCs w:val="24"/>
          </w:rPr>
          <w:t>a linear mixed model with orthogonal contrasts for group and task type (choice or control)</w:t>
        </w:r>
      </w:ins>
      <w:ins w:id="83" w:author="Ayse Zeynep Enkavi" w:date="2015-02-11T23:43:00Z">
        <w:r w:rsidR="00F755D6">
          <w:rPr>
            <w:rFonts w:ascii="Times" w:hAnsi="Times"/>
            <w:bCs w:val="0"/>
            <w:iCs w:val="0"/>
            <w:szCs w:val="24"/>
          </w:rPr>
          <w:t>. This was significantly better than a model without random intercept for subjects</w:t>
        </w:r>
      </w:ins>
      <w:ins w:id="84" w:author="Ayse Zeynep Enkavi" w:date="2015-02-11T23:44:00Z">
        <w:r w:rsidR="00F755D6">
          <w:rPr>
            <w:rFonts w:ascii="Times" w:hAnsi="Times"/>
            <w:bCs w:val="0"/>
            <w:iCs w:val="0"/>
            <w:szCs w:val="24"/>
          </w:rPr>
          <w:t xml:space="preserve"> (</w:t>
        </w:r>
      </w:ins>
      <w:proofErr w:type="gramStart"/>
      <w:ins w:id="85" w:author="Ayse Zeynep Enkavi" w:date="2015-02-11T23:45:00Z">
        <w:r w:rsidR="00F755D6">
          <w:rPr>
            <w:rFonts w:ascii="Times" w:hAnsi="Times"/>
            <w:bCs w:val="0"/>
            <w:iCs w:val="0"/>
            <w:szCs w:val="24"/>
          </w:rPr>
          <w:t>χ</w:t>
        </w:r>
        <w:r w:rsidR="00F755D6" w:rsidRPr="00F755D6">
          <w:rPr>
            <w:rFonts w:ascii="Times" w:hAnsi="Times"/>
            <w:bCs w:val="0"/>
            <w:iCs w:val="0"/>
            <w:szCs w:val="24"/>
            <w:vertAlign w:val="superscript"/>
          </w:rPr>
          <w:t>2</w:t>
        </w:r>
        <w:r w:rsidR="00F755D6">
          <w:rPr>
            <w:rFonts w:ascii="Times" w:hAnsi="Times"/>
            <w:bCs w:val="0"/>
            <w:iCs w:val="0"/>
            <w:szCs w:val="24"/>
          </w:rPr>
          <w:t>(</w:t>
        </w:r>
        <w:proofErr w:type="gramEnd"/>
        <w:r w:rsidR="00F755D6">
          <w:rPr>
            <w:rFonts w:ascii="Times" w:hAnsi="Times"/>
            <w:bCs w:val="0"/>
            <w:iCs w:val="0"/>
            <w:szCs w:val="24"/>
          </w:rPr>
          <w:t>7) =</w:t>
        </w:r>
      </w:ins>
      <w:ins w:id="86" w:author="Ayse Zeynep Enkavi" w:date="2015-10-06T19:29:00Z">
        <w:r w:rsidR="007303F5">
          <w:rPr>
            <w:rFonts w:ascii="Times" w:hAnsi="Times"/>
            <w:bCs w:val="0"/>
            <w:iCs w:val="0"/>
            <w:szCs w:val="24"/>
          </w:rPr>
          <w:t xml:space="preserve"> 4.39,</w:t>
        </w:r>
      </w:ins>
      <w:ins w:id="87" w:author="Ayse Zeynep Enkavi" w:date="2015-02-11T23:45:00Z">
        <w:r w:rsidR="00F755D6">
          <w:rPr>
            <w:rFonts w:ascii="Times" w:hAnsi="Times"/>
            <w:bCs w:val="0"/>
            <w:iCs w:val="0"/>
            <w:szCs w:val="24"/>
          </w:rPr>
          <w:t xml:space="preserve"> </w:t>
        </w:r>
      </w:ins>
      <w:ins w:id="88" w:author="Ayse Zeynep Enkavi" w:date="2015-10-06T19:29:00Z">
        <w:r w:rsidR="007303F5">
          <w:rPr>
            <w:rFonts w:ascii="Times" w:hAnsi="Times"/>
            <w:bCs w:val="0"/>
            <w:iCs w:val="0"/>
            <w:szCs w:val="24"/>
          </w:rPr>
          <w:t xml:space="preserve">p = </w:t>
        </w:r>
      </w:ins>
      <w:ins w:id="89" w:author="Ayse Zeynep Enkavi" w:date="2015-02-11T23:46:00Z">
        <w:r w:rsidR="00F755D6">
          <w:rPr>
            <w:rFonts w:ascii="Times" w:hAnsi="Times"/>
            <w:bCs w:val="0"/>
            <w:iCs w:val="0"/>
            <w:szCs w:val="24"/>
          </w:rPr>
          <w:t>0.036</w:t>
        </w:r>
      </w:ins>
      <w:ins w:id="90" w:author="Ayse Zeynep Enkavi" w:date="2015-02-11T23:44:00Z">
        <w:r w:rsidR="00F755D6">
          <w:rPr>
            <w:rFonts w:ascii="Times" w:hAnsi="Times"/>
            <w:bCs w:val="0"/>
            <w:iCs w:val="0"/>
            <w:szCs w:val="24"/>
          </w:rPr>
          <w:t>)</w:t>
        </w:r>
      </w:ins>
      <w:ins w:id="91" w:author="Ayse Zeynep Enkavi" w:date="2015-02-11T23:43:00Z">
        <w:r w:rsidR="00F755D6">
          <w:rPr>
            <w:rFonts w:ascii="Times" w:hAnsi="Times"/>
            <w:bCs w:val="0"/>
            <w:iCs w:val="0"/>
            <w:szCs w:val="24"/>
          </w:rPr>
          <w:t xml:space="preserve">. The percentage of intransitive choices was log transformed to </w:t>
        </w:r>
      </w:ins>
      <w:ins w:id="92" w:author="Ayse Zeynep Enkavi" w:date="2015-02-11T23:47:00Z">
        <w:r w:rsidR="00F755D6">
          <w:rPr>
            <w:rFonts w:ascii="Times" w:hAnsi="Times"/>
            <w:bCs w:val="0"/>
            <w:iCs w:val="0"/>
            <w:szCs w:val="24"/>
          </w:rPr>
          <w:t>ensure that the difference in variances was independent of task type (</w:t>
        </w:r>
      </w:ins>
      <w:ins w:id="93" w:author="Ayse Zeynep Enkavi" w:date="2015-02-11T23:48:00Z">
        <w:r w:rsidR="00F755D6">
          <w:rPr>
            <w:rFonts w:ascii="Times" w:hAnsi="Times"/>
            <w:bCs w:val="0"/>
            <w:iCs w:val="0"/>
            <w:szCs w:val="24"/>
          </w:rPr>
          <w:t>Bartlett’s Κ</w:t>
        </w:r>
        <w:r w:rsidR="005B3AF2" w:rsidRPr="005B3AF2">
          <w:rPr>
            <w:rFonts w:ascii="Times" w:hAnsi="Times"/>
            <w:bCs w:val="0"/>
            <w:iCs w:val="0"/>
            <w:szCs w:val="24"/>
            <w:vertAlign w:val="superscript"/>
          </w:rPr>
          <w:t>2</w:t>
        </w:r>
        <w:r w:rsidR="005B3AF2">
          <w:rPr>
            <w:rFonts w:ascii="Times" w:hAnsi="Times"/>
            <w:bCs w:val="0"/>
            <w:iCs w:val="0"/>
            <w:szCs w:val="24"/>
          </w:rPr>
          <w:t>(1) = 3.35</w:t>
        </w:r>
      </w:ins>
      <w:ins w:id="94" w:author="Ayse Zeynep Enkavi" w:date="2015-02-11T23:49:00Z">
        <w:r w:rsidR="005B3AF2">
          <w:rPr>
            <w:rFonts w:ascii="Times" w:hAnsi="Times"/>
            <w:bCs w:val="0"/>
            <w:iCs w:val="0"/>
            <w:szCs w:val="24"/>
          </w:rPr>
          <w:t>4, p = 0.067</w:t>
        </w:r>
      </w:ins>
      <w:ins w:id="95" w:author="Ayse Zeynep Enkavi" w:date="2015-02-11T23:47:00Z">
        <w:r w:rsidR="00F755D6">
          <w:rPr>
            <w:rFonts w:ascii="Times" w:hAnsi="Times"/>
            <w:bCs w:val="0"/>
            <w:iCs w:val="0"/>
            <w:szCs w:val="24"/>
          </w:rPr>
          <w:t>).</w:t>
        </w:r>
      </w:ins>
      <w:ins w:id="96" w:author="Ayse Zeynep Enkavi" w:date="2015-02-11T23:49:00Z">
        <w:r w:rsidR="005B3AF2">
          <w:rPr>
            <w:rFonts w:ascii="Times" w:hAnsi="Times"/>
            <w:bCs w:val="0"/>
            <w:iCs w:val="0"/>
            <w:szCs w:val="24"/>
          </w:rPr>
          <w:t xml:space="preserve"> </w:t>
        </w:r>
        <w:proofErr w:type="spellStart"/>
        <w:r w:rsidR="005B3AF2">
          <w:rPr>
            <w:rFonts w:ascii="Times" w:hAnsi="Times"/>
            <w:bCs w:val="0"/>
            <w:iCs w:val="0"/>
            <w:szCs w:val="24"/>
          </w:rPr>
          <w:t>Orthogonalization</w:t>
        </w:r>
        <w:proofErr w:type="spellEnd"/>
        <w:r w:rsidR="005B3AF2">
          <w:rPr>
            <w:rFonts w:ascii="Times" w:hAnsi="Times"/>
            <w:bCs w:val="0"/>
            <w:iCs w:val="0"/>
            <w:szCs w:val="24"/>
          </w:rPr>
          <w:t xml:space="preserve"> of contrasts allowed for direct comparison of the difference in intransitivity levels between the tasks for the MTL group compared to both control groups.</w:t>
        </w:r>
      </w:ins>
    </w:p>
    <w:p w14:paraId="466BE525" w14:textId="77777777" w:rsidR="009B4ECF" w:rsidRDefault="009B4ECF" w:rsidP="0025484B">
      <w:pPr>
        <w:tabs>
          <w:tab w:val="clear" w:pos="0"/>
        </w:tabs>
        <w:ind w:right="0"/>
        <w:rPr>
          <w:rFonts w:ascii="Times" w:hAnsi="Times"/>
          <w:bCs w:val="0"/>
          <w:iCs w:val="0"/>
          <w:szCs w:val="24"/>
        </w:rPr>
      </w:pPr>
    </w:p>
    <w:p w14:paraId="7BBC8C00" w14:textId="11146AAE" w:rsidR="003160E4" w:rsidRPr="003160E4" w:rsidRDefault="00441A5B" w:rsidP="00957149">
      <w:pPr>
        <w:tabs>
          <w:tab w:val="clear" w:pos="0"/>
        </w:tabs>
        <w:ind w:right="0"/>
        <w:rPr>
          <w:rFonts w:ascii="Times" w:hAnsi="Times"/>
          <w:bCs w:val="0"/>
          <w:i/>
          <w:iCs w:val="0"/>
          <w:szCs w:val="24"/>
        </w:rPr>
      </w:pPr>
      <w:r>
        <w:rPr>
          <w:rFonts w:ascii="Times" w:hAnsi="Times"/>
          <w:bCs w:val="0"/>
          <w:i/>
          <w:iCs w:val="0"/>
          <w:szCs w:val="24"/>
        </w:rPr>
        <w:lastRenderedPageBreak/>
        <w:t xml:space="preserve">Preference for </w:t>
      </w:r>
      <w:r w:rsidR="0071442C">
        <w:rPr>
          <w:rFonts w:ascii="Times" w:hAnsi="Times"/>
          <w:bCs w:val="0"/>
          <w:i/>
          <w:iCs w:val="0"/>
          <w:szCs w:val="24"/>
        </w:rPr>
        <w:t>side</w:t>
      </w:r>
      <w:r w:rsidR="00926CF9">
        <w:rPr>
          <w:rFonts w:ascii="Times" w:hAnsi="Times"/>
          <w:bCs w:val="0"/>
          <w:i/>
          <w:iCs w:val="0"/>
          <w:szCs w:val="24"/>
        </w:rPr>
        <w:t xml:space="preserve"> of computer screen</w:t>
      </w:r>
      <w:r w:rsidR="0071442C">
        <w:rPr>
          <w:rFonts w:ascii="Times" w:hAnsi="Times"/>
          <w:bCs w:val="0"/>
          <w:i/>
          <w:iCs w:val="0"/>
          <w:szCs w:val="24"/>
        </w:rPr>
        <w:t xml:space="preserve"> </w:t>
      </w:r>
    </w:p>
    <w:p w14:paraId="68740836" w14:textId="097AAF7A" w:rsidR="009B4ECF" w:rsidRPr="0064711E" w:rsidRDefault="00753584" w:rsidP="0064711E">
      <w:pPr>
        <w:tabs>
          <w:tab w:val="clear" w:pos="0"/>
        </w:tabs>
        <w:ind w:right="0"/>
        <w:rPr>
          <w:rFonts w:ascii="Times" w:hAnsi="Times"/>
          <w:bCs w:val="0"/>
          <w:iCs w:val="0"/>
          <w:szCs w:val="24"/>
        </w:rPr>
      </w:pPr>
      <w:r>
        <w:rPr>
          <w:rFonts w:ascii="Times" w:hAnsi="Times"/>
          <w:bCs w:val="0"/>
          <w:iCs w:val="0"/>
          <w:szCs w:val="24"/>
        </w:rPr>
        <w:t xml:space="preserve">We checked for </w:t>
      </w:r>
      <w:r w:rsidR="000548E9">
        <w:rPr>
          <w:rFonts w:ascii="Times" w:hAnsi="Times"/>
          <w:bCs w:val="0"/>
          <w:iCs w:val="0"/>
          <w:szCs w:val="24"/>
        </w:rPr>
        <w:t xml:space="preserve">whether </w:t>
      </w:r>
      <w:r w:rsidR="00441A5B">
        <w:rPr>
          <w:rFonts w:ascii="Times" w:hAnsi="Times"/>
          <w:bCs w:val="0"/>
          <w:iCs w:val="0"/>
          <w:szCs w:val="24"/>
        </w:rPr>
        <w:t xml:space="preserve">an </w:t>
      </w:r>
      <w:r>
        <w:rPr>
          <w:rFonts w:ascii="Times" w:hAnsi="Times"/>
          <w:bCs w:val="0"/>
          <w:iCs w:val="0"/>
          <w:szCs w:val="24"/>
        </w:rPr>
        <w:t xml:space="preserve">incidental </w:t>
      </w:r>
      <w:r w:rsidR="000548E9">
        <w:rPr>
          <w:rFonts w:ascii="Times" w:hAnsi="Times"/>
          <w:bCs w:val="0"/>
          <w:iCs w:val="0"/>
          <w:szCs w:val="24"/>
        </w:rPr>
        <w:t>factor</w:t>
      </w:r>
      <w:r w:rsidR="00441A5B">
        <w:rPr>
          <w:rFonts w:ascii="Times" w:hAnsi="Times"/>
          <w:bCs w:val="0"/>
          <w:iCs w:val="0"/>
          <w:szCs w:val="24"/>
        </w:rPr>
        <w:t>, in particular</w:t>
      </w:r>
      <w:r w:rsidR="000548E9">
        <w:rPr>
          <w:rFonts w:ascii="Times" w:hAnsi="Times"/>
          <w:bCs w:val="0"/>
          <w:iCs w:val="0"/>
          <w:szCs w:val="24"/>
        </w:rPr>
        <w:t xml:space="preserve"> </w:t>
      </w:r>
      <w:r w:rsidR="00441A5B">
        <w:rPr>
          <w:rFonts w:ascii="Times" w:hAnsi="Times"/>
          <w:bCs w:val="0"/>
          <w:iCs w:val="0"/>
          <w:szCs w:val="24"/>
        </w:rPr>
        <w:t xml:space="preserve">the side of the screen on which a </w:t>
      </w:r>
      <w:r w:rsidR="000548E9">
        <w:rPr>
          <w:rFonts w:ascii="Times" w:hAnsi="Times"/>
          <w:bCs w:val="0"/>
          <w:iCs w:val="0"/>
          <w:szCs w:val="24"/>
        </w:rPr>
        <w:t xml:space="preserve">candy bars </w:t>
      </w:r>
      <w:r w:rsidR="00441A5B">
        <w:rPr>
          <w:rFonts w:ascii="Times" w:hAnsi="Times"/>
          <w:bCs w:val="0"/>
          <w:iCs w:val="0"/>
          <w:szCs w:val="24"/>
        </w:rPr>
        <w:t xml:space="preserve">was displayed, affected choice. </w:t>
      </w:r>
      <w:r w:rsidR="000F525F">
        <w:rPr>
          <w:rFonts w:ascii="Times" w:hAnsi="Times"/>
          <w:bCs w:val="0"/>
          <w:iCs w:val="0"/>
          <w:szCs w:val="24"/>
        </w:rPr>
        <w:t xml:space="preserve"> Overall the left side was chosen </w:t>
      </w:r>
      <w:r w:rsidR="00A40E56">
        <w:rPr>
          <w:rFonts w:ascii="Times" w:hAnsi="Times"/>
          <w:bCs w:val="0"/>
          <w:iCs w:val="0"/>
          <w:szCs w:val="24"/>
        </w:rPr>
        <w:t>50</w:t>
      </w:r>
      <w:r w:rsidR="000F525F">
        <w:rPr>
          <w:rFonts w:ascii="Times" w:hAnsi="Times"/>
          <w:bCs w:val="0"/>
          <w:iCs w:val="0"/>
          <w:szCs w:val="24"/>
        </w:rPr>
        <w:t>.</w:t>
      </w:r>
      <w:r w:rsidR="00A40E56">
        <w:rPr>
          <w:rFonts w:ascii="Times" w:hAnsi="Times"/>
          <w:bCs w:val="0"/>
          <w:iCs w:val="0"/>
          <w:szCs w:val="24"/>
        </w:rPr>
        <w:t>2</w:t>
      </w:r>
      <w:r w:rsidR="000F525F">
        <w:rPr>
          <w:rFonts w:ascii="Times" w:hAnsi="Times"/>
          <w:bCs w:val="0"/>
          <w:iCs w:val="0"/>
          <w:szCs w:val="24"/>
        </w:rPr>
        <w:t xml:space="preserve"> % of the time. The control group picked the left option 51</w:t>
      </w:r>
      <w:r w:rsidR="00A40E56">
        <w:rPr>
          <w:rFonts w:ascii="Times" w:hAnsi="Times"/>
          <w:bCs w:val="0"/>
          <w:iCs w:val="0"/>
          <w:szCs w:val="24"/>
        </w:rPr>
        <w:t>.21</w:t>
      </w:r>
      <w:r w:rsidR="000F525F">
        <w:rPr>
          <w:rFonts w:ascii="Times" w:hAnsi="Times"/>
          <w:bCs w:val="0"/>
          <w:iCs w:val="0"/>
          <w:szCs w:val="24"/>
        </w:rPr>
        <w:t xml:space="preserve">% of the time, the ETL group </w:t>
      </w:r>
      <w:r w:rsidR="00A40E56">
        <w:rPr>
          <w:rFonts w:ascii="Times" w:hAnsi="Times"/>
          <w:bCs w:val="0"/>
          <w:iCs w:val="0"/>
          <w:szCs w:val="24"/>
        </w:rPr>
        <w:t>50.</w:t>
      </w:r>
      <w:ins w:id="97" w:author="Ayse Zeynep Enkavi" w:date="2015-02-12T00:31:00Z">
        <w:r w:rsidR="007B6F04">
          <w:rPr>
            <w:rFonts w:ascii="Times" w:hAnsi="Times"/>
            <w:bCs w:val="0"/>
            <w:iCs w:val="0"/>
            <w:szCs w:val="24"/>
          </w:rPr>
          <w:t>7</w:t>
        </w:r>
      </w:ins>
      <w:r w:rsidR="000F525F">
        <w:rPr>
          <w:rFonts w:ascii="Times" w:hAnsi="Times"/>
          <w:bCs w:val="0"/>
          <w:iCs w:val="0"/>
          <w:szCs w:val="24"/>
        </w:rPr>
        <w:t xml:space="preserve"> % of the time and the MTL group 4</w:t>
      </w:r>
      <w:r w:rsidR="00A40E56">
        <w:rPr>
          <w:rFonts w:ascii="Times" w:hAnsi="Times"/>
          <w:bCs w:val="0"/>
          <w:iCs w:val="0"/>
          <w:szCs w:val="24"/>
        </w:rPr>
        <w:t>8.</w:t>
      </w:r>
      <w:ins w:id="98" w:author="Ayse Zeynep Enkavi" w:date="2015-02-12T00:32:00Z">
        <w:r w:rsidR="007B6F04">
          <w:rPr>
            <w:rFonts w:ascii="Times" w:hAnsi="Times"/>
            <w:bCs w:val="0"/>
            <w:iCs w:val="0"/>
            <w:szCs w:val="24"/>
          </w:rPr>
          <w:t>82</w:t>
        </w:r>
      </w:ins>
      <w:r w:rsidR="000F525F">
        <w:rPr>
          <w:rFonts w:ascii="Times" w:hAnsi="Times"/>
          <w:bCs w:val="0"/>
          <w:iCs w:val="0"/>
          <w:szCs w:val="24"/>
        </w:rPr>
        <w:t xml:space="preserve"> % of the time. A one-way ANOVA </w:t>
      </w:r>
      <w:r w:rsidR="00D82C63">
        <w:rPr>
          <w:rFonts w:ascii="Times" w:hAnsi="Times"/>
          <w:bCs w:val="0"/>
          <w:iCs w:val="0"/>
          <w:szCs w:val="24"/>
        </w:rPr>
        <w:t xml:space="preserve">indicated </w:t>
      </w:r>
      <w:r w:rsidR="000F525F">
        <w:rPr>
          <w:rFonts w:ascii="Times" w:hAnsi="Times"/>
          <w:bCs w:val="0"/>
          <w:iCs w:val="0"/>
          <w:szCs w:val="24"/>
        </w:rPr>
        <w:t>that the groups differ</w:t>
      </w:r>
      <w:r w:rsidR="00D82C63">
        <w:rPr>
          <w:rFonts w:ascii="Times" w:hAnsi="Times"/>
          <w:bCs w:val="0"/>
          <w:iCs w:val="0"/>
          <w:szCs w:val="24"/>
        </w:rPr>
        <w:t>ed</w:t>
      </w:r>
      <w:r w:rsidR="000F525F">
        <w:rPr>
          <w:rFonts w:ascii="Times" w:hAnsi="Times"/>
          <w:bCs w:val="0"/>
          <w:iCs w:val="0"/>
          <w:szCs w:val="24"/>
        </w:rPr>
        <w:t xml:space="preserve"> from each other in how often they chose left (F(2, </w:t>
      </w:r>
      <w:r w:rsidR="00B37DCD">
        <w:rPr>
          <w:rFonts w:ascii="Times" w:hAnsi="Times"/>
          <w:bCs w:val="0"/>
          <w:iCs w:val="0"/>
          <w:szCs w:val="24"/>
        </w:rPr>
        <w:t>1</w:t>
      </w:r>
      <w:ins w:id="99" w:author="Ayse Zeynep Enkavi" w:date="2015-02-12T00:37:00Z">
        <w:r w:rsidR="007B6F04">
          <w:rPr>
            <w:rFonts w:ascii="Times" w:hAnsi="Times"/>
            <w:bCs w:val="0"/>
            <w:iCs w:val="0"/>
            <w:szCs w:val="24"/>
          </w:rPr>
          <w:t>7080</w:t>
        </w:r>
      </w:ins>
      <w:r w:rsidR="000F525F">
        <w:rPr>
          <w:rFonts w:ascii="Times" w:hAnsi="Times"/>
          <w:bCs w:val="0"/>
          <w:iCs w:val="0"/>
          <w:szCs w:val="24"/>
        </w:rPr>
        <w:t xml:space="preserve">) = </w:t>
      </w:r>
      <w:ins w:id="100" w:author="Ayse Zeynep Enkavi" w:date="2015-02-12T00:37:00Z">
        <w:r w:rsidR="007B6F04">
          <w:rPr>
            <w:rFonts w:ascii="Times" w:hAnsi="Times"/>
            <w:bCs w:val="0"/>
            <w:iCs w:val="0"/>
            <w:szCs w:val="24"/>
          </w:rPr>
          <w:t>3</w:t>
        </w:r>
      </w:ins>
      <w:r w:rsidR="00B37DCD">
        <w:rPr>
          <w:rFonts w:ascii="Times" w:hAnsi="Times"/>
          <w:bCs w:val="0"/>
          <w:iCs w:val="0"/>
          <w:szCs w:val="24"/>
        </w:rPr>
        <w:t>.65</w:t>
      </w:r>
      <w:r w:rsidR="000F525F">
        <w:rPr>
          <w:rFonts w:ascii="Times" w:hAnsi="Times"/>
          <w:bCs w:val="0"/>
          <w:iCs w:val="0"/>
          <w:szCs w:val="24"/>
        </w:rPr>
        <w:t xml:space="preserve">, p </w:t>
      </w:r>
      <w:r w:rsidR="00D82C63">
        <w:rPr>
          <w:rFonts w:ascii="Times" w:hAnsi="Times"/>
          <w:bCs w:val="0"/>
          <w:iCs w:val="0"/>
          <w:szCs w:val="24"/>
        </w:rPr>
        <w:t>&lt;</w:t>
      </w:r>
      <w:r w:rsidR="000F525F">
        <w:rPr>
          <w:rFonts w:ascii="Times" w:hAnsi="Times"/>
          <w:bCs w:val="0"/>
          <w:iCs w:val="0"/>
          <w:szCs w:val="24"/>
        </w:rPr>
        <w:t xml:space="preserve"> 0.0</w:t>
      </w:r>
      <w:ins w:id="101" w:author="Ayse Zeynep Enkavi" w:date="2015-02-12T00:38:00Z">
        <w:r w:rsidR="007B6F04">
          <w:rPr>
            <w:rFonts w:ascii="Times" w:hAnsi="Times"/>
            <w:bCs w:val="0"/>
            <w:iCs w:val="0"/>
            <w:szCs w:val="24"/>
          </w:rPr>
          <w:t>26</w:t>
        </w:r>
      </w:ins>
      <w:r w:rsidR="000F525F">
        <w:rPr>
          <w:rFonts w:ascii="Times" w:hAnsi="Times"/>
          <w:bCs w:val="0"/>
          <w:iCs w:val="0"/>
          <w:szCs w:val="24"/>
        </w:rPr>
        <w:t>)</w:t>
      </w:r>
      <w:r w:rsidR="00D82C63">
        <w:rPr>
          <w:rFonts w:ascii="Times" w:hAnsi="Times"/>
          <w:bCs w:val="0"/>
          <w:iCs w:val="0"/>
          <w:szCs w:val="24"/>
        </w:rPr>
        <w:t xml:space="preserve"> with the MTL choosing left less often than the control (p = 0.0</w:t>
      </w:r>
      <w:ins w:id="102" w:author="Ayse Zeynep Enkavi" w:date="2015-02-12T00:38:00Z">
        <w:r w:rsidR="00C678D2">
          <w:rPr>
            <w:rFonts w:ascii="Times" w:hAnsi="Times"/>
            <w:bCs w:val="0"/>
            <w:iCs w:val="0"/>
            <w:szCs w:val="24"/>
          </w:rPr>
          <w:t>33</w:t>
        </w:r>
      </w:ins>
      <w:r w:rsidR="00D82C63">
        <w:rPr>
          <w:rFonts w:ascii="Times" w:hAnsi="Times"/>
          <w:bCs w:val="0"/>
          <w:iCs w:val="0"/>
          <w:szCs w:val="24"/>
        </w:rPr>
        <w:t xml:space="preserve">) </w:t>
      </w:r>
      <w:ins w:id="103" w:author="Ayse Zeynep Enkavi" w:date="2015-02-12T00:39:00Z">
        <w:r w:rsidR="00C678D2">
          <w:rPr>
            <w:rFonts w:ascii="Times" w:hAnsi="Times"/>
            <w:bCs w:val="0"/>
            <w:iCs w:val="0"/>
            <w:szCs w:val="24"/>
          </w:rPr>
          <w:t>but not</w:t>
        </w:r>
      </w:ins>
      <w:r w:rsidR="00D82C63">
        <w:rPr>
          <w:rFonts w:ascii="Times" w:hAnsi="Times"/>
          <w:bCs w:val="0"/>
          <w:iCs w:val="0"/>
          <w:szCs w:val="24"/>
        </w:rPr>
        <w:t xml:space="preserve"> the ETL groups (p = 0.</w:t>
      </w:r>
      <w:ins w:id="104" w:author="Ayse Zeynep Enkavi" w:date="2015-02-12T00:39:00Z">
        <w:r w:rsidR="00C678D2">
          <w:rPr>
            <w:rFonts w:ascii="Times" w:hAnsi="Times"/>
            <w:bCs w:val="0"/>
            <w:iCs w:val="0"/>
            <w:szCs w:val="24"/>
          </w:rPr>
          <w:t>122</w:t>
        </w:r>
      </w:ins>
      <w:r w:rsidR="00D82C63">
        <w:rPr>
          <w:rFonts w:ascii="Times" w:hAnsi="Times"/>
          <w:bCs w:val="0"/>
          <w:iCs w:val="0"/>
          <w:szCs w:val="24"/>
        </w:rPr>
        <w:t xml:space="preserve">). We checked whether what side was chosen had an effect on how often a trial was involved in an intransitivity running a multi-level regression with fixed effects for groups, side of </w:t>
      </w:r>
      <w:r w:rsidR="00F46862">
        <w:rPr>
          <w:rFonts w:ascii="Times" w:hAnsi="Times"/>
          <w:bCs w:val="0"/>
          <w:iCs w:val="0"/>
          <w:szCs w:val="24"/>
        </w:rPr>
        <w:t xml:space="preserve">chosen </w:t>
      </w:r>
      <w:r w:rsidR="00D82C63">
        <w:rPr>
          <w:rFonts w:ascii="Times" w:hAnsi="Times"/>
          <w:bCs w:val="0"/>
          <w:iCs w:val="0"/>
          <w:szCs w:val="24"/>
        </w:rPr>
        <w:t xml:space="preserve">bar and their interaction, as well as, random intercepts for each participant. Crucially the interaction term between the MTL group and the side of </w:t>
      </w:r>
      <w:r w:rsidR="00F46862">
        <w:rPr>
          <w:rFonts w:ascii="Times" w:hAnsi="Times"/>
          <w:bCs w:val="0"/>
          <w:iCs w:val="0"/>
          <w:szCs w:val="24"/>
        </w:rPr>
        <w:t xml:space="preserve">chosen </w:t>
      </w:r>
      <w:r w:rsidR="00D82C63">
        <w:rPr>
          <w:rFonts w:ascii="Times" w:hAnsi="Times"/>
          <w:bCs w:val="0"/>
          <w:iCs w:val="0"/>
          <w:szCs w:val="24"/>
        </w:rPr>
        <w:t>bar was not significant (</w:t>
      </w:r>
      <w:ins w:id="105" w:author="Ayse Zeynep Enkavi" w:date="2015-02-12T00:35:00Z">
        <w:r w:rsidR="007B6F04">
          <w:t>b</w:t>
        </w:r>
      </w:ins>
      <w:r w:rsidR="00D82C63">
        <w:t xml:space="preserve"> = – 0.0</w:t>
      </w:r>
      <w:ins w:id="106" w:author="Ayse Zeynep Enkavi" w:date="2015-02-12T00:35:00Z">
        <w:r w:rsidR="007B6F04">
          <w:t>46</w:t>
        </w:r>
      </w:ins>
      <w:r w:rsidR="00D82C63">
        <w:t xml:space="preserve">, </w:t>
      </w:r>
      <w:proofErr w:type="gramStart"/>
      <w:r w:rsidR="00D82C63">
        <w:t>t</w:t>
      </w:r>
      <w:ins w:id="107" w:author="Ayse Zeynep Enkavi" w:date="2015-02-12T00:36:00Z">
        <w:r w:rsidR="007B6F04">
          <w:t>(</w:t>
        </w:r>
        <w:proofErr w:type="gramEnd"/>
        <w:r w:rsidR="007B6F04">
          <w:t>1700)</w:t>
        </w:r>
      </w:ins>
      <w:r w:rsidR="00D82C63">
        <w:t xml:space="preserve"> = – 0.</w:t>
      </w:r>
      <w:ins w:id="108" w:author="Ayse Zeynep Enkavi" w:date="2015-02-12T00:36:00Z">
        <w:r w:rsidR="007B6F04">
          <w:t>95</w:t>
        </w:r>
      </w:ins>
      <w:r w:rsidR="00AD3709">
        <w:t>, p = 0.</w:t>
      </w:r>
      <w:ins w:id="109" w:author="Ayse Zeynep Enkavi" w:date="2015-02-12T00:36:00Z">
        <w:r w:rsidR="007B6F04">
          <w:t>340</w:t>
        </w:r>
      </w:ins>
      <w:r w:rsidR="00D82C63">
        <w:t>).</w:t>
      </w:r>
      <w:r w:rsidR="00D82C63">
        <w:rPr>
          <w:rFonts w:ascii="Times" w:hAnsi="Times"/>
          <w:bCs w:val="0"/>
          <w:iCs w:val="0"/>
          <w:szCs w:val="24"/>
        </w:rPr>
        <w:t xml:space="preserve"> </w:t>
      </w:r>
    </w:p>
    <w:p w14:paraId="5E25835E" w14:textId="069DB3ED" w:rsidR="00BF20CB" w:rsidRPr="0091440F" w:rsidRDefault="0064711E" w:rsidP="00957149">
      <w:pPr>
        <w:tabs>
          <w:tab w:val="clear" w:pos="0"/>
        </w:tabs>
        <w:ind w:right="0" w:firstLine="0"/>
        <w:rPr>
          <w:rFonts w:ascii="Times" w:hAnsi="Times"/>
          <w:bCs w:val="0"/>
          <w:i/>
          <w:iCs w:val="0"/>
          <w:szCs w:val="24"/>
        </w:rPr>
      </w:pPr>
      <w:commentRangeStart w:id="110"/>
      <w:ins w:id="111" w:author="Ayse Zeynep Enkavi" w:date="2015-10-06T20:06:00Z">
        <w:r>
          <w:rPr>
            <w:rFonts w:ascii="Times" w:hAnsi="Times"/>
            <w:bCs w:val="0"/>
            <w:i/>
            <w:iCs w:val="0"/>
            <w:szCs w:val="24"/>
          </w:rPr>
          <w:t xml:space="preserve">Values </w:t>
        </w:r>
      </w:ins>
      <w:r w:rsidR="0091440F">
        <w:rPr>
          <w:rFonts w:ascii="Times" w:hAnsi="Times"/>
          <w:bCs w:val="0"/>
          <w:i/>
          <w:iCs w:val="0"/>
          <w:szCs w:val="24"/>
        </w:rPr>
        <w:t xml:space="preserve">of candy bars and </w:t>
      </w:r>
      <w:proofErr w:type="spellStart"/>
      <w:r w:rsidR="0091440F">
        <w:rPr>
          <w:rFonts w:ascii="Times" w:hAnsi="Times"/>
          <w:bCs w:val="0"/>
          <w:i/>
          <w:iCs w:val="0"/>
          <w:szCs w:val="24"/>
        </w:rPr>
        <w:t>intransitivities</w:t>
      </w:r>
      <w:proofErr w:type="spellEnd"/>
    </w:p>
    <w:p w14:paraId="654DA1FB" w14:textId="36CF6C0D" w:rsidR="00B20D57" w:rsidRDefault="00441A5B" w:rsidP="00957149">
      <w:pPr>
        <w:tabs>
          <w:tab w:val="clear" w:pos="0"/>
        </w:tabs>
        <w:ind w:right="0"/>
        <w:rPr>
          <w:rFonts w:ascii="Times" w:hAnsi="Times"/>
          <w:bCs w:val="0"/>
          <w:iCs w:val="0"/>
          <w:szCs w:val="24"/>
        </w:rPr>
      </w:pPr>
      <w:r>
        <w:rPr>
          <w:rFonts w:ascii="Times" w:hAnsi="Times"/>
          <w:bCs w:val="0"/>
          <w:iCs w:val="0"/>
          <w:szCs w:val="24"/>
        </w:rPr>
        <w:t>W</w:t>
      </w:r>
      <w:r w:rsidR="00B20D57">
        <w:rPr>
          <w:rFonts w:ascii="Times" w:hAnsi="Times"/>
          <w:bCs w:val="0"/>
          <w:iCs w:val="0"/>
          <w:szCs w:val="24"/>
        </w:rPr>
        <w:t xml:space="preserve">e calculated the </w:t>
      </w:r>
      <w:ins w:id="112" w:author="Ayse Zeynep Enkavi" w:date="2015-10-06T20:07:00Z">
        <w:r w:rsidR="0064711E">
          <w:rPr>
            <w:rFonts w:ascii="Times" w:hAnsi="Times"/>
            <w:bCs w:val="0"/>
            <w:iCs w:val="0"/>
            <w:szCs w:val="24"/>
          </w:rPr>
          <w:t xml:space="preserve">ordinal values </w:t>
        </w:r>
      </w:ins>
      <w:r w:rsidR="00B20D57">
        <w:rPr>
          <w:rFonts w:ascii="Times" w:hAnsi="Times"/>
          <w:bCs w:val="0"/>
          <w:iCs w:val="0"/>
          <w:szCs w:val="24"/>
        </w:rPr>
        <w:t>of each candy bar for each subject by</w:t>
      </w:r>
      <w:ins w:id="113" w:author="Ayse Zeynep Enkavi" w:date="2015-10-06T20:07:00Z">
        <w:r w:rsidR="0064711E">
          <w:rPr>
            <w:rFonts w:ascii="Times" w:hAnsi="Times"/>
            <w:bCs w:val="0"/>
            <w:iCs w:val="0"/>
            <w:szCs w:val="24"/>
          </w:rPr>
          <w:t xml:space="preserve"> counting how often it was chosen in the 19 times it was presented</w:t>
        </w:r>
      </w:ins>
      <w:r w:rsidR="00B20D57">
        <w:rPr>
          <w:rFonts w:ascii="Times" w:hAnsi="Times"/>
          <w:bCs w:val="0"/>
          <w:iCs w:val="0"/>
          <w:szCs w:val="24"/>
        </w:rPr>
        <w:t xml:space="preserve">. </w:t>
      </w:r>
      <w:r>
        <w:rPr>
          <w:rFonts w:ascii="Times" w:hAnsi="Times"/>
          <w:bCs w:val="0"/>
          <w:iCs w:val="0"/>
          <w:szCs w:val="24"/>
        </w:rPr>
        <w:t xml:space="preserve"> To </w:t>
      </w:r>
      <w:ins w:id="114" w:author="Ayse Zeynep Enkavi" w:date="2014-06-17T07:31:00Z">
        <w:r w:rsidR="00D533B2">
          <w:rPr>
            <w:rFonts w:ascii="Times" w:hAnsi="Times"/>
            <w:bCs w:val="0"/>
            <w:iCs w:val="0"/>
            <w:szCs w:val="24"/>
          </w:rPr>
          <w:t xml:space="preserve">verify </w:t>
        </w:r>
      </w:ins>
      <w:r>
        <w:rPr>
          <w:rFonts w:ascii="Times" w:hAnsi="Times"/>
          <w:bCs w:val="0"/>
          <w:iCs w:val="0"/>
          <w:szCs w:val="24"/>
        </w:rPr>
        <w:t>our assumption that intransitive choice patterns are the result of the presence of random error in people’s preference construction for each choice option, w</w:t>
      </w:r>
      <w:r w:rsidR="00B20D57">
        <w:rPr>
          <w:rFonts w:ascii="Times" w:hAnsi="Times"/>
          <w:bCs w:val="0"/>
          <w:iCs w:val="0"/>
          <w:szCs w:val="24"/>
        </w:rPr>
        <w:t>e tested whether pairs that are close in value for a subject</w:t>
      </w:r>
      <w:r>
        <w:rPr>
          <w:rFonts w:ascii="Times" w:hAnsi="Times"/>
          <w:bCs w:val="0"/>
          <w:iCs w:val="0"/>
          <w:szCs w:val="24"/>
        </w:rPr>
        <w:t xml:space="preserve"> (and thus more likely to be reversed in rank order by the presence of a constant level of random error) </w:t>
      </w:r>
      <w:r w:rsidR="00B20D57">
        <w:rPr>
          <w:rFonts w:ascii="Times" w:hAnsi="Times"/>
          <w:bCs w:val="0"/>
          <w:iCs w:val="0"/>
          <w:szCs w:val="24"/>
        </w:rPr>
        <w:t>were more likely to be involved in an intransitivity. Indeed, a multilevel model allowing for random intercepts for each subject and fixed effects of the difference in utilities, as well as groups and their interactions confirmed that pairs where the difference was small were involved in more intransitive triplets (</w:t>
      </w:r>
      <w:ins w:id="115" w:author="Ayse Zeynep Enkavi" w:date="2015-10-06T20:10:00Z">
        <w:r w:rsidR="0064711E">
          <w:rPr>
            <w:rFonts w:ascii="Times" w:hAnsi="Times"/>
            <w:bCs w:val="0"/>
            <w:iCs w:val="0"/>
            <w:szCs w:val="24"/>
          </w:rPr>
          <w:t>β</w:t>
        </w:r>
      </w:ins>
      <w:ins w:id="116" w:author="Ayse Zeynep Enkavi" w:date="2015-02-12T11:57:00Z">
        <w:r w:rsidR="0064711E">
          <w:rPr>
            <w:rFonts w:ascii="Times" w:hAnsi="Times"/>
            <w:bCs w:val="0"/>
            <w:iCs w:val="0"/>
            <w:szCs w:val="24"/>
          </w:rPr>
          <w:t xml:space="preserve"> = – </w:t>
        </w:r>
        <w:r w:rsidR="0064711E">
          <w:rPr>
            <w:rFonts w:ascii="Times" w:hAnsi="Times"/>
            <w:bCs w:val="0"/>
            <w:iCs w:val="0"/>
            <w:szCs w:val="24"/>
          </w:rPr>
          <w:lastRenderedPageBreak/>
          <w:t>0.36</w:t>
        </w:r>
        <w:r w:rsidR="009B4ECF">
          <w:rPr>
            <w:rFonts w:ascii="Times" w:hAnsi="Times"/>
            <w:bCs w:val="0"/>
            <w:iCs w:val="0"/>
            <w:szCs w:val="24"/>
          </w:rPr>
          <w:t xml:space="preserve">, </w:t>
        </w:r>
      </w:ins>
      <w:proofErr w:type="gramStart"/>
      <w:r w:rsidR="00B20D57">
        <w:rPr>
          <w:rFonts w:ascii="Times" w:hAnsi="Times"/>
          <w:bCs w:val="0"/>
          <w:iCs w:val="0"/>
          <w:szCs w:val="24"/>
        </w:rPr>
        <w:t>t</w:t>
      </w:r>
      <w:ins w:id="117" w:author="Ayse Zeynep Enkavi" w:date="2015-02-12T11:54:00Z">
        <w:r w:rsidR="009B4ECF">
          <w:rPr>
            <w:rFonts w:ascii="Times" w:hAnsi="Times"/>
            <w:bCs w:val="0"/>
            <w:iCs w:val="0"/>
            <w:szCs w:val="24"/>
          </w:rPr>
          <w:t>(</w:t>
        </w:r>
      </w:ins>
      <w:proofErr w:type="gramEnd"/>
      <w:ins w:id="118" w:author="Ayse Zeynep Enkavi" w:date="2015-10-06T20:11:00Z">
        <w:r w:rsidR="0064711E">
          <w:rPr>
            <w:rFonts w:ascii="Times" w:hAnsi="Times"/>
            <w:bCs w:val="0"/>
            <w:iCs w:val="0"/>
            <w:szCs w:val="24"/>
          </w:rPr>
          <w:t>17280</w:t>
        </w:r>
      </w:ins>
      <w:ins w:id="119" w:author="Ayse Zeynep Enkavi" w:date="2015-02-12T11:54:00Z">
        <w:r w:rsidR="009B4ECF">
          <w:rPr>
            <w:rFonts w:ascii="Times" w:hAnsi="Times"/>
            <w:bCs w:val="0"/>
            <w:iCs w:val="0"/>
            <w:szCs w:val="24"/>
          </w:rPr>
          <w:t>)</w:t>
        </w:r>
      </w:ins>
      <w:r w:rsidR="00B20D57">
        <w:rPr>
          <w:rFonts w:ascii="Times" w:hAnsi="Times"/>
          <w:bCs w:val="0"/>
          <w:iCs w:val="0"/>
          <w:szCs w:val="24"/>
        </w:rPr>
        <w:t xml:space="preserve"> = – </w:t>
      </w:r>
      <w:ins w:id="120" w:author="Ayse Zeynep Enkavi" w:date="2015-10-06T20:11:00Z">
        <w:r w:rsidR="0064711E">
          <w:rPr>
            <w:rFonts w:ascii="Times" w:hAnsi="Times"/>
            <w:bCs w:val="0"/>
            <w:iCs w:val="0"/>
            <w:szCs w:val="24"/>
          </w:rPr>
          <w:t>29</w:t>
        </w:r>
      </w:ins>
      <w:r w:rsidR="00B20D57">
        <w:rPr>
          <w:rFonts w:ascii="Times" w:hAnsi="Times"/>
          <w:bCs w:val="0"/>
          <w:iCs w:val="0"/>
          <w:szCs w:val="24"/>
        </w:rPr>
        <w:t>.</w:t>
      </w:r>
      <w:ins w:id="121" w:author="Ayse Zeynep Enkavi" w:date="2015-10-06T20:11:00Z">
        <w:r w:rsidR="0064711E">
          <w:rPr>
            <w:rFonts w:ascii="Times" w:hAnsi="Times"/>
            <w:bCs w:val="0"/>
            <w:iCs w:val="0"/>
            <w:szCs w:val="24"/>
          </w:rPr>
          <w:t>301</w:t>
        </w:r>
      </w:ins>
      <w:r w:rsidR="00696DCE">
        <w:rPr>
          <w:rFonts w:ascii="Times" w:hAnsi="Times"/>
          <w:bCs w:val="0"/>
          <w:iCs w:val="0"/>
          <w:szCs w:val="24"/>
        </w:rPr>
        <w:t>, p &lt; 0.001</w:t>
      </w:r>
      <w:r w:rsidR="00B20D57">
        <w:rPr>
          <w:rFonts w:ascii="Times" w:hAnsi="Times"/>
          <w:bCs w:val="0"/>
          <w:iCs w:val="0"/>
          <w:szCs w:val="24"/>
        </w:rPr>
        <w:t>).</w:t>
      </w:r>
      <w:ins w:id="122" w:author="Ayse Zeynep Enkavi" w:date="2015-10-06T20:12:00Z">
        <w:r w:rsidR="0064711E">
          <w:rPr>
            <w:rFonts w:ascii="Times" w:hAnsi="Times"/>
            <w:bCs w:val="0"/>
            <w:iCs w:val="0"/>
            <w:szCs w:val="24"/>
          </w:rPr>
          <w:t xml:space="preserve"> How decision difficulty (i.e. difference in ordinal values) affected the probability of </w:t>
        </w:r>
        <w:proofErr w:type="gramStart"/>
        <w:r w:rsidR="0064711E">
          <w:rPr>
            <w:rFonts w:ascii="Times" w:hAnsi="Times"/>
            <w:bCs w:val="0"/>
            <w:iCs w:val="0"/>
            <w:szCs w:val="24"/>
          </w:rPr>
          <w:t>an intransitivity</w:t>
        </w:r>
        <w:proofErr w:type="gramEnd"/>
        <w:r w:rsidR="0064711E">
          <w:rPr>
            <w:rFonts w:ascii="Times" w:hAnsi="Times"/>
            <w:bCs w:val="0"/>
            <w:iCs w:val="0"/>
            <w:szCs w:val="24"/>
          </w:rPr>
          <w:t xml:space="preserve"> differed, however, by group. Specifically</w:t>
        </w:r>
      </w:ins>
      <w:ins w:id="123" w:author="Ayse Zeynep Enkavi" w:date="2015-10-06T20:57:00Z">
        <w:r w:rsidR="000D0A8D">
          <w:rPr>
            <w:rFonts w:ascii="Times" w:hAnsi="Times"/>
            <w:bCs w:val="0"/>
            <w:iCs w:val="0"/>
            <w:szCs w:val="24"/>
          </w:rPr>
          <w:t>,</w:t>
        </w:r>
      </w:ins>
      <w:ins w:id="124" w:author="Ayse Zeynep Enkavi" w:date="2015-10-06T20:12:00Z">
        <w:r w:rsidR="0064711E">
          <w:rPr>
            <w:rFonts w:ascii="Times" w:hAnsi="Times"/>
            <w:bCs w:val="0"/>
            <w:iCs w:val="0"/>
            <w:szCs w:val="24"/>
          </w:rPr>
          <w:t xml:space="preserve"> hard decisions were less likely to be involved in an intransitive triplet</w:t>
        </w:r>
      </w:ins>
      <w:ins w:id="125" w:author="Ayse Zeynep Enkavi" w:date="2015-10-06T20:15:00Z">
        <w:r w:rsidR="005863B7">
          <w:rPr>
            <w:rFonts w:ascii="Times" w:hAnsi="Times"/>
            <w:bCs w:val="0"/>
            <w:iCs w:val="0"/>
            <w:szCs w:val="24"/>
          </w:rPr>
          <w:t xml:space="preserve"> for the MTL group compared to the two control groups, implying differences in how these differences in value were interpreted by this group </w:t>
        </w:r>
      </w:ins>
      <w:ins w:id="126" w:author="Ayse Zeynep Enkavi" w:date="2015-10-06T20:17:00Z">
        <w:r w:rsidR="005863B7">
          <w:rPr>
            <w:rFonts w:ascii="Times" w:hAnsi="Times"/>
            <w:bCs w:val="0"/>
            <w:iCs w:val="0"/>
            <w:szCs w:val="24"/>
          </w:rPr>
          <w:t xml:space="preserve">(β = </w:t>
        </w:r>
        <w:r w:rsidR="00302F95">
          <w:rPr>
            <w:rFonts w:ascii="Times" w:hAnsi="Times"/>
            <w:bCs w:val="0"/>
            <w:iCs w:val="0"/>
            <w:szCs w:val="24"/>
          </w:rPr>
          <w:t>0.110</w:t>
        </w:r>
        <w:r w:rsidR="005863B7">
          <w:rPr>
            <w:rFonts w:ascii="Times" w:hAnsi="Times"/>
            <w:bCs w:val="0"/>
            <w:iCs w:val="0"/>
            <w:szCs w:val="24"/>
          </w:rPr>
          <w:t xml:space="preserve">, </w:t>
        </w:r>
        <w:proofErr w:type="gramStart"/>
        <w:r w:rsidR="005863B7">
          <w:rPr>
            <w:rFonts w:ascii="Times" w:hAnsi="Times"/>
            <w:bCs w:val="0"/>
            <w:iCs w:val="0"/>
            <w:szCs w:val="24"/>
          </w:rPr>
          <w:t>t(</w:t>
        </w:r>
        <w:proofErr w:type="gramEnd"/>
        <w:r w:rsidR="005863B7">
          <w:rPr>
            <w:rFonts w:ascii="Times" w:hAnsi="Times"/>
            <w:bCs w:val="0"/>
            <w:iCs w:val="0"/>
            <w:szCs w:val="24"/>
          </w:rPr>
          <w:t>17280) = – 6.249, p &lt; 0.001).</w:t>
        </w:r>
      </w:ins>
    </w:p>
    <w:commentRangeEnd w:id="110"/>
    <w:p w14:paraId="3509E091" w14:textId="77777777" w:rsidR="00DD673B" w:rsidRDefault="007939F7" w:rsidP="00957149">
      <w:pPr>
        <w:tabs>
          <w:tab w:val="clear" w:pos="0"/>
        </w:tabs>
        <w:ind w:right="0" w:firstLine="0"/>
        <w:rPr>
          <w:rFonts w:ascii="Times" w:hAnsi="Times"/>
          <w:bCs w:val="0"/>
          <w:iCs w:val="0"/>
          <w:szCs w:val="24"/>
        </w:rPr>
      </w:pPr>
      <w:r>
        <w:rPr>
          <w:rStyle w:val="CommentReference"/>
        </w:rPr>
        <w:commentReference w:id="110"/>
      </w:r>
    </w:p>
    <w:p w14:paraId="5E989616" w14:textId="194260B3" w:rsidR="00DD673B" w:rsidRPr="003160E4" w:rsidRDefault="00441A5B" w:rsidP="00957149">
      <w:pPr>
        <w:tabs>
          <w:tab w:val="clear" w:pos="0"/>
        </w:tabs>
        <w:ind w:right="0"/>
        <w:rPr>
          <w:rFonts w:ascii="Times" w:hAnsi="Times"/>
          <w:bCs w:val="0"/>
          <w:i/>
          <w:iCs w:val="0"/>
          <w:szCs w:val="24"/>
        </w:rPr>
      </w:pPr>
      <w:r>
        <w:rPr>
          <w:rFonts w:ascii="Times" w:hAnsi="Times"/>
          <w:bCs w:val="0"/>
          <w:i/>
          <w:iCs w:val="0"/>
          <w:szCs w:val="24"/>
        </w:rPr>
        <w:t>Alternative explanations of (in)t</w:t>
      </w:r>
      <w:r w:rsidR="00DD673B" w:rsidRPr="003160E4">
        <w:rPr>
          <w:rFonts w:ascii="Times" w:hAnsi="Times"/>
          <w:bCs w:val="0"/>
          <w:i/>
          <w:iCs w:val="0"/>
          <w:szCs w:val="24"/>
        </w:rPr>
        <w:t xml:space="preserve">ransitivity </w:t>
      </w:r>
    </w:p>
    <w:p w14:paraId="1CC80CAC" w14:textId="3FBB7DE0" w:rsidR="00DD673B" w:rsidRDefault="00DD673B" w:rsidP="00957149">
      <w:r>
        <w:t>As noted in the main text</w:t>
      </w:r>
      <w:r w:rsidR="00441A5B">
        <w:t>,</w:t>
      </w:r>
      <w:r w:rsidR="0071442C">
        <w:t xml:space="preserve"> o</w:t>
      </w:r>
      <w:r>
        <w:t xml:space="preserve">ne </w:t>
      </w:r>
      <w:r w:rsidR="0071442C">
        <w:t>alternative</w:t>
      </w:r>
      <w:r>
        <w:t xml:space="preserve"> </w:t>
      </w:r>
      <w:r w:rsidR="00F46862">
        <w:t xml:space="preserve">explanation </w:t>
      </w:r>
      <w:r>
        <w:t xml:space="preserve">for the </w:t>
      </w:r>
      <w:r w:rsidR="00CD1D5E">
        <w:t xml:space="preserve">observed group </w:t>
      </w:r>
      <w:r>
        <w:t xml:space="preserve">differences in </w:t>
      </w:r>
      <w:r w:rsidR="00CD1D5E">
        <w:t xml:space="preserve">intransitive choice patterns </w:t>
      </w:r>
      <w:r>
        <w:t>is not the influence of hippocampal damage on the construction of value estimates, but rather the idea that respondents with MTL damage simply did not recall their prior answers in the choice task</w:t>
      </w:r>
      <w:r w:rsidR="00F46862">
        <w:t xml:space="preserve"> as well as the other groups</w:t>
      </w:r>
      <w:r w:rsidR="00CD1D5E">
        <w:t>,</w:t>
      </w:r>
      <w:r w:rsidR="00F46862">
        <w:t xml:space="preserve"> who could use this information to increase their consistency in choices</w:t>
      </w:r>
      <w:r>
        <w:t xml:space="preserve">. We examined </w:t>
      </w:r>
      <w:r w:rsidR="00CD1D5E">
        <w:t xml:space="preserve">this alternative explanation by </w:t>
      </w:r>
      <w:r>
        <w:t xml:space="preserve">looking at the number of times each </w:t>
      </w:r>
      <w:ins w:id="127" w:author="Ayse Zeynep Enkavi" w:date="2015-10-06T21:33:00Z">
        <w:r w:rsidR="00AE791D">
          <w:t>choice</w:t>
        </w:r>
      </w:ins>
      <w:r w:rsidR="00CD1D5E">
        <w:t xml:space="preserve"> </w:t>
      </w:r>
      <w:r>
        <w:t xml:space="preserve">was involved in intransitivity. </w:t>
      </w:r>
      <w:r w:rsidR="00CD1D5E">
        <w:t>The a</w:t>
      </w:r>
      <w:r>
        <w:t>lternative explanation</w:t>
      </w:r>
      <w:r w:rsidR="00CD1D5E">
        <w:t xml:space="preserve"> hypothesizing explicit </w:t>
      </w:r>
      <w:r>
        <w:t xml:space="preserve">memory </w:t>
      </w:r>
      <w:r w:rsidR="00CD1D5E">
        <w:t xml:space="preserve">recall of prior answers </w:t>
      </w:r>
      <w:r>
        <w:t>would expect a change in this proportion with trial number (i</w:t>
      </w:r>
      <w:r w:rsidR="00CD1D5E">
        <w:t>.</w:t>
      </w:r>
      <w:r>
        <w:t>e.</w:t>
      </w:r>
      <w:r w:rsidR="00CD1D5E">
        <w:t>,</w:t>
      </w:r>
      <w:r>
        <w:t xml:space="preserve"> </w:t>
      </w:r>
      <w:r w:rsidR="00FC09FC">
        <w:t>the time point at which</w:t>
      </w:r>
      <w:r>
        <w:t xml:space="preserve"> </w:t>
      </w:r>
      <w:r w:rsidR="00CD1D5E">
        <w:t>a choice</w:t>
      </w:r>
      <w:r>
        <w:t xml:space="preserve"> pair is seen during the session). </w:t>
      </w:r>
      <w:r w:rsidR="00CD1D5E">
        <w:t xml:space="preserve"> In particular, the alternative explanation would predict a decrease in </w:t>
      </w:r>
      <w:proofErr w:type="spellStart"/>
      <w:r w:rsidR="00CD1D5E">
        <w:t>intransitivities</w:t>
      </w:r>
      <w:proofErr w:type="spellEnd"/>
      <w:r w:rsidR="00CD1D5E">
        <w:t xml:space="preserve"> across trials, and less of a decrease in </w:t>
      </w:r>
      <w:proofErr w:type="spellStart"/>
      <w:r w:rsidR="00CD1D5E">
        <w:t>intransi</w:t>
      </w:r>
      <w:r w:rsidR="001305E4">
        <w:t>ti</w:t>
      </w:r>
      <w:r w:rsidR="00CD1D5E">
        <w:t>vities</w:t>
      </w:r>
      <w:proofErr w:type="spellEnd"/>
      <w:r w:rsidR="00CD1D5E">
        <w:t xml:space="preserve"> for the MTL group relative to the other two groups. </w:t>
      </w:r>
      <w:r w:rsidR="000810D8">
        <w:t xml:space="preserve">Consistent with previous analyses, </w:t>
      </w:r>
      <w:r>
        <w:t xml:space="preserve">each trial was involved in more </w:t>
      </w:r>
      <w:proofErr w:type="spellStart"/>
      <w:r>
        <w:t>intransitivities</w:t>
      </w:r>
      <w:proofErr w:type="spellEnd"/>
      <w:r>
        <w:t xml:space="preserve"> for the MTL group (</w:t>
      </w:r>
      <w:ins w:id="128" w:author="Ayse Zeynep Enkavi" w:date="2015-02-12T12:09:00Z">
        <w:r w:rsidR="00142539">
          <w:t xml:space="preserve">b = 0.56, </w:t>
        </w:r>
      </w:ins>
      <w:proofErr w:type="gramStart"/>
      <w:r>
        <w:t>t</w:t>
      </w:r>
      <w:ins w:id="129" w:author="Ayse Zeynep Enkavi" w:date="2015-02-12T12:09:00Z">
        <w:r w:rsidR="00142539">
          <w:t>(</w:t>
        </w:r>
        <w:proofErr w:type="gramEnd"/>
        <w:r w:rsidR="00142539">
          <w:t>94</w:t>
        </w:r>
        <w:r w:rsidR="00204F1A">
          <w:t>)</w:t>
        </w:r>
      </w:ins>
      <w:r>
        <w:t xml:space="preserve"> = </w:t>
      </w:r>
      <w:ins w:id="130" w:author="Ayse Zeynep Enkavi" w:date="2015-02-12T12:11:00Z">
        <w:r w:rsidR="00204F1A">
          <w:t>3.72</w:t>
        </w:r>
      </w:ins>
      <w:r w:rsidR="00CA2C3E">
        <w:t>, p &lt; 0.001</w:t>
      </w:r>
      <w:r>
        <w:t>)</w:t>
      </w:r>
      <w:r w:rsidR="00DC423D">
        <w:t xml:space="preserve">. </w:t>
      </w:r>
      <w:ins w:id="131" w:author="Ayse Zeynep Enkavi" w:date="2014-06-17T07:38:00Z">
        <w:r w:rsidR="00D533B2">
          <w:t xml:space="preserve">As explained above </w:t>
        </w:r>
        <w:r w:rsidR="00D533B2">
          <w:rPr>
            <w:rFonts w:ascii="Times" w:hAnsi="Times"/>
            <w:bCs w:val="0"/>
            <w:iCs w:val="0"/>
            <w:szCs w:val="24"/>
          </w:rPr>
          <w:t>the number of times one trial was involved in an intransitivity ranged from 0 to 17 with a mean of 0.</w:t>
        </w:r>
      </w:ins>
      <w:ins w:id="132" w:author="Ayse Zeynep Enkavi" w:date="2015-02-12T12:11:00Z">
        <w:r w:rsidR="00204F1A">
          <w:rPr>
            <w:rFonts w:ascii="Times" w:hAnsi="Times"/>
            <w:bCs w:val="0"/>
            <w:iCs w:val="0"/>
            <w:szCs w:val="24"/>
          </w:rPr>
          <w:t>715</w:t>
        </w:r>
      </w:ins>
      <w:ins w:id="133" w:author="Ayse Zeynep Enkavi" w:date="2014-06-17T07:38:00Z">
        <w:r w:rsidR="00D533B2">
          <w:rPr>
            <w:rFonts w:ascii="Times" w:hAnsi="Times"/>
            <w:bCs w:val="0"/>
            <w:iCs w:val="0"/>
            <w:szCs w:val="24"/>
          </w:rPr>
          <w:t xml:space="preserve"> and standard deviation of 1.</w:t>
        </w:r>
      </w:ins>
      <w:ins w:id="134" w:author="Ayse Zeynep Enkavi" w:date="2015-02-12T12:11:00Z">
        <w:r w:rsidR="00204F1A">
          <w:rPr>
            <w:rFonts w:ascii="Times" w:hAnsi="Times"/>
            <w:bCs w:val="0"/>
            <w:iCs w:val="0"/>
            <w:szCs w:val="24"/>
          </w:rPr>
          <w:t>414</w:t>
        </w:r>
      </w:ins>
      <w:ins w:id="135" w:author="Ayse Zeynep Enkavi" w:date="2014-06-17T07:38:00Z">
        <w:r w:rsidR="00D533B2">
          <w:rPr>
            <w:rFonts w:ascii="Times" w:hAnsi="Times"/>
            <w:bCs w:val="0"/>
            <w:iCs w:val="0"/>
            <w:szCs w:val="24"/>
          </w:rPr>
          <w:t xml:space="preserve">. As the mean implies most of the 190 choice pairs for each </w:t>
        </w:r>
        <w:r w:rsidR="00D533B2">
          <w:rPr>
            <w:rFonts w:ascii="Times" w:hAnsi="Times"/>
            <w:bCs w:val="0"/>
            <w:iCs w:val="0"/>
            <w:szCs w:val="24"/>
          </w:rPr>
          <w:lastRenderedPageBreak/>
          <w:t xml:space="preserve">participant were not involved in </w:t>
        </w:r>
        <w:proofErr w:type="spellStart"/>
        <w:r w:rsidR="00D533B2">
          <w:rPr>
            <w:rFonts w:ascii="Times" w:hAnsi="Times"/>
            <w:bCs w:val="0"/>
            <w:iCs w:val="0"/>
            <w:szCs w:val="24"/>
          </w:rPr>
          <w:t>intransitivies</w:t>
        </w:r>
        <w:proofErr w:type="spellEnd"/>
        <w:r w:rsidR="00D533B2">
          <w:rPr>
            <w:rFonts w:ascii="Times" w:hAnsi="Times"/>
            <w:bCs w:val="0"/>
            <w:iCs w:val="0"/>
            <w:szCs w:val="24"/>
          </w:rPr>
          <w:t xml:space="preserve">. </w:t>
        </w:r>
      </w:ins>
      <w:ins w:id="136" w:author="Ayse Zeynep Enkavi" w:date="2014-06-17T07:39:00Z">
        <w:r w:rsidR="00D533B2">
          <w:rPr>
            <w:rFonts w:ascii="Times" w:hAnsi="Times"/>
            <w:bCs w:val="0"/>
            <w:iCs w:val="0"/>
            <w:szCs w:val="24"/>
          </w:rPr>
          <w:t>Therefore, as Figure S</w:t>
        </w:r>
      </w:ins>
      <w:ins w:id="137" w:author="Ayse Zeynep Enkavi" w:date="2015-02-12T12:12:00Z">
        <w:r w:rsidR="00204F1A">
          <w:rPr>
            <w:rFonts w:ascii="Times" w:hAnsi="Times"/>
            <w:bCs w:val="0"/>
            <w:iCs w:val="0"/>
            <w:szCs w:val="24"/>
          </w:rPr>
          <w:t>2</w:t>
        </w:r>
      </w:ins>
      <w:ins w:id="138" w:author="Ayse Zeynep Enkavi" w:date="2014-06-17T07:39:00Z">
        <w:r w:rsidR="00204F1A">
          <w:rPr>
            <w:rFonts w:ascii="Times" w:hAnsi="Times"/>
            <w:bCs w:val="0"/>
            <w:iCs w:val="0"/>
            <w:szCs w:val="24"/>
          </w:rPr>
          <w:t xml:space="preserve"> depicts</w:t>
        </w:r>
        <w:r w:rsidR="00D533B2">
          <w:rPr>
            <w:rFonts w:ascii="Times" w:hAnsi="Times"/>
            <w:bCs w:val="0"/>
            <w:iCs w:val="0"/>
            <w:szCs w:val="24"/>
          </w:rPr>
          <w:t xml:space="preserve"> </w:t>
        </w:r>
        <w:r w:rsidR="00D533B2">
          <w:t>e</w:t>
        </w:r>
      </w:ins>
      <w:r w:rsidR="003160E4">
        <w:t>ach trial was involved in 0.</w:t>
      </w:r>
      <w:ins w:id="139" w:author="Ayse Zeynep Enkavi" w:date="2015-02-12T12:12:00Z">
        <w:r w:rsidR="00204F1A">
          <w:t>49</w:t>
        </w:r>
      </w:ins>
      <w:r w:rsidR="003160E4">
        <w:t xml:space="preserve"> </w:t>
      </w:r>
      <w:proofErr w:type="spellStart"/>
      <w:r w:rsidR="003160E4">
        <w:t>intransitivities</w:t>
      </w:r>
      <w:proofErr w:type="spellEnd"/>
      <w:ins w:id="140" w:author="Ayse Zeynep Enkavi" w:date="2014-06-17T07:40:00Z">
        <w:r w:rsidR="00D533B2">
          <w:t xml:space="preserve"> on average</w:t>
        </w:r>
      </w:ins>
      <w:r w:rsidR="003160E4">
        <w:t xml:space="preserve"> for the control group, 0.</w:t>
      </w:r>
      <w:r w:rsidR="00B06400">
        <w:t>6</w:t>
      </w:r>
      <w:ins w:id="141" w:author="Ayse Zeynep Enkavi" w:date="2015-02-12T12:12:00Z">
        <w:r w:rsidR="00204F1A">
          <w:t>0</w:t>
        </w:r>
      </w:ins>
      <w:r w:rsidR="003160E4">
        <w:t xml:space="preserve"> for the ETL group and 1.</w:t>
      </w:r>
      <w:ins w:id="142" w:author="Ayse Zeynep Enkavi" w:date="2015-02-12T12:12:00Z">
        <w:r w:rsidR="00204F1A">
          <w:t>05</w:t>
        </w:r>
      </w:ins>
      <w:r w:rsidR="003160E4">
        <w:t xml:space="preserve"> for MTL group</w:t>
      </w:r>
      <w:r>
        <w:t xml:space="preserve"> but this pattern </w:t>
      </w:r>
      <w:r w:rsidR="003160E4">
        <w:t xml:space="preserve">showed neither a </w:t>
      </w:r>
      <w:r>
        <w:t>linear (</w:t>
      </w:r>
      <w:ins w:id="143" w:author="Ayse Zeynep Enkavi" w:date="2015-02-12T12:13:00Z">
        <w:r w:rsidR="00204F1A">
          <w:t xml:space="preserve">b = </w:t>
        </w:r>
      </w:ins>
      <w:ins w:id="144" w:author="Ayse Zeynep Enkavi" w:date="2015-02-12T12:15:00Z">
        <w:r w:rsidR="00D84FF2">
          <w:t>7.155</w:t>
        </w:r>
        <w:r w:rsidR="00204F1A">
          <w:t xml:space="preserve"> × 10</w:t>
        </w:r>
        <w:r w:rsidR="00204F1A">
          <w:rPr>
            <w:vertAlign w:val="superscript"/>
          </w:rPr>
          <w:t>-</w:t>
        </w:r>
        <w:r w:rsidR="00D84FF2">
          <w:rPr>
            <w:vertAlign w:val="superscript"/>
          </w:rPr>
          <w:t>3</w:t>
        </w:r>
      </w:ins>
      <w:ins w:id="145" w:author="Ayse Zeynep Enkavi" w:date="2015-02-12T12:13:00Z">
        <w:r w:rsidR="00204F1A">
          <w:t xml:space="preserve">, </w:t>
        </w:r>
      </w:ins>
      <w:proofErr w:type="gramStart"/>
      <w:r>
        <w:t>t</w:t>
      </w:r>
      <w:ins w:id="146" w:author="Ayse Zeynep Enkavi" w:date="2015-02-12T12:13:00Z">
        <w:r w:rsidR="00204F1A">
          <w:t>(</w:t>
        </w:r>
        <w:proofErr w:type="gramEnd"/>
        <w:r w:rsidR="00204F1A">
          <w:t>17200)</w:t>
        </w:r>
      </w:ins>
      <w:r>
        <w:t xml:space="preserve"> = 0.</w:t>
      </w:r>
      <w:ins w:id="147" w:author="Ayse Zeynep Enkavi" w:date="2015-02-12T12:13:00Z">
        <w:r w:rsidR="00D84FF2">
          <w:t>297</w:t>
        </w:r>
      </w:ins>
      <w:r w:rsidR="00C46521">
        <w:t>, p = 0.</w:t>
      </w:r>
      <w:ins w:id="148" w:author="Ayse Zeynep Enkavi" w:date="2015-10-06T21:46:00Z">
        <w:r w:rsidR="00D84FF2">
          <w:t>766</w:t>
        </w:r>
      </w:ins>
      <w:r>
        <w:t xml:space="preserve">) </w:t>
      </w:r>
      <w:r w:rsidR="00B06400">
        <w:t>n</w:t>
      </w:r>
      <w:r>
        <w:t xml:space="preserve">or </w:t>
      </w:r>
      <w:r w:rsidR="00B06400">
        <w:t xml:space="preserve">a </w:t>
      </w:r>
      <w:r>
        <w:t>quadratic (</w:t>
      </w:r>
      <w:ins w:id="149" w:author="Ayse Zeynep Enkavi" w:date="2015-02-12T12:14:00Z">
        <w:r w:rsidR="00D84FF2">
          <w:t xml:space="preserve">b = </w:t>
        </w:r>
      </w:ins>
      <w:ins w:id="150" w:author="Ayse Zeynep Enkavi" w:date="2015-02-12T12:15:00Z">
        <w:r w:rsidR="00204F1A">
          <w:t>7</w:t>
        </w:r>
      </w:ins>
      <w:ins w:id="151" w:author="Ayse Zeynep Enkavi" w:date="2015-10-06T21:46:00Z">
        <w:r w:rsidR="00D84FF2">
          <w:t>.727</w:t>
        </w:r>
      </w:ins>
      <w:ins w:id="152" w:author="Ayse Zeynep Enkavi" w:date="2015-02-12T12:14:00Z">
        <w:r w:rsidR="00204F1A">
          <w:t xml:space="preserve"> × 10</w:t>
        </w:r>
        <w:r w:rsidR="00204F1A">
          <w:rPr>
            <w:vertAlign w:val="superscript"/>
          </w:rPr>
          <w:t>-</w:t>
        </w:r>
      </w:ins>
      <w:ins w:id="153" w:author="Ayse Zeynep Enkavi" w:date="2015-10-06T21:47:00Z">
        <w:r w:rsidR="00D84FF2">
          <w:rPr>
            <w:vertAlign w:val="superscript"/>
          </w:rPr>
          <w:t>3</w:t>
        </w:r>
      </w:ins>
      <w:ins w:id="154" w:author="Ayse Zeynep Enkavi" w:date="2015-02-12T12:14:00Z">
        <w:r w:rsidR="00204F1A">
          <w:t xml:space="preserve">, </w:t>
        </w:r>
      </w:ins>
      <w:r>
        <w:t>t</w:t>
      </w:r>
      <w:ins w:id="155" w:author="Ayse Zeynep Enkavi" w:date="2015-02-12T12:15:00Z">
        <w:r w:rsidR="00204F1A">
          <w:t>(17200)</w:t>
        </w:r>
      </w:ins>
      <w:r>
        <w:t xml:space="preserve"> = 0.</w:t>
      </w:r>
      <w:r w:rsidR="00B06400">
        <w:t>4</w:t>
      </w:r>
      <w:ins w:id="156" w:author="Ayse Zeynep Enkavi" w:date="2015-10-06T21:46:00Z">
        <w:r w:rsidR="00D84FF2">
          <w:t>58</w:t>
        </w:r>
      </w:ins>
      <w:r w:rsidR="00C46521">
        <w:t>, p = 0.6</w:t>
      </w:r>
      <w:ins w:id="157" w:author="Ayse Zeynep Enkavi" w:date="2015-02-12T12:15:00Z">
        <w:r w:rsidR="00204F1A">
          <w:t>47</w:t>
        </w:r>
      </w:ins>
      <w:r>
        <w:t xml:space="preserve">) trend </w:t>
      </w:r>
      <w:ins w:id="158" w:author="Ayse Zeynep Enkavi" w:date="2015-10-06T21:47:00Z">
        <w:r w:rsidR="00950C1B">
          <w:t xml:space="preserve">throughout the task </w:t>
        </w:r>
      </w:ins>
      <w:r>
        <w:t>for any of the groups</w:t>
      </w:r>
      <w:r w:rsidR="000A34A6">
        <w:t xml:space="preserve"> </w:t>
      </w:r>
      <w:r w:rsidR="00B06400">
        <w:t xml:space="preserve">neither did </w:t>
      </w:r>
      <w:r w:rsidR="000A34A6">
        <w:t>the interactions between trial number and groups</w:t>
      </w:r>
      <w:r>
        <w:t>. All trial</w:t>
      </w:r>
      <w:r w:rsidR="00FC09FC">
        <w:t>s</w:t>
      </w:r>
      <w:r>
        <w:t xml:space="preserve"> across the experiment for each subject were equally likely to be involved in an intransitive triplet ruling out </w:t>
      </w:r>
      <w:r w:rsidR="000810D8">
        <w:t xml:space="preserve">an </w:t>
      </w:r>
      <w:r>
        <w:t xml:space="preserve">explanation based on </w:t>
      </w:r>
      <w:r w:rsidR="000810D8">
        <w:t xml:space="preserve">explicit </w:t>
      </w:r>
      <w:r>
        <w:t xml:space="preserve">memory </w:t>
      </w:r>
      <w:r w:rsidR="000810D8">
        <w:t xml:space="preserve">of prior choices </w:t>
      </w:r>
      <w:r w:rsidR="00FC09FC">
        <w:t xml:space="preserve">within the experiment </w:t>
      </w:r>
      <w:r>
        <w:t xml:space="preserve">to explain the </w:t>
      </w:r>
      <w:r w:rsidR="000810D8">
        <w:t xml:space="preserve">observed </w:t>
      </w:r>
      <w:proofErr w:type="spellStart"/>
      <w:r w:rsidR="000810D8">
        <w:t>intransitivities</w:t>
      </w:r>
      <w:proofErr w:type="spellEnd"/>
      <w:r w:rsidR="000810D8">
        <w:t xml:space="preserve"> as well as </w:t>
      </w:r>
      <w:r>
        <w:t xml:space="preserve">group differences in </w:t>
      </w:r>
      <w:r w:rsidR="000810D8">
        <w:t xml:space="preserve">their frequency. </w:t>
      </w:r>
    </w:p>
    <w:p w14:paraId="419AF355" w14:textId="6C98CE4B" w:rsidR="00DD673B" w:rsidRDefault="00CB3A80" w:rsidP="00957149">
      <w:ins w:id="159" w:author="Ayse Zeynep Enkavi" w:date="2015-10-06T21:42:00Z">
        <w:r>
          <w:rPr>
            <w:noProof/>
          </w:rPr>
          <w:drawing>
            <wp:inline distT="0" distB="0" distL="0" distR="0" wp14:anchorId="3D2EF614" wp14:editId="3C1C1B1F">
              <wp:extent cx="4629150" cy="3086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eanFigureS2.png"/>
                      <pic:cNvPicPr/>
                    </pic:nvPicPr>
                    <pic:blipFill>
                      <a:blip r:embed="rId10">
                        <a:extLst>
                          <a:ext uri="{28A0092B-C50C-407E-A947-70E740481C1C}">
                            <a14:useLocalDpi xmlns:a14="http://schemas.microsoft.com/office/drawing/2010/main" val="0"/>
                          </a:ext>
                        </a:extLst>
                      </a:blip>
                      <a:stretch>
                        <a:fillRect/>
                      </a:stretch>
                    </pic:blipFill>
                    <pic:spPr>
                      <a:xfrm>
                        <a:off x="0" y="0"/>
                        <a:ext cx="4629150" cy="3086100"/>
                      </a:xfrm>
                      <a:prstGeom prst="rect">
                        <a:avLst/>
                      </a:prstGeom>
                    </pic:spPr>
                  </pic:pic>
                </a:graphicData>
              </a:graphic>
            </wp:inline>
          </w:drawing>
        </w:r>
      </w:ins>
    </w:p>
    <w:p w14:paraId="67CE77F9" w14:textId="33B220D0" w:rsidR="008917A6" w:rsidRDefault="008917A6" w:rsidP="00733024">
      <w:r w:rsidRPr="00715933">
        <w:rPr>
          <w:rFonts w:ascii="Times" w:hAnsi="Times"/>
          <w:bCs w:val="0"/>
          <w:i/>
          <w:iCs w:val="0"/>
          <w:sz w:val="20"/>
        </w:rPr>
        <w:t xml:space="preserve">Fig. </w:t>
      </w:r>
      <w:ins w:id="160" w:author="Ayse Zeynep Enkavi" w:date="2015-02-11T23:34:00Z">
        <w:r w:rsidR="00733024" w:rsidRPr="00715933">
          <w:rPr>
            <w:rFonts w:ascii="Times" w:hAnsi="Times"/>
            <w:bCs w:val="0"/>
            <w:i/>
            <w:iCs w:val="0"/>
            <w:sz w:val="20"/>
          </w:rPr>
          <w:t>S</w:t>
        </w:r>
        <w:r w:rsidR="00733024">
          <w:rPr>
            <w:rFonts w:ascii="Times" w:hAnsi="Times"/>
            <w:bCs w:val="0"/>
            <w:i/>
            <w:iCs w:val="0"/>
            <w:sz w:val="20"/>
          </w:rPr>
          <w:t>2</w:t>
        </w:r>
      </w:ins>
      <w:r w:rsidRPr="00715933">
        <w:rPr>
          <w:rFonts w:ascii="Times" w:hAnsi="Times"/>
          <w:bCs w:val="0"/>
          <w:i/>
          <w:iCs w:val="0"/>
          <w:sz w:val="20"/>
        </w:rPr>
        <w:t xml:space="preserve">: </w:t>
      </w:r>
      <w:r>
        <w:rPr>
          <w:rFonts w:ascii="Times" w:hAnsi="Times"/>
          <w:bCs w:val="0"/>
          <w:i/>
          <w:iCs w:val="0"/>
          <w:sz w:val="20"/>
        </w:rPr>
        <w:t xml:space="preserve">Number of </w:t>
      </w:r>
      <w:proofErr w:type="spellStart"/>
      <w:r>
        <w:rPr>
          <w:rFonts w:ascii="Times" w:hAnsi="Times"/>
          <w:bCs w:val="0"/>
          <w:i/>
          <w:iCs w:val="0"/>
          <w:sz w:val="20"/>
        </w:rPr>
        <w:t>intransitivities</w:t>
      </w:r>
      <w:proofErr w:type="spellEnd"/>
      <w:r>
        <w:rPr>
          <w:rFonts w:ascii="Times" w:hAnsi="Times"/>
          <w:bCs w:val="0"/>
          <w:i/>
          <w:iCs w:val="0"/>
          <w:sz w:val="20"/>
        </w:rPr>
        <w:t xml:space="preserve"> </w:t>
      </w:r>
      <w:ins w:id="161" w:author="Ayse Zeynep Enkavi" w:date="2015-10-06T21:42:00Z">
        <w:r w:rsidR="00CB3A80">
          <w:rPr>
            <w:rFonts w:ascii="Times" w:hAnsi="Times"/>
            <w:bCs w:val="0"/>
            <w:i/>
            <w:iCs w:val="0"/>
            <w:sz w:val="20"/>
          </w:rPr>
          <w:t>throughout the task for each group</w:t>
        </w:r>
      </w:ins>
      <w:ins w:id="162" w:author="Ayse Zeynep Enkavi" w:date="2014-06-17T07:33:00Z">
        <w:r w:rsidR="00D533B2">
          <w:rPr>
            <w:rFonts w:ascii="Times" w:hAnsi="Times"/>
            <w:bCs w:val="0"/>
            <w:i/>
            <w:iCs w:val="0"/>
            <w:sz w:val="20"/>
          </w:rPr>
          <w:t>.</w:t>
        </w:r>
      </w:ins>
      <w:ins w:id="163" w:author="Ayse Zeynep Enkavi" w:date="2015-10-06T21:42:00Z">
        <w:r w:rsidR="00CB3A80">
          <w:rPr>
            <w:rFonts w:ascii="Times" w:hAnsi="Times"/>
            <w:bCs w:val="0"/>
            <w:i/>
            <w:iCs w:val="0"/>
            <w:sz w:val="20"/>
          </w:rPr>
          <w:t xml:space="preserve"> The </w:t>
        </w:r>
      </w:ins>
      <w:ins w:id="164" w:author="Ayse Zeynep Enkavi" w:date="2015-10-06T21:43:00Z">
        <w:r w:rsidR="00CB3A80">
          <w:rPr>
            <w:rFonts w:ascii="Times" w:hAnsi="Times"/>
            <w:bCs w:val="0"/>
            <w:i/>
            <w:iCs w:val="0"/>
            <w:sz w:val="20"/>
          </w:rPr>
          <w:t>probability</w:t>
        </w:r>
      </w:ins>
      <w:ins w:id="165" w:author="Ayse Zeynep Enkavi" w:date="2015-10-06T21:42:00Z">
        <w:r w:rsidR="00CB3A80">
          <w:rPr>
            <w:rFonts w:ascii="Times" w:hAnsi="Times"/>
            <w:bCs w:val="0"/>
            <w:i/>
            <w:iCs w:val="0"/>
            <w:sz w:val="20"/>
          </w:rPr>
          <w:t xml:space="preserve"> </w:t>
        </w:r>
      </w:ins>
      <w:ins w:id="166" w:author="Ayse Zeynep Enkavi" w:date="2015-10-06T21:43:00Z">
        <w:r w:rsidR="00CB3A80">
          <w:rPr>
            <w:rFonts w:ascii="Times" w:hAnsi="Times"/>
            <w:bCs w:val="0"/>
            <w:i/>
            <w:iCs w:val="0"/>
            <w:sz w:val="20"/>
          </w:rPr>
          <w:t>of intransitivity remains constant across trials.</w:t>
        </w:r>
      </w:ins>
    </w:p>
    <w:p w14:paraId="4BCA92F8" w14:textId="77777777" w:rsidR="00204F1A" w:rsidRDefault="00204F1A" w:rsidP="00C678D2">
      <w:pPr>
        <w:tabs>
          <w:tab w:val="clear" w:pos="0"/>
        </w:tabs>
        <w:ind w:right="0"/>
        <w:rPr>
          <w:ins w:id="167" w:author="Ayse Zeynep Enkavi" w:date="2015-02-12T12:17:00Z"/>
          <w:rFonts w:ascii="Times" w:hAnsi="Times"/>
          <w:bCs w:val="0"/>
          <w:i/>
          <w:iCs w:val="0"/>
          <w:szCs w:val="24"/>
        </w:rPr>
      </w:pPr>
    </w:p>
    <w:p w14:paraId="6600CDF8" w14:textId="400F1B6A" w:rsidR="0071442C" w:rsidRDefault="003160E4" w:rsidP="00C678D2">
      <w:pPr>
        <w:tabs>
          <w:tab w:val="clear" w:pos="0"/>
        </w:tabs>
        <w:ind w:right="0"/>
      </w:pPr>
      <w:proofErr w:type="spellStart"/>
      <w:r>
        <w:rPr>
          <w:rFonts w:ascii="Times" w:hAnsi="Times"/>
          <w:bCs w:val="0"/>
          <w:i/>
          <w:iCs w:val="0"/>
          <w:szCs w:val="24"/>
        </w:rPr>
        <w:t>Intransitivities</w:t>
      </w:r>
      <w:proofErr w:type="spellEnd"/>
      <w:r>
        <w:rPr>
          <w:rFonts w:ascii="Times" w:hAnsi="Times"/>
          <w:bCs w:val="0"/>
          <w:i/>
          <w:iCs w:val="0"/>
          <w:szCs w:val="24"/>
        </w:rPr>
        <w:t xml:space="preserve"> and re</w:t>
      </w:r>
      <w:r w:rsidR="000810D8">
        <w:rPr>
          <w:rFonts w:ascii="Times" w:hAnsi="Times"/>
          <w:bCs w:val="0"/>
          <w:i/>
          <w:iCs w:val="0"/>
          <w:szCs w:val="24"/>
        </w:rPr>
        <w:t>sponse</w:t>
      </w:r>
      <w:r>
        <w:rPr>
          <w:rFonts w:ascii="Times" w:hAnsi="Times"/>
          <w:bCs w:val="0"/>
          <w:i/>
          <w:iCs w:val="0"/>
          <w:szCs w:val="24"/>
        </w:rPr>
        <w:t xml:space="preserve"> times</w:t>
      </w:r>
    </w:p>
    <w:p w14:paraId="6C0E8465" w14:textId="364349AE" w:rsidR="001C336C" w:rsidRDefault="001C336C" w:rsidP="00957149">
      <w:r>
        <w:rPr>
          <w:rFonts w:ascii="Times" w:hAnsi="Times"/>
          <w:bCs w:val="0"/>
          <w:iCs w:val="0"/>
          <w:szCs w:val="24"/>
        </w:rPr>
        <w:lastRenderedPageBreak/>
        <w:t>We examined whether re</w:t>
      </w:r>
      <w:r w:rsidR="000810D8">
        <w:rPr>
          <w:rFonts w:ascii="Times" w:hAnsi="Times"/>
          <w:bCs w:val="0"/>
          <w:iCs w:val="0"/>
          <w:szCs w:val="24"/>
        </w:rPr>
        <w:t>sponse</w:t>
      </w:r>
      <w:r w:rsidR="00555DD0">
        <w:rPr>
          <w:rFonts w:ascii="Times" w:hAnsi="Times"/>
          <w:bCs w:val="0"/>
          <w:iCs w:val="0"/>
          <w:szCs w:val="24"/>
        </w:rPr>
        <w:t xml:space="preserve"> times </w:t>
      </w:r>
      <w:r w:rsidR="000810D8">
        <w:rPr>
          <w:rFonts w:ascii="Times" w:hAnsi="Times"/>
          <w:bCs w:val="0"/>
          <w:iCs w:val="0"/>
          <w:szCs w:val="24"/>
        </w:rPr>
        <w:t xml:space="preserve">(RTs) at the </w:t>
      </w:r>
      <w:r w:rsidR="00555DD0">
        <w:rPr>
          <w:rFonts w:ascii="Times" w:hAnsi="Times"/>
          <w:bCs w:val="0"/>
          <w:iCs w:val="0"/>
          <w:szCs w:val="24"/>
        </w:rPr>
        <w:t>trial level</w:t>
      </w:r>
      <w:r>
        <w:rPr>
          <w:rFonts w:ascii="Times" w:hAnsi="Times"/>
          <w:bCs w:val="0"/>
          <w:iCs w:val="0"/>
          <w:szCs w:val="24"/>
        </w:rPr>
        <w:t xml:space="preserve"> had an effect on the number of </w:t>
      </w:r>
      <w:proofErr w:type="spellStart"/>
      <w:r>
        <w:rPr>
          <w:rFonts w:ascii="Times" w:hAnsi="Times"/>
          <w:bCs w:val="0"/>
          <w:iCs w:val="0"/>
          <w:szCs w:val="24"/>
        </w:rPr>
        <w:t>intransitivities</w:t>
      </w:r>
      <w:proofErr w:type="spellEnd"/>
      <w:r>
        <w:rPr>
          <w:rFonts w:ascii="Times" w:hAnsi="Times"/>
          <w:bCs w:val="0"/>
          <w:iCs w:val="0"/>
          <w:szCs w:val="24"/>
        </w:rPr>
        <w:t xml:space="preserve">. A multilevel model with fixed effects for centered RTs and centered quadratic term for RTs, as well as groups and random intercepts for each participant </w:t>
      </w:r>
      <w:r w:rsidR="000810D8">
        <w:rPr>
          <w:rFonts w:ascii="Times" w:hAnsi="Times"/>
          <w:bCs w:val="0"/>
          <w:iCs w:val="0"/>
          <w:szCs w:val="24"/>
        </w:rPr>
        <w:t xml:space="preserve">showed </w:t>
      </w:r>
      <w:r>
        <w:rPr>
          <w:rFonts w:ascii="Times" w:hAnsi="Times"/>
          <w:bCs w:val="0"/>
          <w:iCs w:val="0"/>
          <w:szCs w:val="24"/>
        </w:rPr>
        <w:t xml:space="preserve">that </w:t>
      </w:r>
      <w:r w:rsidR="000810D8">
        <w:rPr>
          <w:rFonts w:ascii="Times" w:hAnsi="Times"/>
          <w:bCs w:val="0"/>
          <w:iCs w:val="0"/>
          <w:szCs w:val="24"/>
        </w:rPr>
        <w:t>choices</w:t>
      </w:r>
      <w:r>
        <w:rPr>
          <w:rFonts w:ascii="Times" w:hAnsi="Times"/>
          <w:bCs w:val="0"/>
          <w:iCs w:val="0"/>
          <w:szCs w:val="24"/>
        </w:rPr>
        <w:t xml:space="preserve"> </w:t>
      </w:r>
      <w:r w:rsidR="000810D8">
        <w:rPr>
          <w:rFonts w:ascii="Times" w:hAnsi="Times"/>
          <w:bCs w:val="0"/>
          <w:iCs w:val="0"/>
          <w:szCs w:val="24"/>
        </w:rPr>
        <w:t>for which</w:t>
      </w:r>
      <w:r>
        <w:rPr>
          <w:rFonts w:ascii="Times" w:hAnsi="Times"/>
          <w:bCs w:val="0"/>
          <w:iCs w:val="0"/>
          <w:szCs w:val="24"/>
        </w:rPr>
        <w:t xml:space="preserve"> participants took longer were involved in more </w:t>
      </w:r>
      <w:proofErr w:type="spellStart"/>
      <w:r>
        <w:rPr>
          <w:rFonts w:ascii="Times" w:hAnsi="Times"/>
          <w:bCs w:val="0"/>
          <w:iCs w:val="0"/>
          <w:szCs w:val="24"/>
        </w:rPr>
        <w:t>intransitivites</w:t>
      </w:r>
      <w:proofErr w:type="spellEnd"/>
      <w:r w:rsidR="000810D8">
        <w:rPr>
          <w:rFonts w:ascii="Times" w:hAnsi="Times"/>
          <w:bCs w:val="0"/>
          <w:iCs w:val="0"/>
          <w:szCs w:val="24"/>
        </w:rPr>
        <w:t>,</w:t>
      </w:r>
      <w:r>
        <w:rPr>
          <w:rFonts w:ascii="Times" w:hAnsi="Times"/>
          <w:bCs w:val="0"/>
          <w:iCs w:val="0"/>
          <w:szCs w:val="24"/>
        </w:rPr>
        <w:t xml:space="preserve"> with an RT fixed effect </w:t>
      </w:r>
      <w:r>
        <w:t>(</w:t>
      </w:r>
      <w:ins w:id="168" w:author="Ayse Zeynep Enkavi" w:date="2015-10-06T22:03:00Z">
        <w:r w:rsidR="00F6449A">
          <w:t xml:space="preserve">b </w:t>
        </w:r>
      </w:ins>
      <w:r>
        <w:t xml:space="preserve">= </w:t>
      </w:r>
      <w:ins w:id="169" w:author="Ayse Zeynep Enkavi" w:date="2015-10-06T22:13:00Z">
        <w:r w:rsidR="00CB4C41">
          <w:t>0.275</w:t>
        </w:r>
      </w:ins>
      <w:r>
        <w:t xml:space="preserve">, </w:t>
      </w:r>
      <w:proofErr w:type="gramStart"/>
      <w:r>
        <w:t>t</w:t>
      </w:r>
      <w:ins w:id="170" w:author="Ayse Zeynep Enkavi" w:date="2015-10-06T22:13:00Z">
        <w:r w:rsidR="00CB4C41">
          <w:t>(</w:t>
        </w:r>
        <w:proofErr w:type="gramEnd"/>
        <w:r w:rsidR="00CB4C41">
          <w:t>17180)</w:t>
        </w:r>
      </w:ins>
      <w:r>
        <w:t xml:space="preserve"> = 12.</w:t>
      </w:r>
      <w:ins w:id="171" w:author="Ayse Zeynep Enkavi" w:date="2015-10-06T22:13:00Z">
        <w:r w:rsidR="00CB4C41">
          <w:t>601</w:t>
        </w:r>
      </w:ins>
      <w:r w:rsidR="00C46521">
        <w:t>, p &lt; 0.001</w:t>
      </w:r>
      <w:r>
        <w:t xml:space="preserve">). This translates to roughly one more intransitivity per </w:t>
      </w:r>
      <w:r w:rsidR="000810D8">
        <w:t>choice</w:t>
      </w:r>
      <w:r>
        <w:t xml:space="preserve"> for every </w:t>
      </w:r>
      <w:r w:rsidR="000810D8">
        <w:t xml:space="preserve">extra </w:t>
      </w:r>
      <w:r>
        <w:t>two second</w:t>
      </w:r>
      <w:r w:rsidR="001221B8">
        <w:t>s</w:t>
      </w:r>
      <w:r>
        <w:t xml:space="preserve"> a participant spends on it, especially after the first second. There were no significant interactions. Notably this model is also significantly better in predicting the number of </w:t>
      </w:r>
      <w:proofErr w:type="spellStart"/>
      <w:r>
        <w:t>intransitivit</w:t>
      </w:r>
      <w:r w:rsidR="00AF55D7">
        <w:t>i</w:t>
      </w:r>
      <w:r>
        <w:t>es</w:t>
      </w:r>
      <w:proofErr w:type="spellEnd"/>
      <w:r>
        <w:t xml:space="preserve"> a trial is involved in compared to one with</w:t>
      </w:r>
      <w:r w:rsidR="00555DD0">
        <w:t xml:space="preserve"> only</w:t>
      </w:r>
      <w:r>
        <w:t xml:space="preserve"> a fixed effect with group and random intercepts for subjects (</w:t>
      </w:r>
      <w:proofErr w:type="gramStart"/>
      <w:r w:rsidRPr="00EC527C">
        <w:rPr>
          <w:rFonts w:eastAsia="Malgun Gothic"/>
        </w:rPr>
        <w:t>χ</w:t>
      </w:r>
      <w:r w:rsidRPr="00EC527C">
        <w:rPr>
          <w:rFonts w:eastAsia="Malgun Gothic"/>
          <w:vertAlign w:val="superscript"/>
        </w:rPr>
        <w:t>2</w:t>
      </w:r>
      <w:r>
        <w:rPr>
          <w:rFonts w:eastAsia="Malgun Gothic"/>
        </w:rPr>
        <w:t>(</w:t>
      </w:r>
      <w:proofErr w:type="gramEnd"/>
      <w:ins w:id="172" w:author="Ayse Zeynep Enkavi" w:date="2015-10-06T22:13:00Z">
        <w:r w:rsidR="00CB4C41">
          <w:rPr>
            <w:rFonts w:eastAsia="Malgun Gothic"/>
          </w:rPr>
          <w:t>3</w:t>
        </w:r>
      </w:ins>
      <w:r w:rsidRPr="00EC527C">
        <w:rPr>
          <w:rFonts w:eastAsia="Malgun Gothic"/>
        </w:rPr>
        <w:t>)</w:t>
      </w:r>
      <w:r>
        <w:rPr>
          <w:rFonts w:eastAsia="Malgun Gothic"/>
        </w:rPr>
        <w:t xml:space="preserve"> = 4</w:t>
      </w:r>
      <w:ins w:id="173" w:author="Ayse Zeynep Enkavi" w:date="2015-10-06T22:13:00Z">
        <w:r w:rsidR="00CB4C41">
          <w:rPr>
            <w:rFonts w:eastAsia="Malgun Gothic"/>
          </w:rPr>
          <w:t>49.58</w:t>
        </w:r>
      </w:ins>
      <w:r>
        <w:rPr>
          <w:rFonts w:eastAsia="Malgun Gothic"/>
        </w:rPr>
        <w:t>; p &lt;0.001) accounting for variation captured by the previously significant intercept in the simpler model and not changing the effect of the MTL group</w:t>
      </w:r>
      <w:r w:rsidR="00D320ED">
        <w:rPr>
          <w:rFonts w:eastAsia="Malgun Gothic"/>
        </w:rPr>
        <w:t xml:space="preserve"> on number of </w:t>
      </w:r>
      <w:proofErr w:type="spellStart"/>
      <w:r w:rsidR="00D320ED">
        <w:rPr>
          <w:rFonts w:eastAsia="Malgun Gothic"/>
        </w:rPr>
        <w:t>intransitivities</w:t>
      </w:r>
      <w:proofErr w:type="spellEnd"/>
      <w:r>
        <w:rPr>
          <w:rFonts w:eastAsia="Malgun Gothic"/>
        </w:rPr>
        <w:t xml:space="preserve"> markedly.</w:t>
      </w:r>
      <w:r>
        <w:t xml:space="preserve"> </w:t>
      </w:r>
      <w:r w:rsidR="002F2266">
        <w:t xml:space="preserve">Since the MTL group is both the slowest group and the one with most </w:t>
      </w:r>
      <w:proofErr w:type="spellStart"/>
      <w:proofErr w:type="gramStart"/>
      <w:r w:rsidR="002F2266">
        <w:t>intransitivities</w:t>
      </w:r>
      <w:proofErr w:type="spellEnd"/>
      <w:proofErr w:type="gramEnd"/>
      <w:r w:rsidR="001305E4">
        <w:t>,</w:t>
      </w:r>
      <w:r w:rsidR="002F2266">
        <w:t xml:space="preserve"> this eliminates the possibility of the </w:t>
      </w:r>
      <w:r w:rsidR="001305E4">
        <w:t xml:space="preserve">increase in </w:t>
      </w:r>
      <w:proofErr w:type="spellStart"/>
      <w:r w:rsidR="001305E4">
        <w:t>intransitivities</w:t>
      </w:r>
      <w:proofErr w:type="spellEnd"/>
      <w:r w:rsidR="001305E4">
        <w:t xml:space="preserve"> being the result of a </w:t>
      </w:r>
      <w:r w:rsidR="002F2266">
        <w:t>speed-accuracy tradeoff.</w:t>
      </w:r>
    </w:p>
    <w:p w14:paraId="2E44A47A" w14:textId="77777777" w:rsidR="00521759" w:rsidRDefault="00521759" w:rsidP="00957149">
      <w:pPr>
        <w:tabs>
          <w:tab w:val="clear" w:pos="0"/>
        </w:tabs>
        <w:ind w:right="0"/>
        <w:rPr>
          <w:rFonts w:ascii="Times" w:hAnsi="Times"/>
          <w:bCs w:val="0"/>
          <w:i/>
          <w:iCs w:val="0"/>
          <w:szCs w:val="24"/>
        </w:rPr>
      </w:pPr>
    </w:p>
    <w:p w14:paraId="5DD6AA4F" w14:textId="04562601" w:rsidR="009F2ECB" w:rsidRDefault="00AF55D7" w:rsidP="00957149">
      <w:pPr>
        <w:tabs>
          <w:tab w:val="clear" w:pos="0"/>
        </w:tabs>
        <w:ind w:right="0"/>
        <w:rPr>
          <w:rFonts w:ascii="Times" w:hAnsi="Times"/>
          <w:bCs w:val="0"/>
          <w:iCs w:val="0"/>
          <w:szCs w:val="24"/>
        </w:rPr>
      </w:pPr>
      <w:r>
        <w:rPr>
          <w:rFonts w:ascii="Times" w:hAnsi="Times"/>
          <w:bCs w:val="0"/>
          <w:i/>
          <w:iCs w:val="0"/>
          <w:szCs w:val="24"/>
        </w:rPr>
        <w:t>Simulations to i</w:t>
      </w:r>
      <w:r w:rsidR="009F2ECB">
        <w:rPr>
          <w:rFonts w:ascii="Times" w:hAnsi="Times"/>
          <w:bCs w:val="0"/>
          <w:i/>
          <w:iCs w:val="0"/>
          <w:szCs w:val="24"/>
        </w:rPr>
        <w:t>nterpret the</w:t>
      </w:r>
      <w:r>
        <w:rPr>
          <w:rFonts w:ascii="Times" w:hAnsi="Times"/>
          <w:bCs w:val="0"/>
          <w:i/>
          <w:iCs w:val="0"/>
          <w:szCs w:val="24"/>
        </w:rPr>
        <w:t xml:space="preserve"> observed</w:t>
      </w:r>
      <w:r w:rsidR="009F2ECB">
        <w:rPr>
          <w:rFonts w:ascii="Times" w:hAnsi="Times"/>
          <w:bCs w:val="0"/>
          <w:i/>
          <w:iCs w:val="0"/>
          <w:szCs w:val="24"/>
        </w:rPr>
        <w:t xml:space="preserve"> number of intransitive choices </w:t>
      </w:r>
    </w:p>
    <w:p w14:paraId="7EBBA95E" w14:textId="77777777" w:rsidR="00CB79CC" w:rsidRDefault="00C15843" w:rsidP="00957149">
      <w:pPr>
        <w:tabs>
          <w:tab w:val="clear" w:pos="0"/>
        </w:tabs>
        <w:ind w:right="0" w:firstLine="0"/>
        <w:rPr>
          <w:ins w:id="174" w:author="Ayse Zeynep Enkavi" w:date="2014-06-12T14:29:00Z"/>
          <w:rFonts w:ascii="Times" w:hAnsi="Times"/>
          <w:bCs w:val="0"/>
          <w:iCs w:val="0"/>
          <w:szCs w:val="24"/>
        </w:rPr>
      </w:pPr>
      <w:r>
        <w:rPr>
          <w:rFonts w:ascii="Times" w:hAnsi="Times"/>
          <w:bCs w:val="0"/>
          <w:iCs w:val="0"/>
          <w:szCs w:val="24"/>
        </w:rPr>
        <w:tab/>
        <w:t>One question that may rise is how to interpret the size of the</w:t>
      </w:r>
      <w:r w:rsidR="00AF55D7">
        <w:rPr>
          <w:rFonts w:ascii="Times" w:hAnsi="Times"/>
          <w:bCs w:val="0"/>
          <w:iCs w:val="0"/>
          <w:szCs w:val="24"/>
        </w:rPr>
        <w:t xml:space="preserve"> observed group differences in intransitivity</w:t>
      </w:r>
      <w:r>
        <w:rPr>
          <w:rFonts w:ascii="Times" w:hAnsi="Times"/>
          <w:bCs w:val="0"/>
          <w:iCs w:val="0"/>
          <w:szCs w:val="24"/>
        </w:rPr>
        <w:t>. To ans</w:t>
      </w:r>
      <w:r w:rsidR="00956195">
        <w:rPr>
          <w:rFonts w:ascii="Times" w:hAnsi="Times"/>
          <w:bCs w:val="0"/>
          <w:iCs w:val="0"/>
          <w:szCs w:val="24"/>
        </w:rPr>
        <w:t xml:space="preserve">wer this question we </w:t>
      </w:r>
      <w:r>
        <w:rPr>
          <w:rFonts w:ascii="Times" w:hAnsi="Times"/>
          <w:bCs w:val="0"/>
          <w:iCs w:val="0"/>
          <w:szCs w:val="24"/>
        </w:rPr>
        <w:t xml:space="preserve">simulated a logistic choice process with different amounts of noise and computed the </w:t>
      </w:r>
      <w:r w:rsidR="00AF55D7">
        <w:rPr>
          <w:rFonts w:ascii="Times" w:hAnsi="Times"/>
          <w:bCs w:val="0"/>
          <w:iCs w:val="0"/>
          <w:szCs w:val="24"/>
        </w:rPr>
        <w:t xml:space="preserve">expected </w:t>
      </w:r>
      <w:r>
        <w:rPr>
          <w:rFonts w:ascii="Times" w:hAnsi="Times"/>
          <w:bCs w:val="0"/>
          <w:iCs w:val="0"/>
          <w:szCs w:val="24"/>
        </w:rPr>
        <w:t>numbe</w:t>
      </w:r>
      <w:r w:rsidR="00956195">
        <w:rPr>
          <w:rFonts w:ascii="Times" w:hAnsi="Times"/>
          <w:bCs w:val="0"/>
          <w:iCs w:val="0"/>
          <w:szCs w:val="24"/>
        </w:rPr>
        <w:t xml:space="preserve">r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w:t>
      </w:r>
      <w:r w:rsidR="00AF55D7">
        <w:rPr>
          <w:rFonts w:ascii="Times" w:hAnsi="Times"/>
          <w:bCs w:val="0"/>
          <w:iCs w:val="0"/>
          <w:szCs w:val="24"/>
        </w:rPr>
        <w:t>I</w:t>
      </w:r>
      <w:r w:rsidR="00956195">
        <w:rPr>
          <w:rFonts w:ascii="Times" w:hAnsi="Times"/>
          <w:bCs w:val="0"/>
          <w:iCs w:val="0"/>
          <w:szCs w:val="24"/>
        </w:rPr>
        <w:t>f choices were completely random</w:t>
      </w:r>
      <w:r w:rsidR="00AF55D7">
        <w:rPr>
          <w:rFonts w:ascii="Times" w:hAnsi="Times"/>
          <w:bCs w:val="0"/>
          <w:iCs w:val="0"/>
          <w:szCs w:val="24"/>
        </w:rPr>
        <w:t>,</w:t>
      </w:r>
      <w:r w:rsidR="00956195">
        <w:rPr>
          <w:rFonts w:ascii="Times" w:hAnsi="Times"/>
          <w:bCs w:val="0"/>
          <w:iCs w:val="0"/>
          <w:szCs w:val="24"/>
        </w:rPr>
        <w:t xml:space="preserve"> the percentage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should be 25% given the definition of the term (p(A</w:t>
      </w:r>
      <m:oMath>
        <m:r>
          <w:rPr>
            <w:rFonts w:ascii="Cambria Math" w:hAnsi="Cambria Math"/>
          </w:rPr>
          <m:t>≳</m:t>
        </m:r>
      </m:oMath>
      <w:r w:rsidR="00956195">
        <w:rPr>
          <w:rFonts w:ascii="Times" w:hAnsi="Times"/>
        </w:rPr>
        <w:t>B and B</w:t>
      </w:r>
      <m:oMath>
        <m:r>
          <w:rPr>
            <w:rFonts w:ascii="Cambria Math" w:hAnsi="Cambria Math"/>
          </w:rPr>
          <m:t>≳</m:t>
        </m:r>
      </m:oMath>
      <w:r w:rsidR="00956195">
        <w:rPr>
          <w:rFonts w:ascii="Times" w:hAnsi="Times"/>
        </w:rPr>
        <w:t>C and C</w:t>
      </w:r>
      <m:oMath>
        <m:r>
          <w:rPr>
            <w:rFonts w:ascii="Cambria Math" w:hAnsi="Cambria Math"/>
          </w:rPr>
          <m:t>≳</m:t>
        </m:r>
      </m:oMath>
      <w:r w:rsidR="00956195">
        <w:rPr>
          <w:rFonts w:ascii="Times" w:hAnsi="Times"/>
        </w:rPr>
        <w:t>A) = 2*(0.5)^3)</w:t>
      </w:r>
      <w:r w:rsidR="00956195">
        <w:rPr>
          <w:rFonts w:ascii="Times" w:hAnsi="Times"/>
          <w:bCs w:val="0"/>
          <w:iCs w:val="0"/>
          <w:szCs w:val="24"/>
        </w:rPr>
        <w:t xml:space="preserve">. Therefore </w:t>
      </w:r>
      <w:r w:rsidR="00AF55D7">
        <w:rPr>
          <w:rFonts w:ascii="Times" w:hAnsi="Times"/>
          <w:bCs w:val="0"/>
          <w:iCs w:val="0"/>
          <w:szCs w:val="24"/>
        </w:rPr>
        <w:t xml:space="preserve">25% forms the upper level of </w:t>
      </w:r>
      <w:proofErr w:type="spellStart"/>
      <w:r w:rsidR="00AF55D7">
        <w:rPr>
          <w:rFonts w:ascii="Times" w:hAnsi="Times"/>
          <w:bCs w:val="0"/>
          <w:iCs w:val="0"/>
          <w:szCs w:val="24"/>
        </w:rPr>
        <w:t>intransitivities</w:t>
      </w:r>
      <w:proofErr w:type="spellEnd"/>
      <w:r w:rsidR="00AF55D7">
        <w:rPr>
          <w:rFonts w:ascii="Times" w:hAnsi="Times"/>
          <w:bCs w:val="0"/>
          <w:iCs w:val="0"/>
          <w:szCs w:val="24"/>
        </w:rPr>
        <w:t xml:space="preserve"> that can be expected in our analyses</w:t>
      </w:r>
      <w:r w:rsidR="00956195">
        <w:rPr>
          <w:rFonts w:ascii="Times" w:hAnsi="Times"/>
          <w:bCs w:val="0"/>
          <w:iCs w:val="0"/>
          <w:szCs w:val="24"/>
        </w:rPr>
        <w:t xml:space="preserve">. </w:t>
      </w:r>
      <w:r w:rsidR="00AF55D7">
        <w:rPr>
          <w:rFonts w:ascii="Times" w:hAnsi="Times"/>
          <w:bCs w:val="0"/>
          <w:iCs w:val="0"/>
          <w:szCs w:val="24"/>
        </w:rPr>
        <w:t xml:space="preserve"> </w:t>
      </w:r>
    </w:p>
    <w:p w14:paraId="1B245689" w14:textId="31FEA54D" w:rsidR="00CB79CC" w:rsidRDefault="00CB79CC" w:rsidP="00957149">
      <w:pPr>
        <w:tabs>
          <w:tab w:val="clear" w:pos="0"/>
        </w:tabs>
        <w:ind w:right="0" w:firstLine="0"/>
        <w:rPr>
          <w:ins w:id="175" w:author="Ayse Zeynep Enkavi" w:date="2014-06-12T14:30:00Z"/>
          <w:rFonts w:ascii="Times" w:hAnsi="Times"/>
          <w:bCs w:val="0"/>
          <w:iCs w:val="0"/>
          <w:szCs w:val="24"/>
        </w:rPr>
      </w:pPr>
      <w:r w:rsidRPr="00840240">
        <w:rPr>
          <w:rFonts w:ascii="Times" w:hAnsi="Times"/>
          <w:bCs w:val="0"/>
          <w:iCs w:val="0"/>
          <w:noProof/>
          <w:szCs w:val="24"/>
        </w:rPr>
        <w:lastRenderedPageBreak/>
        <w:drawing>
          <wp:inline distT="0" distB="0" distL="0" distR="0" wp14:anchorId="11183AF7" wp14:editId="7B7BC54F">
            <wp:extent cx="3771900" cy="3609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Diagramm.jpg"/>
                    <pic:cNvPicPr/>
                  </pic:nvPicPr>
                  <pic:blipFill>
                    <a:blip r:embed="rId11">
                      <a:extLst>
                        <a:ext uri="{28A0092B-C50C-407E-A947-70E740481C1C}">
                          <a14:useLocalDpi xmlns:a14="http://schemas.microsoft.com/office/drawing/2010/main" val="0"/>
                        </a:ext>
                      </a:extLst>
                    </a:blip>
                    <a:stretch>
                      <a:fillRect/>
                    </a:stretch>
                  </pic:blipFill>
                  <pic:spPr>
                    <a:xfrm>
                      <a:off x="0" y="0"/>
                      <a:ext cx="3771900" cy="3609499"/>
                    </a:xfrm>
                    <a:prstGeom prst="rect">
                      <a:avLst/>
                    </a:prstGeom>
                  </pic:spPr>
                </pic:pic>
              </a:graphicData>
            </a:graphic>
          </wp:inline>
        </w:drawing>
      </w:r>
    </w:p>
    <w:p w14:paraId="745CDB4B" w14:textId="4CB55EC2" w:rsidR="00CB79CC" w:rsidRPr="00217064" w:rsidRDefault="00CB79CC" w:rsidP="00CB79CC">
      <w:pPr>
        <w:tabs>
          <w:tab w:val="clear" w:pos="0"/>
        </w:tabs>
        <w:ind w:right="0"/>
        <w:rPr>
          <w:ins w:id="176" w:author="Ayse Zeynep Enkavi" w:date="2014-06-12T14:30:00Z"/>
          <w:rFonts w:ascii="Times" w:hAnsi="Times"/>
          <w:bCs w:val="0"/>
          <w:i/>
          <w:iCs w:val="0"/>
          <w:sz w:val="20"/>
        </w:rPr>
      </w:pPr>
      <w:ins w:id="177" w:author="Ayse Zeynep Enkavi" w:date="2014-06-12T14:30:00Z">
        <w:r w:rsidRPr="00217064">
          <w:rPr>
            <w:rFonts w:ascii="Times" w:hAnsi="Times"/>
            <w:bCs w:val="0"/>
            <w:i/>
            <w:iCs w:val="0"/>
            <w:sz w:val="20"/>
          </w:rPr>
          <w:t>Fig. S</w:t>
        </w:r>
        <w:r>
          <w:rPr>
            <w:rFonts w:ascii="Times" w:hAnsi="Times"/>
            <w:bCs w:val="0"/>
            <w:i/>
            <w:iCs w:val="0"/>
            <w:sz w:val="20"/>
          </w:rPr>
          <w:t>4</w:t>
        </w:r>
        <w:r w:rsidRPr="00217064">
          <w:rPr>
            <w:rFonts w:ascii="Times" w:hAnsi="Times"/>
            <w:bCs w:val="0"/>
            <w:i/>
            <w:iCs w:val="0"/>
            <w:sz w:val="20"/>
          </w:rPr>
          <w:t xml:space="preserve">: </w:t>
        </w:r>
        <w:r>
          <w:rPr>
            <w:rFonts w:ascii="Times" w:hAnsi="Times"/>
            <w:bCs w:val="0"/>
            <w:i/>
            <w:iCs w:val="0"/>
            <w:sz w:val="20"/>
          </w:rPr>
          <w:t>Tree diagram indicating possible intransitive paths from three binary choices</w:t>
        </w:r>
      </w:ins>
    </w:p>
    <w:p w14:paraId="70367614" w14:textId="77777777" w:rsidR="00CB79CC" w:rsidRDefault="00CB79CC" w:rsidP="00957149">
      <w:pPr>
        <w:tabs>
          <w:tab w:val="clear" w:pos="0"/>
        </w:tabs>
        <w:ind w:right="0" w:firstLine="0"/>
        <w:rPr>
          <w:ins w:id="178" w:author="Ayse Zeynep Enkavi" w:date="2014-06-12T14:29:00Z"/>
          <w:rFonts w:ascii="Times" w:hAnsi="Times"/>
          <w:bCs w:val="0"/>
          <w:iCs w:val="0"/>
          <w:szCs w:val="24"/>
        </w:rPr>
      </w:pPr>
    </w:p>
    <w:p w14:paraId="488E6F2E" w14:textId="005D6CD2" w:rsidR="00C15843" w:rsidRDefault="00E6628D" w:rsidP="00957149">
      <w:pPr>
        <w:tabs>
          <w:tab w:val="clear" w:pos="0"/>
        </w:tabs>
        <w:ind w:right="0" w:firstLine="0"/>
        <w:rPr>
          <w:rFonts w:ascii="Times" w:hAnsi="Times"/>
          <w:bCs w:val="0"/>
          <w:iCs w:val="0"/>
          <w:szCs w:val="24"/>
        </w:rPr>
      </w:pPr>
      <w:r>
        <w:rPr>
          <w:rFonts w:ascii="Times" w:hAnsi="Times"/>
          <w:bCs w:val="0"/>
          <w:iCs w:val="0"/>
          <w:szCs w:val="24"/>
        </w:rPr>
        <w:t>We used simulations t</w:t>
      </w:r>
      <w:r w:rsidR="00AF55D7">
        <w:rPr>
          <w:rFonts w:ascii="Times" w:hAnsi="Times"/>
          <w:bCs w:val="0"/>
          <w:iCs w:val="0"/>
          <w:szCs w:val="24"/>
        </w:rPr>
        <w:t xml:space="preserve">o see how the percentage of intransitive choice triplets changed with the amount of random error or noise in people’s subjective preference judgments for each candy bar (from </w:t>
      </w:r>
      <w:r>
        <w:rPr>
          <w:rFonts w:ascii="Times" w:hAnsi="Times"/>
          <w:bCs w:val="0"/>
          <w:iCs w:val="0"/>
          <w:szCs w:val="24"/>
        </w:rPr>
        <w:t>noise=</w:t>
      </w:r>
      <w:r w:rsidR="00AF55D7">
        <w:rPr>
          <w:rFonts w:ascii="Times" w:hAnsi="Times"/>
          <w:bCs w:val="0"/>
          <w:iCs w:val="0"/>
          <w:szCs w:val="24"/>
        </w:rPr>
        <w:t>0 for perfect</w:t>
      </w:r>
      <w:r>
        <w:rPr>
          <w:rFonts w:ascii="Times" w:hAnsi="Times"/>
          <w:bCs w:val="0"/>
          <w:iCs w:val="0"/>
          <w:szCs w:val="24"/>
        </w:rPr>
        <w:t xml:space="preserve"> utility judgments to noise=1 for completely random choices)</w:t>
      </w:r>
      <w:r w:rsidR="007143A0">
        <w:rPr>
          <w:rFonts w:ascii="Times" w:hAnsi="Times"/>
          <w:bCs w:val="0"/>
          <w:iCs w:val="0"/>
          <w:szCs w:val="24"/>
        </w:rPr>
        <w:t>.</w:t>
      </w:r>
      <w:r>
        <w:rPr>
          <w:rFonts w:ascii="Times" w:hAnsi="Times"/>
          <w:bCs w:val="0"/>
          <w:iCs w:val="0"/>
          <w:szCs w:val="24"/>
        </w:rPr>
        <w:t xml:space="preserve"> </w:t>
      </w:r>
      <w:r w:rsidR="00956195">
        <w:rPr>
          <w:rFonts w:ascii="Times" w:hAnsi="Times"/>
          <w:bCs w:val="0"/>
          <w:iCs w:val="0"/>
          <w:szCs w:val="24"/>
        </w:rPr>
        <w:t xml:space="preserve">Utilities for each bar were chosen from a standard normal distribution and </w:t>
      </w:r>
      <w:proofErr w:type="gramStart"/>
      <w:r w:rsidR="001305E4">
        <w:rPr>
          <w:rFonts w:ascii="Times" w:hAnsi="Times"/>
          <w:bCs w:val="0"/>
          <w:iCs w:val="0"/>
          <w:szCs w:val="24"/>
        </w:rPr>
        <w:t>normally-distributed</w:t>
      </w:r>
      <w:proofErr w:type="gramEnd"/>
      <w:r w:rsidR="001305E4">
        <w:rPr>
          <w:rFonts w:ascii="Times" w:hAnsi="Times"/>
          <w:bCs w:val="0"/>
          <w:iCs w:val="0"/>
          <w:szCs w:val="24"/>
        </w:rPr>
        <w:t xml:space="preserve"> </w:t>
      </w:r>
      <w:r w:rsidR="00956195">
        <w:rPr>
          <w:rFonts w:ascii="Times" w:hAnsi="Times"/>
          <w:bCs w:val="0"/>
          <w:iCs w:val="0"/>
          <w:szCs w:val="24"/>
        </w:rPr>
        <w:t xml:space="preserve">noise was added to each </w:t>
      </w:r>
      <w:r w:rsidR="001305E4">
        <w:rPr>
          <w:rFonts w:ascii="Times" w:hAnsi="Times"/>
          <w:bCs w:val="0"/>
          <w:iCs w:val="0"/>
          <w:szCs w:val="24"/>
        </w:rPr>
        <w:t xml:space="preserve">utility </w:t>
      </w:r>
      <w:r w:rsidR="00956195">
        <w:rPr>
          <w:rFonts w:ascii="Times" w:hAnsi="Times"/>
          <w:bCs w:val="0"/>
          <w:iCs w:val="0"/>
          <w:szCs w:val="24"/>
        </w:rPr>
        <w:t xml:space="preserve">to calculate choice probabilities. The mean level of </w:t>
      </w:r>
      <w:proofErr w:type="spellStart"/>
      <w:r w:rsidR="00956195">
        <w:rPr>
          <w:rFonts w:ascii="Times" w:hAnsi="Times"/>
          <w:bCs w:val="0"/>
          <w:iCs w:val="0"/>
          <w:szCs w:val="24"/>
        </w:rPr>
        <w:t>intransitivities</w:t>
      </w:r>
      <w:proofErr w:type="spellEnd"/>
      <w:r w:rsidR="00956195">
        <w:rPr>
          <w:rFonts w:ascii="Times" w:hAnsi="Times"/>
          <w:bCs w:val="0"/>
          <w:iCs w:val="0"/>
          <w:szCs w:val="24"/>
        </w:rPr>
        <w:t xml:space="preserve"> ranged from</w:t>
      </w:r>
      <w:r w:rsidR="006D45A5">
        <w:rPr>
          <w:rFonts w:ascii="Times" w:hAnsi="Times"/>
          <w:bCs w:val="0"/>
          <w:iCs w:val="0"/>
          <w:szCs w:val="24"/>
        </w:rPr>
        <w:t xml:space="preserve"> 0.003</w:t>
      </w:r>
      <w:r w:rsidR="00956195">
        <w:rPr>
          <w:rFonts w:ascii="Times" w:hAnsi="Times"/>
          <w:bCs w:val="0"/>
          <w:iCs w:val="0"/>
          <w:szCs w:val="24"/>
        </w:rPr>
        <w:t xml:space="preserve">% at 1% noise to </w:t>
      </w:r>
      <w:r w:rsidR="006D45A5">
        <w:rPr>
          <w:rFonts w:ascii="Times" w:hAnsi="Times"/>
          <w:bCs w:val="0"/>
          <w:iCs w:val="0"/>
          <w:szCs w:val="24"/>
        </w:rPr>
        <w:t>25</w:t>
      </w:r>
      <w:r w:rsidR="00956195">
        <w:rPr>
          <w:rFonts w:ascii="Times" w:hAnsi="Times"/>
          <w:bCs w:val="0"/>
          <w:iCs w:val="0"/>
          <w:szCs w:val="24"/>
        </w:rPr>
        <w:t>% at 100% noise in 1000 simulations.</w:t>
      </w:r>
    </w:p>
    <w:p w14:paraId="1E658D08" w14:textId="77777777" w:rsidR="006D45A5" w:rsidRDefault="006D45A5" w:rsidP="00957149">
      <w:pPr>
        <w:tabs>
          <w:tab w:val="clear" w:pos="0"/>
        </w:tabs>
        <w:ind w:right="0" w:firstLine="0"/>
        <w:rPr>
          <w:rFonts w:ascii="Times" w:hAnsi="Times"/>
          <w:bCs w:val="0"/>
          <w:iCs w:val="0"/>
          <w:szCs w:val="24"/>
        </w:rPr>
      </w:pPr>
    </w:p>
    <w:p w14:paraId="38E020BB" w14:textId="7F7506E6" w:rsidR="006D45A5" w:rsidRDefault="00FF0931" w:rsidP="00957149">
      <w:pPr>
        <w:tabs>
          <w:tab w:val="clear" w:pos="0"/>
        </w:tabs>
        <w:ind w:right="0" w:firstLine="0"/>
        <w:rPr>
          <w:rFonts w:ascii="Times" w:hAnsi="Times"/>
          <w:bCs w:val="0"/>
          <w:iCs w:val="0"/>
          <w:szCs w:val="24"/>
        </w:rPr>
      </w:pPr>
      <w:r w:rsidRPr="0047782F">
        <w:rPr>
          <w:rFonts w:ascii="Times" w:hAnsi="Times"/>
          <w:bCs w:val="0"/>
          <w:iCs w:val="0"/>
          <w:noProof/>
          <w:szCs w:val="24"/>
        </w:rPr>
        <w:lastRenderedPageBreak/>
        <w:drawing>
          <wp:inline distT="0" distB="0" distL="0" distR="0" wp14:anchorId="4796A5E8" wp14:editId="196312B0">
            <wp:extent cx="5486400" cy="302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S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022600"/>
                    </a:xfrm>
                    <a:prstGeom prst="rect">
                      <a:avLst/>
                    </a:prstGeom>
                  </pic:spPr>
                </pic:pic>
              </a:graphicData>
            </a:graphic>
          </wp:inline>
        </w:drawing>
      </w:r>
    </w:p>
    <w:p w14:paraId="23C7D962" w14:textId="77777777" w:rsidR="001E76B7" w:rsidRDefault="001E76B7" w:rsidP="00957149">
      <w:pPr>
        <w:tabs>
          <w:tab w:val="clear" w:pos="0"/>
        </w:tabs>
        <w:ind w:right="0" w:firstLine="0"/>
        <w:rPr>
          <w:rFonts w:ascii="Times" w:hAnsi="Times"/>
          <w:bCs w:val="0"/>
          <w:iCs w:val="0"/>
          <w:szCs w:val="24"/>
        </w:rPr>
      </w:pPr>
    </w:p>
    <w:p w14:paraId="44EB4976" w14:textId="141BE10D" w:rsidR="00D533B2" w:rsidRDefault="001B4CCA" w:rsidP="00957149">
      <w:pPr>
        <w:tabs>
          <w:tab w:val="clear" w:pos="0"/>
        </w:tabs>
        <w:ind w:right="0" w:firstLine="0"/>
        <w:rPr>
          <w:ins w:id="179" w:author="Ayse Zeynep Enkavi" w:date="2014-06-17T07:28:00Z"/>
          <w:rFonts w:ascii="Times" w:hAnsi="Times"/>
          <w:bCs w:val="0"/>
          <w:iCs w:val="0"/>
          <w:szCs w:val="24"/>
        </w:rPr>
      </w:pPr>
      <w:r w:rsidRPr="00217064">
        <w:rPr>
          <w:rFonts w:ascii="Times" w:hAnsi="Times"/>
          <w:bCs w:val="0"/>
          <w:i/>
          <w:iCs w:val="0"/>
          <w:sz w:val="20"/>
        </w:rPr>
        <w:t>Fig. S</w:t>
      </w:r>
      <w:ins w:id="180" w:author="Ayse Zeynep Enkavi" w:date="2014-06-12T14:31:00Z">
        <w:r w:rsidR="00CB79CC">
          <w:rPr>
            <w:rFonts w:ascii="Times" w:hAnsi="Times"/>
            <w:bCs w:val="0"/>
            <w:i/>
            <w:iCs w:val="0"/>
            <w:sz w:val="20"/>
          </w:rPr>
          <w:t>5</w:t>
        </w:r>
      </w:ins>
      <w:r w:rsidRPr="00217064">
        <w:rPr>
          <w:rFonts w:ascii="Times" w:hAnsi="Times"/>
          <w:bCs w:val="0"/>
          <w:i/>
          <w:iCs w:val="0"/>
          <w:sz w:val="20"/>
        </w:rPr>
        <w:t xml:space="preserve">: </w:t>
      </w:r>
      <w:r w:rsidR="00FF0931">
        <w:rPr>
          <w:rFonts w:ascii="Times" w:hAnsi="Times"/>
          <w:bCs w:val="0"/>
          <w:i/>
          <w:iCs w:val="0"/>
          <w:sz w:val="20"/>
        </w:rPr>
        <w:t xml:space="preserve">Median </w:t>
      </w:r>
      <w:r w:rsidR="007143A0">
        <w:rPr>
          <w:rFonts w:ascii="Times" w:hAnsi="Times"/>
          <w:bCs w:val="0"/>
          <w:i/>
          <w:iCs w:val="0"/>
          <w:sz w:val="20"/>
        </w:rPr>
        <w:t>p</w:t>
      </w:r>
      <w:r>
        <w:rPr>
          <w:rFonts w:ascii="Times" w:hAnsi="Times"/>
          <w:bCs w:val="0"/>
          <w:i/>
          <w:iCs w:val="0"/>
          <w:sz w:val="20"/>
        </w:rPr>
        <w:t xml:space="preserve">ercentage of </w:t>
      </w:r>
      <w:proofErr w:type="spellStart"/>
      <w:r>
        <w:rPr>
          <w:rFonts w:ascii="Times" w:hAnsi="Times"/>
          <w:bCs w:val="0"/>
          <w:i/>
          <w:iCs w:val="0"/>
          <w:sz w:val="20"/>
        </w:rPr>
        <w:t>intransitivities</w:t>
      </w:r>
      <w:proofErr w:type="spellEnd"/>
      <w:r>
        <w:rPr>
          <w:rFonts w:ascii="Times" w:hAnsi="Times"/>
          <w:bCs w:val="0"/>
          <w:i/>
          <w:iCs w:val="0"/>
          <w:sz w:val="20"/>
        </w:rPr>
        <w:t xml:space="preserve"> at different noise levels</w:t>
      </w:r>
      <w:r w:rsidR="007143A0">
        <w:rPr>
          <w:rFonts w:ascii="Times" w:hAnsi="Times"/>
          <w:bCs w:val="0"/>
          <w:i/>
          <w:iCs w:val="0"/>
          <w:sz w:val="20"/>
        </w:rPr>
        <w:t>, based on</w:t>
      </w:r>
      <w:r w:rsidR="00FF0931">
        <w:rPr>
          <w:rFonts w:ascii="Times" w:hAnsi="Times"/>
          <w:bCs w:val="0"/>
          <w:i/>
          <w:iCs w:val="0"/>
          <w:sz w:val="20"/>
        </w:rPr>
        <w:t xml:space="preserve"> 1000 sim</w:t>
      </w:r>
      <w:r w:rsidR="007143A0">
        <w:rPr>
          <w:rFonts w:ascii="Times" w:hAnsi="Times"/>
          <w:bCs w:val="0"/>
          <w:i/>
          <w:iCs w:val="0"/>
          <w:sz w:val="20"/>
        </w:rPr>
        <w:t>u</w:t>
      </w:r>
      <w:r w:rsidR="00FF0931">
        <w:rPr>
          <w:rFonts w:ascii="Times" w:hAnsi="Times"/>
          <w:bCs w:val="0"/>
          <w:i/>
          <w:iCs w:val="0"/>
          <w:sz w:val="20"/>
        </w:rPr>
        <w:t>lations</w:t>
      </w:r>
      <w:r w:rsidRPr="00217064">
        <w:rPr>
          <w:rFonts w:ascii="Times" w:hAnsi="Times"/>
          <w:bCs w:val="0"/>
          <w:i/>
          <w:iCs w:val="0"/>
          <w:sz w:val="20"/>
        </w:rPr>
        <w:t>.</w:t>
      </w:r>
      <w:r w:rsidR="00FF0931">
        <w:rPr>
          <w:rFonts w:ascii="Times" w:hAnsi="Times"/>
          <w:bCs w:val="0"/>
          <w:i/>
          <w:iCs w:val="0"/>
          <w:sz w:val="20"/>
        </w:rPr>
        <w:t xml:space="preserve"> Error bars indicate standard errors of the simulation means.</w:t>
      </w:r>
    </w:p>
    <w:p w14:paraId="5B0581F2" w14:textId="77777777" w:rsidR="00D533B2" w:rsidRDefault="00D533B2" w:rsidP="00D533B2">
      <w:pPr>
        <w:tabs>
          <w:tab w:val="clear" w:pos="0"/>
        </w:tabs>
        <w:ind w:right="0"/>
        <w:rPr>
          <w:rFonts w:ascii="Times" w:hAnsi="Times"/>
          <w:bCs w:val="0"/>
          <w:i/>
          <w:iCs w:val="0"/>
          <w:szCs w:val="24"/>
        </w:rPr>
      </w:pPr>
      <w:r>
        <w:rPr>
          <w:rFonts w:ascii="Times" w:hAnsi="Times"/>
          <w:bCs w:val="0"/>
          <w:i/>
          <w:iCs w:val="0"/>
          <w:szCs w:val="24"/>
        </w:rPr>
        <w:t>Data cleaning</w:t>
      </w:r>
    </w:p>
    <w:p w14:paraId="2847B6E5" w14:textId="1FE2CACA" w:rsidR="00D533B2" w:rsidRDefault="00D533B2" w:rsidP="00D814C8">
      <w:pPr>
        <w:tabs>
          <w:tab w:val="clear" w:pos="0"/>
        </w:tabs>
        <w:ind w:right="0"/>
        <w:rPr>
          <w:rFonts w:ascii="Times" w:hAnsi="Times"/>
          <w:bCs w:val="0"/>
          <w:iCs w:val="0"/>
          <w:szCs w:val="24"/>
        </w:rPr>
      </w:pPr>
      <w:r>
        <w:rPr>
          <w:rFonts w:ascii="Times" w:hAnsi="Times"/>
          <w:bCs w:val="0"/>
          <w:iCs w:val="0"/>
          <w:szCs w:val="24"/>
        </w:rPr>
        <w:t>Participants were instructed to indicate their preferences within 5 seconds by pressing “1” (for left) or “4” (for right) on the computer keyboard. There were trials where participants either failed to respond within the time limit or responded using another button. We call the first type of error “timeout trials” and the second “</w:t>
      </w:r>
      <w:proofErr w:type="spellStart"/>
      <w:r>
        <w:rPr>
          <w:rFonts w:ascii="Times" w:hAnsi="Times"/>
          <w:bCs w:val="0"/>
          <w:iCs w:val="0"/>
          <w:szCs w:val="24"/>
        </w:rPr>
        <w:t>mispress</w:t>
      </w:r>
      <w:proofErr w:type="spellEnd"/>
      <w:r>
        <w:rPr>
          <w:rFonts w:ascii="Times" w:hAnsi="Times"/>
          <w:bCs w:val="0"/>
          <w:iCs w:val="0"/>
          <w:szCs w:val="24"/>
        </w:rPr>
        <w:t xml:space="preserve"> trials.” </w:t>
      </w:r>
      <w:proofErr w:type="spellStart"/>
      <w:ins w:id="181" w:author="Ayse Zeynep Enkavi" w:date="2015-02-12T14:02:00Z">
        <w:r w:rsidR="004667CC">
          <w:rPr>
            <w:rFonts w:ascii="Times" w:hAnsi="Times"/>
            <w:bCs w:val="0"/>
            <w:iCs w:val="0"/>
            <w:szCs w:val="24"/>
          </w:rPr>
          <w:t>Mispress</w:t>
        </w:r>
        <w:proofErr w:type="spellEnd"/>
        <w:r w:rsidR="004667CC">
          <w:rPr>
            <w:rFonts w:ascii="Times" w:hAnsi="Times"/>
            <w:bCs w:val="0"/>
            <w:iCs w:val="0"/>
            <w:szCs w:val="24"/>
          </w:rPr>
          <w:t xml:space="preserve"> trials were recoded as 1 if participants mistakenly pressed 2 repeatedly and as 4 if participants mistakenly pressed 3 or 5 repeatedly. 9 subjects (2 in the control group, 3 in the ETL group and 4 in the MTL group) indicated their preferences using the wrong buttons at least once. </w:t>
        </w:r>
      </w:ins>
      <w:r>
        <w:rPr>
          <w:rFonts w:ascii="Times" w:hAnsi="Times"/>
          <w:bCs w:val="0"/>
          <w:iCs w:val="0"/>
          <w:szCs w:val="24"/>
        </w:rPr>
        <w:t>57 subjects (16 in the control group, 16 in the ETL group and 25 in the MTL group) timed out of at least one trial.</w:t>
      </w:r>
      <w:ins w:id="182" w:author="Ayse Zeynep Enkavi" w:date="2015-02-12T13:51:00Z">
        <w:r w:rsidR="001D2E5E">
          <w:rPr>
            <w:rFonts w:ascii="Times" w:hAnsi="Times"/>
            <w:bCs w:val="0"/>
            <w:iCs w:val="0"/>
            <w:szCs w:val="24"/>
          </w:rPr>
          <w:t xml:space="preserve"> A single timeout trial</w:t>
        </w:r>
      </w:ins>
      <w:ins w:id="183" w:author="Ayse Zeynep Enkavi" w:date="2015-02-12T13:52:00Z">
        <w:r w:rsidR="001D2E5E">
          <w:rPr>
            <w:rFonts w:ascii="Times" w:hAnsi="Times"/>
            <w:bCs w:val="0"/>
            <w:iCs w:val="0"/>
            <w:szCs w:val="24"/>
          </w:rPr>
          <w:t>, where preference cannot be determined with certainty,</w:t>
        </w:r>
      </w:ins>
      <w:ins w:id="184" w:author="Ayse Zeynep Enkavi" w:date="2015-02-12T13:51:00Z">
        <w:r w:rsidR="001D2E5E">
          <w:rPr>
            <w:rFonts w:ascii="Times" w:hAnsi="Times"/>
            <w:bCs w:val="0"/>
            <w:iCs w:val="0"/>
            <w:szCs w:val="24"/>
          </w:rPr>
          <w:t xml:space="preserve"> affects 19 </w:t>
        </w:r>
      </w:ins>
      <w:ins w:id="185" w:author="Ayse Zeynep Enkavi" w:date="2015-02-12T13:52:00Z">
        <w:r w:rsidR="001D2E5E">
          <w:rPr>
            <w:rFonts w:ascii="Times" w:hAnsi="Times"/>
            <w:bCs w:val="0"/>
            <w:iCs w:val="0"/>
            <w:szCs w:val="24"/>
          </w:rPr>
          <w:t xml:space="preserve">triplets in the counting </w:t>
        </w:r>
        <w:proofErr w:type="spellStart"/>
        <w:r w:rsidR="001D2E5E">
          <w:rPr>
            <w:rFonts w:ascii="Times" w:hAnsi="Times"/>
            <w:bCs w:val="0"/>
            <w:iCs w:val="0"/>
            <w:szCs w:val="24"/>
          </w:rPr>
          <w:t>intransitivities</w:t>
        </w:r>
        <w:proofErr w:type="spellEnd"/>
        <w:r w:rsidR="001D2E5E">
          <w:rPr>
            <w:rFonts w:ascii="Times" w:hAnsi="Times"/>
            <w:bCs w:val="0"/>
            <w:iCs w:val="0"/>
            <w:szCs w:val="24"/>
          </w:rPr>
          <w:t xml:space="preserve">. Percentage of </w:t>
        </w:r>
        <w:proofErr w:type="spellStart"/>
        <w:r w:rsidR="001D2E5E">
          <w:rPr>
            <w:rFonts w:ascii="Times" w:hAnsi="Times"/>
            <w:bCs w:val="0"/>
            <w:iCs w:val="0"/>
            <w:szCs w:val="24"/>
          </w:rPr>
          <w:t>intransitivities</w:t>
        </w:r>
        <w:proofErr w:type="spellEnd"/>
        <w:r w:rsidR="001D2E5E">
          <w:rPr>
            <w:rFonts w:ascii="Times" w:hAnsi="Times"/>
            <w:bCs w:val="0"/>
            <w:iCs w:val="0"/>
            <w:szCs w:val="24"/>
          </w:rPr>
          <w:t xml:space="preserve"> was therefore calculated as the ratio of non-affected </w:t>
        </w:r>
        <w:r w:rsidR="001D2E5E">
          <w:rPr>
            <w:rFonts w:ascii="Times" w:hAnsi="Times"/>
            <w:bCs w:val="0"/>
            <w:iCs w:val="0"/>
            <w:szCs w:val="24"/>
          </w:rPr>
          <w:lastRenderedPageBreak/>
          <w:t>intransitive triplets out of total non-affected triplets.</w:t>
        </w:r>
      </w:ins>
      <w:ins w:id="186" w:author="Ayse Zeynep Enkavi" w:date="2015-02-12T13:59:00Z">
        <w:r w:rsidR="001D2E5E">
          <w:rPr>
            <w:rFonts w:ascii="Times" w:hAnsi="Times"/>
            <w:bCs w:val="0"/>
            <w:iCs w:val="0"/>
            <w:szCs w:val="24"/>
          </w:rPr>
          <w:t xml:space="preserve"> 95.61 % of all triplets were immune to these problems (median</w:t>
        </w:r>
      </w:ins>
      <w:ins w:id="187" w:author="Ayse Zeynep Enkavi" w:date="2015-02-12T14:00:00Z">
        <w:r w:rsidR="001D2E5E">
          <w:rPr>
            <w:rFonts w:ascii="Times" w:hAnsi="Times"/>
            <w:bCs w:val="0"/>
            <w:iCs w:val="0"/>
            <w:szCs w:val="24"/>
          </w:rPr>
          <w:t>:</w:t>
        </w:r>
      </w:ins>
      <w:ins w:id="188" w:author="Ayse Zeynep Enkavi" w:date="2015-02-12T13:59:00Z">
        <w:r w:rsidR="001D2E5E">
          <w:rPr>
            <w:rFonts w:ascii="Times" w:hAnsi="Times"/>
            <w:bCs w:val="0"/>
            <w:iCs w:val="0"/>
            <w:szCs w:val="24"/>
          </w:rPr>
          <w:t xml:space="preserve"> 98.25 %)</w:t>
        </w:r>
      </w:ins>
      <w:ins w:id="189" w:author="Ayse Zeynep Enkavi" w:date="2015-02-12T14:03:00Z">
        <w:r w:rsidR="004667CC">
          <w:rPr>
            <w:rFonts w:ascii="Times" w:hAnsi="Times"/>
            <w:bCs w:val="0"/>
            <w:iCs w:val="0"/>
            <w:szCs w:val="24"/>
          </w:rPr>
          <w:t>.</w:t>
        </w:r>
      </w:ins>
    </w:p>
    <w:p w14:paraId="0C9569B8" w14:textId="77777777" w:rsidR="001E76B7" w:rsidRPr="00D533B2" w:rsidRDefault="001E76B7" w:rsidP="00D533B2">
      <w:pPr>
        <w:rPr>
          <w:rFonts w:ascii="Times" w:hAnsi="Times"/>
          <w:szCs w:val="24"/>
        </w:rPr>
      </w:pPr>
    </w:p>
    <w:sectPr w:rsidR="001E76B7" w:rsidRPr="00D533B2" w:rsidSect="00E3440C">
      <w:headerReference w:type="even" r:id="rId13"/>
      <w:headerReference w:type="default" r:id="rId14"/>
      <w:pgSz w:w="12240" w:h="15840"/>
      <w:pgMar w:top="1440" w:right="1800" w:bottom="1440" w:left="1800" w:header="720" w:footer="720" w:gutter="0"/>
      <w:pgNumType w:chapStyle="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0" w:author="Ayse Zeynep Enkavi" w:date="2015-10-06T21:06:00Z" w:initials="AE">
    <w:p w14:paraId="268F759F" w14:textId="4DE1EAB9" w:rsidR="00F6449A" w:rsidRDefault="00F6449A">
      <w:pPr>
        <w:pStyle w:val="CommentText"/>
      </w:pPr>
      <w:r>
        <w:rPr>
          <w:rStyle w:val="CommentReference"/>
        </w:rPr>
        <w:annotationRef/>
      </w:r>
      <w:r>
        <w:t>Delete since it’s in main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7235C9" w15:done="0"/>
  <w15:commentEx w15:paraId="71F334EB" w15:done="0"/>
  <w15:commentEx w15:paraId="6C2B612F" w15:done="0"/>
  <w15:commentEx w15:paraId="4A4A7B08" w15:done="0"/>
  <w15:commentEx w15:paraId="73496A3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31D97" w14:textId="77777777" w:rsidR="00F6449A" w:rsidRDefault="00F6449A" w:rsidP="00E3440C">
      <w:pPr>
        <w:spacing w:line="240" w:lineRule="auto"/>
      </w:pPr>
      <w:r>
        <w:separator/>
      </w:r>
    </w:p>
  </w:endnote>
  <w:endnote w:type="continuationSeparator" w:id="0">
    <w:p w14:paraId="73AEAA39" w14:textId="77777777" w:rsidR="00F6449A" w:rsidRDefault="00F6449A" w:rsidP="00E34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79EEF" w14:textId="77777777" w:rsidR="00F6449A" w:rsidRDefault="00F6449A" w:rsidP="00E3440C">
      <w:pPr>
        <w:spacing w:line="240" w:lineRule="auto"/>
      </w:pPr>
      <w:r>
        <w:separator/>
      </w:r>
    </w:p>
  </w:footnote>
  <w:footnote w:type="continuationSeparator" w:id="0">
    <w:p w14:paraId="5852F1FD" w14:textId="77777777" w:rsidR="00F6449A" w:rsidRDefault="00F6449A" w:rsidP="00E344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BA35F" w14:textId="77777777" w:rsidR="00F6449A" w:rsidRDefault="00F6449A"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D741BD" w14:textId="77777777" w:rsidR="00F6449A" w:rsidRDefault="00F6449A" w:rsidP="00E344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8D9A3" w14:textId="77777777" w:rsidR="00F6449A" w:rsidRDefault="00F6449A" w:rsidP="00E3440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10A6">
      <w:rPr>
        <w:rStyle w:val="PageNumber"/>
        <w:noProof/>
      </w:rPr>
      <w:t>4</w:t>
    </w:r>
    <w:r>
      <w:rPr>
        <w:rStyle w:val="PageNumber"/>
      </w:rPr>
      <w:fldChar w:fldCharType="end"/>
    </w:r>
  </w:p>
  <w:p w14:paraId="1D01FD26" w14:textId="7A632211" w:rsidR="00F6449A" w:rsidRDefault="00F6449A" w:rsidP="00E3440C">
    <w:pPr>
      <w:pStyle w:val="Header"/>
      <w:ind w:right="360" w:firstLine="0"/>
    </w:pPr>
    <w:r>
      <w:t>Preference consistency relies on hippocampal function</w:t>
    </w:r>
    <w:r>
      <w:tab/>
      <w:t>Weber et al</w:t>
    </w:r>
    <w:ins w:id="190" w:author="Ayse Zeynep Enkavi" w:date="2015-10-03T18:37:00Z">
      <w:r>
        <w:t>.</w:t>
      </w:r>
    </w:ins>
    <w:r>
      <w:t xml:space="preserve">       S . </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rnd Weber">
    <w15:presenceInfo w15:providerId="Windows Live" w15:userId="71c886f52f691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6A0"/>
    <w:rsid w:val="00026251"/>
    <w:rsid w:val="000548E9"/>
    <w:rsid w:val="00072BFD"/>
    <w:rsid w:val="000810D8"/>
    <w:rsid w:val="00081F1F"/>
    <w:rsid w:val="00092DD6"/>
    <w:rsid w:val="00097302"/>
    <w:rsid w:val="000A34A6"/>
    <w:rsid w:val="000C6B5A"/>
    <w:rsid w:val="000D0A8D"/>
    <w:rsid w:val="000D1335"/>
    <w:rsid w:val="000F525F"/>
    <w:rsid w:val="000F64B3"/>
    <w:rsid w:val="00113D68"/>
    <w:rsid w:val="001221B8"/>
    <w:rsid w:val="001305E4"/>
    <w:rsid w:val="00142539"/>
    <w:rsid w:val="00163B1B"/>
    <w:rsid w:val="00181841"/>
    <w:rsid w:val="001B2301"/>
    <w:rsid w:val="001B4CCA"/>
    <w:rsid w:val="001C336C"/>
    <w:rsid w:val="001D2E5E"/>
    <w:rsid w:val="001D3298"/>
    <w:rsid w:val="001E76B7"/>
    <w:rsid w:val="00204F1A"/>
    <w:rsid w:val="00217064"/>
    <w:rsid w:val="0025484B"/>
    <w:rsid w:val="002C605B"/>
    <w:rsid w:val="002D1487"/>
    <w:rsid w:val="002D4FB8"/>
    <w:rsid w:val="002F2266"/>
    <w:rsid w:val="003000C4"/>
    <w:rsid w:val="00302F95"/>
    <w:rsid w:val="003066AD"/>
    <w:rsid w:val="003160E4"/>
    <w:rsid w:val="003426A0"/>
    <w:rsid w:val="0034516B"/>
    <w:rsid w:val="0034687F"/>
    <w:rsid w:val="003703C0"/>
    <w:rsid w:val="003744A4"/>
    <w:rsid w:val="00380478"/>
    <w:rsid w:val="003D581F"/>
    <w:rsid w:val="003E09F5"/>
    <w:rsid w:val="00441A5B"/>
    <w:rsid w:val="004500A1"/>
    <w:rsid w:val="004667CC"/>
    <w:rsid w:val="004733F1"/>
    <w:rsid w:val="0047782F"/>
    <w:rsid w:val="004A20E2"/>
    <w:rsid w:val="00503421"/>
    <w:rsid w:val="00506C66"/>
    <w:rsid w:val="00521759"/>
    <w:rsid w:val="00536A79"/>
    <w:rsid w:val="00546C9F"/>
    <w:rsid w:val="00550BA6"/>
    <w:rsid w:val="00555DD0"/>
    <w:rsid w:val="005610A6"/>
    <w:rsid w:val="00583403"/>
    <w:rsid w:val="0058515A"/>
    <w:rsid w:val="005863B7"/>
    <w:rsid w:val="005B3AF2"/>
    <w:rsid w:val="005E1D1F"/>
    <w:rsid w:val="005E41FE"/>
    <w:rsid w:val="005E7281"/>
    <w:rsid w:val="005F6B17"/>
    <w:rsid w:val="00612389"/>
    <w:rsid w:val="00624582"/>
    <w:rsid w:val="0064282C"/>
    <w:rsid w:val="0064711E"/>
    <w:rsid w:val="00663619"/>
    <w:rsid w:val="006708C4"/>
    <w:rsid w:val="00693EB9"/>
    <w:rsid w:val="00696DCE"/>
    <w:rsid w:val="006A1532"/>
    <w:rsid w:val="006D45A5"/>
    <w:rsid w:val="007143A0"/>
    <w:rsid w:val="0071442C"/>
    <w:rsid w:val="00715933"/>
    <w:rsid w:val="00723BAB"/>
    <w:rsid w:val="007303F5"/>
    <w:rsid w:val="00733024"/>
    <w:rsid w:val="007371A8"/>
    <w:rsid w:val="007465AC"/>
    <w:rsid w:val="00753584"/>
    <w:rsid w:val="0075460A"/>
    <w:rsid w:val="007564F2"/>
    <w:rsid w:val="00760657"/>
    <w:rsid w:val="00777627"/>
    <w:rsid w:val="00792851"/>
    <w:rsid w:val="007939F7"/>
    <w:rsid w:val="007B6F04"/>
    <w:rsid w:val="007E0839"/>
    <w:rsid w:val="007F3CD8"/>
    <w:rsid w:val="00840240"/>
    <w:rsid w:val="008643C3"/>
    <w:rsid w:val="00874F17"/>
    <w:rsid w:val="008776A0"/>
    <w:rsid w:val="00885AF3"/>
    <w:rsid w:val="008917A6"/>
    <w:rsid w:val="008970E1"/>
    <w:rsid w:val="008C75D3"/>
    <w:rsid w:val="008E2775"/>
    <w:rsid w:val="00907388"/>
    <w:rsid w:val="0091440F"/>
    <w:rsid w:val="00926CF9"/>
    <w:rsid w:val="00935066"/>
    <w:rsid w:val="0094422B"/>
    <w:rsid w:val="00946664"/>
    <w:rsid w:val="00950750"/>
    <w:rsid w:val="00950C1B"/>
    <w:rsid w:val="00953EF2"/>
    <w:rsid w:val="009555C8"/>
    <w:rsid w:val="00956195"/>
    <w:rsid w:val="00957149"/>
    <w:rsid w:val="00977E91"/>
    <w:rsid w:val="009946B7"/>
    <w:rsid w:val="009B4ECF"/>
    <w:rsid w:val="009D1F7A"/>
    <w:rsid w:val="009D34F2"/>
    <w:rsid w:val="009F2ECB"/>
    <w:rsid w:val="00A05F93"/>
    <w:rsid w:val="00A40E56"/>
    <w:rsid w:val="00A53A51"/>
    <w:rsid w:val="00A552D7"/>
    <w:rsid w:val="00A90525"/>
    <w:rsid w:val="00A934E0"/>
    <w:rsid w:val="00AA2E56"/>
    <w:rsid w:val="00AD04AE"/>
    <w:rsid w:val="00AD3709"/>
    <w:rsid w:val="00AE791D"/>
    <w:rsid w:val="00AF1641"/>
    <w:rsid w:val="00AF3C19"/>
    <w:rsid w:val="00AF55D7"/>
    <w:rsid w:val="00AF7A04"/>
    <w:rsid w:val="00B06400"/>
    <w:rsid w:val="00B20D57"/>
    <w:rsid w:val="00B37DCD"/>
    <w:rsid w:val="00B42B48"/>
    <w:rsid w:val="00B50804"/>
    <w:rsid w:val="00B54EEE"/>
    <w:rsid w:val="00B562BF"/>
    <w:rsid w:val="00B91F65"/>
    <w:rsid w:val="00B9587E"/>
    <w:rsid w:val="00BD1C90"/>
    <w:rsid w:val="00BE04BA"/>
    <w:rsid w:val="00BE183B"/>
    <w:rsid w:val="00BE60AC"/>
    <w:rsid w:val="00BF0042"/>
    <w:rsid w:val="00BF20CB"/>
    <w:rsid w:val="00C05BDF"/>
    <w:rsid w:val="00C12A11"/>
    <w:rsid w:val="00C147D5"/>
    <w:rsid w:val="00C15843"/>
    <w:rsid w:val="00C21D0D"/>
    <w:rsid w:val="00C3741D"/>
    <w:rsid w:val="00C3759E"/>
    <w:rsid w:val="00C46521"/>
    <w:rsid w:val="00C648AA"/>
    <w:rsid w:val="00C661A3"/>
    <w:rsid w:val="00C678D2"/>
    <w:rsid w:val="00C71928"/>
    <w:rsid w:val="00C71999"/>
    <w:rsid w:val="00C85A9C"/>
    <w:rsid w:val="00C91097"/>
    <w:rsid w:val="00CA2C3E"/>
    <w:rsid w:val="00CB3A80"/>
    <w:rsid w:val="00CB4C41"/>
    <w:rsid w:val="00CB79CC"/>
    <w:rsid w:val="00CD1D2D"/>
    <w:rsid w:val="00CD1D5E"/>
    <w:rsid w:val="00D16AEB"/>
    <w:rsid w:val="00D320ED"/>
    <w:rsid w:val="00D533B2"/>
    <w:rsid w:val="00D814C8"/>
    <w:rsid w:val="00D82C63"/>
    <w:rsid w:val="00D84FF2"/>
    <w:rsid w:val="00DA4D24"/>
    <w:rsid w:val="00DA5F4F"/>
    <w:rsid w:val="00DB21CE"/>
    <w:rsid w:val="00DB79A3"/>
    <w:rsid w:val="00DC423D"/>
    <w:rsid w:val="00DC59A7"/>
    <w:rsid w:val="00DD673B"/>
    <w:rsid w:val="00DE6588"/>
    <w:rsid w:val="00E045C7"/>
    <w:rsid w:val="00E16CC5"/>
    <w:rsid w:val="00E24097"/>
    <w:rsid w:val="00E25137"/>
    <w:rsid w:val="00E3440C"/>
    <w:rsid w:val="00E4134B"/>
    <w:rsid w:val="00E51F6A"/>
    <w:rsid w:val="00E554BF"/>
    <w:rsid w:val="00E6628D"/>
    <w:rsid w:val="00E66936"/>
    <w:rsid w:val="00E80709"/>
    <w:rsid w:val="00E96B1C"/>
    <w:rsid w:val="00EA7869"/>
    <w:rsid w:val="00EF2056"/>
    <w:rsid w:val="00EF40CE"/>
    <w:rsid w:val="00EF5E30"/>
    <w:rsid w:val="00F211D1"/>
    <w:rsid w:val="00F34C10"/>
    <w:rsid w:val="00F372B7"/>
    <w:rsid w:val="00F46862"/>
    <w:rsid w:val="00F6449A"/>
    <w:rsid w:val="00F74955"/>
    <w:rsid w:val="00F755D6"/>
    <w:rsid w:val="00F811BC"/>
    <w:rsid w:val="00F8168C"/>
    <w:rsid w:val="00FA43B9"/>
    <w:rsid w:val="00FA442E"/>
    <w:rsid w:val="00FA466D"/>
    <w:rsid w:val="00FB1361"/>
    <w:rsid w:val="00FC09FC"/>
    <w:rsid w:val="00FF0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F02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paragraph" w:styleId="Heading1">
    <w:name w:val="heading 1"/>
    <w:basedOn w:val="Normal"/>
    <w:next w:val="Normal"/>
    <w:link w:val="Heading1Char"/>
    <w:uiPriority w:val="9"/>
    <w:qFormat/>
    <w:rsid w:val="00550BA6"/>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550BA6"/>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 w:type="character" w:customStyle="1" w:styleId="Heading1Char">
    <w:name w:val="Heading 1 Char"/>
    <w:basedOn w:val="DefaultParagraphFont"/>
    <w:link w:val="Heading1"/>
    <w:uiPriority w:val="9"/>
    <w:rsid w:val="00550BA6"/>
    <w:rPr>
      <w:rFonts w:asciiTheme="majorHAnsi" w:eastAsiaTheme="majorEastAsia" w:hAnsiTheme="majorHAnsi" w:cstheme="majorBidi"/>
      <w:b/>
      <w:iCs/>
      <w:color w:val="345A8A" w:themeColor="accent1" w:themeShade="B5"/>
      <w:sz w:val="32"/>
      <w:szCs w:val="32"/>
    </w:rPr>
  </w:style>
  <w:style w:type="character" w:customStyle="1" w:styleId="Heading2Char">
    <w:name w:val="Heading 2 Char"/>
    <w:basedOn w:val="DefaultParagraphFont"/>
    <w:link w:val="Heading2"/>
    <w:uiPriority w:val="9"/>
    <w:rsid w:val="00550BA6"/>
    <w:rPr>
      <w:rFonts w:asciiTheme="majorHAnsi" w:eastAsiaTheme="majorEastAsia" w:hAnsiTheme="majorHAnsi" w:cstheme="majorBidi"/>
      <w:b/>
      <w:i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0C"/>
    <w:pPr>
      <w:tabs>
        <w:tab w:val="left" w:pos="0"/>
      </w:tabs>
      <w:spacing w:line="480" w:lineRule="auto"/>
      <w:ind w:right="-14" w:firstLine="360"/>
    </w:pPr>
    <w:rPr>
      <w:rFonts w:ascii="Times New Roman" w:eastAsia="Times New Roman" w:hAnsi="Times New Roman" w:cs="Times New Roman"/>
      <w:bCs/>
      <w:iCs/>
      <w:szCs w:val="20"/>
    </w:rPr>
  </w:style>
  <w:style w:type="paragraph" w:styleId="Heading1">
    <w:name w:val="heading 1"/>
    <w:basedOn w:val="Normal"/>
    <w:next w:val="Normal"/>
    <w:link w:val="Heading1Char"/>
    <w:uiPriority w:val="9"/>
    <w:qFormat/>
    <w:rsid w:val="00550BA6"/>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550BA6"/>
    <w:pPr>
      <w:keepNext/>
      <w:keepLines/>
      <w:spacing w:before="200"/>
      <w:outlineLvl w:val="1"/>
    </w:pPr>
    <w:rPr>
      <w:rFonts w:asciiTheme="majorHAnsi" w:eastAsiaTheme="majorEastAsia" w:hAnsiTheme="majorHAnsi" w:cstheme="majorBidi"/>
      <w:b/>
      <w:bCs w:val="0"/>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440C"/>
    <w:rPr>
      <w:sz w:val="16"/>
      <w:szCs w:val="16"/>
    </w:rPr>
  </w:style>
  <w:style w:type="paragraph" w:styleId="CommentText">
    <w:name w:val="annotation text"/>
    <w:basedOn w:val="Normal"/>
    <w:link w:val="CommentTextChar"/>
    <w:uiPriority w:val="99"/>
    <w:unhideWhenUsed/>
    <w:rsid w:val="00E3440C"/>
    <w:rPr>
      <w:sz w:val="20"/>
    </w:rPr>
  </w:style>
  <w:style w:type="character" w:customStyle="1" w:styleId="CommentTextChar">
    <w:name w:val="Comment Text Char"/>
    <w:basedOn w:val="DefaultParagraphFont"/>
    <w:link w:val="CommentText"/>
    <w:uiPriority w:val="99"/>
    <w:rsid w:val="00E3440C"/>
    <w:rPr>
      <w:rFonts w:ascii="Times New Roman" w:eastAsia="Times New Roman" w:hAnsi="Times New Roman" w:cs="Times New Roman"/>
      <w:bCs/>
      <w:iCs/>
      <w:sz w:val="20"/>
      <w:szCs w:val="20"/>
    </w:rPr>
  </w:style>
  <w:style w:type="paragraph" w:styleId="Title">
    <w:name w:val="Title"/>
    <w:basedOn w:val="Normal"/>
    <w:next w:val="Normal"/>
    <w:link w:val="TitleChar"/>
    <w:uiPriority w:val="10"/>
    <w:qFormat/>
    <w:rsid w:val="00E3440C"/>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440C"/>
    <w:rPr>
      <w:rFonts w:asciiTheme="majorHAnsi" w:eastAsiaTheme="majorEastAsia" w:hAnsiTheme="majorHAnsi" w:cstheme="majorBidi"/>
      <w:bCs/>
      <w:iCs/>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344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40C"/>
    <w:rPr>
      <w:rFonts w:ascii="Lucida Grande" w:eastAsia="Times New Roman" w:hAnsi="Lucida Grande" w:cs="Lucida Grande"/>
      <w:bCs/>
      <w:iCs/>
      <w:sz w:val="18"/>
      <w:szCs w:val="18"/>
    </w:rPr>
  </w:style>
  <w:style w:type="paragraph" w:styleId="Header">
    <w:name w:val="header"/>
    <w:basedOn w:val="Normal"/>
    <w:link w:val="HeaderChar"/>
    <w:uiPriority w:val="99"/>
    <w:unhideWhenUsed/>
    <w:rsid w:val="00E3440C"/>
    <w:pPr>
      <w:tabs>
        <w:tab w:val="clear" w:pos="0"/>
        <w:tab w:val="center" w:pos="4320"/>
        <w:tab w:val="right" w:pos="8640"/>
      </w:tabs>
      <w:spacing w:line="240" w:lineRule="auto"/>
    </w:pPr>
  </w:style>
  <w:style w:type="character" w:customStyle="1" w:styleId="HeaderChar">
    <w:name w:val="Header Char"/>
    <w:basedOn w:val="DefaultParagraphFont"/>
    <w:link w:val="Header"/>
    <w:uiPriority w:val="99"/>
    <w:rsid w:val="00E3440C"/>
    <w:rPr>
      <w:rFonts w:ascii="Times New Roman" w:eastAsia="Times New Roman" w:hAnsi="Times New Roman" w:cs="Times New Roman"/>
      <w:bCs/>
      <w:iCs/>
      <w:szCs w:val="20"/>
    </w:rPr>
  </w:style>
  <w:style w:type="paragraph" w:styleId="Footer">
    <w:name w:val="footer"/>
    <w:basedOn w:val="Normal"/>
    <w:link w:val="FooterChar"/>
    <w:uiPriority w:val="99"/>
    <w:unhideWhenUsed/>
    <w:rsid w:val="00E3440C"/>
    <w:pPr>
      <w:tabs>
        <w:tab w:val="clear" w:pos="0"/>
        <w:tab w:val="center" w:pos="4320"/>
        <w:tab w:val="right" w:pos="8640"/>
      </w:tabs>
      <w:spacing w:line="240" w:lineRule="auto"/>
    </w:pPr>
  </w:style>
  <w:style w:type="character" w:customStyle="1" w:styleId="FooterChar">
    <w:name w:val="Footer Char"/>
    <w:basedOn w:val="DefaultParagraphFont"/>
    <w:link w:val="Footer"/>
    <w:uiPriority w:val="99"/>
    <w:rsid w:val="00E3440C"/>
    <w:rPr>
      <w:rFonts w:ascii="Times New Roman" w:eastAsia="Times New Roman" w:hAnsi="Times New Roman" w:cs="Times New Roman"/>
      <w:bCs/>
      <w:iCs/>
      <w:szCs w:val="20"/>
    </w:rPr>
  </w:style>
  <w:style w:type="character" w:styleId="PageNumber">
    <w:name w:val="page number"/>
    <w:basedOn w:val="DefaultParagraphFont"/>
    <w:uiPriority w:val="99"/>
    <w:semiHidden/>
    <w:unhideWhenUsed/>
    <w:rsid w:val="00E3440C"/>
  </w:style>
  <w:style w:type="character" w:customStyle="1" w:styleId="apple-converted-space">
    <w:name w:val="apple-converted-space"/>
    <w:basedOn w:val="DefaultParagraphFont"/>
    <w:rsid w:val="00E3440C"/>
  </w:style>
  <w:style w:type="character" w:customStyle="1" w:styleId="il">
    <w:name w:val="il"/>
    <w:basedOn w:val="DefaultParagraphFont"/>
    <w:rsid w:val="00E3440C"/>
  </w:style>
  <w:style w:type="character" w:styleId="Hyperlink">
    <w:name w:val="Hyperlink"/>
    <w:basedOn w:val="DefaultParagraphFont"/>
    <w:uiPriority w:val="99"/>
    <w:unhideWhenUsed/>
    <w:rsid w:val="00E3440C"/>
    <w:rPr>
      <w:color w:val="0000FF"/>
      <w:u w:val="single"/>
    </w:rPr>
  </w:style>
  <w:style w:type="paragraph" w:styleId="CommentSubject">
    <w:name w:val="annotation subject"/>
    <w:basedOn w:val="CommentText"/>
    <w:next w:val="CommentText"/>
    <w:link w:val="CommentSubjectChar"/>
    <w:uiPriority w:val="99"/>
    <w:semiHidden/>
    <w:unhideWhenUsed/>
    <w:rsid w:val="00521759"/>
    <w:pPr>
      <w:spacing w:line="240" w:lineRule="auto"/>
    </w:pPr>
    <w:rPr>
      <w:b/>
    </w:rPr>
  </w:style>
  <w:style w:type="character" w:customStyle="1" w:styleId="CommentSubjectChar">
    <w:name w:val="Comment Subject Char"/>
    <w:basedOn w:val="CommentTextChar"/>
    <w:link w:val="CommentSubject"/>
    <w:uiPriority w:val="99"/>
    <w:semiHidden/>
    <w:rsid w:val="00521759"/>
    <w:rPr>
      <w:rFonts w:ascii="Times New Roman" w:eastAsia="Times New Roman" w:hAnsi="Times New Roman" w:cs="Times New Roman"/>
      <w:b/>
      <w:bCs/>
      <w:iCs/>
      <w:sz w:val="20"/>
      <w:szCs w:val="20"/>
    </w:rPr>
  </w:style>
  <w:style w:type="table" w:styleId="TableGrid">
    <w:name w:val="Table Grid"/>
    <w:basedOn w:val="TableNormal"/>
    <w:uiPriority w:val="59"/>
    <w:rsid w:val="009555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56195"/>
    <w:rPr>
      <w:color w:val="808080"/>
    </w:rPr>
  </w:style>
  <w:style w:type="paragraph" w:styleId="Revision">
    <w:name w:val="Revision"/>
    <w:hidden/>
    <w:uiPriority w:val="99"/>
    <w:semiHidden/>
    <w:rsid w:val="0091440F"/>
    <w:rPr>
      <w:rFonts w:ascii="Times New Roman" w:eastAsia="Times New Roman" w:hAnsi="Times New Roman" w:cs="Times New Roman"/>
      <w:bCs/>
      <w:iCs/>
      <w:szCs w:val="20"/>
    </w:rPr>
  </w:style>
  <w:style w:type="character" w:customStyle="1" w:styleId="Heading1Char">
    <w:name w:val="Heading 1 Char"/>
    <w:basedOn w:val="DefaultParagraphFont"/>
    <w:link w:val="Heading1"/>
    <w:uiPriority w:val="9"/>
    <w:rsid w:val="00550BA6"/>
    <w:rPr>
      <w:rFonts w:asciiTheme="majorHAnsi" w:eastAsiaTheme="majorEastAsia" w:hAnsiTheme="majorHAnsi" w:cstheme="majorBidi"/>
      <w:b/>
      <w:iCs/>
      <w:color w:val="345A8A" w:themeColor="accent1" w:themeShade="B5"/>
      <w:sz w:val="32"/>
      <w:szCs w:val="32"/>
    </w:rPr>
  </w:style>
  <w:style w:type="character" w:customStyle="1" w:styleId="Heading2Char">
    <w:name w:val="Heading 2 Char"/>
    <w:basedOn w:val="DefaultParagraphFont"/>
    <w:link w:val="Heading2"/>
    <w:uiPriority w:val="9"/>
    <w:rsid w:val="00550BA6"/>
    <w:rPr>
      <w:rFonts w:asciiTheme="majorHAnsi" w:eastAsiaTheme="majorEastAsia" w:hAnsiTheme="majorHAnsi" w:cstheme="majorBidi"/>
      <w:b/>
      <w:i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3289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9"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366D94E-3117-9A44-93DC-EECD8212C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3202</Words>
  <Characters>18253</Characters>
  <Application>Microsoft Macintosh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Columbia University</Company>
  <LinksUpToDate>false</LinksUpToDate>
  <CharactersWithSpaces>21413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Ayse Zeynep Enkavi</dc:creator>
  <cp:lastModifiedBy>Ayse Zeynep Enkavi</cp:lastModifiedBy>
  <cp:revision>18</cp:revision>
  <dcterms:created xsi:type="dcterms:W3CDTF">2015-10-04T01:28:00Z</dcterms:created>
  <dcterms:modified xsi:type="dcterms:W3CDTF">2015-10-07T05:22:00Z</dcterms:modified>
</cp:coreProperties>
</file>