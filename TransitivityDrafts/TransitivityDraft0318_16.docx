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0CF919" w14:textId="77777777" w:rsidR="006F718C" w:rsidRPr="005E3FBE" w:rsidRDefault="003E5FA2" w:rsidP="003E5FA2">
      <w:pPr>
        <w:pStyle w:val="Title"/>
        <w:jc w:val="center"/>
        <w:rPr>
          <w:rFonts w:ascii="Times New Roman" w:hAnsi="Times New Roman" w:cs="Times New Roman"/>
          <w:color w:val="auto"/>
          <w:sz w:val="28"/>
          <w:szCs w:val="24"/>
        </w:rPr>
      </w:pPr>
      <w:r w:rsidRPr="003E073A">
        <w:rPr>
          <w:sz w:val="32"/>
          <w:szCs w:val="32"/>
        </w:rPr>
        <w:t>Forgot what you like? Evidence for a hippocampal role in value-based decisions</w:t>
      </w:r>
    </w:p>
    <w:p w14:paraId="50BCE05D" w14:textId="77777777" w:rsidR="006F718C" w:rsidRPr="005E3FBE" w:rsidRDefault="006F718C" w:rsidP="007F471C"/>
    <w:p w14:paraId="78F83708" w14:textId="77777777" w:rsidR="006F718C" w:rsidRPr="0093038D" w:rsidRDefault="00A83965" w:rsidP="007F471C">
      <w:pPr>
        <w:rPr>
          <w:vertAlign w:val="superscript"/>
          <w:lang w:val="de-DE"/>
        </w:rPr>
      </w:pPr>
      <w:r w:rsidRPr="00A13529">
        <w:rPr>
          <w:lang w:val="de-DE"/>
        </w:rPr>
        <w:t>A. Z. Enkavi</w:t>
      </w:r>
      <w:r w:rsidR="00956659">
        <w:rPr>
          <w:lang w:val="de-DE"/>
        </w:rPr>
        <w:t>*</w:t>
      </w:r>
      <w:ins w:id="0" w:author="Elke Weber" w:date="2015-12-31T14:11:00Z">
        <w:r w:rsidR="003E073A">
          <w:rPr>
            <w:vertAlign w:val="superscript"/>
            <w:lang w:val="de-DE"/>
          </w:rPr>
          <w:t>1</w:t>
        </w:r>
      </w:ins>
      <w:r w:rsidRPr="0093038D">
        <w:rPr>
          <w:vertAlign w:val="superscript"/>
          <w:lang w:val="de-DE"/>
        </w:rPr>
        <w:t xml:space="preserve"> </w:t>
      </w:r>
      <w:r w:rsidR="00956659" w:rsidRPr="00956659">
        <w:rPr>
          <w:lang w:val="de-DE"/>
        </w:rPr>
        <w:t xml:space="preserve"> </w:t>
      </w:r>
      <w:ins w:id="1" w:author="Elke Weber" w:date="2015-12-31T14:11:00Z">
        <w:r w:rsidR="003E073A" w:rsidRPr="003E073A" w:rsidDel="00956659">
          <w:rPr>
            <w:lang w:val="de-DE"/>
          </w:rPr>
          <w:t xml:space="preserve"> </w:t>
        </w:r>
      </w:ins>
      <w:r w:rsidR="003E073A" w:rsidRPr="00A13529" w:rsidDel="00956659">
        <w:rPr>
          <w:lang w:val="de-DE"/>
        </w:rPr>
        <w:t>B. Weber</w:t>
      </w:r>
      <w:r w:rsidR="003E073A">
        <w:rPr>
          <w:lang w:val="de-DE"/>
        </w:rPr>
        <w:t>*</w:t>
      </w:r>
      <w:ins w:id="2" w:author="Elke Weber" w:date="2015-12-31T14:11:00Z">
        <w:r w:rsidR="003E073A">
          <w:rPr>
            <w:vertAlign w:val="superscript"/>
            <w:lang w:val="de-DE"/>
          </w:rPr>
          <w:t>2</w:t>
        </w:r>
      </w:ins>
      <w:r w:rsidR="003E073A" w:rsidRPr="00A13529" w:rsidDel="00956659">
        <w:rPr>
          <w:vertAlign w:val="superscript"/>
          <w:lang w:val="de-DE"/>
        </w:rPr>
        <w:t>,</w:t>
      </w:r>
      <w:ins w:id="3" w:author="Elke Weber" w:date="2015-12-31T14:11:00Z">
        <w:r w:rsidR="003E073A">
          <w:rPr>
            <w:vertAlign w:val="superscript"/>
            <w:lang w:val="de-DE"/>
          </w:rPr>
          <w:t>3</w:t>
        </w:r>
      </w:ins>
      <w:r w:rsidR="003E073A" w:rsidRPr="00A13529" w:rsidDel="00956659">
        <w:rPr>
          <w:lang w:val="de-DE"/>
        </w:rPr>
        <w:t xml:space="preserve">, </w:t>
      </w:r>
      <w:r w:rsidR="006F718C" w:rsidRPr="0093038D">
        <w:rPr>
          <w:lang w:val="de-DE"/>
        </w:rPr>
        <w:t>I. Zweyer</w:t>
      </w:r>
      <w:r w:rsidR="006F718C" w:rsidRPr="0093038D">
        <w:rPr>
          <w:vertAlign w:val="superscript"/>
          <w:lang w:val="de-DE"/>
        </w:rPr>
        <w:t>2</w:t>
      </w:r>
      <w:ins w:id="4" w:author="Elke Weber" w:date="2015-12-31T14:12:00Z">
        <w:r w:rsidR="000F0225">
          <w:rPr>
            <w:vertAlign w:val="superscript"/>
            <w:lang w:val="de-DE"/>
          </w:rPr>
          <w:t>,3</w:t>
        </w:r>
      </w:ins>
      <w:r w:rsidR="006F718C" w:rsidRPr="0093038D">
        <w:rPr>
          <w:lang w:val="de-DE"/>
        </w:rPr>
        <w:t>, J. Wagner</w:t>
      </w:r>
      <w:ins w:id="5" w:author="Elke Weber" w:date="2015-12-31T14:12:00Z">
        <w:r w:rsidR="000F0225">
          <w:rPr>
            <w:vertAlign w:val="superscript"/>
            <w:lang w:val="de-DE"/>
          </w:rPr>
          <w:t>2</w:t>
        </w:r>
      </w:ins>
      <w:r w:rsidR="006F718C" w:rsidRPr="0093038D">
        <w:rPr>
          <w:lang w:val="de-DE"/>
        </w:rPr>
        <w:t xml:space="preserve">, </w:t>
      </w:r>
      <w:r w:rsidR="00FA1F76" w:rsidRPr="0093038D">
        <w:rPr>
          <w:lang w:val="de-DE"/>
        </w:rPr>
        <w:t>C.E. Elger</w:t>
      </w:r>
      <w:r w:rsidR="00FA1F76" w:rsidRPr="0093038D">
        <w:rPr>
          <w:vertAlign w:val="superscript"/>
          <w:lang w:val="de-DE"/>
        </w:rPr>
        <w:t>2</w:t>
      </w:r>
      <w:ins w:id="6" w:author="Elke Weber" w:date="2015-12-31T14:12:00Z">
        <w:r w:rsidR="000F0225">
          <w:rPr>
            <w:vertAlign w:val="superscript"/>
            <w:lang w:val="de-DE"/>
          </w:rPr>
          <w:t>,3</w:t>
        </w:r>
      </w:ins>
      <w:r w:rsidR="00FA1F76" w:rsidRPr="0093038D">
        <w:rPr>
          <w:lang w:val="de-DE"/>
        </w:rPr>
        <w:t xml:space="preserve">, </w:t>
      </w:r>
      <w:r w:rsidR="003618F0" w:rsidRPr="0093038D">
        <w:rPr>
          <w:lang w:val="de-DE"/>
        </w:rPr>
        <w:t>,</w:t>
      </w:r>
      <w:r w:rsidR="006F718C" w:rsidRPr="0093038D">
        <w:rPr>
          <w:lang w:val="de-DE"/>
        </w:rPr>
        <w:t xml:space="preserve">E. U. </w:t>
      </w:r>
      <w:r w:rsidR="007D2420" w:rsidRPr="0093038D">
        <w:rPr>
          <w:lang w:val="de-DE"/>
        </w:rPr>
        <w:t>Weber</w:t>
      </w:r>
      <w:r w:rsidR="007D2420" w:rsidRPr="0093038D">
        <w:rPr>
          <w:vertAlign w:val="superscript"/>
          <w:lang w:val="de-DE"/>
        </w:rPr>
        <w:t>4</w:t>
      </w:r>
      <w:r w:rsidR="00956659">
        <w:rPr>
          <w:vertAlign w:val="superscript"/>
          <w:lang w:val="de-DE"/>
        </w:rPr>
        <w:t>,5</w:t>
      </w:r>
      <w:r w:rsidR="006F718C" w:rsidRPr="0093038D">
        <w:rPr>
          <w:lang w:val="de-DE"/>
        </w:rPr>
        <w:t xml:space="preserve">, E. J. </w:t>
      </w:r>
      <w:r w:rsidR="007D2420" w:rsidRPr="0093038D">
        <w:rPr>
          <w:lang w:val="de-DE"/>
        </w:rPr>
        <w:t>Johnson</w:t>
      </w:r>
      <w:r w:rsidR="007D2420" w:rsidRPr="0093038D">
        <w:rPr>
          <w:vertAlign w:val="superscript"/>
          <w:lang w:val="de-DE"/>
        </w:rPr>
        <w:t>4</w:t>
      </w:r>
      <w:r w:rsidR="00946706">
        <w:rPr>
          <w:lang w:val="de-DE"/>
        </w:rPr>
        <w:t xml:space="preserve"> </w:t>
      </w:r>
    </w:p>
    <w:p w14:paraId="656439A5" w14:textId="77777777" w:rsidR="006F718C" w:rsidRPr="0093038D" w:rsidRDefault="006F718C" w:rsidP="007F471C">
      <w:pPr>
        <w:rPr>
          <w:vertAlign w:val="superscript"/>
          <w:lang w:val="de-DE"/>
        </w:rPr>
      </w:pPr>
    </w:p>
    <w:p w14:paraId="51046600" w14:textId="77777777" w:rsidR="00956659" w:rsidRDefault="00956659" w:rsidP="007F471C">
      <w:pPr>
        <w:spacing w:line="240" w:lineRule="auto"/>
        <w:rPr>
          <w:vertAlign w:val="superscript"/>
        </w:rPr>
      </w:pPr>
      <w:r>
        <w:rPr>
          <w:vertAlign w:val="superscript"/>
        </w:rPr>
        <w:t xml:space="preserve">* </w:t>
      </w:r>
      <w:r>
        <w:t>Equally contributing first authors</w:t>
      </w:r>
      <w:ins w:id="7" w:author="Elke Weber" w:date="2015-12-31T14:11:00Z">
        <w:r w:rsidR="003E073A">
          <w:t>, listed in alphabetical order</w:t>
        </w:r>
      </w:ins>
    </w:p>
    <w:p w14:paraId="30C9FFE4" w14:textId="77777777" w:rsidR="003E073A" w:rsidRPr="005E3FBE" w:rsidRDefault="003E073A" w:rsidP="003E073A">
      <w:pPr>
        <w:spacing w:line="240" w:lineRule="auto"/>
      </w:pPr>
      <w:ins w:id="8" w:author="Elke Weber" w:date="2015-12-31T14:12:00Z">
        <w:r>
          <w:rPr>
            <w:vertAlign w:val="superscript"/>
          </w:rPr>
          <w:t>1</w:t>
        </w:r>
      </w:ins>
      <w:r>
        <w:rPr>
          <w:vertAlign w:val="superscript"/>
        </w:rPr>
        <w:t xml:space="preserve"> </w:t>
      </w:r>
      <w:r>
        <w:t>Department of Psychology, Stanford University, 450 Serra Mall, 420-01, Stanford, CA 94305</w:t>
      </w:r>
    </w:p>
    <w:p w14:paraId="506AAB43" w14:textId="77777777" w:rsidR="00DE1275" w:rsidRPr="005E3FBE" w:rsidRDefault="003E073A" w:rsidP="007F471C">
      <w:pPr>
        <w:spacing w:line="240" w:lineRule="auto"/>
      </w:pPr>
      <w:ins w:id="9" w:author="Elke Weber" w:date="2015-12-31T14:12:00Z">
        <w:r>
          <w:rPr>
            <w:vertAlign w:val="superscript"/>
          </w:rPr>
          <w:t>2</w:t>
        </w:r>
      </w:ins>
      <w:r w:rsidR="00956659">
        <w:rPr>
          <w:vertAlign w:val="superscript"/>
        </w:rPr>
        <w:t xml:space="preserve"> </w:t>
      </w:r>
      <w:proofErr w:type="gramStart"/>
      <w:r w:rsidR="006F718C" w:rsidRPr="005E3FBE">
        <w:t>Department</w:t>
      </w:r>
      <w:proofErr w:type="gramEnd"/>
      <w:r w:rsidR="006F718C" w:rsidRPr="005E3FBE">
        <w:t xml:space="preserve"> of </w:t>
      </w:r>
      <w:proofErr w:type="spellStart"/>
      <w:r w:rsidR="006F718C" w:rsidRPr="005E3FBE">
        <w:t>Epileptology</w:t>
      </w:r>
      <w:proofErr w:type="spellEnd"/>
      <w:r w:rsidR="006F718C" w:rsidRPr="005E3FBE">
        <w:t xml:space="preserve">, </w:t>
      </w:r>
      <w:r w:rsidR="00DE1275" w:rsidRPr="005E3FBE">
        <w:t xml:space="preserve">Sigmund-Freud-Str.25, </w:t>
      </w:r>
      <w:r w:rsidR="006F718C" w:rsidRPr="005E3FBE">
        <w:t>University Hospital Bonn</w:t>
      </w:r>
      <w:r w:rsidR="00DE1275" w:rsidRPr="005E3FBE">
        <w:t>, 53127 Bonn, Germany</w:t>
      </w:r>
    </w:p>
    <w:p w14:paraId="27391696" w14:textId="77777777" w:rsidR="00DE1275" w:rsidRPr="005E3FBE" w:rsidRDefault="003E073A" w:rsidP="007F471C">
      <w:pPr>
        <w:spacing w:line="240" w:lineRule="auto"/>
      </w:pPr>
      <w:ins w:id="10" w:author="Elke Weber" w:date="2015-12-31T14:12:00Z">
        <w:r>
          <w:rPr>
            <w:vertAlign w:val="superscript"/>
          </w:rPr>
          <w:t>3</w:t>
        </w:r>
      </w:ins>
      <w:r w:rsidR="00956659">
        <w:rPr>
          <w:vertAlign w:val="superscript"/>
        </w:rPr>
        <w:t xml:space="preserve"> </w:t>
      </w:r>
      <w:proofErr w:type="gramStart"/>
      <w:r w:rsidR="006F718C" w:rsidRPr="005E3FBE">
        <w:t>Center</w:t>
      </w:r>
      <w:proofErr w:type="gramEnd"/>
      <w:r w:rsidR="006F718C" w:rsidRPr="005E3FBE">
        <w:t xml:space="preserve"> for Economics and Neuroscience, </w:t>
      </w:r>
      <w:proofErr w:type="spellStart"/>
      <w:r w:rsidR="00DE1275" w:rsidRPr="005E3FBE">
        <w:t>Nachtigallenweg</w:t>
      </w:r>
      <w:proofErr w:type="spellEnd"/>
      <w:r w:rsidR="00DE1275" w:rsidRPr="005E3FBE">
        <w:t xml:space="preserve"> 86, </w:t>
      </w:r>
      <w:r w:rsidR="006F718C" w:rsidRPr="005E3FBE">
        <w:t>University of Bonn.</w:t>
      </w:r>
      <w:r w:rsidR="00DE1275" w:rsidRPr="005E3FBE">
        <w:t xml:space="preserve"> 53127 Bonn, Germany</w:t>
      </w:r>
    </w:p>
    <w:p w14:paraId="54244BE3" w14:textId="77777777" w:rsidR="006F718C" w:rsidRDefault="007D2420" w:rsidP="00DE1275">
      <w:pPr>
        <w:spacing w:line="240" w:lineRule="auto"/>
      </w:pPr>
      <w:r>
        <w:rPr>
          <w:vertAlign w:val="superscript"/>
        </w:rPr>
        <w:t>4</w:t>
      </w:r>
      <w:r w:rsidR="00956659">
        <w:rPr>
          <w:vertAlign w:val="superscript"/>
        </w:rPr>
        <w:t xml:space="preserve"> </w:t>
      </w:r>
      <w:r w:rsidRPr="005E3FBE">
        <w:t xml:space="preserve">Center </w:t>
      </w:r>
      <w:r w:rsidR="006F718C" w:rsidRPr="005E3FBE">
        <w:t xml:space="preserve">for Decision Science, </w:t>
      </w:r>
      <w:r w:rsidR="00536A04" w:rsidRPr="005E3FBE">
        <w:t>Columbia University</w:t>
      </w:r>
      <w:r w:rsidR="00536A04">
        <w:t>,</w:t>
      </w:r>
      <w:r w:rsidR="00536A04" w:rsidRPr="005E3FBE">
        <w:t xml:space="preserve"> </w:t>
      </w:r>
      <w:r w:rsidR="00DE1275" w:rsidRPr="005E3FBE">
        <w:t>Uris Hall, 3022 Broadway, New York, NY 10027-6902</w:t>
      </w:r>
      <w:proofErr w:type="gramStart"/>
      <w:r w:rsidR="00DE1275" w:rsidRPr="005E3FBE">
        <w:t>, ,</w:t>
      </w:r>
      <w:proofErr w:type="gramEnd"/>
    </w:p>
    <w:p w14:paraId="0F8023AD" w14:textId="77777777" w:rsidR="00536A04" w:rsidRDefault="00536A04" w:rsidP="00536A04">
      <w:pPr>
        <w:spacing w:line="240" w:lineRule="auto"/>
      </w:pPr>
      <w:r>
        <w:rPr>
          <w:vertAlign w:val="superscript"/>
        </w:rPr>
        <w:t xml:space="preserve">5 </w:t>
      </w:r>
      <w:r w:rsidRPr="005E3FBE">
        <w:t>C</w:t>
      </w:r>
      <w:r>
        <w:t>orresponding author: 716 Uris Hall</w:t>
      </w:r>
      <w:r w:rsidRPr="005E3FBE">
        <w:t>, Columbia University, 3022 Broadway, New York, NY 10027-6902,</w:t>
      </w:r>
      <w:r>
        <w:t xml:space="preserve"> euw2@columbia.edu</w:t>
      </w:r>
    </w:p>
    <w:p w14:paraId="41E56004" w14:textId="77777777" w:rsidR="00956659" w:rsidRPr="005E3FBE" w:rsidRDefault="00956659" w:rsidP="00DE1275">
      <w:pPr>
        <w:spacing w:line="240" w:lineRule="auto"/>
      </w:pPr>
    </w:p>
    <w:p w14:paraId="17A14DD3" w14:textId="77777777" w:rsidR="006F718C" w:rsidRPr="005E3FBE" w:rsidRDefault="006F718C" w:rsidP="007F471C"/>
    <w:p w14:paraId="22335F5C" w14:textId="77777777" w:rsidR="00536A04" w:rsidRDefault="00536A04">
      <w:pPr>
        <w:tabs>
          <w:tab w:val="clear" w:pos="0"/>
        </w:tabs>
        <w:spacing w:after="200" w:line="276" w:lineRule="auto"/>
        <w:ind w:right="0" w:firstLine="0"/>
        <w:rPr>
          <w:vertAlign w:val="superscript"/>
        </w:rPr>
      </w:pPr>
      <w:r>
        <w:rPr>
          <w:vertAlign w:val="superscript"/>
        </w:rPr>
        <w:br w:type="page"/>
      </w:r>
    </w:p>
    <w:p w14:paraId="27DE1FBE" w14:textId="77777777" w:rsidR="00970F82" w:rsidRPr="003E073A" w:rsidRDefault="00970F82" w:rsidP="003E073A">
      <w:pPr>
        <w:jc w:val="center"/>
        <w:rPr>
          <w:b/>
          <w:sz w:val="22"/>
        </w:rPr>
      </w:pPr>
      <w:r w:rsidRPr="003E073A">
        <w:rPr>
          <w:b/>
          <w:sz w:val="22"/>
        </w:rPr>
        <w:lastRenderedPageBreak/>
        <w:t>Abstract</w:t>
      </w:r>
    </w:p>
    <w:p w14:paraId="0F749544" w14:textId="77777777" w:rsidR="00C95FEC" w:rsidRPr="005E3FBE" w:rsidRDefault="008323D1" w:rsidP="00C95FEC">
      <w:pPr>
        <w:rPr>
          <w:sz w:val="22"/>
        </w:rPr>
      </w:pPr>
      <w:r>
        <w:rPr>
          <w:sz w:val="22"/>
        </w:rPr>
        <w:t>C</w:t>
      </w:r>
      <w:r w:rsidR="009941DD">
        <w:rPr>
          <w:sz w:val="22"/>
        </w:rPr>
        <w:t>onsistent</w:t>
      </w:r>
      <w:r w:rsidR="00F201E0">
        <w:rPr>
          <w:sz w:val="22"/>
        </w:rPr>
        <w:t xml:space="preserve"> </w:t>
      </w:r>
      <w:r w:rsidR="007412E6">
        <w:rPr>
          <w:sz w:val="22"/>
        </w:rPr>
        <w:t>decisions</w:t>
      </w:r>
      <w:r w:rsidR="00845545">
        <w:rPr>
          <w:sz w:val="22"/>
        </w:rPr>
        <w:t xml:space="preserve"> </w:t>
      </w:r>
      <w:r>
        <w:rPr>
          <w:sz w:val="22"/>
        </w:rPr>
        <w:t>are</w:t>
      </w:r>
      <w:r w:rsidR="00845545">
        <w:rPr>
          <w:sz w:val="22"/>
        </w:rPr>
        <w:t xml:space="preserve"> intuitively desirable</w:t>
      </w:r>
      <w:r w:rsidR="007412E6">
        <w:rPr>
          <w:sz w:val="22"/>
        </w:rPr>
        <w:t xml:space="preserve"> and</w:t>
      </w:r>
      <w:r w:rsidR="00845545">
        <w:rPr>
          <w:sz w:val="22"/>
        </w:rPr>
        <w:t xml:space="preserve"> theoretically important for utility maximization. </w:t>
      </w:r>
      <w:r w:rsidR="00536A04">
        <w:rPr>
          <w:sz w:val="22"/>
        </w:rPr>
        <w:t>N</w:t>
      </w:r>
      <w:r w:rsidR="007412E6">
        <w:rPr>
          <w:sz w:val="22"/>
        </w:rPr>
        <w:t>euroeconomic</w:t>
      </w:r>
      <w:r w:rsidR="009941DD">
        <w:rPr>
          <w:sz w:val="22"/>
        </w:rPr>
        <w:t>s</w:t>
      </w:r>
      <w:r w:rsidR="007412E6">
        <w:rPr>
          <w:sz w:val="22"/>
        </w:rPr>
        <w:t xml:space="preserve"> </w:t>
      </w:r>
      <w:r w:rsidR="00536A04">
        <w:rPr>
          <w:sz w:val="22"/>
        </w:rPr>
        <w:t>has established</w:t>
      </w:r>
      <w:r w:rsidR="00C71DA1">
        <w:rPr>
          <w:sz w:val="22"/>
        </w:rPr>
        <w:t xml:space="preserve"> the</w:t>
      </w:r>
      <w:r w:rsidR="007412E6">
        <w:rPr>
          <w:sz w:val="22"/>
        </w:rPr>
        <w:t xml:space="preserve"> </w:t>
      </w:r>
      <w:r w:rsidR="009941DD">
        <w:rPr>
          <w:sz w:val="22"/>
        </w:rPr>
        <w:t>neurobiological</w:t>
      </w:r>
      <w:r w:rsidR="007412E6">
        <w:rPr>
          <w:sz w:val="22"/>
        </w:rPr>
        <w:t xml:space="preserve"> </w:t>
      </w:r>
      <w:r w:rsidR="00482CE4">
        <w:rPr>
          <w:sz w:val="22"/>
        </w:rPr>
        <w:t>substrate</w:t>
      </w:r>
      <w:r w:rsidR="007412E6">
        <w:rPr>
          <w:sz w:val="22"/>
        </w:rPr>
        <w:t xml:space="preserve"> of value representation, </w:t>
      </w:r>
      <w:r w:rsidR="00482CE4">
        <w:rPr>
          <w:sz w:val="22"/>
        </w:rPr>
        <w:t xml:space="preserve">but </w:t>
      </w:r>
      <w:ins w:id="11" w:author="Eric J. Johnson" w:date="2016-01-08T10:15:00Z">
        <w:r w:rsidR="0092551E">
          <w:rPr>
            <w:sz w:val="22"/>
          </w:rPr>
          <w:t>the identity of</w:t>
        </w:r>
      </w:ins>
      <w:ins w:id="12" w:author="Eric J. Johnson" w:date="2016-01-08T10:14:00Z">
        <w:r w:rsidR="0092551E">
          <w:rPr>
            <w:sz w:val="22"/>
          </w:rPr>
          <w:t xml:space="preserve"> the </w:t>
        </w:r>
      </w:ins>
      <w:r w:rsidR="009941DD">
        <w:rPr>
          <w:sz w:val="22"/>
        </w:rPr>
        <w:t xml:space="preserve">brain </w:t>
      </w:r>
      <w:r w:rsidR="007412E6">
        <w:rPr>
          <w:sz w:val="22"/>
        </w:rPr>
        <w:t xml:space="preserve">regions </w:t>
      </w:r>
      <w:ins w:id="13" w:author="Eric J. Johnson" w:date="2016-01-08T10:15:00Z">
        <w:r w:rsidR="0092551E">
          <w:rPr>
            <w:sz w:val="22"/>
          </w:rPr>
          <w:t xml:space="preserve">that </w:t>
        </w:r>
      </w:ins>
      <w:ins w:id="14" w:author="Ayse Zeynep Enkavi" w:date="2016-03-18T12:02:00Z">
        <w:r w:rsidR="00C74201">
          <w:rPr>
            <w:sz w:val="22"/>
          </w:rPr>
          <w:t>provide</w:t>
        </w:r>
      </w:ins>
      <w:r w:rsidR="009941DD">
        <w:rPr>
          <w:sz w:val="22"/>
        </w:rPr>
        <w:t xml:space="preserve"> </w:t>
      </w:r>
      <w:r w:rsidR="00321760">
        <w:rPr>
          <w:sz w:val="22"/>
        </w:rPr>
        <w:t>input</w:t>
      </w:r>
      <w:ins w:id="15" w:author="Eric J. Johnson" w:date="2016-01-08T10:15:00Z">
        <w:r w:rsidR="0092551E">
          <w:rPr>
            <w:sz w:val="22"/>
          </w:rPr>
          <w:t>s</w:t>
        </w:r>
      </w:ins>
      <w:r w:rsidR="00321760">
        <w:rPr>
          <w:sz w:val="22"/>
        </w:rPr>
        <w:t xml:space="preserve"> to the value-processing network is </w:t>
      </w:r>
      <w:r w:rsidR="00482CE4">
        <w:rPr>
          <w:sz w:val="22"/>
        </w:rPr>
        <w:t xml:space="preserve">an </w:t>
      </w:r>
      <w:r w:rsidR="00321760">
        <w:rPr>
          <w:sz w:val="22"/>
        </w:rPr>
        <w:t>open</w:t>
      </w:r>
      <w:r w:rsidR="00482CE4">
        <w:rPr>
          <w:sz w:val="22"/>
        </w:rPr>
        <w:t xml:space="preserve"> question</w:t>
      </w:r>
      <w:r w:rsidR="00321760">
        <w:rPr>
          <w:sz w:val="22"/>
        </w:rPr>
        <w:t xml:space="preserve">. </w:t>
      </w:r>
      <w:r w:rsidR="00845545">
        <w:rPr>
          <w:sz w:val="22"/>
        </w:rPr>
        <w:t>The constructed</w:t>
      </w:r>
      <w:r w:rsidR="00482CE4">
        <w:rPr>
          <w:sz w:val="22"/>
        </w:rPr>
        <w:t>-</w:t>
      </w:r>
      <w:r w:rsidR="00845545">
        <w:rPr>
          <w:sz w:val="22"/>
        </w:rPr>
        <w:t xml:space="preserve">preference tradition </w:t>
      </w:r>
      <w:r w:rsidR="007412E6">
        <w:rPr>
          <w:sz w:val="22"/>
        </w:rPr>
        <w:t xml:space="preserve">within </w:t>
      </w:r>
      <w:r w:rsidR="00B14280">
        <w:rPr>
          <w:sz w:val="22"/>
        </w:rPr>
        <w:t xml:space="preserve">behavioral </w:t>
      </w:r>
      <w:r w:rsidR="007412E6">
        <w:rPr>
          <w:sz w:val="22"/>
        </w:rPr>
        <w:t>decision research emphasizes a critical role for cognitive processes relying on</w:t>
      </w:r>
      <w:r w:rsidR="00B14280">
        <w:rPr>
          <w:sz w:val="22"/>
        </w:rPr>
        <w:t xml:space="preserve"> </w:t>
      </w:r>
      <w:r w:rsidR="009941DD">
        <w:rPr>
          <w:sz w:val="22"/>
        </w:rPr>
        <w:t>associations</w:t>
      </w:r>
      <w:r w:rsidR="00536A04">
        <w:rPr>
          <w:sz w:val="22"/>
        </w:rPr>
        <w:t>, suggesting a</w:t>
      </w:r>
      <w:r w:rsidR="007412E6">
        <w:rPr>
          <w:sz w:val="22"/>
        </w:rPr>
        <w:t xml:space="preserve"> role f</w:t>
      </w:r>
      <w:r w:rsidR="00536A04">
        <w:rPr>
          <w:sz w:val="22"/>
        </w:rPr>
        <w:t>or</w:t>
      </w:r>
      <w:r w:rsidR="007412E6">
        <w:rPr>
          <w:sz w:val="22"/>
        </w:rPr>
        <w:t xml:space="preserve"> the hippocampus in making consistent decisions. </w:t>
      </w:r>
      <w:r w:rsidR="00C95FEC" w:rsidRPr="005E3FBE">
        <w:rPr>
          <w:sz w:val="22"/>
        </w:rPr>
        <w:t xml:space="preserve">We </w:t>
      </w:r>
      <w:r w:rsidR="00536A04">
        <w:rPr>
          <w:sz w:val="22"/>
        </w:rPr>
        <w:t>compared the performance of</w:t>
      </w:r>
      <w:r w:rsidR="00C95FEC" w:rsidRPr="005E3FBE">
        <w:rPr>
          <w:sz w:val="22"/>
        </w:rPr>
        <w:t xml:space="preserve"> 31 patients with </w:t>
      </w:r>
      <w:proofErr w:type="spellStart"/>
      <w:r w:rsidR="00C95FEC" w:rsidRPr="005E3FBE">
        <w:rPr>
          <w:sz w:val="22"/>
        </w:rPr>
        <w:t>mediotemporal</w:t>
      </w:r>
      <w:proofErr w:type="spellEnd"/>
      <w:r w:rsidR="00C95FEC" w:rsidRPr="005E3FBE">
        <w:rPr>
          <w:sz w:val="22"/>
        </w:rPr>
        <w:t xml:space="preserve"> lobe</w:t>
      </w:r>
      <w:r w:rsidR="00D751A0" w:rsidRPr="005E3FBE">
        <w:rPr>
          <w:sz w:val="22"/>
        </w:rPr>
        <w:t xml:space="preserve"> (MTL)</w:t>
      </w:r>
      <w:r w:rsidR="00C95FEC" w:rsidRPr="005E3FBE">
        <w:rPr>
          <w:sz w:val="22"/>
        </w:rPr>
        <w:t xml:space="preserve"> epilepsy</w:t>
      </w:r>
      <w:r w:rsidR="00970F82" w:rsidRPr="005E3FBE">
        <w:rPr>
          <w:sz w:val="22"/>
        </w:rPr>
        <w:t xml:space="preserve"> and hippocampal lesions</w:t>
      </w:r>
      <w:r w:rsidR="00C95FEC" w:rsidRPr="005E3FBE">
        <w:rPr>
          <w:sz w:val="22"/>
        </w:rPr>
        <w:t xml:space="preserve">, 30 patients with </w:t>
      </w:r>
      <w:proofErr w:type="spellStart"/>
      <w:r w:rsidR="00C95FEC" w:rsidRPr="005E3FBE">
        <w:rPr>
          <w:sz w:val="22"/>
        </w:rPr>
        <w:t>extratemporal</w:t>
      </w:r>
      <w:proofErr w:type="spellEnd"/>
      <w:r w:rsidR="00C95FEC" w:rsidRPr="005E3FBE">
        <w:rPr>
          <w:sz w:val="22"/>
        </w:rPr>
        <w:t xml:space="preserve"> lobe epilepsy</w:t>
      </w:r>
      <w:r w:rsidR="00970F82" w:rsidRPr="005E3FBE">
        <w:rPr>
          <w:sz w:val="22"/>
        </w:rPr>
        <w:t>,</w:t>
      </w:r>
      <w:r w:rsidR="00C95FEC" w:rsidRPr="005E3FBE">
        <w:rPr>
          <w:sz w:val="22"/>
        </w:rPr>
        <w:t xml:space="preserve"> and 30 healthy controls</w:t>
      </w:r>
      <w:r w:rsidR="00536A04">
        <w:rPr>
          <w:sz w:val="22"/>
        </w:rPr>
        <w:t xml:space="preserve"> on two tasks: </w:t>
      </w:r>
      <w:r w:rsidR="00C95FEC" w:rsidRPr="005E3FBE">
        <w:rPr>
          <w:sz w:val="22"/>
        </w:rPr>
        <w:t>binary choice</w:t>
      </w:r>
      <w:r w:rsidR="00970F82" w:rsidRPr="005E3FBE">
        <w:rPr>
          <w:sz w:val="22"/>
        </w:rPr>
        <w:t>s between</w:t>
      </w:r>
      <w:r w:rsidR="00C95FEC" w:rsidRPr="005E3FBE">
        <w:rPr>
          <w:sz w:val="22"/>
        </w:rPr>
        <w:t xml:space="preserve"> candy bars</w:t>
      </w:r>
      <w:r w:rsidR="00970F82" w:rsidRPr="005E3FBE">
        <w:rPr>
          <w:sz w:val="22"/>
        </w:rPr>
        <w:t xml:space="preserve"> and</w:t>
      </w:r>
      <w:r w:rsidR="00C71DA1">
        <w:rPr>
          <w:sz w:val="22"/>
        </w:rPr>
        <w:t xml:space="preserve"> </w:t>
      </w:r>
      <w:r w:rsidR="00970F82" w:rsidRPr="005E3FBE">
        <w:rPr>
          <w:sz w:val="22"/>
        </w:rPr>
        <w:t>a number-comparison control task</w:t>
      </w:r>
      <w:r w:rsidR="00C95FEC" w:rsidRPr="005E3FBE">
        <w:rPr>
          <w:sz w:val="22"/>
        </w:rPr>
        <w:t xml:space="preserve">. </w:t>
      </w:r>
      <w:r w:rsidR="00B14280">
        <w:rPr>
          <w:sz w:val="22"/>
        </w:rPr>
        <w:t xml:space="preserve">MTL patients </w:t>
      </w:r>
      <w:r w:rsidR="00C95FEC" w:rsidRPr="005E3FBE">
        <w:rPr>
          <w:sz w:val="22"/>
        </w:rPr>
        <w:t xml:space="preserve">show </w:t>
      </w:r>
      <w:r w:rsidR="00B14280">
        <w:rPr>
          <w:sz w:val="22"/>
        </w:rPr>
        <w:t xml:space="preserve">more </w:t>
      </w:r>
      <w:r w:rsidR="00D751A0" w:rsidRPr="005E3FBE">
        <w:rPr>
          <w:sz w:val="22"/>
        </w:rPr>
        <w:t>intransitive choices</w:t>
      </w:r>
      <w:r w:rsidR="00C95FEC" w:rsidRPr="005E3FBE">
        <w:rPr>
          <w:sz w:val="22"/>
        </w:rPr>
        <w:t xml:space="preserve"> </w:t>
      </w:r>
      <w:r w:rsidR="00B14280">
        <w:rPr>
          <w:sz w:val="22"/>
        </w:rPr>
        <w:t xml:space="preserve">than </w:t>
      </w:r>
      <w:r w:rsidR="00D751A0" w:rsidRPr="005E3FBE">
        <w:rPr>
          <w:sz w:val="22"/>
        </w:rPr>
        <w:t xml:space="preserve">the other </w:t>
      </w:r>
      <w:r w:rsidR="00C71DA1">
        <w:rPr>
          <w:sz w:val="22"/>
        </w:rPr>
        <w:t xml:space="preserve">two </w:t>
      </w:r>
      <w:r w:rsidR="00D751A0" w:rsidRPr="005E3FBE">
        <w:rPr>
          <w:sz w:val="22"/>
        </w:rPr>
        <w:t>groups</w:t>
      </w:r>
      <w:r w:rsidR="00970F82" w:rsidRPr="005E3FBE">
        <w:rPr>
          <w:sz w:val="22"/>
        </w:rPr>
        <w:t xml:space="preserve"> for the </w:t>
      </w:r>
      <w:r w:rsidR="009941DD">
        <w:rPr>
          <w:sz w:val="22"/>
        </w:rPr>
        <w:t>value-based</w:t>
      </w:r>
      <w:r w:rsidR="009941DD" w:rsidRPr="005E3FBE">
        <w:rPr>
          <w:sz w:val="22"/>
        </w:rPr>
        <w:t xml:space="preserve"> </w:t>
      </w:r>
      <w:r w:rsidR="00536A04">
        <w:rPr>
          <w:sz w:val="22"/>
        </w:rPr>
        <w:t xml:space="preserve">preference </w:t>
      </w:r>
      <w:r w:rsidR="00970F82" w:rsidRPr="005E3FBE">
        <w:rPr>
          <w:sz w:val="22"/>
        </w:rPr>
        <w:t xml:space="preserve">but not </w:t>
      </w:r>
      <w:r w:rsidR="00536A04">
        <w:rPr>
          <w:sz w:val="22"/>
        </w:rPr>
        <w:t xml:space="preserve">the </w:t>
      </w:r>
      <w:r w:rsidR="00970F82" w:rsidRPr="005E3FBE">
        <w:rPr>
          <w:sz w:val="22"/>
        </w:rPr>
        <w:t>number</w:t>
      </w:r>
      <w:r w:rsidR="00C71DA1">
        <w:rPr>
          <w:sz w:val="22"/>
        </w:rPr>
        <w:t>-comparison</w:t>
      </w:r>
      <w:r w:rsidR="00970F82" w:rsidRPr="005E3FBE">
        <w:rPr>
          <w:sz w:val="22"/>
        </w:rPr>
        <w:t xml:space="preserve"> task</w:t>
      </w:r>
      <w:r w:rsidR="00D751A0" w:rsidRPr="005E3FBE">
        <w:rPr>
          <w:sz w:val="22"/>
        </w:rPr>
        <w:t xml:space="preserve">, </w:t>
      </w:r>
      <w:r w:rsidR="00CA7778">
        <w:rPr>
          <w:sz w:val="22"/>
        </w:rPr>
        <w:t>and their intransitive choices increase</w:t>
      </w:r>
      <w:r w:rsidR="00B14280">
        <w:rPr>
          <w:sz w:val="22"/>
        </w:rPr>
        <w:t xml:space="preserve"> with the</w:t>
      </w:r>
      <w:r w:rsidR="00CA7778">
        <w:rPr>
          <w:sz w:val="22"/>
        </w:rPr>
        <w:t>ir</w:t>
      </w:r>
      <w:r w:rsidR="00B14280">
        <w:rPr>
          <w:sz w:val="22"/>
        </w:rPr>
        <w:t xml:space="preserve"> volume of compromised hippocampal tissue.  These results </w:t>
      </w:r>
      <w:r w:rsidR="00D751A0" w:rsidRPr="005E3FBE">
        <w:rPr>
          <w:sz w:val="22"/>
        </w:rPr>
        <w:t>sugges</w:t>
      </w:r>
      <w:r w:rsidR="00CA7778">
        <w:rPr>
          <w:sz w:val="22"/>
        </w:rPr>
        <w:t>t</w:t>
      </w:r>
      <w:r w:rsidR="00D751A0" w:rsidRPr="005E3FBE">
        <w:rPr>
          <w:sz w:val="22"/>
        </w:rPr>
        <w:t xml:space="preserve"> a critical involvement of the MTL in </w:t>
      </w:r>
      <w:r w:rsidR="00970F82" w:rsidRPr="005E3FBE">
        <w:rPr>
          <w:sz w:val="22"/>
        </w:rPr>
        <w:t xml:space="preserve">preference construction and </w:t>
      </w:r>
      <w:r w:rsidR="00D751A0" w:rsidRPr="005E3FBE">
        <w:rPr>
          <w:sz w:val="22"/>
        </w:rPr>
        <w:t>value</w:t>
      </w:r>
      <w:r w:rsidR="00970F82" w:rsidRPr="005E3FBE">
        <w:rPr>
          <w:sz w:val="22"/>
        </w:rPr>
        <w:t>-</w:t>
      </w:r>
      <w:r w:rsidR="00D751A0" w:rsidRPr="005E3FBE">
        <w:rPr>
          <w:sz w:val="22"/>
        </w:rPr>
        <w:t xml:space="preserve">based choices.  </w:t>
      </w:r>
    </w:p>
    <w:p w14:paraId="068F11FF" w14:textId="77777777" w:rsidR="00C03BBD" w:rsidRDefault="00C03BBD" w:rsidP="00C03BBD">
      <w:pPr>
        <w:rPr>
          <w:sz w:val="22"/>
        </w:rPr>
      </w:pPr>
    </w:p>
    <w:p w14:paraId="39B21145" w14:textId="77777777" w:rsidR="00983500" w:rsidRPr="003E073A" w:rsidRDefault="00983500" w:rsidP="003E073A">
      <w:pPr>
        <w:ind w:firstLine="0"/>
        <w:rPr>
          <w:b/>
          <w:sz w:val="22"/>
        </w:rPr>
      </w:pPr>
      <w:r w:rsidRPr="003E073A">
        <w:rPr>
          <w:b/>
          <w:sz w:val="22"/>
        </w:rPr>
        <w:t>Keywords</w:t>
      </w:r>
    </w:p>
    <w:p w14:paraId="7F4D4F4A" w14:textId="77777777" w:rsidR="003F1C10" w:rsidRPr="005E3FBE" w:rsidRDefault="00983500" w:rsidP="003E073A">
      <w:pPr>
        <w:ind w:firstLine="0"/>
      </w:pPr>
      <w:r>
        <w:t xml:space="preserve">Value representation, intransitive preferences, neuroeconomics, </w:t>
      </w:r>
      <w:proofErr w:type="gramStart"/>
      <w:r>
        <w:t>hippocampus</w:t>
      </w:r>
      <w:proofErr w:type="gramEnd"/>
    </w:p>
    <w:p w14:paraId="53E7D82C" w14:textId="77777777" w:rsidR="00983500" w:rsidRDefault="00983500">
      <w:pPr>
        <w:tabs>
          <w:tab w:val="clear" w:pos="0"/>
        </w:tabs>
        <w:spacing w:after="200" w:line="276" w:lineRule="auto"/>
        <w:ind w:right="0" w:firstLine="0"/>
        <w:rPr>
          <w:rFonts w:eastAsiaTheme="majorEastAsia"/>
          <w:b/>
          <w:bCs w:val="0"/>
          <w:sz w:val="32"/>
          <w:szCs w:val="32"/>
        </w:rPr>
      </w:pPr>
      <w:r>
        <w:br w:type="page"/>
      </w:r>
    </w:p>
    <w:p w14:paraId="005CE76E" w14:textId="77777777" w:rsidR="006F718C" w:rsidRPr="005E3FBE" w:rsidRDefault="003F1C10" w:rsidP="007F471C">
      <w:pPr>
        <w:pStyle w:val="Heading1"/>
        <w:rPr>
          <w:rFonts w:ascii="Times New Roman" w:hAnsi="Times New Roman" w:cs="Times New Roman"/>
          <w:color w:val="auto"/>
        </w:rPr>
      </w:pPr>
      <w:r w:rsidRPr="005E3FBE">
        <w:rPr>
          <w:rFonts w:ascii="Times New Roman" w:hAnsi="Times New Roman" w:cs="Times New Roman"/>
          <w:color w:val="auto"/>
        </w:rPr>
        <w:t>Introduction</w:t>
      </w:r>
    </w:p>
    <w:p w14:paraId="07271977" w14:textId="77777777" w:rsidR="005E6B5D" w:rsidRPr="005E3FBE" w:rsidRDefault="005E6B5D" w:rsidP="00A910F9">
      <w:r w:rsidRPr="00A351C8">
        <w:t xml:space="preserve">Imagine you are </w:t>
      </w:r>
      <w:r w:rsidR="001451B6" w:rsidRPr="005E3FBE">
        <w:t>hungry</w:t>
      </w:r>
      <w:r w:rsidRPr="005E3FBE">
        <w:t xml:space="preserve"> and wander to a vending machine to select a snack</w:t>
      </w:r>
      <w:r w:rsidR="003714FF" w:rsidRPr="005E3FBE">
        <w:t xml:space="preserve">. </w:t>
      </w:r>
      <w:r w:rsidRPr="005E3FBE">
        <w:t>You are faced with an a</w:t>
      </w:r>
      <w:r w:rsidR="007E61A2">
        <w:t xml:space="preserve">rray of over 20 possibilities. </w:t>
      </w:r>
      <w:r w:rsidRPr="005E3FBE">
        <w:t>How do you select among them? In the last decade, decision neuroscience has made significant progress in identifying</w:t>
      </w:r>
      <w:r w:rsidR="008E727F" w:rsidRPr="005E3FBE">
        <w:t xml:space="preserve"> neurobiological correlates of value representations </w:t>
      </w:r>
      <w:r w:rsidR="003714FF" w:rsidRPr="005E3FBE">
        <w:t>using paradigms similar to this scenario</w:t>
      </w:r>
      <w:r w:rsidR="0065545F" w:rsidRPr="005E3FBE">
        <w:t xml:space="preserve"> </w:t>
      </w:r>
      <w:ins w:id="16" w:author="Ayse Zeynep Enkavi" w:date="2016-01-04T17:20:00Z">
        <w:r w:rsidR="001867B8">
          <w:fldChar w:fldCharType="begin" w:fldLock="1"/>
        </w:r>
      </w:ins>
      <w:r w:rsidR="001867B8">
        <w:instrText>ADDIN CSL_CITATION { "citationItems" : [ { "id" : "ITEM-1", "itemData" : { "author" : [ { "dropping-particle" : "", "family" : "Hare", "given" : "Todd a", "non-dropping-particle" : "", "parse-names" : false, "suffix" : "" }, { "dropping-particle" : "", "family" : "Camerer", "given" : "Colin F", "non-dropping-particle" : "", "parse-names" : false, "suffix" : "" }, { "dropping-particle" : "", "family" : "Rangel", "given" : "Antonio", "non-dropping-particle" : "", "parse-names" : false, "suffix" : "" } ], "container-title" : "Science", "id" : "ITEM-1", "issue" : "May", "issued" : { "date-parts" : [ [ "2009" ] ] }, "page" : "646-648", "title" : "Self-Control in Decision-Making Involves Modulation of the vmPFC Valuation System", "type" : "article-journal", "volume" : "324" }, "uris" : [ "http://www.mendeley.com/documents/?uuid=e1208533-8dd0-40bb-a46e-3c43b8311c91" ] }, { "id" : "ITEM-2", "itemData" : { "DOI" : "10.1523/JNEUROSCI.2131-07.2007", "ISBN" : "1529-2401 (Electronic)\\n0270-6474 (Linking)", "ISSN" : "0270-6474", "PMID" : "17855612", "abstract" : "An essential component of every economic transaction is a willingness-to-pay (WTP) computation in which buyers calculate the maximum amount of financial resources that they are willing to give up in exchange for the object being sold. Despite its pervasiveness, little is known about how the brain makes this computation. We investigated the neural basis of the WTP computation by scanning hungry subjects' brains using functional magnetic resonance imaging while they placed real bids for the right to eat different foods. We found that activity in the medial orbitofrontal cortex and in the dorsolateral prefrontal cortex encodes subjects' WTP for the items. Our results support the hypothesis that the medial orbitofrontal cortex encodes the value of goals in decision making.", "author" : [ { "dropping-particle" : "", "family" : "Plassmann", "given" : "Hilke", "non-dropping-particle" : "", "parse-names" : false, "suffix" : "" }, { "dropping-particle" : "", "family" : "O'Doherty", "given" : "John", "non-dropping-particle" : "", "parse-names" : false, "suffix" : "" }, { "dropping-particle" : "", "family" : "Rangel", "given" : "Antonio", "non-dropping-particle" : "", "parse-names" : false, "suffix" : "" } ], "container-title" : "The Journal of neuroscience : the official journal of the Society for Neuroscience", "id" : "ITEM-2", "issue" : "37", "issued" : { "date-parts" : [ [ "2007" ] ] }, "page" : "9984-9988", "title" : "Orbitofrontal cortex encodes willingness to pay in everyday economic transactions.", "type" : "article-journal", "volume" : "27" }, "uris" : [ "http://www.mendeley.com/documents/?uuid=c75dd002-0edd-4a74-b879-38e5051fccb7" ] } ], "mendeley" : { "formattedCitation" : "(Hare, Camerer, &amp; Rangel, 2009; Plassmann, O\u2019Doherty, &amp; Rangel, 2007)", "plainTextFormattedCitation" : "(Hare, Camerer, &amp; Rangel, 2009; Plassmann, O\u2019Doherty, &amp; Rangel, 2007)", "previouslyFormattedCitation" : "(Hare, Camerer, &amp; Rangel, 2009; Plassmann, O\u2019Doherty, &amp; Rangel, 2007)" }, "properties" : { "noteIndex" : 0 }, "schema" : "https://github.com/citation-style-language/schema/raw/master/csl-citation.json" }</w:instrText>
      </w:r>
      <w:r w:rsidR="001867B8">
        <w:fldChar w:fldCharType="separate"/>
      </w:r>
      <w:r w:rsidR="001867B8" w:rsidRPr="001867B8">
        <w:rPr>
          <w:noProof/>
        </w:rPr>
        <w:t>(Hare, Camerer, &amp; Rangel, 2009; Plassmann, O’Doherty, &amp; Rangel, 2007)</w:t>
      </w:r>
      <w:ins w:id="17" w:author="Ayse Zeynep Enkavi" w:date="2016-01-04T17:20:00Z">
        <w:r w:rsidR="001867B8">
          <w:fldChar w:fldCharType="end"/>
        </w:r>
      </w:ins>
      <w:r w:rsidRPr="005E3FBE">
        <w:t>. Specifically</w:t>
      </w:r>
      <w:r w:rsidR="001451B6" w:rsidRPr="005E3FBE">
        <w:t>, a</w:t>
      </w:r>
      <w:r w:rsidRPr="005E3FBE">
        <w:t xml:space="preserve"> value network involving</w:t>
      </w:r>
      <w:r w:rsidR="000F67D0" w:rsidRPr="005E3FBE">
        <w:t xml:space="preserve"> a </w:t>
      </w:r>
      <w:proofErr w:type="spellStart"/>
      <w:r w:rsidR="000F67D0" w:rsidRPr="005E3FBE">
        <w:t>fronto</w:t>
      </w:r>
      <w:proofErr w:type="spellEnd"/>
      <w:r w:rsidR="000F67D0" w:rsidRPr="005E3FBE">
        <w:t>-striatal circuit including the ventral striatum (VS) and the ventromedial prefrontal cortex (</w:t>
      </w:r>
      <w:proofErr w:type="spellStart"/>
      <w:r w:rsidR="000F67D0" w:rsidRPr="005E3FBE">
        <w:t>vmPFC</w:t>
      </w:r>
      <w:proofErr w:type="spellEnd"/>
      <w:r w:rsidR="000F67D0" w:rsidRPr="005E3FBE">
        <w:t xml:space="preserve">), as well as posterior cingulate cortex (PCC) </w:t>
      </w:r>
      <w:r w:rsidRPr="005E3FBE">
        <w:t>has been proposed</w:t>
      </w:r>
      <w:r w:rsidR="000F67D0" w:rsidRPr="005E3FBE">
        <w:t xml:space="preserve"> </w:t>
      </w:r>
      <w:ins w:id="18" w:author="Ayse Zeynep Enkavi" w:date="2016-01-04T17:21:00Z">
        <w:r w:rsidR="001867B8">
          <w:fldChar w:fldCharType="begin" w:fldLock="1"/>
        </w:r>
      </w:ins>
      <w:r w:rsidR="001867B8">
        <w:instrText>ADDIN CSL_CITATION { "citationItems" : [ { "id" : "ITEM-1", "itemData" : { "DOI" : "10.1016/j.neuroimage.2013.02.063", "ISBN" : "1095-9572 (Electronic)\\n1053-8119 (Linking)", "ISSN" : "10538119", "PMID" : "23507394", "abstract" : "Numerous experiments have recently sought to identify neural signals associated with the subjective value (SV) of choice alternatives. Theoretically, SV assessment is an intermediate computational step during decision making, in which alternatives are placed on a common scale to facilitate value-maximizing choice. Here we present a quantitative, coordinate-based meta-analysis of 206 published fMRI studies investigating neural correlates of SV. Our results identify two general patterns of SV-correlated brain responses. In one set of regions, both positive and negative effects of SV on BOLD are reported at above-chance rates across the literature. Areas exhibiting this pattern include anterior insula, dorsomedial prefrontal cortex, dorsal and posterior striatum, and thalamus. The mixture of positive and negative effects potentially reflects an underlying U-shaped function, indicative of signal related to arousal or salience. In a second set of areas, including ventromedial prefrontal cortex and anterior ventral striatum, positive effects predominate. Positive effects in the latter regions are seen both when a decision is confronted and when an outcome is delivered, as well as for both monetary and primary rewards. These regions appear to constitute a \"valuation system,\" carrying a domain-general SV signal and potentially contributing to value-based decision making. ?? 2013 Elsevier Inc.", "author" : [ { "dropping-particle" : "", "family" : "Bartra", "given" : "Oscar", "non-dropping-particle" : "", "parse-names" : false, "suffix" : "" }, { "dropping-particle" : "", "family" : "McGuire", "given" : "Joseph T.", "non-dropping-particle" : "", "parse-names" : false, "suffix" : "" }, { "dropping-particle" : "", "family" : "Kable", "given" : "Joseph W.", "non-dropping-particle" : "", "parse-names" : false, "suffix" : "" } ], "container-title" : "NeuroImage", "id" : "ITEM-1", "issued" : { "date-parts" : [ [ "2013" ] ] }, "page" : "412-427", "publisher" : "Elsevier Inc.", "title" : "The valuation system: A coordinate-based meta-analysis of BOLD fMRI experiments examining neural correlates of subjective value", "type" : "article-journal", "volume" : "76" }, "uris" : [ "http://www.mendeley.com/documents/?uuid=5b20da72-f0ef-47b4-95f9-b7cc4f070aad" ] }, { "id" : "ITEM-2", "itemData" : { "DOI" : "10.1038/npp.2009.129", "ISBN" : "0893-133X", "ISSN" : "0893-133X", "PMID" : "19812543", "abstract" : "Although cells in many brain regions respond to reward, the cortical-basal ganglia circuit is at the heart of the reward system. The key structures in this network are the anterior cingulate cortex, the orbital prefrontal cortex, the ventral striatum, the ventral pallidum, and the midbrain dopamine neurons. In addition, other structures, including the dorsal prefrontal cortex, amygdala, hippocampus, thalamus, and lateral habenular nucleus, and specific brainstem structures such as the pedunculopontine nucleus, and the raphe nucleus, are key components in regulating the reward circuit. Connectivity between these areas forms a complex neural network that mediates different aspects of reward processing. Advances in neuroimaging techniques allow better spatial and temporal resolution. These studies now demonstrate that human functional and structural imaging results map increasingly close to primate anatomy.", "author" : [ { "dropping-particle" : "", "family" : "Haber", "given" : "Suzanne N", "non-dropping-particle" : "", "parse-names" : false, "suffix" : "" }, { "dropping-particle" : "", "family" : "Knutson", "given" : "Brian", "non-dropping-particle" : "", "parse-names" : false, "suffix" : "" } ], "container-title" : "Neuropsychopharmacology : official publication of the American College of Neuropsychopharmacology", "id" : "ITEM-2", "issue" : "1", "issued" : { "date-parts" : [ [ "2010" ] ] }, "page" : "4-26", "publisher" : "Nature Publishing Group", "title" : "The reward circuit: linking primate anatomy and human imaging.", "type" : "article-journal", "volume" : "35" }, "uris" : [ "http://www.mendeley.com/documents/?uuid=34a4ef8e-996e-4b2b-ac3b-bd28f52f61f9" ] } ], "mendeley" : { "formattedCitation" : "(Bartra, McGuire, &amp; Kable, 2013; Haber &amp; Knutson, 2010)", "plainTextFormattedCitation" : "(Bartra, McGuire, &amp; Kable, 2013; Haber &amp; Knutson, 2010)", "previouslyFormattedCitation" : "(Bartra, McGuire, &amp; Kable, 2013; Haber &amp; Knutson, 2010)" }, "properties" : { "noteIndex" : 0 }, "schema" : "https://github.com/citation-style-language/schema/raw/master/csl-citation.json" }</w:instrText>
      </w:r>
      <w:r w:rsidR="001867B8">
        <w:fldChar w:fldCharType="separate"/>
      </w:r>
      <w:r w:rsidR="001867B8" w:rsidRPr="001867B8">
        <w:rPr>
          <w:noProof/>
        </w:rPr>
        <w:t>(Bartra, McGuire, &amp; Kable, 2013; Haber &amp; Knutson, 2010)</w:t>
      </w:r>
      <w:ins w:id="19" w:author="Ayse Zeynep Enkavi" w:date="2016-01-04T17:21:00Z">
        <w:r w:rsidR="001867B8">
          <w:fldChar w:fldCharType="end"/>
        </w:r>
      </w:ins>
      <w:r w:rsidRPr="0093038D">
        <w:rPr>
          <w:lang w:val="de-DE"/>
        </w:rPr>
        <w:t xml:space="preserve">. </w:t>
      </w:r>
      <w:r w:rsidR="007E61A2">
        <w:t xml:space="preserve">An unsolved question </w:t>
      </w:r>
      <w:r w:rsidRPr="005E3FBE">
        <w:t xml:space="preserve">is where the value signals </w:t>
      </w:r>
      <w:r w:rsidR="00C71DA1">
        <w:t xml:space="preserve">processed by this network </w:t>
      </w:r>
      <w:r w:rsidRPr="005E3FBE">
        <w:t>come from</w:t>
      </w:r>
      <w:r w:rsidR="00C91985" w:rsidRPr="005E3FBE">
        <w:t>, particularly for complex stimuli</w:t>
      </w:r>
      <w:r w:rsidRPr="005E3FBE">
        <w:t>.</w:t>
      </w:r>
    </w:p>
    <w:p w14:paraId="0208AE0C" w14:textId="77777777" w:rsidR="001C2AE4" w:rsidRDefault="001C2AE4" w:rsidP="00271360">
      <w:pPr>
        <w:pStyle w:val="BodyText"/>
      </w:pPr>
      <w:r>
        <w:t>One influential conceptualization of such preference construction proposes</w:t>
      </w:r>
      <w:r w:rsidR="00EF7835" w:rsidRPr="005E3FBE">
        <w:t xml:space="preserve"> multiple steps</w:t>
      </w:r>
      <w:r w:rsidR="00A75602">
        <w:t xml:space="preserve"> </w:t>
      </w:r>
      <w:r w:rsidR="00A75602">
        <w:fldChar w:fldCharType="begin" w:fldLock="1"/>
      </w:r>
      <w:r w:rsidR="009E4DFD">
        <w:instrText>ADDIN CSL_CITATION { "citationItems" : [ { "id" : "ITEM-1", "itemData" : { "DOI" : "10.1038/nrn2357", "ISSN" : "1471-003X", "author" : [ { "dropping-particle" : "", "family" : "Rangel", "given" : "Antonio", "non-dropping-particle" : "", "parse-names" : false, "suffix" : "" }, { "dropping-particle" : "", "family" : "Camerer", "given" : "Colin", "non-dropping-particle" : "", "parse-names" : false, "suffix" : "" }, { "dropping-particle" : "", "family" : "Montague", "given" : "P. Read", "non-dropping-particle" : "", "parse-names" : false, "suffix" : "" } ], "container-title" : "Nature Reviews Neuroscience", "id" : "ITEM-1", "issue" : "7", "issued" : { "date-parts" : [ [ "2008" ] ] }, "page" : "545-556", "title" : "A framework for studying the neurobiology of value-based decision making", "type" : "article-journal", "volume" : "9" }, "uris" : [ "http://www.mendeley.com/documents/?uuid=fa86198f-505c-49c4-89b0-5ada6164d0da" ] } ], "mendeley" : { "formattedCitation" : "(Rangel, Camerer, &amp; Montague, 2008)", "plainTextFormattedCitation" : "(Rangel, Camerer, &amp; Montague, 2008)", "previouslyFormattedCitation" : "(Rangel, Camerer, &amp; Montague, 2008)" }, "properties" : { "noteIndex" : 0 }, "schema" : "https://github.com/citation-style-language/schema/raw/master/csl-citation.json" }</w:instrText>
      </w:r>
      <w:r w:rsidR="00A75602">
        <w:fldChar w:fldCharType="separate"/>
      </w:r>
      <w:r w:rsidR="00A75602" w:rsidRPr="00A75602">
        <w:rPr>
          <w:noProof/>
        </w:rPr>
        <w:t>(Rangel, Camerer, &amp; Montague, 2008)</w:t>
      </w:r>
      <w:r w:rsidR="00A75602">
        <w:fldChar w:fldCharType="end"/>
      </w:r>
      <w:r w:rsidR="00EF7835" w:rsidRPr="005E3FBE">
        <w:t>: retrieval of relevant experiences with stimuli in the choice set, evaluation of</w:t>
      </w:r>
      <w:r w:rsidR="000204EE">
        <w:t xml:space="preserve"> </w:t>
      </w:r>
      <w:r w:rsidR="00EF7835" w:rsidRPr="005E3FBE">
        <w:t xml:space="preserve">current </w:t>
      </w:r>
      <w:r w:rsidR="006F212D">
        <w:t xml:space="preserve">internal </w:t>
      </w:r>
      <w:r w:rsidR="00EF7835" w:rsidRPr="005E3FBE">
        <w:t>state</w:t>
      </w:r>
      <w:r w:rsidR="006F212D">
        <w:t>s</w:t>
      </w:r>
      <w:r w:rsidR="00604F83" w:rsidRPr="005E3FBE">
        <w:t xml:space="preserve">, comparison of relevant attributes as facilitated by the decision mode, integrating the pros and cons of the options with the current state, imagining future consequences of potential choices </w:t>
      </w:r>
      <w:ins w:id="20" w:author="Eric J. Johnson" w:date="2016-01-08T10:18:00Z">
        <w:r w:rsidR="00FE11A6">
          <w:t>among others</w:t>
        </w:r>
      </w:ins>
      <w:r w:rsidR="00EF7835" w:rsidRPr="005E3FBE">
        <w:t>.</w:t>
      </w:r>
      <w:r w:rsidR="00581656" w:rsidRPr="005E3FBE">
        <w:t xml:space="preserve"> </w:t>
      </w:r>
    </w:p>
    <w:p w14:paraId="2209AC9D" w14:textId="2CB1B0B7" w:rsidR="008E219B" w:rsidRPr="005E3FBE" w:rsidRDefault="002C6AD1" w:rsidP="00271360">
      <w:pPr>
        <w:pStyle w:val="BodyText"/>
      </w:pPr>
      <w:r>
        <w:t xml:space="preserve">Cognitive psychologists </w:t>
      </w:r>
      <w:ins w:id="21" w:author="Eric J. Johnson" w:date="2016-01-08T10:18:00Z">
        <w:r w:rsidR="00FE11A6">
          <w:t xml:space="preserve">characterize </w:t>
        </w:r>
      </w:ins>
      <w:r>
        <w:t>s</w:t>
      </w:r>
      <w:r w:rsidR="00581656" w:rsidRPr="005E3FBE">
        <w:t xml:space="preserve">ome of these steps </w:t>
      </w:r>
      <w:ins w:id="22" w:author="Eric J. Johnson" w:date="2016-01-08T10:18:00Z">
        <w:r w:rsidR="00FE11A6">
          <w:t>as</w:t>
        </w:r>
        <w:r w:rsidR="00FE11A6" w:rsidRPr="005E3FBE">
          <w:t xml:space="preserve"> </w:t>
        </w:r>
      </w:ins>
      <w:r w:rsidR="00316E3C" w:rsidRPr="005E3FBE">
        <w:t>memory processes</w:t>
      </w:r>
      <w:r w:rsidR="00271360" w:rsidRPr="005E3FBE">
        <w:t xml:space="preserve">. </w:t>
      </w:r>
      <w:r w:rsidR="00204601" w:rsidRPr="005E3FBE">
        <w:t>Psychological insights on m</w:t>
      </w:r>
      <w:r w:rsidR="008E219B" w:rsidRPr="005E3FBE">
        <w:t>emory processes</w:t>
      </w:r>
      <w:r w:rsidR="00F01316">
        <w:t xml:space="preserve"> and</w:t>
      </w:r>
      <w:r w:rsidR="008E219B" w:rsidRPr="005E3FBE">
        <w:t xml:space="preserve"> their accompanying opportunities and constraints </w:t>
      </w:r>
      <w:r w:rsidR="00204601" w:rsidRPr="005E3FBE">
        <w:t xml:space="preserve">inspired several theories to explain decision phenomena </w:t>
      </w:r>
      <w:r w:rsidR="001C2AE4">
        <w:t xml:space="preserve">that </w:t>
      </w:r>
      <w:r w:rsidR="00204601" w:rsidRPr="005E3FBE">
        <w:t>deviat</w:t>
      </w:r>
      <w:r w:rsidR="001C2AE4">
        <w:t>e</w:t>
      </w:r>
      <w:r w:rsidR="00204601" w:rsidRPr="005E3FBE">
        <w:t xml:space="preserve"> from normative standards </w:t>
      </w:r>
      <w:ins w:id="23" w:author="Ayse Zeynep Enkavi" w:date="2016-01-04T17:22:00Z">
        <w:r w:rsidR="001867B8">
          <w:fldChar w:fldCharType="begin" w:fldLock="1"/>
        </w:r>
      </w:ins>
      <w:r w:rsidR="00162F13">
        <w:instrText>ADDIN CSL_CITATION { "citationItems" : [ { "id" : "ITEM-1", "itemData" : { "author" : [ { "dropping-particle" : "", "family" : "Dougherty", "given" : "Michael R P", "non-dropping-particle" : "", "parse-names" : false, "suffix" : "" }, { "dropping-particle" : "", "family" : "Gettys", "given" : "Charles F", "non-dropping-particle" : "", "parse-names" : false, "suffix" : "" }, { "dropping-particle" : "", "family" : "Ogden", "given" : "Eve E", "non-dropping-particle" : "", "parse-names" : false, "suffix" : "" } ], "container-title" : "Psychological review", "id" : "ITEM-1", "issue" : "1", "issued" : { "date-parts" : [ [ "1999" ] ] }, "page" : "180-209", "title" : "MINERVA-DM : A Memory Processes Model for Judgments of Likelihood", "type" : "article-journal", "volume" : "106" }, "uris" : [ "http://www.mendeley.com/documents/?uuid=f87bab3b-c4cf-426c-82bf-607f4650f46a" ] }, { "id" : "ITEM-2",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"ITEM-2", "issued" : { "date-parts" : [ [ "2009", "1" ] ] }, "page" : "53-85", "title" : "Mindful judgment and decision making.", "type" : "article-journal", "volume" : "60" }, "uris" : [ "http://www.mendeley.com/documents/?uuid=d5ffde4b-5070-4052-8f45-c3974798321d" ] } ], "mendeley" : { "formattedCitation" : "(Dougherty, Gettys, &amp; Ogden, 1999; E. U. Weber &amp; Johnson, 2009)", "manualFormatting" : "(Dougherty, Gettys, &amp; Ogden, 1999; Weber &amp; Johnson, 2009)", "plainTextFormattedCitation" : "(Dougherty, Gettys, &amp; Ogden, 1999; E. U. Weber &amp; Johnson, 2009)", "previouslyFormattedCitation" : "(Dougherty, Gettys, &amp; Ogden, 1999; E. U. Weber &amp; Johnson, 2009)" }, "properties" : { "noteIndex" : 0 }, "schema" : "https://github.com/citation-style-language/schema/raw/master/csl-citation.json" }</w:instrText>
      </w:r>
      <w:r w:rsidR="001867B8">
        <w:fldChar w:fldCharType="separate"/>
      </w:r>
      <w:r w:rsidR="001867B8" w:rsidRPr="001867B8">
        <w:rPr>
          <w:noProof/>
        </w:rPr>
        <w:t>(Dougherty, Gettys, &amp; Ogden, 1999; Weber &amp; Johnson, 2009)</w:t>
      </w:r>
      <w:ins w:id="24" w:author="Ayse Zeynep Enkavi" w:date="2016-01-04T17:22:00Z">
        <w:r w:rsidR="001867B8">
          <w:fldChar w:fldCharType="end"/>
        </w:r>
      </w:ins>
      <w:r w:rsidR="008E219B" w:rsidRPr="005E3FBE">
        <w:t xml:space="preserve">.    </w:t>
      </w:r>
    </w:p>
    <w:p w14:paraId="682FB856" w14:textId="29EC07CA" w:rsidR="009441DE" w:rsidRDefault="00A61A20" w:rsidP="009441DE">
      <w:pPr>
        <w:pStyle w:val="BodyText"/>
      </w:pPr>
      <w:r w:rsidRPr="005E3FBE">
        <w:t>A long line of work</w:t>
      </w:r>
      <w:r w:rsidR="005E3FBE">
        <w:t xml:space="preserve"> in cognitive neuroscience</w:t>
      </w:r>
      <w:r w:rsidR="002C6AD1">
        <w:t xml:space="preserve"> </w:t>
      </w:r>
      <w:r w:rsidRPr="005E3FBE">
        <w:t>implicate</w:t>
      </w:r>
      <w:r w:rsidR="00013687" w:rsidRPr="005E3FBE">
        <w:t>s the medial temporal lobe (MTL) in relation to these memory processes</w:t>
      </w:r>
      <w:r w:rsidRPr="005E3FBE">
        <w:t xml:space="preserve"> </w:t>
      </w:r>
      <w:r w:rsidR="00994824">
        <w:fldChar w:fldCharType="begin" w:fldLock="1"/>
      </w:r>
      <w:r w:rsidR="00994824">
        <w:instrText>ADDIN CSL_CITATION { "citationItems" : [ { "id" : "ITEM-1", "itemData" : { "DOI" : "10.1146/annurev.neuro.27.070203.144130", "ISBN" : "0147-006X", "ISSN" : "0147-006X", "PMID" : "15217334", "abstract" : "The medial temporal lobe includes a system of anatomically related structures that are essential for declarative memory (conscious memory for facts and events). The system consists of the hippocampal region (CA fields, dentate gyrus, and subicular complex) and the adjacent perirhinal, entorhinal, and parahippocampal cortices. Here, we review findings from humans, monkeys, and rodents that illuminate the function of these structures. Our analysis draws on studies of human memory impairment and animal models of memory impairment, as well as neurophysiological and neuroimaging data, to show that this system (a) is principally concerned with memory, (b) operates with neocortex to establish and maintain long-term memory, and (c) ultimately, through a process of consolidation, becomes independent of long-term memory, though questions remain about the role of perirhinal and parahippocampal cortices in this process and about spatial memory in rodents. Data from neurophysiology, neuroimaging, and neuroanatomy point to a division of labor within the medial temporal lobe. However, the available data do not support simple dichotomies between the functions of the hippocampus and the adjacent medial temporal cortex, such as associative versus nonassociative memory, episodic versus semantic memory, and recollection versus familiarity.", "author" : [ { "dropping-particle" : "", "family" : "Squire", "given" : "Larry R", "non-dropping-particle" : "", "parse-names" : false, "suffix" : "" }, { "dropping-particle" : "", "family" : "Stark", "given" : "Craig E L", "non-dropping-particle" : "", "parse-names" : false, "suffix" : "" }, { "dropping-particle" : "", "family" : "Clark", "given" : "Robert E", "non-dropping-particle" : "", "parse-names" : false, "suffix" : "" } ], "container-title" : "Annual review of neuroscience", "id" : "ITEM-1", "issued" : { "date-parts" : [ [ "2004" ] ] }, "page" : "279-306", "title" : "The medial temporal lobe.", "type" : "article-journal", "volume" : "27" }, "uris" : [ "http://www.mendeley.com/documents/?uuid=1393f6ec-fb51-4e92-a659-26db849ff0ba" ] } ], "mendeley" : { "formattedCitation" : "(Squire, Stark, &amp; Clark, 2004)", "plainTextFormattedCitation" : "(Squire, Stark, &amp; Clark, 2004)", "previouslyFormattedCitation" : "(Squire, Stark, &amp; Clark, 2004)" }, "properties" : { "noteIndex" : 0 }, "schema" : "https://github.com/citation-style-language/schema/raw/master/csl-citation.json" }</w:instrText>
      </w:r>
      <w:r w:rsidR="00994824">
        <w:fldChar w:fldCharType="separate"/>
      </w:r>
      <w:r w:rsidR="00994824" w:rsidRPr="00994824">
        <w:rPr>
          <w:noProof/>
        </w:rPr>
        <w:t>(Squire, Stark, &amp; Clark, 2004)</w:t>
      </w:r>
      <w:r w:rsidR="00994824">
        <w:fldChar w:fldCharType="end"/>
      </w:r>
      <w:r w:rsidRPr="005E3FBE">
        <w:t>.</w:t>
      </w:r>
      <w:r w:rsidR="00013687" w:rsidRPr="005E3FBE">
        <w:t xml:space="preserve"> The involvement </w:t>
      </w:r>
      <w:r w:rsidR="005F47C6" w:rsidRPr="005E3FBE">
        <w:t xml:space="preserve">and interaction </w:t>
      </w:r>
      <w:r w:rsidR="00013687" w:rsidRPr="005E3FBE">
        <w:t xml:space="preserve">of </w:t>
      </w:r>
      <w:r w:rsidR="005F47C6" w:rsidRPr="005E3FBE">
        <w:t>the MTL</w:t>
      </w:r>
      <w:r w:rsidR="00AC36B4" w:rsidRPr="005E3FBE">
        <w:t xml:space="preserve"> </w:t>
      </w:r>
      <w:r w:rsidR="005F47C6" w:rsidRPr="005E3FBE">
        <w:t xml:space="preserve">with the value network, however, has only recently attracted attention. </w:t>
      </w:r>
      <w:r w:rsidR="005E3FBE" w:rsidRPr="005E3FBE">
        <w:t>Several studies now provide evidence for the involvem</w:t>
      </w:r>
      <w:r w:rsidR="00714D41">
        <w:t>ent of the hippocampus</w:t>
      </w:r>
      <w:ins w:id="25" w:author="Ayse Zeynep Enkavi" w:date="2016-01-04T16:42:00Z">
        <w:r w:rsidR="005321C5">
          <w:t xml:space="preserve"> (an MTL subcomponent)</w:t>
        </w:r>
      </w:ins>
      <w:r w:rsidR="00714D41">
        <w:t xml:space="preserve"> in value-</w:t>
      </w:r>
      <w:r w:rsidR="005E3FBE" w:rsidRPr="005E3FBE">
        <w:t>related decisions.</w:t>
      </w:r>
      <w:r w:rsidR="008E727F" w:rsidRPr="005E3FBE">
        <w:t xml:space="preserve"> </w:t>
      </w:r>
      <w:r w:rsidR="00157314" w:rsidRPr="005E3FBE">
        <w:fldChar w:fldCharType="begin" w:fldLock="1"/>
      </w:r>
      <w:r w:rsidR="00994824">
        <w:instrText>ADDIN CSL_CITATION { "citationItems" : [ { "id" : "ITEM-1", "itemData" : { "DOI" : "10.1126/science.1223252", "ISSN" : "1095-9203", "PMID" : "23066083", "abstract" : "Every day people make new choices between alternatives that they have never directly experienced. Yet, such decisions are often made rapidly and confidently. Here, we show that the hippocampus, traditionally known for its role in building long-term declarative memories, enables the spread of value across memories, thereby guiding decisions between new choice options. Using functional brain imaging in humans, we discovered that giving people monetary rewards led to activation of a preestablished network of memories, spreading the positive value of reward to nonrewarded items stored in memory. Later, people were biased to choose these nonrewarded items. This decision bias was predicted by activity in the hippocampus, reactivation of associated memories, and connectivity between memory and reward regions in the brain. These findings explain how choices among new alternatives emerge automatically from the associative mechanisms by which the brain builds memories. Further, our findings demonstrate a previously unknown role for the hippocampus in value-based decisions.", "author" : [ { "dropping-particle" : "", "family" : "Wimmer", "given" : "G Elliott", "non-dropping-particle" : "", "parse-names" : false, "suffix" : "" }, { "dropping-particle" : "", "family" : "Shohamy", "given" : "Daphna", "non-dropping-particle" : "", "parse-names" : false, "suffix" : "" } ], "container-title" : "Science (New York, N.Y.)", "id" : "ITEM-1", "issue" : "6104", "issued" : { "date-parts" : [ [ "2012", "10", "12" ] ] }, "page" : "270-3", "title" : "Preference by association: how memory mechanisms in the hippocampus bias decisions.", "type" : "article-journal", "volume" : "338" }, "uris" : [ "http://www.mendeley.com/documents/?uuid=c5690ea7-76fa-4004-b57e-fbf731083bdd" ] } ], "mendeley" : { "formattedCitation" : "(Wimmer &amp; Shohamy, 2012)", "manualFormatting" : "Wimmer and Shohamy (2012)", "plainTextFormattedCitation" : "(Wimmer &amp; Shohamy, 2012)", "previouslyFormattedCitation" : "(Wimmer &amp; Shohamy, 2012)" }, "properties" : { "noteIndex" : 0 }, "schema" : "https://github.com/citation-style-language/schema/raw/master/csl-citation.json" }</w:instrText>
      </w:r>
      <w:r w:rsidR="00157314" w:rsidRPr="005E3FBE">
        <w:fldChar w:fldCharType="separate"/>
      </w:r>
      <w:r w:rsidR="00157314" w:rsidRPr="002C6AD1">
        <w:rPr>
          <w:noProof/>
        </w:rPr>
        <w:t xml:space="preserve">Wimmer </w:t>
      </w:r>
      <w:r w:rsidR="000072DF" w:rsidRPr="002C6AD1">
        <w:rPr>
          <w:noProof/>
        </w:rPr>
        <w:t>and</w:t>
      </w:r>
      <w:r w:rsidR="00157314" w:rsidRPr="002C6AD1">
        <w:rPr>
          <w:noProof/>
        </w:rPr>
        <w:t xml:space="preserve"> Shohamy (2012)</w:t>
      </w:r>
      <w:r w:rsidR="00157314" w:rsidRPr="005E3FBE">
        <w:fldChar w:fldCharType="end"/>
      </w:r>
      <w:r w:rsidR="005E3FBE" w:rsidRPr="005E3FBE">
        <w:t xml:space="preserve"> </w:t>
      </w:r>
      <w:r w:rsidR="00037F0B" w:rsidRPr="002C6AD1">
        <w:t>show</w:t>
      </w:r>
      <w:r w:rsidR="005E3FBE" w:rsidRPr="002C6AD1">
        <w:t xml:space="preserve"> the </w:t>
      </w:r>
      <w:r w:rsidR="00037F0B" w:rsidRPr="002C6AD1">
        <w:t>i</w:t>
      </w:r>
      <w:r w:rsidR="001A70C8" w:rsidRPr="002C6AD1">
        <w:t>nvolve</w:t>
      </w:r>
      <w:r w:rsidR="000072DF" w:rsidRPr="002C6AD1">
        <w:t>ment of the</w:t>
      </w:r>
      <w:r w:rsidR="001A70C8" w:rsidRPr="002C6AD1">
        <w:t xml:space="preserve"> </w:t>
      </w:r>
      <w:r w:rsidR="000072DF" w:rsidRPr="002C6AD1">
        <w:t xml:space="preserve">MTL </w:t>
      </w:r>
      <w:r w:rsidR="001A70C8" w:rsidRPr="002C6AD1">
        <w:t>in the</w:t>
      </w:r>
      <w:r w:rsidR="007E61A2">
        <w:t xml:space="preserve"> value</w:t>
      </w:r>
      <w:r w:rsidR="001A70C8" w:rsidRPr="002C6AD1">
        <w:t xml:space="preserve"> </w:t>
      </w:r>
      <w:r w:rsidR="00037F0B" w:rsidRPr="002C6AD1">
        <w:t xml:space="preserve">transfer of rewarded stimuli by associative learning </w:t>
      </w:r>
      <w:r w:rsidR="005E3FBE" w:rsidRPr="002C6AD1">
        <w:t>that biases later decisions on non-rewarded stimuli</w:t>
      </w:r>
      <w:r w:rsidR="00F97A3F" w:rsidRPr="002C6AD1">
        <w:t>.</w:t>
      </w:r>
      <w:ins w:id="26" w:author="Ayse Zeynep Enkavi" w:date="2016-03-18T12:06:00Z">
        <w:r w:rsidR="00C74201">
          <w:t xml:space="preserve"> </w:t>
        </w:r>
      </w:ins>
      <w:ins w:id="27" w:author="Ayse Zeynep Enkavi" w:date="2016-01-04T16:44:00Z">
        <w:r w:rsidR="005321C5" w:rsidRPr="005E3FBE">
          <w:fldChar w:fldCharType="begin" w:fldLock="1"/>
        </w:r>
      </w:ins>
      <w:r w:rsidR="00590027">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"formattedCitation" : "(Barron, Dolan, &amp; Behrens, 2013)", "manualFormatting" : "Barron, Dolan, and Behrens (2013)", "plainTextFormattedCitation" : "(Barron, Dolan, &amp; Behrens, 2013)", "previouslyFormattedCitation" : "(Barron, Dolan, &amp; Behrens, 2013)" }, "properties" : { "noteIndex" : 0 }, "schema" : "https://github.com/citation-style-language/schema/raw/master/csl-citation.json" }</w:instrText>
      </w:r>
      <w:ins w:id="28" w:author="Ayse Zeynep Enkavi" w:date="2016-01-04T16:44:00Z">
        <w:r w:rsidR="005321C5" w:rsidRPr="005E3FBE">
          <w:fldChar w:fldCharType="separate"/>
        </w:r>
        <w:r w:rsidR="005321C5">
          <w:rPr>
            <w:noProof/>
          </w:rPr>
          <w:t>Barron, Dolan, and Behrens</w:t>
        </w:r>
        <w:r w:rsidR="005321C5" w:rsidRPr="005E3FBE">
          <w:rPr>
            <w:noProof/>
          </w:rPr>
          <w:t xml:space="preserve"> </w:t>
        </w:r>
        <w:r w:rsidR="005321C5">
          <w:rPr>
            <w:noProof/>
          </w:rPr>
          <w:t>(</w:t>
        </w:r>
        <w:r w:rsidR="005321C5" w:rsidRPr="005E3FBE">
          <w:rPr>
            <w:noProof/>
          </w:rPr>
          <w:t>2013)</w:t>
        </w:r>
        <w:r w:rsidR="005321C5" w:rsidRPr="005E3FBE">
          <w:fldChar w:fldCharType="end"/>
        </w:r>
        <w:r w:rsidR="005321C5">
          <w:t xml:space="preserve"> </w:t>
        </w:r>
      </w:ins>
      <w:r w:rsidR="007E61A2">
        <w:t>highlight</w:t>
      </w:r>
      <w:r w:rsidR="00BC6BB4" w:rsidRPr="005E3FBE">
        <w:t xml:space="preserve"> </w:t>
      </w:r>
      <w:r w:rsidR="00CE69A6" w:rsidRPr="005E3FBE">
        <w:t xml:space="preserve">the involvement of the </w:t>
      </w:r>
      <w:r w:rsidR="00BC6BB4" w:rsidRPr="005E3FBE">
        <w:t>MTL</w:t>
      </w:r>
      <w:r w:rsidR="00CE69A6" w:rsidRPr="005E3FBE">
        <w:t xml:space="preserve"> in preference</w:t>
      </w:r>
      <w:r w:rsidR="00745B56">
        <w:t xml:space="preserve"> construction</w:t>
      </w:r>
      <w:r w:rsidR="002C6AD1">
        <w:t xml:space="preserve"> by showing activity in the hippocampus, in addition to medial prefrontal cortex</w:t>
      </w:r>
      <w:r w:rsidR="00265ECE">
        <w:t>,</w:t>
      </w:r>
      <w:r w:rsidR="00CE69A6" w:rsidRPr="005E3FBE">
        <w:t xml:space="preserve"> </w:t>
      </w:r>
      <w:r w:rsidR="002C6AD1">
        <w:t>w</w:t>
      </w:r>
      <w:r w:rsidR="00CE69A6" w:rsidRPr="005E3FBE">
        <w:t>hen</w:t>
      </w:r>
      <w:r w:rsidR="002C6AD1">
        <w:t xml:space="preserve"> subjects were asked to</w:t>
      </w:r>
      <w:r w:rsidR="00CE69A6" w:rsidRPr="005E3FBE">
        <w:t xml:space="preserve"> </w:t>
      </w:r>
      <w:r w:rsidR="002C6AD1">
        <w:t xml:space="preserve">indicate </w:t>
      </w:r>
      <w:r w:rsidR="00773BC4" w:rsidRPr="005E3FBE">
        <w:t xml:space="preserve">preferences </w:t>
      </w:r>
      <w:r w:rsidR="00CE69A6" w:rsidRPr="005E3FBE">
        <w:t xml:space="preserve">for novel food items </w:t>
      </w:r>
      <w:r w:rsidR="00773BC4" w:rsidRPr="005E3FBE">
        <w:t>based on</w:t>
      </w:r>
      <w:r w:rsidR="00BC6BB4" w:rsidRPr="005E3FBE">
        <w:t xml:space="preserve"> familiar, </w:t>
      </w:r>
      <w:r w:rsidR="002C6AD1">
        <w:t xml:space="preserve">but </w:t>
      </w:r>
      <w:r w:rsidR="00BC6BB4" w:rsidRPr="005E3FBE">
        <w:t>previously uncombined tastes</w:t>
      </w:r>
      <w:ins w:id="29" w:author="Ayse Zeynep Enkavi" w:date="2016-01-04T16:44:00Z">
        <w:r w:rsidR="005321C5">
          <w:t>.</w:t>
        </w:r>
      </w:ins>
      <w:r w:rsidR="00714D41">
        <w:t xml:space="preserve"> </w:t>
      </w:r>
      <w:proofErr w:type="spellStart"/>
      <w:ins w:id="30" w:author="Ayse Zeynep Enkavi" w:date="2016-03-18T12:05:00Z">
        <w:r w:rsidR="00C74201">
          <w:t>Gluth</w:t>
        </w:r>
        <w:proofErr w:type="spellEnd"/>
        <w:r w:rsidR="00C74201">
          <w:t xml:space="preserve"> et al. (2015) </w:t>
        </w:r>
      </w:ins>
      <w:ins w:id="31" w:author="Ayse Zeynep Enkavi" w:date="2016-03-18T12:06:00Z">
        <w:r w:rsidR="00C74201">
          <w:t xml:space="preserve">show </w:t>
        </w:r>
      </w:ins>
      <w:ins w:id="32" w:author="Ayse Zeynep Enkavi" w:date="2016-03-18T12:11:00Z">
        <w:r w:rsidR="00C74201">
          <w:t xml:space="preserve">that choices are limited by memory constraints and </w:t>
        </w:r>
      </w:ins>
      <w:ins w:id="33" w:author="Ayse Zeynep Enkavi" w:date="2016-03-18T12:12:00Z">
        <w:r w:rsidR="00C74201">
          <w:t xml:space="preserve">this memory effect is associated with </w:t>
        </w:r>
      </w:ins>
      <w:ins w:id="34" w:author="Ayse Zeynep Enkavi" w:date="2016-03-18T12:13:00Z">
        <w:r w:rsidR="00C74201">
          <w:t xml:space="preserve">functional </w:t>
        </w:r>
      </w:ins>
      <w:ins w:id="35" w:author="Ayse Zeynep Enkavi" w:date="2016-03-18T12:12:00Z">
        <w:r w:rsidR="00C74201">
          <w:t>connectivity between</w:t>
        </w:r>
      </w:ins>
      <w:ins w:id="36" w:author="Ayse Zeynep Enkavi" w:date="2016-03-18T12:13:00Z">
        <w:r w:rsidR="00C74201">
          <w:t xml:space="preserve"> the hippocampus and </w:t>
        </w:r>
        <w:proofErr w:type="spellStart"/>
        <w:r w:rsidR="00C74201">
          <w:t>vmPFC</w:t>
        </w:r>
        <w:proofErr w:type="spellEnd"/>
        <w:r w:rsidR="00C74201">
          <w:t xml:space="preserve"> </w:t>
        </w:r>
      </w:ins>
      <w:ins w:id="37" w:author="Ayse Zeynep Enkavi" w:date="2016-03-18T12:17:00Z">
        <w:r w:rsidR="00C74201">
          <w:fldChar w:fldCharType="begin" w:fldLock="1"/>
        </w:r>
      </w:ins>
      <w:r w:rsidR="00162F13">
        <w:instrText>ADDIN CSL_CITATION { "citationItems" : [ { "id" : "ITEM-1", "itemData" : { "DOI" : "10.1016/j.neuron.2015.04.023", "ISSN" : "10974199", "PMID" : "25996135", "abstract" : "Although many preferential choices in everyday life require remembering relevant information, the interplay of neural systems mediating decisions and memory has rarely been studied. We addressed this question by combining a task, in which choice options had to be retrieved from memory, with cognitive modeling and fMRI. We found that memory-guided decisions are captured by established process models of choice (sequential sampling models) but constrained by forgetting. People are biased toward remembered options and reject them only ifthey are very unattractive. Using a Bayesian modeling approach, we determined the posterior probability that options were remembered given the observed choices. This probability correlated with hippocampal activation during encoding. During decision making, the bias toward remembered options was linked to increased connectivity between hippocampus and ventromedial prefrontal cortex. Our results provide insights into the dependency of decisions on memory constraints and show that memory-related activation can be inferred from decisions.", "author" : [ { "dropping-particle" : "", "family" : "Gluth", "given" : "Sebastian", "non-dropping-particle" : "", "parse-names" : false, "suffix" : "" }, { "dropping-particle" : "", "family" : "Sommer", "given" : "Tobias", "non-dropping-particle" : "", "parse-names" : false, "suffix" : "" }, { "dropping-particle" : "", "family" : "Rieskamp", "given" : "J\u00f6rg", "non-dropping-particle" : "", "parse-names" : false, "suffix" : "" }, { "dropping-particle" : "", "family" : "B\u00fcchel", "given" : "Christian", "non-dropping-particle" : "", "parse-names" : false, "suffix" : "" } ], "container-title" : "Neuron", "id" : "ITEM-1", "issue" : "4", "issued" : { "date-parts" : [ [ "2015" ] ] }, "page" : "1078-1090", "title" : "Effective Connectivity between Hippocampus and Ventromedial Prefrontal Cortex Controls Preferential Choices from Memory", "type" : "article-journal", "volume" : "86" }, "uris" : [ "http://www.mendeley.com/documents/?uuid=856a6a15-9e7e-478d-8488-e78ce86d08e9" ] } ], "mendeley" : { "formattedCitation" : "(Gluth, Sommer, Rieskamp, &amp; B\u00fcchel, 2015)", "plainTextFormattedCitation" : "(Gluth, Sommer, Rieskamp, &amp; B\u00fcchel, 2015)", "previouslyFormattedCitation" : "(Gluth, Sommer, Rieskamp, &amp; B\u00fcchel, 2015)" }, "properties" : { "noteIndex" : 0 }, "schema" : "https://github.com/citation-style-language/schema/raw/master/csl-citation.json" }</w:instrText>
      </w:r>
      <w:r w:rsidR="00C74201">
        <w:fldChar w:fldCharType="separate"/>
      </w:r>
      <w:r w:rsidR="00C74201" w:rsidRPr="00C74201">
        <w:rPr>
          <w:noProof/>
        </w:rPr>
        <w:t>(Gluth, Sommer, Rieskamp, &amp; Büchel, 2015)</w:t>
      </w:r>
      <w:ins w:id="38" w:author="Ayse Zeynep Enkavi" w:date="2016-03-18T12:17:00Z">
        <w:r w:rsidR="00C74201">
          <w:fldChar w:fldCharType="end"/>
        </w:r>
        <w:r w:rsidR="00C74201">
          <w:t xml:space="preserve">. </w:t>
        </w:r>
      </w:ins>
      <w:r w:rsidR="00BC777F">
        <w:t xml:space="preserve">Other work </w:t>
      </w:r>
      <w:r w:rsidR="00192E15">
        <w:t xml:space="preserve">motivated by the hippocampus’ involvement in imagining future experiences in addition to past ones </w:t>
      </w:r>
      <w:ins w:id="39" w:author="Ayse Zeynep Enkavi" w:date="2016-03-18T12:46:00Z">
        <w:r w:rsidR="00162F13">
          <w:fldChar w:fldCharType="begin" w:fldLock="1"/>
        </w:r>
      </w:ins>
      <w:r w:rsidR="00162F13">
        <w:instrText>ADDIN CSL_CITATION { "citationItems" : [ { "id" : "ITEM-1", "itemData" : { "DOI" : "10.1073/pnas.0610561104", "ISSN" : "0027-8424", "PMID" : "17229836", "abstract" : "Amnesic patients have a well established deficit in remembering their past experiences. Surprisingly, however, the question as to whether such patients can imagine new experiences has not been formally addressed to our knowledge. We tested whether a group of amnesic patients with primary damage to the hippocampus bilaterally could construct new imagined experiences in response to short verbal cues that outlined a range of simple commonplace scenarios. Our results revealed that patients were markedly impaired relative to matched control subjects at imagining new experiences. Moreover, we identified a possible source for this deficit. The patients' imagined experiences lacked spatial coherence, consisting instead of fragmented images in the absence of a holistic representation of the environmental setting. The hippocampus, therefore, may make a critical contribution to the creation of new experiences by providing the spatial context into which the disparate elements of an experience can be bound. Given how closely imagined experiences match episodic memories, the absence of this function mediated by the hippocampus, may also fundamentally affect the ability to vividly re-experience the past.", "author" : [ { "dropping-particle" : "", "family" : "Hassabis", "given" : "Demis", "non-dropping-particle" : "", "parse-names" : false, "suffix" : "" }, { "dropping-particle" : "", "family" : "Kumaran", "given" : "Dharshan", "non-dropping-particle" : "", "parse-names" : false, "suffix" : "" }, { "dropping-particle" : "", "family" : "Vann", "given" : "Seralynne D", "non-dropping-particle" : "", "parse-names" : false, "suffix" : "" }, { "dropping-particle" : "", "family" : "Maguire", "given" : "Eleanor a", "non-dropping-particle" : "", "parse-names" : false, "suffix" : "" } ], "container-title" : "Proceedings of the National Academy of Sciences of the United States of America", "id" : "ITEM-1", "issue" : "5", "issued" : { "date-parts" : [ [ "2007", "1", "30" ] ] }, "page" : "1726-31", "title" : "Patients with hippocampal amnesia cannot imagine new experiences.", "type" : "article-journal", "volume" : "104" }, "uris" : [ "http://www.mendeley.com/documents/?uuid=41af2754-053a-4578-bac2-d13bdc278613" ] }, { "id" : "ITEM-2", "itemData" : { "DOI" : "10.1080/08995600802554748", "ISBN" : "1471-003X (Print)\\n1471-003X (Linking)", "ISSN" : "0899-5605", "PMID" : "17700624", "abstract" : "A rapidly growing number of recent studies show that imagining the future depends on much of the same neural machinery that is needed for remembering the past. These findings have led to the concept of the prospective brain; an idea that a crucial function of the brain is to use stored information to imagine, simulate and predict possible future events. We suggest that processes such as memory can be productively re-conceptualized in light of this idea.", "author" : [ { "dropping-particle" : "", "family" : "Schacter", "given" : "Daniel L", "non-dropping-particle" : "", "parse-names" : false, "suffix" : "" }, { "dropping-particle" : "", "family" : "Addis", "given" : "Donna Rose", "non-dropping-particle" : "", "parse-names" : false, "suffix" : "" }, { "dropping-particle" : "", "family" : "Buckner", "given" : "Randy L", "non-dropping-particle" : "", "parse-names" : false, "suffix" : "" } ], "container-title" : "Nature reviews. Neuroscience", "id" : "ITEM-2", "issue" : "9", "issued" : { "date-parts" : [ [ "2007" ] ] }, "page" : "657-661", "title" : "Remembering the past to imagine the future: the prospective brain.", "type" : "article-journal", "volume" : "8" }, "uris" : [ "http://www.mendeley.com/documents/?uuid=8119a589-47a6-4a90-adf6-8893904f5ac2" ] } ], "mendeley" : { "formattedCitation" : "(Hassabis, Kumaran, Vann, &amp; Maguire, 2007; Schacter, Addis, &amp; Buckner, 2007)", "plainTextFormattedCitation" : "(Hassabis, Kumaran, Vann, &amp; Maguire, 2007; Schacter, Addis, &amp; Buckner, 2007)" }, "properties" : { "noteIndex" : 0 }, "schema" : "https://github.com/citation-style-language/schema/raw/master/csl-citation.json" }</w:instrText>
      </w:r>
      <w:r w:rsidR="00162F13">
        <w:fldChar w:fldCharType="separate"/>
      </w:r>
      <w:r w:rsidR="00162F13" w:rsidRPr="00162F13">
        <w:rPr>
          <w:noProof/>
        </w:rPr>
        <w:t>(Hassabis, Kumaran, Vann, &amp; Maguire, 2007; Schacter, Addis, &amp; Buckner, 2007)</w:t>
      </w:r>
      <w:ins w:id="40" w:author="Ayse Zeynep Enkavi" w:date="2016-03-18T12:46:00Z">
        <w:r w:rsidR="00162F13">
          <w:fldChar w:fldCharType="end"/>
        </w:r>
      </w:ins>
      <w:r w:rsidR="00192E15">
        <w:t xml:space="preserve"> investigated its role in value-related decisions across time</w:t>
      </w:r>
      <w:r w:rsidR="00265ECE">
        <w:t>: W</w:t>
      </w:r>
      <w:r w:rsidR="00143241">
        <w:t>hen participants were asked to imagine future events</w:t>
      </w:r>
      <w:r w:rsidR="00745B56">
        <w:t>,</w:t>
      </w:r>
      <w:r w:rsidR="00143241">
        <w:t xml:space="preserve"> stronger activity in a set of brain regions including the hippocampus</w:t>
      </w:r>
      <w:r w:rsidR="00C61B75">
        <w:t xml:space="preserve"> wa</w:t>
      </w:r>
      <w:r w:rsidR="00143241">
        <w:t xml:space="preserve">s associated with </w:t>
      </w:r>
      <w:r w:rsidR="00200D50">
        <w:t>more patient choices</w:t>
      </w:r>
      <w:r w:rsidR="00143241">
        <w:t xml:space="preserve"> </w:t>
      </w:r>
      <w:ins w:id="41" w:author="Ayse Zeynep Enkavi" w:date="2016-01-04T17:19:00Z">
        <w:r w:rsidR="001867B8">
          <w:fldChar w:fldCharType="begin" w:fldLock="1"/>
        </w:r>
      </w:ins>
      <w:r w:rsidR="001867B8">
        <w:instrText>ADDIN CSL_CITATION { "citationItems" : [ { "id" : "ITEM-1", "itemData" : { "DOI" : "10.1016/j.neuron.2010.03.026", "ISSN" : "1097-4199", "PMID" : "20399735", "abstract" : "Humans discount the value of future rewards over time. Here we show using functional magnetic resonance imaging (fMRI) and neural coupling analyses that episodic future thinking reduces the rate of delay discounting through a modulation of neural decision-making and episodic future thinking networks. In addition to a standard control condition, real subject-specific episodic event cues were presented during a delay discounting task. Spontaneous episodic imagery during cue processing predicted how much subjects changed their preferences toward more future-minded choice behavior. Neural valuation signals in the anterior cingulate cortex and functional coupling of this region with hippocampus and amygdala predicted the degree to which future thinking modulated individual preference functions. A second experiment replicated the behavioral effects and ruled out alternative explanations such as date-based processing and temporal focus. The present data reveal a mechanism through which neural decision-making and prospection networks can interact to generate future-minded choice behavior.", "author" : [ { "dropping-particle" : "", "family" : "Peters", "given" : "Jan", "non-dropping-particle" : "", "parse-names" : false, "suffix" : "" }, { "dropping-particle" : "", "family" : "B\u00fcchel", "given" : "Christian", "non-dropping-particle" : "", "parse-names" : false, "suffix" : "" } ], "container-title" : "Neuron", "id" : "ITEM-1", "issue" : "1", "issued" : { "date-parts" : [ [ "2010", "4", "15" ] ] }, "page" : "138-48", "title" : "Episodic future thinking reduces reward delay discounting through an enhancement of prefrontal-mediotemporal interactions.", "type" : "article-journal", "volume" : "66" }, "uris" : [ "http://www.mendeley.com/documents/?uuid=7e5ad7b0-ecd0-43e3-9bd1-bade631b74f4" ] } ], "mendeley" : { "formattedCitation" : "(Peters &amp; B\u00fcchel, 2010)", "plainTextFormattedCitation" : "(Peters &amp; B\u00fcchel, 2010)", "previouslyFormattedCitation" : "(Peters &amp; B\u00fcchel, 2010)" }, "properties" : { "noteIndex" : 0 }, "schema" : "https://github.com/citation-style-language/schema/raw/master/csl-citation.json" }</w:instrText>
      </w:r>
      <w:r w:rsidR="001867B8">
        <w:fldChar w:fldCharType="separate"/>
      </w:r>
      <w:r w:rsidR="001867B8" w:rsidRPr="001867B8">
        <w:rPr>
          <w:noProof/>
        </w:rPr>
        <w:t>(Peters &amp; Büchel, 2010)</w:t>
      </w:r>
      <w:ins w:id="42" w:author="Ayse Zeynep Enkavi" w:date="2016-01-04T17:19:00Z">
        <w:r w:rsidR="001867B8">
          <w:fldChar w:fldCharType="end"/>
        </w:r>
      </w:ins>
      <w:r w:rsidR="00200D50">
        <w:t>.</w:t>
      </w:r>
      <w:r w:rsidR="00581549">
        <w:t xml:space="preserve"> </w:t>
      </w:r>
    </w:p>
    <w:p w14:paraId="09BFB920" w14:textId="24BA1666" w:rsidR="00B314A4" w:rsidRDefault="001D7848" w:rsidP="00FB23A8">
      <w:pPr>
        <w:pStyle w:val="BodyText"/>
      </w:pPr>
      <w:r>
        <w:t>Though these studies suggest the involvement of the hippocampus and memory processes in value-related decision-making</w:t>
      </w:r>
      <w:r w:rsidR="00745B56">
        <w:t>,</w:t>
      </w:r>
      <w:r>
        <w:t xml:space="preserve"> they do not provide</w:t>
      </w:r>
      <w:r w:rsidR="005E3FBE" w:rsidRPr="005E3FBE">
        <w:t xml:space="preserve"> conclusive evidence </w:t>
      </w:r>
      <w:ins w:id="43" w:author="Eric J. Johnson" w:date="2016-01-08T10:19:00Z">
        <w:r w:rsidR="00FE11A6">
          <w:t>for</w:t>
        </w:r>
        <w:r w:rsidR="00FE11A6" w:rsidRPr="005E3FBE">
          <w:t xml:space="preserve"> </w:t>
        </w:r>
      </w:ins>
      <w:r w:rsidR="005E3FBE" w:rsidRPr="005E3FBE">
        <w:t xml:space="preserve">the necessity of these regions and </w:t>
      </w:r>
      <w:r>
        <w:t>related</w:t>
      </w:r>
      <w:r w:rsidR="005E3FBE" w:rsidRPr="005E3FBE">
        <w:t xml:space="preserve"> cognitive processes.</w:t>
      </w:r>
      <w:r w:rsidR="009441DE">
        <w:t xml:space="preserve"> </w:t>
      </w:r>
      <w:r w:rsidR="0038230E">
        <w:t>Such evidence</w:t>
      </w:r>
      <w:r w:rsidR="000E267C">
        <w:t xml:space="preserve"> requires comparing value-related decision-</w:t>
      </w:r>
      <w:r w:rsidR="0038230E">
        <w:t>making abilities in the absence or impairment</w:t>
      </w:r>
      <w:r w:rsidR="00F835BF">
        <w:t xml:space="preserve"> of relevant brain regions. </w:t>
      </w:r>
      <w:r w:rsidR="00B314A4">
        <w:t>Such d</w:t>
      </w:r>
      <w:r w:rsidR="00F835BF">
        <w:t xml:space="preserve">ifferences </w:t>
      </w:r>
      <w:r w:rsidR="0038230E">
        <w:t>would s</w:t>
      </w:r>
      <w:r>
        <w:t>ubstantiate</w:t>
      </w:r>
      <w:r w:rsidR="0038230E">
        <w:t xml:space="preserve"> </w:t>
      </w:r>
      <w:r>
        <w:t>psychological models of decision-making involving memory processes and extend our understanding of the value network in the brain by</w:t>
      </w:r>
      <w:r w:rsidR="0038230E">
        <w:t xml:space="preserve"> </w:t>
      </w:r>
      <w:r>
        <w:t xml:space="preserve">providing </w:t>
      </w:r>
      <w:ins w:id="44" w:author="Eric J. Johnson" w:date="2016-01-08T10:20:00Z">
        <w:r w:rsidR="00FE11A6">
          <w:t xml:space="preserve">clues to the origins of </w:t>
        </w:r>
      </w:ins>
      <w:r>
        <w:t>value signals for complex options</w:t>
      </w:r>
      <w:r w:rsidR="00B314A4">
        <w:t>.</w:t>
      </w:r>
      <w:ins w:id="45" w:author="Eric J. Johnson" w:date="2016-01-08T10:20:00Z">
        <w:r w:rsidR="00FE11A6">
          <w:t xml:space="preserve"> S</w:t>
        </w:r>
      </w:ins>
      <w:r w:rsidR="0038230E">
        <w:t>uch evidence</w:t>
      </w:r>
      <w:r w:rsidR="00BC3829">
        <w:t xml:space="preserve"> established the </w:t>
      </w:r>
      <w:r w:rsidR="00AC5EF9">
        <w:t>necessity</w:t>
      </w:r>
      <w:r w:rsidR="00BC3829">
        <w:t xml:space="preserve"> of ventromedial frontal regions</w:t>
      </w:r>
      <w:r w:rsidR="00650854">
        <w:t xml:space="preserve">, now considered </w:t>
      </w:r>
      <w:ins w:id="46" w:author="Ayse Zeynep Enkavi" w:date="2016-01-04T17:35:00Z">
        <w:r w:rsidR="0011212A">
          <w:t>crucial</w:t>
        </w:r>
      </w:ins>
      <w:r w:rsidR="00650854">
        <w:t xml:space="preserve"> in the value network,</w:t>
      </w:r>
      <w:r w:rsidR="00C97CD8">
        <w:t xml:space="preserve"> in representing value</w:t>
      </w:r>
      <w:r w:rsidR="006B42E9">
        <w:t xml:space="preserve">: </w:t>
      </w:r>
      <w:r w:rsidR="00FB74A0">
        <w:t>Patients with damage in</w:t>
      </w:r>
      <w:r w:rsidR="00236A08">
        <w:t xml:space="preserve"> these areas performed poorly</w:t>
      </w:r>
      <w:r w:rsidR="00FB74A0">
        <w:t xml:space="preserve"> </w:t>
      </w:r>
      <w:r w:rsidR="00236A08">
        <w:t>in</w:t>
      </w:r>
      <w:r w:rsidR="00FB74A0">
        <w:t xml:space="preserve"> value-related decisions </w:t>
      </w:r>
      <w:r w:rsidR="004347C0">
        <w:t>compared both to healthy controls</w:t>
      </w:r>
      <w:r w:rsidR="004E6A78">
        <w:t>,</w:t>
      </w:r>
      <w:r w:rsidR="004347C0">
        <w:t xml:space="preserve"> as well as</w:t>
      </w:r>
      <w:r w:rsidR="00FB74A0">
        <w:t xml:space="preserve"> patients with lesions elsewhere in the frontal cortex</w:t>
      </w:r>
      <w:r w:rsidR="006B42E9">
        <w:t xml:space="preserve"> </w:t>
      </w:r>
      <w:r w:rsidR="00994824">
        <w:fldChar w:fldCharType="begin" w:fldLock="1"/>
      </w:r>
      <w:r w:rsidR="00994824">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"ITEM-2",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"ITEM-2", "issue" : "20", "issued" : { "date-parts" : [ [ "2011", "5", "18" ] ] }, "page" : "7527-32", "title" : "Ventromedial frontal lobe damage disrupts value maximization in humans.", "type" : "article-journal", "volume" : "31" }, "uris" : [ "http://www.mendeley.com/documents/?uuid=cce7958c-aad2-4155-80ce-1fa60ecc51d3" ] } ], "mendeley" : { "formattedCitation" : "(Camille, Griffiths, Vo, Fellows, &amp; Kable, 2011; Fellows &amp; Farah, 2007)", "plainTextFormattedCitation" : "(Camille, Griffiths, Vo, Fellows, &amp; Kable, 2011; Fellows &amp; Farah, 2007)", "previouslyFormattedCitation" : "(Camille, Griffiths, Vo, Fellows, &amp; Kable, 2011; Fellows &amp; Farah, 2007)" }, "properties" : { "noteIndex" : 0 }, "schema" : "https://github.com/citation-style-language/schema/raw/master/csl-citation.json" }</w:instrText>
      </w:r>
      <w:r w:rsidR="00994824">
        <w:fldChar w:fldCharType="separate"/>
      </w:r>
      <w:r w:rsidR="00994824" w:rsidRPr="00994824">
        <w:rPr>
          <w:noProof/>
        </w:rPr>
        <w:t>(Camille, Griffiths, Vo, Fellows, &amp; Kable, 2011; Fellows &amp; Farah, 2007)</w:t>
      </w:r>
      <w:r w:rsidR="00994824">
        <w:fldChar w:fldCharType="end"/>
      </w:r>
      <w:r w:rsidR="006B42E9">
        <w:t>.</w:t>
      </w:r>
      <w:r w:rsidR="005E3FBE" w:rsidRPr="005E3FBE">
        <w:t xml:space="preserve"> </w:t>
      </w:r>
    </w:p>
    <w:p w14:paraId="1B2DBA19" w14:textId="4FAFA5AA" w:rsidR="002E2717" w:rsidRDefault="00773ACC" w:rsidP="00A75602">
      <w:pPr>
        <w:pStyle w:val="BodyText"/>
      </w:pPr>
      <w:ins w:id="47" w:author="Eric J. Johnson" w:date="2016-01-08T10:22:00Z">
        <w:r>
          <w:t xml:space="preserve">Given </w:t>
        </w:r>
      </w:ins>
      <w:r w:rsidR="00FB23A8">
        <w:t>these findings</w:t>
      </w:r>
      <w:r w:rsidR="00D82CB3">
        <w:t>,</w:t>
      </w:r>
      <w:r w:rsidR="00CD5447" w:rsidRPr="005E3FBE">
        <w:t xml:space="preserve"> </w:t>
      </w:r>
      <w:r w:rsidR="00773BC4" w:rsidRPr="005E3FBE">
        <w:t xml:space="preserve">we ask </w:t>
      </w:r>
      <w:r w:rsidR="000072DF" w:rsidRPr="005E3FBE">
        <w:t>whether</w:t>
      </w:r>
      <w:r w:rsidR="00773BC4" w:rsidRPr="005E3FBE">
        <w:t xml:space="preserve"> </w:t>
      </w:r>
      <w:r w:rsidR="00CD5447" w:rsidRPr="005E3FBE">
        <w:t xml:space="preserve">patients with hippocampal sclerosis </w:t>
      </w:r>
      <w:r w:rsidR="000072DF" w:rsidRPr="005E3FBE">
        <w:t xml:space="preserve">are </w:t>
      </w:r>
      <w:r w:rsidR="00CD5447" w:rsidRPr="005E3FBE">
        <w:t xml:space="preserve">impaired </w:t>
      </w:r>
      <w:r w:rsidR="000072DF" w:rsidRPr="005E3FBE">
        <w:t xml:space="preserve">in </w:t>
      </w:r>
      <w:r w:rsidR="004E6A78">
        <w:t>making consistent value-based decisions</w:t>
      </w:r>
      <w:r w:rsidR="00CD5447" w:rsidRPr="005E3FBE">
        <w:t>.</w:t>
      </w:r>
      <w:r w:rsidR="00FB23A8">
        <w:t xml:space="preserve"> </w:t>
      </w:r>
      <w:r w:rsidR="000072DF" w:rsidRPr="005E3FBE">
        <w:t xml:space="preserve">We </w:t>
      </w:r>
      <w:r w:rsidR="001A70C8" w:rsidRPr="005E3FBE">
        <w:t xml:space="preserve">test this </w:t>
      </w:r>
      <w:r w:rsidR="000072DF" w:rsidRPr="005E3FBE">
        <w:t>with</w:t>
      </w:r>
      <w:r w:rsidR="000E2D96" w:rsidRPr="005E3FBE">
        <w:t xml:space="preserve"> </w:t>
      </w:r>
      <w:r w:rsidR="001A70C8" w:rsidRPr="005E3FBE">
        <w:t xml:space="preserve">a series of </w:t>
      </w:r>
      <w:r w:rsidR="00054516" w:rsidRPr="005E3FBE">
        <w:t xml:space="preserve">binary choices among </w:t>
      </w:r>
      <w:r w:rsidR="00773BC4" w:rsidRPr="005E3FBE">
        <w:t>commonly consumed and familiar</w:t>
      </w:r>
      <w:r w:rsidR="00054516" w:rsidRPr="005E3FBE">
        <w:t xml:space="preserve"> </w:t>
      </w:r>
      <w:r w:rsidR="00773BC4" w:rsidRPr="005E3FBE">
        <w:t xml:space="preserve">food </w:t>
      </w:r>
      <w:r w:rsidR="001B79B2" w:rsidRPr="005E3FBE">
        <w:t>products</w:t>
      </w:r>
      <w:r w:rsidR="00054516" w:rsidRPr="005E3FBE">
        <w:t xml:space="preserve">. Our measure </w:t>
      </w:r>
      <w:r w:rsidR="00C017A4" w:rsidRPr="005E3FBE">
        <w:t xml:space="preserve">of choice quality </w:t>
      </w:r>
      <w:r w:rsidR="00054516" w:rsidRPr="005E3FBE">
        <w:t xml:space="preserve">is </w:t>
      </w:r>
      <w:r w:rsidR="00773BC4" w:rsidRPr="005E3FBE">
        <w:t>transi</w:t>
      </w:r>
      <w:r w:rsidR="000072DF" w:rsidRPr="005E3FBE">
        <w:t>t</w:t>
      </w:r>
      <w:r w:rsidR="00773BC4" w:rsidRPr="005E3FBE">
        <w:t>ivity</w:t>
      </w:r>
      <w:r w:rsidR="000E2D96" w:rsidRPr="005E3FBE">
        <w:t xml:space="preserve">, </w:t>
      </w:r>
      <w:r w:rsidR="000072DF" w:rsidRPr="005E3FBE">
        <w:t>the degree</w:t>
      </w:r>
      <w:ins w:id="48" w:author="Ayse Zeynep Enkavi" w:date="2016-03-18T12:51:00Z">
        <w:r w:rsidR="00D04E95">
          <w:t xml:space="preserve"> to which</w:t>
        </w:r>
      </w:ins>
      <w:r w:rsidR="000072DF" w:rsidRPr="005E3FBE">
        <w:t xml:space="preserve"> </w:t>
      </w:r>
      <w:ins w:id="49" w:author="Ayse Zeynep Enkavi" w:date="2016-01-04T17:36:00Z">
        <w:r w:rsidR="0011212A">
          <w:t>preferences are internally</w:t>
        </w:r>
      </w:ins>
      <w:r w:rsidR="000E2D96" w:rsidRPr="005E3FBE">
        <w:t xml:space="preserve"> consistent.</w:t>
      </w:r>
      <w:r w:rsidR="004E6A78">
        <w:t xml:space="preserve"> </w:t>
      </w:r>
      <w:r w:rsidR="00FB23A8">
        <w:t>I</w:t>
      </w:r>
      <w:r w:rsidR="006F120B" w:rsidRPr="005E3FBE">
        <w:t>f a</w:t>
      </w:r>
      <w:r w:rsidR="000E2D96" w:rsidRPr="005E3FBE">
        <w:t xml:space="preserve"> person </w:t>
      </w:r>
      <w:r w:rsidR="0062772B" w:rsidRPr="005E3FBE">
        <w:t>chooses A</w:t>
      </w:r>
      <w:r w:rsidR="000E2D96" w:rsidRPr="005E3FBE">
        <w:t xml:space="preserve"> over B, and B over C, transitivity </w:t>
      </w:r>
      <w:r w:rsidR="00C017A4" w:rsidRPr="005E3FBE">
        <w:t>requires</w:t>
      </w:r>
      <w:r w:rsidR="000E2D96" w:rsidRPr="005E3FBE">
        <w:t xml:space="preserve"> they pick A over</w:t>
      </w:r>
      <w:r w:rsidR="006F120B" w:rsidRPr="005E3FBE">
        <w:t xml:space="preserve"> C </w:t>
      </w:r>
      <w:r w:rsidR="001749D3" w:rsidRPr="005E3FBE">
        <w:fldChar w:fldCharType="begin" w:fldLock="1"/>
      </w:r>
      <w:r w:rsidR="00994824">
        <w:instrText>ADDIN CSL_CITATION { "citationItems" : [ { "id" : "ITEM-1", "itemData" : { "author" : [ { "dropping-particle" : "", "family" : "Samuelson", "given" : "P. A.", "non-dropping-particle" : "", "parse-names" : false, "suffix" : "" } ], "container-title" : "Economica", "id" : "ITEM-1", "issue" : "17", "issued" : { "date-parts" : [ [ "1938" ] ] }, "page" : "61-71", "title" : "A Note on the Pure Theory of Behaviour Consumer 's Behavior", "type" : "article-journal", "volume" : "5" }, "uris" : [ "http://www.mendeley.com/documents/?uuid=76a67fa4-e75d-48fd-a64c-f0f1b7336b4e" ] } ], "mendeley" : { "formattedCitation" : "(Samuelson, 1938)", "plainTextFormattedCitation" : "(Samuelson, 1938)", "previouslyFormattedCitation" : "(Samuelson, 1938)" }, "properties" : { "noteIndex" : 0 }, "schema" : "https://github.com/citation-style-language/schema/raw/master/csl-citation.json" }</w:instrText>
      </w:r>
      <w:r w:rsidR="001749D3" w:rsidRPr="005E3FBE">
        <w:fldChar w:fldCharType="separate"/>
      </w:r>
      <w:r w:rsidR="001749D3" w:rsidRPr="005E3FBE">
        <w:rPr>
          <w:noProof/>
        </w:rPr>
        <w:t>(Samuelson, 1938)</w:t>
      </w:r>
      <w:r w:rsidR="001749D3" w:rsidRPr="005E3FBE">
        <w:fldChar w:fldCharType="end"/>
      </w:r>
      <w:r w:rsidR="000E2D96" w:rsidRPr="005E3FBE">
        <w:t xml:space="preserve">. </w:t>
      </w:r>
      <w:ins w:id="50" w:author="Ayse Zeynep Enkavi" w:date="2016-03-18T13:08:00Z">
        <w:r w:rsidR="004D73B6">
          <w:t>E</w:t>
        </w:r>
      </w:ins>
      <w:r w:rsidR="000E2D96" w:rsidRPr="005E3FBE">
        <w:t xml:space="preserve">arly </w:t>
      </w:r>
      <w:r w:rsidR="00773BC4" w:rsidRPr="005E3FBE">
        <w:t xml:space="preserve">empirical </w:t>
      </w:r>
      <w:r w:rsidR="000E2D96" w:rsidRPr="005E3FBE">
        <w:t xml:space="preserve">work </w:t>
      </w:r>
      <w:ins w:id="51" w:author="Ayse Zeynep Enkavi" w:date="2016-03-18T13:07:00Z">
        <w:r w:rsidR="004D73B6">
          <w:t xml:space="preserve">investigated violations of transitivity </w:t>
        </w:r>
      </w:ins>
      <w:r w:rsidR="000E2D96" w:rsidRPr="005E3FBE">
        <w:t xml:space="preserve">in decision-making </w:t>
      </w:r>
      <w:r w:rsidR="001749D3" w:rsidRPr="005E3FBE">
        <w:fldChar w:fldCharType="begin" w:fldLock="1"/>
      </w:r>
      <w:r w:rsidR="00994824">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"formattedCitation" : "(Tversky, 1969)", "plainTextFormattedCitation" : "(Tversky, 1969)", "previouslyFormattedCitation" : "(Tversky, 1969)" }, "properties" : { "noteIndex" : 0 }, "schema" : "https://github.com/citation-style-language/schema/raw/master/csl-citation.json" }</w:instrText>
      </w:r>
      <w:r w:rsidR="001749D3" w:rsidRPr="005E3FBE">
        <w:fldChar w:fldCharType="separate"/>
      </w:r>
      <w:r w:rsidR="001749D3" w:rsidRPr="005E3FBE">
        <w:rPr>
          <w:noProof/>
        </w:rPr>
        <w:t>(Tversky, 1969)</w:t>
      </w:r>
      <w:r w:rsidR="001749D3" w:rsidRPr="005E3FBE">
        <w:fldChar w:fldCharType="end"/>
      </w:r>
      <w:r w:rsidR="000E2D96" w:rsidRPr="005E3FBE">
        <w:t xml:space="preserve">, recent </w:t>
      </w:r>
      <w:r w:rsidR="00FB23A8">
        <w:t>decision</w:t>
      </w:r>
      <w:r w:rsidR="000E2D96" w:rsidRPr="005E3FBE">
        <w:t xml:space="preserve"> neuroscience</w:t>
      </w:r>
      <w:r w:rsidR="00BE0EA4" w:rsidRPr="005E3FBE">
        <w:t xml:space="preserve"> </w:t>
      </w:r>
      <w:r w:rsidR="001749D3" w:rsidRPr="005E3FBE">
        <w:fldChar w:fldCharType="begin" w:fldLock="1"/>
      </w:r>
      <w:r w:rsidR="00606DAD">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"id" : "ITEM-4", "itemData" : { "DOI" : "10.3389/fnhum.2010.00049", "ISSN" : "1662-5161", "PMID" : "20814565", "abstract" : "It is often assumed that decisions are made by rank-ordering and thus comparing the available choice options based on their subjective values. Rank-ordering requires that the alternatives' subjective values are mentally represented at least on an ordinal scale. Because one alternative cannot be at the same time better and worse than another alternative, choices should satisfy transitivity (if alternative A is preferred over B, and B is preferred over C, A should be preferred over C). Yet, individuals often demonstrate striking violations of transitivity (preferring C over A). We used functional magnetic resonance imaging to study the neural correlates of intransitive choices between gambles varying in magnitude and probability of financial gains. Behavioral intransitivities were common. They occurred because participants did not evaluate the gambles independently, but in comparison with the alternative gamble presented. Neural value signals in prefrontal and parietal cortex were not ordinal-scaled and transitive, but reflected fluctuations in the gambles' local, pairing-dependent preference-ranks. Detailed behavioral analysis of gamble preferences showed that, depending on the difference in the offered gambles' attributes, participants gave variable priority to magnitude or probability and thus shifted between preferring richer or safer gambles. The variable, context-dependent priority given to magnitude and probability was tracked by insula (magnitude) and posterior cingulate (probability). Their activation-balance may reflect the individual decision rules leading to intransitivities. Thus, the phenomenon of intransitivity is reflected in the organization of the neural systems involved in risky decision-making.", "author" : [ { "dropping-particle" : "", "family" : "Kalenscher", "given" : "Tobias", "non-dropping-particle" : "", "parse-names" : false, "suffix" : "" }, { "dropping-particle" : "", "family" : "Tobler", "given" : "Philippe N", "non-dropping-particle" : "", "parse-names" : false, "suffix" : "" }, { "dropping-particle" : "", "family" : "Huijbers", "given" : "Willem", "non-dropping-particle" : "", "parse-names" : false, "suffix" : "" }, { "dropping-particle" : "", "family" : "Daselaar", "given" : "Sander M", "non-dropping-particle" : "", "parse-names" : false, "suffix" : "" }, { "dropping-particle" : "", "family" : "Pennartz", "given" : "Cyriel M a", "non-dropping-particle" : "", "parse-names" : false, "suffix" : "" } ], "container-title" : "Frontiers in human neuroscience", "id" : "ITEM-4", "issue" : "June", "issued" : { "date-parts" : [ [ "2010", "1" ] ] }, "page" : "1-14", "title" : "Neural signatures of intransitive preferences.", "type" : "article-journal", "volume" : "4" }, "uris" : [ "http://www.mendeley.com/documents/?uuid=b1b4d728-4c91-40a3-acba-a65057fc0373" ] } ], "mendeley" : { "formattedCitation" : "(Camille et al., 2011; Fellows &amp; Farah, 2007; Fellows, 2006a; Kalenscher, Tobler, Huijbers, Daselaar, &amp; Pennartz, 2010)", "plainTextFormattedCitation" : "(Camille et al., 2011; Fellows &amp; Farah, 2007; Fellows, 2006a; Kalenscher, Tobler, Huijbers, Daselaar, &amp; Pennartz, 2010)", "previouslyFormattedCitation" : "(Camille et al., 2011; Fellows &amp; Farah, 2007; Fellows, 2006a; Kalenscher, Tobler, Huijbers, Daselaar, &amp; Pennartz, 2010)" }, "properties" : { "noteIndex" : 0 }, "schema" : "https://github.com/citation-style-language/schema/raw/master/csl-citation.json" }</w:instrText>
      </w:r>
      <w:r w:rsidR="001749D3" w:rsidRPr="005E3FBE">
        <w:fldChar w:fldCharType="separate"/>
      </w:r>
      <w:r w:rsidR="00606DAD" w:rsidRPr="00606DAD">
        <w:rPr>
          <w:noProof/>
        </w:rPr>
        <w:t>(Camille et al., 2011; Fellows &amp; Farah, 2007; Fellows, 2006a; Kalenscher, Tobler, Huijbers, Daselaar, &amp; Pennartz, 2010)</w:t>
      </w:r>
      <w:r w:rsidR="001749D3" w:rsidRPr="005E3FBE">
        <w:fldChar w:fldCharType="end"/>
      </w:r>
      <w:r w:rsidR="000E2D96" w:rsidRPr="005E3FBE">
        <w:t xml:space="preserve"> and consumer choice</w:t>
      </w:r>
      <w:r w:rsidR="001749D3" w:rsidRPr="005E3FBE">
        <w:t xml:space="preserve"> </w:t>
      </w:r>
      <w:r w:rsidR="001749D3" w:rsidRPr="005E3FBE">
        <w:fldChar w:fldCharType="begin" w:fldLock="1"/>
      </w:r>
      <w:r w:rsidR="00994824">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"formattedCitation" : "(Lee, Amir, &amp; Ariely, 2009)", "plainTextFormattedCitation" : "(Lee, Amir, &amp; Ariely, 2009)", "previouslyFormattedCitation" : "(Lee, Amir, &amp; Ariely, 2009)" }, "properties" : { "noteIndex" : 0 }, "schema" : "https://github.com/citation-style-language/schema/raw/master/csl-citation.json" }</w:instrText>
      </w:r>
      <w:r w:rsidR="001749D3" w:rsidRPr="005E3FBE">
        <w:fldChar w:fldCharType="separate"/>
      </w:r>
      <w:r w:rsidR="001749D3" w:rsidRPr="005E3FBE">
        <w:rPr>
          <w:noProof/>
        </w:rPr>
        <w:t>(Lee, Amir, &amp; Ariely, 2009)</w:t>
      </w:r>
      <w:r w:rsidR="001749D3" w:rsidRPr="005E3FBE">
        <w:fldChar w:fldCharType="end"/>
      </w:r>
      <w:r w:rsidR="000E2D96" w:rsidRPr="005E3FBE">
        <w:t xml:space="preserve">. </w:t>
      </w:r>
      <w:r w:rsidR="00CD5447" w:rsidRPr="005E3FBE">
        <w:t xml:space="preserve">Transitivity of </w:t>
      </w:r>
      <w:r w:rsidR="004E6A78">
        <w:t>choices</w:t>
      </w:r>
      <w:r w:rsidR="004E6A78" w:rsidRPr="005E3FBE">
        <w:t xml:space="preserve"> </w:t>
      </w:r>
      <w:r w:rsidR="00CD5447" w:rsidRPr="005E3FBE">
        <w:t xml:space="preserve">is embraced as a desirable </w:t>
      </w:r>
      <w:r w:rsidR="00274510" w:rsidRPr="005E3FBE">
        <w:t>property of a choice process</w:t>
      </w:r>
      <w:r w:rsidR="00383A71" w:rsidRPr="005E3FBE">
        <w:t xml:space="preserve"> </w:t>
      </w:r>
      <w:r w:rsidR="001749D3" w:rsidRPr="005E3FBE">
        <w:fldChar w:fldCharType="begin" w:fldLock="1"/>
      </w:r>
      <w:r w:rsidR="00994824">
        <w:instrText>ADDIN CSL_CITATION { "citationItems" : [ { "id" : "ITEM-1", "itemData" : { "DOI" : "10.1016/j.obhdp.2007.02.001", "ISSN" : "07495978", "author" : [ { "dropping-particle" : "", "family" : "Birnbaum", "given" : "Michael H.", "non-dropping-particle" : "", "parse-names" : false, "suffix" : "" }, { "dropping-particle" : "", "family" : "Gutierrez", "given" : "Roman J.", "non-dropping-particle" : "", "parse-names" : false, "suffix" : "" } ], "container-title" : "Organizational Behavior and Human Decision Processes", "id" : "ITEM-1", "issue" : "1", "issued" : { "date-parts" : [ [ "2007", "9" ] ] }, "page" : "96-112", "title" : "Testing for intransitivity of preferences predicted by a lexicographic semi-order", "type" : "article-journal", "volume" : "104" }, "uris" : [ "http://www.mendeley.com/documents/?uuid=ea82d82c-450f-4c88-af74-a5305eeed73e" ] } ], "mendeley" : { "formattedCitation" : "(Birnbaum &amp; Gutierrez, 2007)", "plainTextFormattedCitation" : "(Birnbaum &amp; Gutierrez, 2007)", "previouslyFormattedCitation" : "(Birnbaum &amp; Gutierrez, 2007)" }, "properties" : { "noteIndex" : 0 }, "schema" : "https://github.com/citation-style-language/schema/raw/master/csl-citation.json" }</w:instrText>
      </w:r>
      <w:r w:rsidR="001749D3" w:rsidRPr="005E3FBE">
        <w:fldChar w:fldCharType="separate"/>
      </w:r>
      <w:r w:rsidR="001749D3" w:rsidRPr="005E3FBE">
        <w:rPr>
          <w:noProof/>
        </w:rPr>
        <w:t>(Birnbaum &amp; Gutierrez, 2007)</w:t>
      </w:r>
      <w:r w:rsidR="001749D3" w:rsidRPr="005E3FBE">
        <w:fldChar w:fldCharType="end"/>
      </w:r>
      <w:r w:rsidR="002C1833" w:rsidRPr="005E3FBE">
        <w:t>.</w:t>
      </w:r>
      <w:r w:rsidR="00994824">
        <w:t xml:space="preserve"> </w:t>
      </w:r>
      <w:r w:rsidR="00597354" w:rsidRPr="005E3FBE">
        <w:t>We include</w:t>
      </w:r>
      <w:r w:rsidR="00527F5C" w:rsidRPr="005E3FBE">
        <w:t>d</w:t>
      </w:r>
      <w:ins w:id="52" w:author="Eric J. Johnson" w:date="2016-01-08T10:22:00Z">
        <w:r>
          <w:t xml:space="preserve">, as a control, </w:t>
        </w:r>
      </w:ins>
      <w:r w:rsidR="00597354" w:rsidRPr="005E3FBE">
        <w:t xml:space="preserve">a </w:t>
      </w:r>
      <w:r w:rsidR="00AE05BF">
        <w:t xml:space="preserve">pairwise </w:t>
      </w:r>
      <w:r w:rsidR="00597354" w:rsidRPr="005E3FBE">
        <w:t>judgment</w:t>
      </w:r>
      <w:r w:rsidR="00AE05BF">
        <w:t xml:space="preserve"> task</w:t>
      </w:r>
      <w:r w:rsidR="00597354" w:rsidRPr="005E3FBE">
        <w:t xml:space="preserve">, </w:t>
      </w:r>
      <w:r w:rsidR="00582DD2" w:rsidRPr="005E3FBE">
        <w:t xml:space="preserve">presenting </w:t>
      </w:r>
      <w:r w:rsidR="00597354" w:rsidRPr="005E3FBE">
        <w:t xml:space="preserve">respondents </w:t>
      </w:r>
      <w:r w:rsidR="00582DD2" w:rsidRPr="005E3FBE">
        <w:t xml:space="preserve">with pairs of numbers and asking them </w:t>
      </w:r>
      <w:r w:rsidR="00527F5C" w:rsidRPr="005E3FBE">
        <w:t xml:space="preserve">to judge </w:t>
      </w:r>
      <w:r w:rsidR="00597354" w:rsidRPr="005E3FBE">
        <w:t xml:space="preserve">which </w:t>
      </w:r>
      <w:r w:rsidR="00527F5C" w:rsidRPr="005E3FBE">
        <w:t xml:space="preserve">of </w:t>
      </w:r>
      <w:r w:rsidR="00582DD2" w:rsidRPr="005E3FBE">
        <w:t xml:space="preserve">the </w:t>
      </w:r>
      <w:r w:rsidR="00527F5C" w:rsidRPr="005E3FBE">
        <w:t xml:space="preserve">two </w:t>
      </w:r>
      <w:r w:rsidR="00582DD2" w:rsidRPr="005E3FBE">
        <w:t>i</w:t>
      </w:r>
      <w:r w:rsidR="00597354" w:rsidRPr="005E3FBE">
        <w:t>s bigger.</w:t>
      </w:r>
      <w:r w:rsidR="00527F5C" w:rsidRPr="005E3FBE">
        <w:t xml:space="preserve"> </w:t>
      </w:r>
      <w:r w:rsidR="00A61D76">
        <w:t xml:space="preserve">This is similar to the protocols used to establish the necessary role of the </w:t>
      </w:r>
      <w:proofErr w:type="spellStart"/>
      <w:r w:rsidR="00A61D76">
        <w:t>vmPFC</w:t>
      </w:r>
      <w:proofErr w:type="spellEnd"/>
      <w:r w:rsidR="00A61D76">
        <w:t xml:space="preserve"> in value-related decisions </w:t>
      </w:r>
      <w:r w:rsidR="007E35AE">
        <w:fldChar w:fldCharType="begin" w:fldLock="1"/>
      </w:r>
      <w:r w:rsidR="007E35AE">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"mendeley" : { "formattedCitation" : "(Fellows &amp; Farah, 2007)", "plainTextFormattedCitation" : "(Fellows &amp; Farah, 2007)", "previouslyFormattedCitation" : "(Fellows &amp; Farah, 2007)" }, "properties" : { "noteIndex" : 0 }, "schema" : "https://github.com/citation-style-language/schema/raw/master/csl-citation.json" }</w:instrText>
      </w:r>
      <w:r w:rsidR="007E35AE">
        <w:fldChar w:fldCharType="separate"/>
      </w:r>
      <w:r w:rsidR="007E35AE" w:rsidRPr="007E35AE">
        <w:rPr>
          <w:noProof/>
        </w:rPr>
        <w:t>(Fellows &amp; Farah, 2007)</w:t>
      </w:r>
      <w:r w:rsidR="007E35AE">
        <w:fldChar w:fldCharType="end"/>
      </w:r>
      <w:r w:rsidR="00A61D76">
        <w:t xml:space="preserve">. Thus, selective differences </w:t>
      </w:r>
      <w:r w:rsidR="00265ECE">
        <w:t>in patients with MTL damage</w:t>
      </w:r>
      <w:r w:rsidR="00A61D76">
        <w:t xml:space="preserve"> in </w:t>
      </w:r>
      <w:r w:rsidR="007E666D">
        <w:t>value-based choices</w:t>
      </w:r>
      <w:r w:rsidR="00A61D76">
        <w:t xml:space="preserve"> compared to </w:t>
      </w:r>
      <w:r w:rsidR="007E666D">
        <w:t>numerical</w:t>
      </w:r>
      <w:r w:rsidR="00A61D76">
        <w:t xml:space="preserve"> decisions should provide strong evidence for the </w:t>
      </w:r>
      <w:r w:rsidR="00265ECE">
        <w:t xml:space="preserve">involvement of the </w:t>
      </w:r>
      <w:r w:rsidR="007E666D">
        <w:t>hippocampus, and thereby mnemonic</w:t>
      </w:r>
      <w:r w:rsidR="00A61D76">
        <w:t xml:space="preserve"> processes in value-based decision-making.</w:t>
      </w:r>
      <w:r w:rsidR="00527F5C" w:rsidRPr="005E3FBE">
        <w:t xml:space="preserve"> </w:t>
      </w:r>
    </w:p>
    <w:p w14:paraId="444910C5" w14:textId="5E30B4E4" w:rsidR="00CF48E6" w:rsidRDefault="00AE05BF" w:rsidP="00E6065B">
      <w:r>
        <w:t>T</w:t>
      </w:r>
      <w:r w:rsidR="00175E0B">
        <w:t xml:space="preserve">wo </w:t>
      </w:r>
      <w:r w:rsidR="00631484">
        <w:t>conceptual clarifications</w:t>
      </w:r>
      <w:r>
        <w:t xml:space="preserve"> are in order</w:t>
      </w:r>
      <w:r w:rsidR="00691BB9">
        <w:t>.</w:t>
      </w:r>
      <w:r w:rsidR="00631484">
        <w:t xml:space="preserve"> </w:t>
      </w:r>
      <w:r w:rsidR="00175E0B">
        <w:t>Our central</w:t>
      </w:r>
      <w:r w:rsidR="00631484">
        <w:t xml:space="preserve"> </w:t>
      </w:r>
      <w:r w:rsidR="00635059">
        <w:t>dependent measure</w:t>
      </w:r>
      <w:r w:rsidR="00175E0B">
        <w:t>, the frequency of intransi</w:t>
      </w:r>
      <w:r>
        <w:t>tive</w:t>
      </w:r>
      <w:r w:rsidR="00175E0B">
        <w:t xml:space="preserve"> preferences has been used </w:t>
      </w:r>
      <w:r>
        <w:t xml:space="preserve">before </w:t>
      </w:r>
      <w:r w:rsidR="00175E0B">
        <w:t xml:space="preserve">to </w:t>
      </w:r>
      <w:r>
        <w:t>examine</w:t>
      </w:r>
      <w:r w:rsidR="00175E0B">
        <w:t xml:space="preserve"> </w:t>
      </w:r>
      <w:r w:rsidR="00175E0B" w:rsidRPr="005E3FBE">
        <w:t xml:space="preserve">the inability of decision makers to produce a stable representation of the value </w:t>
      </w:r>
      <w:r>
        <w:t>of choice</w:t>
      </w:r>
      <w:r w:rsidR="00175E0B" w:rsidRPr="005E3FBE">
        <w:t xml:space="preserve"> options</w:t>
      </w:r>
      <w:r>
        <w:t xml:space="preserve">, </w:t>
      </w:r>
      <w:r w:rsidR="00175E0B">
        <w:t xml:space="preserve">with other patient groups </w:t>
      </w:r>
      <w:r w:rsidR="00175E0B">
        <w:fldChar w:fldCharType="begin" w:fldLock="1"/>
      </w:r>
      <w:r w:rsidR="00175E0B">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"ITEM-2",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"ITEM-2", "issue" : "20", "issued" : { "date-parts" : [ [ "2011", "5", "18" ] ] }, "page" : "7527-32", "title" : "Ventromedial frontal lobe damage disrupts value maximization in humans.", "type" : "article-journal", "volume" : "31" }, "uris" : [ "http://www.mendeley.com/documents/?uuid=cce7958c-aad2-4155-80ce-1fa60ecc51d3" ] } ], "mendeley" : { "formattedCitation" : "(Camille et al., 2011; Fellows &amp; Farah, 2007)", "plainTextFormattedCitation" : "(Camille et al., 2011; Fellows &amp; Farah, 2007)", "previouslyFormattedCitation" : "(Camille et al., 2011; Fellows &amp; Farah, 2007)" }, "properties" : { "noteIndex" : 0 }, "schema" : "https://github.com/citation-style-language/schema/raw/master/csl-citation.json" }</w:instrText>
      </w:r>
      <w:r w:rsidR="00175E0B">
        <w:fldChar w:fldCharType="separate"/>
      </w:r>
      <w:r w:rsidR="00175E0B" w:rsidRPr="007E35AE">
        <w:rPr>
          <w:noProof/>
        </w:rPr>
        <w:t>(Camille et al., 2011; Fellows &amp; Farah, 2007)</w:t>
      </w:r>
      <w:r w:rsidR="00175E0B">
        <w:fldChar w:fldCharType="end"/>
      </w:r>
      <w:r w:rsidR="00175E0B" w:rsidRPr="005E3FBE">
        <w:t>.</w:t>
      </w:r>
      <w:r w:rsidR="00691BB9">
        <w:t xml:space="preserve"> Earl</w:t>
      </w:r>
      <w:r w:rsidR="00732CE7">
        <w:t>ier</w:t>
      </w:r>
      <w:r w:rsidR="00691BB9">
        <w:t xml:space="preserve"> work</w:t>
      </w:r>
      <w:r>
        <w:t xml:space="preserve">, however, </w:t>
      </w:r>
      <w:r w:rsidR="00691BB9">
        <w:t xml:space="preserve">using </w:t>
      </w:r>
      <w:r w:rsidR="00732CE7">
        <w:t>choice</w:t>
      </w:r>
      <w:r w:rsidR="00691BB9">
        <w:t xml:space="preserve"> intransitivity as a dependent measure</w:t>
      </w:r>
      <w:r w:rsidR="00265ECE">
        <w:t xml:space="preserve"> </w:t>
      </w:r>
      <w:r>
        <w:t xml:space="preserve">did so </w:t>
      </w:r>
      <w:r w:rsidR="00175E0B">
        <w:t xml:space="preserve">to identify </w:t>
      </w:r>
      <w:r w:rsidR="00C75384" w:rsidRPr="005E3FBE">
        <w:t>choice heuristics incompatible with utility maximization</w:t>
      </w:r>
      <w:r w:rsidR="001F3831" w:rsidRPr="005E3FBE">
        <w:t xml:space="preserve"> </w:t>
      </w:r>
      <w:r w:rsidR="007E35AE">
        <w:fldChar w:fldCharType="begin" w:fldLock="1"/>
      </w:r>
      <w:r w:rsidR="007E35AE">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"formattedCitation" : "(Tversky, 1969)", "plainTextFormattedCitation" : "(Tversky, 1969)", "previouslyFormattedCitation" : "(Tversky, 1969)" }, "properties" : { "noteIndex" : 0 }, "schema" : "https://github.com/citation-style-language/schema/raw/master/csl-citation.json" }</w:instrText>
      </w:r>
      <w:r w:rsidR="007E35AE">
        <w:fldChar w:fldCharType="separate"/>
      </w:r>
      <w:r w:rsidR="007E35AE" w:rsidRPr="007E35AE">
        <w:rPr>
          <w:noProof/>
        </w:rPr>
        <w:t>(Tversky, 1969)</w:t>
      </w:r>
      <w:r w:rsidR="007E35AE">
        <w:fldChar w:fldCharType="end"/>
      </w:r>
      <w:r w:rsidR="00691BB9">
        <w:t xml:space="preserve">. This </w:t>
      </w:r>
      <w:r w:rsidR="00175E0B">
        <w:t xml:space="preserve">resulted in </w:t>
      </w:r>
      <w:r w:rsidR="00691BB9">
        <w:t xml:space="preserve">a debate on the correct probabilistic model of transitivity that would account for errors in experimental data </w:t>
      </w:r>
      <w:r w:rsidR="00175E0B">
        <w:t>and whether that was evidence for a particular mechanis</w:t>
      </w:r>
      <w:r>
        <w:t>m</w:t>
      </w:r>
      <w:r w:rsidR="00175E0B" w:rsidDel="00175E0B">
        <w:t xml:space="preserve"> </w:t>
      </w:r>
      <w:r w:rsidR="007E35AE">
        <w:fldChar w:fldCharType="begin" w:fldLock="1"/>
      </w:r>
      <w:r w:rsidR="007E35AE">
        <w:instrText>ADDIN CSL_CITATION { "citationItems" : [ { "id" : "ITEM-1", "itemData" : { "DOI" : "10.1016/j.obhdp.2007.02.001", "ISSN" : "07495978", "author" : [ { "dropping-particle" : "", "family" : "Birnbaum", "given" : "Michael H.", "non-dropping-particle" : "", "parse-names" : false, "suffix" : "" }, { "dropping-particle" : "", "family" : "Gutierrez", "given" : "Roman J.", "non-dropping-particle" : "", "parse-names" : false, "suffix" : "" } ], "container-title" : "Organizational Behavior and Human Decision Processes", "id" : "ITEM-1", "issue" : "1", "issued" : { "date-parts" : [ [ "2007", "9" ] ] }, "page" : "96-112", "title" : "Testing for intransitivity of preferences predicted by a lexicographic semi-order", "type" : "article-journal", "volume" : "104" }, "uris" : [ "http://www.mendeley.com/documents/?uuid=ea82d82c-450f-4c88-af74-a5305eeed73e" ] }, { "id" : "ITEM-2", "itemData" : { "DOI" : "10.1037/a0025291", "ISSN" : "1939-1471", "author" : [ { "dropping-particle" : "", "family" : "Regenwetter", "given" : "Michel", "non-dropping-particle" : "", "parse-names" : false, "suffix" : "" }, { "dropping-particle" : "", "family" : "Dana", "given" : "Jason", "non-dropping-particle" : "", "parse-names" : false, "suffix" : "" }, { "dropping-particle" : "", "family" : "Davis-Stober", "given" : "Clintin P.", "non-dropping-particle" : "", "parse-names" : false, "suffix" : "" }, { "dropping-particle" : "", "family" : "Guo", "given" : "Ying", "non-dropping-particle" : "", "parse-names" : false, "suffix" : "" } ], "container-title" : "Psychological Review", "id" : "ITEM-2", "issue" : "4", "issued" : { "date-parts" : [ [ "2011" ] ] }, "page" : "684-688", "title" : "Parsimonious testing of transitive or intransitive preferences: R</w:instrText>
      </w:r>
      <w:r w:rsidR="007E35AE" w:rsidRPr="00A75602">
        <w:rPr>
          <w:lang w:val="de-DE"/>
        </w:rPr>
        <w:instrText>eply to Birnbaum (2011).", "type" : "article-journal", "volume" : "118" }, "uris" : [ "http://www.mendeley.com/documents/?uuid=1a4aff2b-8c55-4d71-974b-07d835f59bed" ] }, { "id" : "ITEM-3", "itemData" : { "author" : [ { "dropping-particle" : "", "family" : "Regenwetter", "given" : "Michel", "non-dropping-particle" : "", "parse-names" : false, "suffix" : "" }, { "dropping-particle" : "", "family" : "Davis-Stober", "given" : "Clintin P", "non-dropping-particle" : "", "parse-names" : false, "suffix" : "" } ], "container-title" : "Decision Modeling and Behavior in Complex and Uncertain Environments", "id" : "ITEM-3", "issued" : { "date-parts" : [ [ "2008" ] ] }, "page" : "99-124", "title" : "There are many models of transitive preference: a tutorial review and current perspective", "type" : "article-journal", "volume" : "21" }, "uris" : [ "http://www.mendeley.com/documents/?uuid=7a5ed8c6-b289-4567-bb12-5fc441c3f4a2" ] } ], "mendeley" : { "formattedCitation" : "(Birnbaum &amp; Gutierrez, 2007; Regenwetter, Dana, Davis-Stober, &amp; Guo, 2011; Regenwetter &amp; Davis-Stober, 2008)", "plainTextFormattedCitation" : "(Birnbaum &amp; Gutierrez, 2007; Regenwetter, Dana, Davis-Stober, &amp; Guo, 2011; Regenwetter &amp; Davis-Stober, 2008)", "previouslyFormattedCitation" : "(Birnbaum &amp; Gutierrez, 2007; Regenwetter, Dana, Davis-Stober, &amp; Guo, 2011; Regenwetter &amp; Davis-Stober, 2008)" }, "properties" : { "noteIndex" : 0 }, "schema" : "https://github.com/citation-style-language/schema/raw/master/csl-citation.json" }</w:instrText>
      </w:r>
      <w:r w:rsidR="007E35AE">
        <w:fldChar w:fldCharType="separate"/>
      </w:r>
      <w:r w:rsidR="007E35AE" w:rsidRPr="00A75602">
        <w:rPr>
          <w:noProof/>
          <w:lang w:val="de-DE"/>
        </w:rPr>
        <w:t>(Birnbaum &amp; Gutierrez, 2007; Regenwetter, Dana, Davis-Stober, &amp; Guo, 2011; Regenwetter &amp; Davis-Stober, 2008)</w:t>
      </w:r>
      <w:r w:rsidR="007E35AE">
        <w:fldChar w:fldCharType="end"/>
      </w:r>
      <w:r w:rsidR="00C75384" w:rsidRPr="00A75602">
        <w:rPr>
          <w:lang w:val="de-DE"/>
        </w:rPr>
        <w:t>.</w:t>
      </w:r>
      <w:r w:rsidR="00D81799" w:rsidRPr="00A75602">
        <w:rPr>
          <w:lang w:val="de-DE"/>
        </w:rPr>
        <w:t xml:space="preserve"> </w:t>
      </w:r>
      <w:r w:rsidR="00D81799">
        <w:t xml:space="preserve">Our use of the term </w:t>
      </w:r>
      <w:r w:rsidR="00175E0B">
        <w:t xml:space="preserve">pairwise </w:t>
      </w:r>
      <w:r w:rsidR="00D81799">
        <w:t xml:space="preserve">“transitivity” is not </w:t>
      </w:r>
      <w:r w:rsidR="00175E0B">
        <w:t xml:space="preserve">based on these </w:t>
      </w:r>
      <w:r w:rsidR="00D81799">
        <w:t>frameworks</w:t>
      </w:r>
      <w:r w:rsidR="0011073F">
        <w:t xml:space="preserve"> and our design with two alternatives per choice not suited </w:t>
      </w:r>
      <w:r>
        <w:t xml:space="preserve">for </w:t>
      </w:r>
      <w:r w:rsidR="00D1472B">
        <w:t xml:space="preserve">such model comparison. </w:t>
      </w:r>
      <w:ins w:id="53" w:author="Ayse Zeynep Enkavi" w:date="2016-01-04T16:51:00Z">
        <w:r w:rsidR="00F770D9">
          <w:t xml:space="preserve">We </w:t>
        </w:r>
      </w:ins>
      <w:r w:rsidR="00D1472B">
        <w:t>use intransitivi</w:t>
      </w:r>
      <w:r>
        <w:t>t</w:t>
      </w:r>
      <w:r w:rsidR="0000462D">
        <w:t>y counts</w:t>
      </w:r>
      <w:ins w:id="54" w:author="Eric J. Johnson" w:date="2016-01-08T10:24:00Z">
        <w:r w:rsidR="00773ACC">
          <w:t>, instead</w:t>
        </w:r>
        <w:proofErr w:type="gramStart"/>
        <w:r w:rsidR="00773ACC">
          <w:t>,</w:t>
        </w:r>
      </w:ins>
      <w:r w:rsidR="00D1472B">
        <w:t xml:space="preserve"> </w:t>
      </w:r>
      <w:ins w:id="55" w:author="Eric J. Johnson" w:date="2016-01-08T10:24:00Z">
        <w:r w:rsidR="00773ACC">
          <w:t xml:space="preserve"> </w:t>
        </w:r>
        <w:r w:rsidR="008F10B8">
          <w:t>to</w:t>
        </w:r>
        <w:proofErr w:type="gramEnd"/>
        <w:r w:rsidR="008F10B8">
          <w:t xml:space="preserve"> examine</w:t>
        </w:r>
      </w:ins>
      <w:r w:rsidR="00D1472B">
        <w:t xml:space="preserve"> error associated with the construction of value </w:t>
      </w:r>
      <w:r w:rsidR="00C75384" w:rsidRPr="005E3FBE">
        <w:t>representation</w:t>
      </w:r>
      <w:r w:rsidR="00D1472B">
        <w:t>s.</w:t>
      </w:r>
      <w:r w:rsidR="00C75384" w:rsidRPr="005E3FBE">
        <w:t xml:space="preserve">   </w:t>
      </w:r>
    </w:p>
    <w:p w14:paraId="42153E8B" w14:textId="07AE40A5" w:rsidR="00C75384" w:rsidRPr="005E3FBE" w:rsidRDefault="00C75384" w:rsidP="00E6065B">
      <w:r w:rsidRPr="005E3FBE">
        <w:t>Second,</w:t>
      </w:r>
      <w:r w:rsidR="00631484">
        <w:t xml:space="preserve"> </w:t>
      </w:r>
      <w:r w:rsidR="0000462D">
        <w:t xml:space="preserve">our use of </w:t>
      </w:r>
      <w:r w:rsidR="000B0A00">
        <w:t xml:space="preserve">the </w:t>
      </w:r>
      <w:r w:rsidR="00631484">
        <w:t xml:space="preserve">term </w:t>
      </w:r>
      <w:r w:rsidR="000B0A00">
        <w:t>“</w:t>
      </w:r>
      <w:r w:rsidR="00631484">
        <w:t>transitivity</w:t>
      </w:r>
      <w:r w:rsidR="000B0A00">
        <w:t>”</w:t>
      </w:r>
      <w:r w:rsidR="00631484">
        <w:t xml:space="preserve"> </w:t>
      </w:r>
      <w:r w:rsidR="00D1472B">
        <w:t xml:space="preserve">is only marginally related to the extensive literature </w:t>
      </w:r>
      <w:r w:rsidR="00631484">
        <w:t>measuring transitive inference</w:t>
      </w:r>
      <w:r w:rsidR="00D1472B">
        <w:t>, where a set of premises are learned in the experiment</w:t>
      </w:r>
      <w:r w:rsidR="0000462D">
        <w:t xml:space="preserve"> and</w:t>
      </w:r>
      <w:r w:rsidR="00584FF6">
        <w:t xml:space="preserve"> participants are asked to generalize these learned rules to novel contexts</w:t>
      </w:r>
      <w:r w:rsidR="00CE4851">
        <w:t xml:space="preserve"> and combinations of stimuli</w:t>
      </w:r>
      <w:r w:rsidR="00584FF6">
        <w:t xml:space="preserve">. </w:t>
      </w:r>
      <w:r w:rsidR="00631484">
        <w:t xml:space="preserve">Transitive inference tasks have been instrumental in establishing the role of the hippocampus in representing organizations of stimulus relations </w:t>
      </w:r>
      <w:r w:rsidR="007E35AE">
        <w:fldChar w:fldCharType="begin" w:fldLock="1"/>
      </w:r>
      <w:r w:rsidR="007E35AE">
        <w:instrText>ADDIN CSL_CITATION { "citationItems" : [ { "id" : "ITEM-1", "itemData" : { "DOI" : "10.1093/acprof:oso/9780195178043.001.0001", "ISBN" : "0195085906", "abstract" : "(from the jacket) This book is devoted to a comprehensive treatment of the history and implications of the notion of multiple memory systems, of the evidence that supports it, and of the nature of the systems discovered thus far. Topics discussed include the fundamentals of cellular plasticity, the critical role of the cerebral cortex in memory, and a detailed analysis of the hippocampal memory system. The authors also identify and describe the brain systems that mediate emotional memories, that modulate memory, or that mediate the acquisition of behavioral habits (procedural memories), all concerned with long-term memory abilities, and a system (in prefrontal cortex) that plays a special role in working memory. (PsycINFO Database Record (c) 2006 APA, all rights reserved).", "author" : [ { "dropping-particle" : "", "family" : "Eichenbaum", "given" : "Howard", "non-dropping-particle" : "", "parse-names" : false, "suffix" : "" }, { "dropping-particle" : "", "family" : "Cohen", "given" : "Neal J", "non-dropping-particle" : "", "parse-names" : false, "suffix" : "" } ], "container-title" : "Group", "id" : "ITEM-1", "issued" : { "date-parts" : [ [ "2001" ] ] }, "number-of-pages" : "867-868", "title" : "From Conditioning to Conscious Recollection: Memory Systems of the Brain", "type" : "book", "volume" : "4" }, "uris" : [ "http://www.mendeley.com/documents/?uuid=c1459449-98cc-4d7d-bca9-d773f8d91367" ] } ], "mendeley" : { "formattedCitation" : "(Eichenbaum &amp; Cohen, 2001)", "plainTextFormattedCitation" : "(Eichenbaum &amp; Cohen, 2001)", "previouslyFormattedCitation" : "(Eichenbaum &amp; Cohen, 2001)" }, "properties" : { "noteIndex" : 0 }, "schema" : "https://github.com/citation-style-language/schema/raw/master/csl-citation.json" }</w:instrText>
      </w:r>
      <w:r w:rsidR="007E35AE">
        <w:fldChar w:fldCharType="separate"/>
      </w:r>
      <w:r w:rsidR="007E35AE" w:rsidRPr="007E35AE">
        <w:rPr>
          <w:noProof/>
        </w:rPr>
        <w:t>(Eichenbaum &amp; Cohen, 2001)</w:t>
      </w:r>
      <w:r w:rsidR="007E35AE">
        <w:fldChar w:fldCharType="end"/>
      </w:r>
      <w:r w:rsidR="00631484">
        <w:t>.</w:t>
      </w:r>
      <w:r w:rsidR="000B0A00">
        <w:t xml:space="preserve"> </w:t>
      </w:r>
      <w:ins w:id="56" w:author="Eric J. Johnson" w:date="2016-01-08T10:25:00Z">
        <w:r w:rsidR="008F10B8">
          <w:t>A</w:t>
        </w:r>
      </w:ins>
      <w:r w:rsidR="000B0A00">
        <w:t xml:space="preserve">nimal </w:t>
      </w:r>
      <w:r w:rsidR="0019497E">
        <w:t xml:space="preserve">lesion </w:t>
      </w:r>
      <w:r w:rsidR="000B0A00">
        <w:t xml:space="preserve">studies established the necessity of </w:t>
      </w:r>
      <w:r w:rsidR="0000462D">
        <w:t xml:space="preserve">the </w:t>
      </w:r>
      <w:r w:rsidR="000B0A00">
        <w:t xml:space="preserve">hippocampus for transitive inference </w:t>
      </w:r>
      <w:r w:rsidR="007E35AE">
        <w:fldChar w:fldCharType="begin" w:fldLock="1"/>
      </w:r>
      <w:r w:rsidR="007E35AE">
        <w:instrText>ADDIN CSL_CITATION { "citationItems" : [ { "id" : "ITEM-1", "itemData" : { "author" : [ { "dropping-particle" : "", "family" : "Bunsey", "given" : "M", "non-dropping-particle" : "", "parse-names" : false, "suffix" : "" }, { "dropping-particle" : "", "family" : "Eichenbaum", "given" : "H", "non-dropping-particle" : "", "parse-names" : false, "suffix" : "" } ], "container-title" : "Nature", "id" : "ITEM-1", "issued" : { "date-parts" : [ [ "1996" ] ] }, "title" : "Conservation of hippocampal memory function in rats and humans", "type" : "article-journal" }, "uris" : [ "http://www.mendeley.com/documents/?uuid=e09d9580-f42d-4711-ab50-a638126f3314" ] }, { "id" : "ITEM-2", "itemData" : { "DOI" : "10.1073/pnas.94.13.7109", "ISBN" : "0027-8424 (Print)\\n0027-8424 (Linking)", "ISSN" : "00278424", "PMID" : "9192700", "abstract" : "Human declarative memory involves a systematic organization of information that supports generalizations and inferences from acquired knowledge. This kind of memory depends on the hippocampal region in humans, but the extent to which animals also have declarative memory, and whether inferential expression of memory depends on the hippocampus in animals, remains a major challenge in cognitive neuroscience. To examine these issues, we used a test of transitive inference pioneered by Piaget to assess capacities for systematic organization of knowledge and logical inference in children. In our adaptation of the test, rats were trained on a set of four overlapping odor discrimination problems that could be encoded either separately or as a single representation of orderly relations among the odor stimuli. Normal rats learned the problems and demonstrated the relational memory organization through appropriate transitive inferences about items not presented together during training. By contrast, after disconnection of the hippocampus from either its cortical or subcortical pathway, rats succeeded in acquiring the separate discrimination problems but did not demonstrate transitive inference, indicating that they had failed to develop or could not inferentially express the orderly organization of the stimulus elements. These findings strongly support the view that the hippocampus mediates a general declarative memory capacity in animals, as it does in humans.", "author" : [ { "dropping-particle" : "", "family" : "Dusek", "given" : "J A", "non-dropping-particle" : "", "parse-names" : false, "suffix" : "" }, { "dropping-particle" : "", "family" : "Eichenbaum", "given" : "H", "non-dropping-particle" : "", "parse-names" : false, "suffix" : "" } ], "container-title" : "Proceedings of the National Academy of Sciences of the United States of America", "id" : "ITEM-2", "issue" : "13", "issued" : { "date-parts" : [ [ "1997" ] ] }, "page" : "7109-7114", "title" : "The hippocampus and memory for orderly stimulus relations.", "type" : "article-journal", "volume" : "94" }, "uris" : [ "http://www.mendeley.com/documents/?uuid=32d70079-d9a2-4a06-82ed-6f23263635df" ] } ], "mendeley" : { "formattedCitation" : "(Bunsey &amp; Eichenbaum, 1996; Dusek &amp; Eichenbaum, 1997)", "plainTextFormattedCitation" : "(Bunsey &amp; Eichenbaum, 1996; Dusek &amp; Eichenbaum, 1997)", "previouslyFormattedCitation" : "(Bunsey &amp; Eichenbaum, 1996; Dusek &amp; Eichenbaum, 1997)" }, "properties" : { "noteIndex" : 0 }, "schema" : "https://github.com/citation-style-language/schema/raw/master/csl-citation.json" }</w:instrText>
      </w:r>
      <w:r w:rsidR="007E35AE">
        <w:fldChar w:fldCharType="separate"/>
      </w:r>
      <w:r w:rsidR="007E35AE" w:rsidRPr="007E35AE">
        <w:rPr>
          <w:noProof/>
        </w:rPr>
        <w:t>(Bunsey &amp; Eichenbaum, 1996; Dusek &amp; Eichenbaum, 1997)</w:t>
      </w:r>
      <w:r w:rsidR="007E35AE">
        <w:fldChar w:fldCharType="end"/>
      </w:r>
      <w:r w:rsidR="0000462D">
        <w:t>,</w:t>
      </w:r>
      <w:r w:rsidR="000B0A00">
        <w:t xml:space="preserve"> </w:t>
      </w:r>
      <w:ins w:id="57" w:author="Eric J. Johnson" w:date="2016-01-08T10:26:00Z">
        <w:r w:rsidR="008F10B8">
          <w:t xml:space="preserve">and data from </w:t>
        </w:r>
        <w:proofErr w:type="spellStart"/>
        <w:r w:rsidR="008F10B8">
          <w:t>humand</w:t>
        </w:r>
        <w:proofErr w:type="spellEnd"/>
        <w:r w:rsidR="008F10B8">
          <w:t xml:space="preserve"> has </w:t>
        </w:r>
      </w:ins>
      <w:ins w:id="58" w:author="Eric J. Johnson" w:date="2016-01-08T10:25:00Z">
        <w:r w:rsidR="008F10B8">
          <w:t>confirmed the</w:t>
        </w:r>
      </w:ins>
      <w:r w:rsidR="000B0A00">
        <w:t xml:space="preserve"> involvement of this region </w:t>
      </w:r>
      <w:ins w:id="59" w:author="Ayse Zeynep Enkavi" w:date="2016-01-04T17:24:00Z">
        <w:r w:rsidR="001867B8">
          <w:t xml:space="preserve"> </w:t>
        </w:r>
      </w:ins>
      <w:ins w:id="60" w:author="Ayse Zeynep Enkavi" w:date="2016-01-04T17:25:00Z">
        <w:r w:rsidR="001867B8">
          <w:fldChar w:fldCharType="begin" w:fldLock="1"/>
        </w:r>
      </w:ins>
      <w:r w:rsidR="001867B8">
        <w:instrText>ADDIN CSL_CITATION { "citationItems" : [ { "id" : "ITEM-1", "itemData" : { "ISSN" : "0959-4965", "PMID" : "12004195", "abstract" : "The medial temporal lobe contains multiple structures whose mnemonic operations need further delineation. One model posits the function of the hippocampus as a relational binder, collaborating with overlying cortices that perform encoding and retrieval operations. For instance, lesions of the hippocampus leave intact the learning of paired-associates while impairing the ability to synthesize information across pairs. We test this relational model with two PET studies of normal humans during a transitive inference task using faces that either have or lack relationships across the stimulus pairs. Both studies converge to support a relational processing model of hippocampal function.", "author" : [ { "dropping-particle" : "", "family" : "Nagode", "given" : "Jennifer C", "non-dropping-particle" : "", "parse-names" : false, "suffix" : "" }, { "dropping-particle" : "V", "family" : "Pardo", "given" : "Jos\u00e9", "non-dropping-particle" : "", "parse-names" : false, "suffix" : "" } ], "container-title" : "Neuroreport", "id" : "ITEM-1", "issue" : "7", "issued" : { "date-parts" : [ [ "2002", "5", "24" ] ] }, "page" : "939-44", "title" : "Human hippocampal activation during transitive inference.", "type" : "article-journal", "volume" : "13" }, "uris" : [ "http://www.mendeley.com/documents/?uuid=f5faa509-96f6-4a96-a927-7738fb9e65c9" ] }, { "id" : "ITEM-2", "itemData" : { "DOI" : "10.1002/hipo.10189", "ISSN" : "1050-9631", "PMID" : "15098721", "abstract" : "Studies in rodents have demonstrated that the integration and flexible expression of memories, necessary for transitive inference, depend on an intact hippocampus. To test this hypothesis in humans, we studied brain activation during the discrimination of a series of overlapping and non-overlapping arbitrary visual stimulus pairs. We report that transitive inference about overlapping pairs is associated with right anterior hippocampal activation, whereas recognition of non-overlapping stimulus pairs is associated with bilateral medial temporal lobe activation centered in the anterior parahippocampal gyrus. We conclude that immediate access to simple stimulus-stimulus relationships is mediated via the parahippocampal gyrus, whereas the flexible representation of memory requires the recruitment of the hippocampus.", "author" : [ { "dropping-particle" : "", "family" : "Heckers", "given" : "Stephan", "non-dropping-particle" : "", "parse-names" : false, "suffix" : "" }, { "dropping-particle" : "", "family" : "Zalesak", "given" : "Martin", "non-dropping-particle" : "", "parse-names" : false, "suffix" : "" }, { "dropping-particle" : "", "family" : "Weiss", "given" : "Anthony P", "non-dropping-particle" : "", "parse-names" : false, "suffix" : "" }, { "dropping-particle" : "", "family" : "Ditman", "given" : "Tali", "non-dropping-particle" : "", "parse-names" : false, "suffix" : "" }, { "dropping-particle" : "", "family" : "Titone", "given" : "Debra", "non-dropping-particle" : "", "parse-names" : false, "suffix" : "" } ], "container-title" : "Hippocampus", "id" : "ITEM-2", "issue" : "2", "issued" : { "date-parts" : [ [ "2004", "1" ] ] }, "page" : "153-62", "title" : "Hippocampal activation during transitive inference in humans.", "type" : "article-journal", "volume" : "14" }, "uris" : [ "http://www.mendeley.com/documents/?uuid=43d20100-89e0-48ec-ac62-7fea8583145b" ] } ], "mendeley" : { "formattedCitation" : "(Heckers, Zalesak, Weiss, Ditman, &amp; Titone, 2004; Nagode &amp; Pardo, 2002)", "plainTextFormattedCitation" : "(Heckers, Zalesak, Weiss, Ditman, &amp; Titone, 2004; Nagode &amp; Pardo, 2002)", "previouslyFormattedCitation" : "(Heckers, Zalesak, Weiss, Ditman, &amp; Titone, 2004; Nagode &amp; Pardo, 2002)" }, "properties" : { "noteIndex" : 0 }, "schema" : "https://github.com/citation-style-language/schema/raw/master/csl-citation.json" }</w:instrText>
      </w:r>
      <w:r w:rsidR="001867B8">
        <w:fldChar w:fldCharType="separate"/>
      </w:r>
      <w:r w:rsidR="001867B8" w:rsidRPr="001867B8">
        <w:rPr>
          <w:noProof/>
        </w:rPr>
        <w:t>(Heckers, Zalesak, Weiss, Ditman, &amp; Titone, 2004; Nagode &amp; Pardo, 2002)</w:t>
      </w:r>
      <w:ins w:id="61" w:author="Ayse Zeynep Enkavi" w:date="2016-01-04T17:25:00Z">
        <w:r w:rsidR="001867B8">
          <w:fldChar w:fldCharType="end"/>
        </w:r>
      </w:ins>
      <w:r w:rsidR="000B0A00">
        <w:t>.</w:t>
      </w:r>
      <w:r w:rsidR="00631484">
        <w:t xml:space="preserve"> </w:t>
      </w:r>
      <w:r w:rsidRPr="005E3FBE">
        <w:t>However t</w:t>
      </w:r>
      <w:r w:rsidR="0019497E">
        <w:t>ransitive inference paradigms</w:t>
      </w:r>
      <w:r w:rsidRPr="005E3FBE">
        <w:t xml:space="preserve"> differ</w:t>
      </w:r>
      <w:r w:rsidR="0019497E">
        <w:t xml:space="preserve"> from ours</w:t>
      </w:r>
      <w:r w:rsidRPr="005E3FBE">
        <w:t xml:space="preserve"> </w:t>
      </w:r>
      <w:r w:rsidR="0019497E">
        <w:t xml:space="preserve">critically </w:t>
      </w:r>
      <w:ins w:id="62" w:author="Eric J. Johnson" w:date="2016-01-08T10:26:00Z">
        <w:r w:rsidR="008F10B8">
          <w:t>because</w:t>
        </w:r>
      </w:ins>
      <w:r w:rsidRPr="005E3FBE">
        <w:t xml:space="preserve"> the bases of the judgments</w:t>
      </w:r>
      <w:r w:rsidR="0019497E">
        <w:t xml:space="preserve"> in our design</w:t>
      </w:r>
      <w:r w:rsidRPr="005E3FBE">
        <w:t xml:space="preserve"> are preferences, not</w:t>
      </w:r>
      <w:r w:rsidR="00D1472B">
        <w:t xml:space="preserve"> </w:t>
      </w:r>
      <w:ins w:id="63" w:author="Eric J. Johnson" w:date="2016-01-08T10:26:00Z">
        <w:r w:rsidR="008F10B8">
          <w:t>learned</w:t>
        </w:r>
        <w:r w:rsidR="008F10B8" w:rsidRPr="005E3FBE">
          <w:t xml:space="preserve"> </w:t>
        </w:r>
      </w:ins>
      <w:r w:rsidRPr="005E3FBE">
        <w:t>premises</w:t>
      </w:r>
      <w:r w:rsidR="0000462D">
        <w:t xml:space="preserve">. </w:t>
      </w:r>
      <w:r w:rsidR="00462D24">
        <w:t xml:space="preserve">We do not present participants with transitive relations and ask them to reason following this rule. We ask for their preference between two candy bars. We do not hypothesize that if a participant </w:t>
      </w:r>
      <w:r w:rsidR="00732CE7">
        <w:t>chooses</w:t>
      </w:r>
      <w:r w:rsidR="00462D24">
        <w:t xml:space="preserve"> Snickers over Mars and Mars over Bounty they would also choose Snickers over Bounty because they are instructed that these choices must follow </w:t>
      </w:r>
      <w:r w:rsidR="006F7C5B">
        <w:t>a given</w:t>
      </w:r>
      <w:r w:rsidR="00462D24">
        <w:t xml:space="preserve"> transitive relationship</w:t>
      </w:r>
      <w:ins w:id="64" w:author="Eric J. Johnson" w:date="2016-01-08T10:27:00Z">
        <w:r w:rsidR="00794A81">
          <w:t>. Instead</w:t>
        </w:r>
      </w:ins>
      <w:ins w:id="65" w:author="Eric J. Johnson" w:date="2016-01-08T10:28:00Z">
        <w:r w:rsidR="00794A81">
          <w:t>,</w:t>
        </w:r>
      </w:ins>
      <w:ins w:id="66" w:author="Eric J. Johnson" w:date="2016-01-08T10:27:00Z">
        <w:r w:rsidR="00794A81">
          <w:t xml:space="preserve"> the</w:t>
        </w:r>
      </w:ins>
      <w:ins w:id="67" w:author="Ayse Zeynep Enkavi" w:date="2016-03-18T12:20:00Z">
        <w:r w:rsidR="00C74201">
          <w:t>ir</w:t>
        </w:r>
      </w:ins>
      <w:ins w:id="68" w:author="Eric J. Johnson" w:date="2016-01-08T10:27:00Z">
        <w:r w:rsidR="00794A81">
          <w:t xml:space="preserve"> transitive choice reflects </w:t>
        </w:r>
      </w:ins>
      <w:proofErr w:type="gramStart"/>
      <w:ins w:id="69" w:author="Ayse Zeynep Enkavi" w:date="2016-03-18T13:13:00Z">
        <w:r w:rsidR="00730423">
          <w:t>an</w:t>
        </w:r>
      </w:ins>
      <w:r w:rsidR="00462D24">
        <w:t xml:space="preserve"> </w:t>
      </w:r>
      <w:r w:rsidR="0000462D">
        <w:t>anticipat</w:t>
      </w:r>
      <w:ins w:id="70" w:author="Ayse Zeynep Enkavi" w:date="2016-03-18T13:13:00Z">
        <w:r w:rsidR="00730423">
          <w:t>ion</w:t>
        </w:r>
      </w:ins>
      <w:proofErr w:type="gramEnd"/>
      <w:r w:rsidR="0000462D">
        <w:t xml:space="preserve"> that they will </w:t>
      </w:r>
      <w:r w:rsidR="00462D24">
        <w:t>enjoy Snickers more.</w:t>
      </w:r>
      <w:r w:rsidR="00053837">
        <w:t xml:space="preserve"> That is, while a transitive inference task implies a strict ordinal relationship between stimuli </w:t>
      </w:r>
      <w:r w:rsidR="00C96B94">
        <w:t xml:space="preserve">thereby recruiting working memory, transitivity of choice as measured by our design relies on values learned over time and </w:t>
      </w:r>
      <w:r w:rsidR="0019497E">
        <w:t>presumably</w:t>
      </w:r>
      <w:r w:rsidR="00C96B94">
        <w:t xml:space="preserve"> relies on </w:t>
      </w:r>
      <w:r w:rsidR="0000462D">
        <w:t xml:space="preserve">the recruitment of </w:t>
      </w:r>
      <w:r w:rsidR="00C96B94">
        <w:t xml:space="preserve">associative facilities </w:t>
      </w:r>
      <w:r w:rsidR="007E35AE">
        <w:fldChar w:fldCharType="begin" w:fldLock="1"/>
      </w:r>
      <w:r w:rsidR="007E35AE">
        <w:instrText>ADDIN CSL_CITATION { "citationItems" : [ { "id" : "ITEM-1", "itemData" : { "abstract" : "Development of thinking as conceptualized by piaget, vygotsky Jerome Bruner etc", "author" : [ { "dropping-particle" : "", "family" : "Halford", "given" : "G. S.", "non-dropping-particle" : "", "parse-names" : false, "suffix" : "" } ], "chapter-number" : "22", "container-title" : "The Cambridge Handbook of Thinking and Reasoning", "editor" : [ { "dropping-particle" : "", "family" : "Holyoak", "given" : "Keith J.", "non-dropping-particle" : "", "parse-names" : false, "suffix" : "" }, { "dropping-particle" : "", "family" : "Morrison", "given" : "Robert G.", "non-dropping-particle" : "", "parse-names" : false, "suffix" : "" } ], "id" : "ITEM-1", "issued" : { "date-parts" : [ [ "2005" ] ] }, "page" : "529-558", "publisher" : "Cambridge University Press", "publisher-place" : "New York", "title" : "Development of thinking", "type" : "chapter" }, "uris" : [ "http://www.mendeley.com/documents/?uuid=937afbfe-e023-40c9-ab4c-fb662bb3a75c" ] } ], "mendeley" : { "formattedCitation" : "(Halford, 2005)", "plainTextFormattedCitation" : "(Halford, 2005)", "previouslyFormattedCitation" : "(Halford, 2005)" }, "properties" : { "noteIndex" : 0 }, "schema" : "https://github.com/citation-style-language/schema/raw/master/csl-citation.json" }</w:instrText>
      </w:r>
      <w:r w:rsidR="007E35AE">
        <w:fldChar w:fldCharType="separate"/>
      </w:r>
      <w:r w:rsidR="007E35AE" w:rsidRPr="007E35AE">
        <w:rPr>
          <w:noProof/>
        </w:rPr>
        <w:t>(Halford, 2005)</w:t>
      </w:r>
      <w:r w:rsidR="007E35AE">
        <w:fldChar w:fldCharType="end"/>
      </w:r>
      <w:r w:rsidR="00C96B94">
        <w:t>.</w:t>
      </w:r>
      <w:r w:rsidR="008752EC">
        <w:t xml:space="preserve"> </w:t>
      </w:r>
    </w:p>
    <w:p w14:paraId="440D2054" w14:textId="77777777" w:rsidR="006F718C" w:rsidRPr="005E3FBE" w:rsidRDefault="006F718C" w:rsidP="007F471C">
      <w:pPr>
        <w:pStyle w:val="Heading1"/>
        <w:rPr>
          <w:rFonts w:ascii="Times New Roman" w:hAnsi="Times New Roman" w:cs="Times New Roman"/>
          <w:color w:val="auto"/>
        </w:rPr>
      </w:pPr>
      <w:r w:rsidRPr="005E3FBE">
        <w:rPr>
          <w:rFonts w:ascii="Times New Roman" w:hAnsi="Times New Roman" w:cs="Times New Roman"/>
          <w:color w:val="auto"/>
        </w:rPr>
        <w:t xml:space="preserve">Methods </w:t>
      </w:r>
    </w:p>
    <w:p w14:paraId="469E1B72" w14:textId="4E3C6E8C" w:rsidR="006F718C" w:rsidRPr="00B30F0B" w:rsidRDefault="00E6065B" w:rsidP="00466CD1">
      <w:pPr>
        <w:pStyle w:val="CommentText"/>
        <w:rPr>
          <w:szCs w:val="24"/>
        </w:rPr>
      </w:pPr>
      <w:r w:rsidRPr="00466CD1">
        <w:rPr>
          <w:sz w:val="24"/>
          <w:szCs w:val="24"/>
        </w:rPr>
        <w:t>A total of 91 respondents participated</w:t>
      </w:r>
      <w:ins w:id="71" w:author="Ayse Zeynep Enkavi" w:date="2016-03-18T12:34:00Z">
        <w:r w:rsidR="00FD1BFF">
          <w:rPr>
            <w:sz w:val="24"/>
            <w:szCs w:val="24"/>
          </w:rPr>
          <w:t xml:space="preserve"> (see Supplementary Materials for a po</w:t>
        </w:r>
        <w:bookmarkStart w:id="72" w:name="_GoBack"/>
        <w:bookmarkEnd w:id="72"/>
        <w:r w:rsidR="00FD1BFF">
          <w:rPr>
            <w:sz w:val="24"/>
            <w:szCs w:val="24"/>
          </w:rPr>
          <w:t>wer analysis</w:t>
        </w:r>
      </w:ins>
      <w:ins w:id="73" w:author="Ayse Zeynep Enkavi" w:date="2016-03-18T12:35:00Z">
        <w:r w:rsidR="00FD1BFF">
          <w:rPr>
            <w:sz w:val="24"/>
            <w:szCs w:val="24"/>
          </w:rPr>
          <w:t xml:space="preserve"> in determining the sample size</w:t>
        </w:r>
      </w:ins>
      <w:ins w:id="74" w:author="Ayse Zeynep Enkavi" w:date="2016-03-18T12:34:00Z">
        <w:r w:rsidR="00FD1BFF">
          <w:rPr>
            <w:sz w:val="24"/>
            <w:szCs w:val="24"/>
          </w:rPr>
          <w:t>)</w:t>
        </w:r>
      </w:ins>
      <w:r w:rsidRPr="00466CD1">
        <w:rPr>
          <w:sz w:val="24"/>
          <w:szCs w:val="24"/>
        </w:rPr>
        <w:t xml:space="preserve">. </w:t>
      </w:r>
      <w:r w:rsidR="006F718C" w:rsidRPr="00466CD1">
        <w:rPr>
          <w:sz w:val="24"/>
          <w:szCs w:val="24"/>
        </w:rPr>
        <w:t xml:space="preserve">Thirty-one patients </w:t>
      </w:r>
      <w:r w:rsidR="00711A77" w:rsidRPr="00466CD1">
        <w:rPr>
          <w:sz w:val="24"/>
          <w:szCs w:val="24"/>
        </w:rPr>
        <w:t xml:space="preserve">suffering from mesial temporal lobe epilepsy </w:t>
      </w:r>
      <w:r w:rsidR="006F718C" w:rsidRPr="00466CD1">
        <w:rPr>
          <w:sz w:val="24"/>
          <w:szCs w:val="24"/>
        </w:rPr>
        <w:t>with clinically diagnosed</w:t>
      </w:r>
      <w:r w:rsidR="003F068E" w:rsidRPr="00466CD1">
        <w:rPr>
          <w:sz w:val="24"/>
          <w:szCs w:val="24"/>
        </w:rPr>
        <w:t xml:space="preserve"> </w:t>
      </w:r>
      <w:proofErr w:type="spellStart"/>
      <w:r w:rsidR="00241090" w:rsidRPr="00466CD1">
        <w:rPr>
          <w:sz w:val="24"/>
          <w:szCs w:val="24"/>
        </w:rPr>
        <w:t>uni</w:t>
      </w:r>
      <w:proofErr w:type="spellEnd"/>
      <w:r w:rsidR="00241090" w:rsidRPr="00466CD1">
        <w:rPr>
          <w:sz w:val="24"/>
          <w:szCs w:val="24"/>
        </w:rPr>
        <w:t>-</w:t>
      </w:r>
      <w:r w:rsidR="00D82CB3">
        <w:rPr>
          <w:sz w:val="24"/>
          <w:szCs w:val="24"/>
        </w:rPr>
        <w:t>lateral</w:t>
      </w:r>
      <w:r w:rsidR="00241090" w:rsidRPr="00466CD1">
        <w:rPr>
          <w:sz w:val="24"/>
          <w:szCs w:val="24"/>
        </w:rPr>
        <w:t xml:space="preserve"> </w:t>
      </w:r>
      <w:r w:rsidR="003F068E" w:rsidRPr="00466CD1">
        <w:rPr>
          <w:sz w:val="24"/>
          <w:szCs w:val="24"/>
        </w:rPr>
        <w:t>(</w:t>
      </w:r>
      <w:proofErr w:type="spellStart"/>
      <w:r w:rsidR="003F068E" w:rsidRPr="00466CD1">
        <w:rPr>
          <w:sz w:val="24"/>
          <w:szCs w:val="24"/>
        </w:rPr>
        <w:t>left</w:t>
      </w:r>
      <w:proofErr w:type="gramStart"/>
      <w:r w:rsidR="003F068E" w:rsidRPr="00466CD1">
        <w:rPr>
          <w:sz w:val="24"/>
          <w:szCs w:val="24"/>
        </w:rPr>
        <w:t>:n</w:t>
      </w:r>
      <w:proofErr w:type="spellEnd"/>
      <w:proofErr w:type="gramEnd"/>
      <w:r w:rsidR="003F068E" w:rsidRPr="00466CD1">
        <w:rPr>
          <w:sz w:val="24"/>
          <w:szCs w:val="24"/>
        </w:rPr>
        <w:t>=14;right:n=8) or bilateral (n=9)</w:t>
      </w:r>
      <w:r w:rsidR="006F718C" w:rsidRPr="00466CD1">
        <w:rPr>
          <w:sz w:val="24"/>
          <w:szCs w:val="24"/>
        </w:rPr>
        <w:t xml:space="preserve"> hippocampal sclerosis from the </w:t>
      </w:r>
      <w:proofErr w:type="spellStart"/>
      <w:r w:rsidR="006F718C" w:rsidRPr="00466CD1">
        <w:rPr>
          <w:sz w:val="24"/>
          <w:szCs w:val="24"/>
        </w:rPr>
        <w:t>presurgical</w:t>
      </w:r>
      <w:proofErr w:type="spellEnd"/>
      <w:r w:rsidR="006F718C" w:rsidRPr="00466CD1">
        <w:rPr>
          <w:sz w:val="24"/>
          <w:szCs w:val="24"/>
        </w:rPr>
        <w:t xml:space="preserve"> program at the Department of </w:t>
      </w:r>
      <w:proofErr w:type="spellStart"/>
      <w:r w:rsidR="006F718C" w:rsidRPr="00466CD1">
        <w:rPr>
          <w:sz w:val="24"/>
          <w:szCs w:val="24"/>
        </w:rPr>
        <w:t>Epileptology</w:t>
      </w:r>
      <w:proofErr w:type="spellEnd"/>
      <w:r w:rsidR="006F718C" w:rsidRPr="00466CD1">
        <w:rPr>
          <w:sz w:val="24"/>
          <w:szCs w:val="24"/>
        </w:rPr>
        <w:t xml:space="preserve"> in Bonn were included in the study (MTL). </w:t>
      </w:r>
      <w:r w:rsidR="002A62EA" w:rsidRPr="003364FE">
        <w:rPr>
          <w:sz w:val="24"/>
          <w:szCs w:val="24"/>
        </w:rPr>
        <w:t xml:space="preserve">Different from patients with lesions in the </w:t>
      </w:r>
      <w:proofErr w:type="spellStart"/>
      <w:r w:rsidR="002A62EA" w:rsidRPr="003364FE">
        <w:rPr>
          <w:sz w:val="24"/>
          <w:szCs w:val="24"/>
        </w:rPr>
        <w:t>vmPFC</w:t>
      </w:r>
      <w:proofErr w:type="spellEnd"/>
      <w:r w:rsidR="002A62EA" w:rsidRPr="003364FE">
        <w:rPr>
          <w:sz w:val="24"/>
          <w:szCs w:val="24"/>
        </w:rPr>
        <w:t xml:space="preserve"> (Fellows &amp; Farrah, 2007), t</w:t>
      </w:r>
      <w:r w:rsidR="003364FE" w:rsidRPr="003364FE">
        <w:rPr>
          <w:sz w:val="24"/>
          <w:szCs w:val="24"/>
        </w:rPr>
        <w:t>he lesion location</w:t>
      </w:r>
      <w:r w:rsidR="00B73866">
        <w:rPr>
          <w:sz w:val="24"/>
          <w:szCs w:val="24"/>
        </w:rPr>
        <w:t>s in MTL patients are</w:t>
      </w:r>
      <w:r w:rsidR="003364FE" w:rsidRPr="003364FE">
        <w:rPr>
          <w:sz w:val="24"/>
          <w:szCs w:val="24"/>
        </w:rPr>
        <w:t xml:space="preserve"> </w:t>
      </w:r>
      <w:r w:rsidR="003364FE">
        <w:rPr>
          <w:sz w:val="24"/>
          <w:szCs w:val="24"/>
        </w:rPr>
        <w:t xml:space="preserve">very similar. This makes </w:t>
      </w:r>
      <w:r w:rsidR="00B73866">
        <w:rPr>
          <w:sz w:val="24"/>
          <w:szCs w:val="24"/>
        </w:rPr>
        <w:t xml:space="preserve">lesion </w:t>
      </w:r>
      <w:r w:rsidR="003364FE" w:rsidRPr="003364FE">
        <w:rPr>
          <w:sz w:val="24"/>
          <w:szCs w:val="24"/>
        </w:rPr>
        <w:t xml:space="preserve">volume </w:t>
      </w:r>
      <w:r w:rsidR="0000462D" w:rsidRPr="00466CD1">
        <w:rPr>
          <w:sz w:val="24"/>
          <w:szCs w:val="24"/>
        </w:rPr>
        <w:t xml:space="preserve">a better </w:t>
      </w:r>
      <w:r w:rsidR="00B73866">
        <w:rPr>
          <w:sz w:val="24"/>
          <w:szCs w:val="24"/>
        </w:rPr>
        <w:t>i</w:t>
      </w:r>
      <w:r w:rsidR="00B73866" w:rsidRPr="009C20EF">
        <w:rPr>
          <w:sz w:val="24"/>
          <w:szCs w:val="24"/>
        </w:rPr>
        <w:t>ndividual</w:t>
      </w:r>
      <w:r w:rsidR="00B73866" w:rsidRPr="00B73866">
        <w:rPr>
          <w:sz w:val="24"/>
          <w:szCs w:val="24"/>
        </w:rPr>
        <w:t xml:space="preserve"> </w:t>
      </w:r>
      <w:r w:rsidR="00B73866">
        <w:rPr>
          <w:sz w:val="24"/>
          <w:szCs w:val="24"/>
        </w:rPr>
        <w:t xml:space="preserve">difference </w:t>
      </w:r>
      <w:r w:rsidR="0000462D" w:rsidRPr="00466CD1">
        <w:rPr>
          <w:sz w:val="24"/>
          <w:szCs w:val="24"/>
        </w:rPr>
        <w:t>marker</w:t>
      </w:r>
      <w:r w:rsidR="003364FE">
        <w:rPr>
          <w:sz w:val="24"/>
          <w:szCs w:val="24"/>
        </w:rPr>
        <w:t xml:space="preserve">, as described below. </w:t>
      </w:r>
      <w:r w:rsidR="00527F5C" w:rsidRPr="00B73866">
        <w:rPr>
          <w:sz w:val="24"/>
          <w:szCs w:val="24"/>
        </w:rPr>
        <w:t xml:space="preserve">Two </w:t>
      </w:r>
      <w:r w:rsidR="006F718C" w:rsidRPr="00B73866">
        <w:rPr>
          <w:sz w:val="24"/>
          <w:szCs w:val="24"/>
        </w:rPr>
        <w:t>control groups</w:t>
      </w:r>
      <w:r w:rsidR="00527F5C" w:rsidRPr="00B73866">
        <w:rPr>
          <w:sz w:val="24"/>
          <w:szCs w:val="24"/>
        </w:rPr>
        <w:t xml:space="preserve"> consisted of</w:t>
      </w:r>
      <w:r w:rsidR="006F718C" w:rsidRPr="00B73866">
        <w:rPr>
          <w:sz w:val="24"/>
          <w:szCs w:val="24"/>
        </w:rPr>
        <w:t xml:space="preserve"> thirty patients with </w:t>
      </w:r>
      <w:proofErr w:type="spellStart"/>
      <w:r w:rsidR="006F718C" w:rsidRPr="00B73866">
        <w:rPr>
          <w:sz w:val="24"/>
          <w:szCs w:val="24"/>
        </w:rPr>
        <w:t>extratemporal</w:t>
      </w:r>
      <w:proofErr w:type="spellEnd"/>
      <w:r w:rsidR="006F718C" w:rsidRPr="00B73866">
        <w:rPr>
          <w:sz w:val="24"/>
          <w:szCs w:val="24"/>
        </w:rPr>
        <w:t xml:space="preserve"> lobe epilepsy (ETL) and thirty healthy control subjects (CON)</w:t>
      </w:r>
      <w:r w:rsidR="00527F5C" w:rsidRPr="00B73866">
        <w:rPr>
          <w:sz w:val="24"/>
          <w:szCs w:val="24"/>
        </w:rPr>
        <w:t>, respectively</w:t>
      </w:r>
      <w:r w:rsidR="006F718C" w:rsidRPr="00B73866">
        <w:rPr>
          <w:sz w:val="24"/>
          <w:szCs w:val="24"/>
        </w:rPr>
        <w:t xml:space="preserve">. </w:t>
      </w:r>
      <w:r w:rsidR="00C067B5" w:rsidRPr="00466CD1">
        <w:rPr>
          <w:sz w:val="24"/>
          <w:szCs w:val="24"/>
        </w:rPr>
        <w:t xml:space="preserve">The three groups did not differ with respect to age or gender (see Table </w:t>
      </w:r>
      <w:r w:rsidR="0003233C" w:rsidRPr="00466CD1">
        <w:rPr>
          <w:sz w:val="24"/>
          <w:szCs w:val="24"/>
        </w:rPr>
        <w:t xml:space="preserve">S1 </w:t>
      </w:r>
      <w:r w:rsidR="00C067B5" w:rsidRPr="00466CD1">
        <w:rPr>
          <w:sz w:val="24"/>
          <w:szCs w:val="24"/>
        </w:rPr>
        <w:t>for details).</w:t>
      </w:r>
    </w:p>
    <w:p w14:paraId="3A8FB197" w14:textId="77777777" w:rsidR="00563AE8" w:rsidRDefault="00563AE8" w:rsidP="00563AE8">
      <w:pPr>
        <w:ind w:firstLine="0"/>
        <w:rPr>
          <w:b/>
        </w:rPr>
      </w:pPr>
      <w:r>
        <w:rPr>
          <w:noProof/>
        </w:rPr>
        <w:drawing>
          <wp:inline distT="0" distB="0" distL="0" distR="0" wp14:anchorId="3F37FD69" wp14:editId="6201735E">
            <wp:extent cx="3543300" cy="2452370"/>
            <wp:effectExtent l="25400" t="25400" r="38100" b="3683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43300" cy="2452370"/>
                    </a:xfrm>
                    <a:prstGeom prst="rect">
                      <a:avLst/>
                    </a:prstGeom>
                    <a:noFill/>
                    <a:ln>
                      <a:solidFill>
                        <a:schemeClr val="tx1"/>
                      </a:solidFill>
                    </a:ln>
                    <a:effectLst/>
                  </pic:spPr>
                </pic:pic>
              </a:graphicData>
            </a:graphic>
          </wp:inline>
        </w:drawing>
      </w:r>
    </w:p>
    <w:p w14:paraId="359CCB24" w14:textId="77777777" w:rsidR="00563AE8" w:rsidRDefault="00563AE8" w:rsidP="009E4DFD">
      <w:pPr>
        <w:spacing w:line="240" w:lineRule="auto"/>
        <w:ind w:firstLine="0"/>
        <w:rPr>
          <w:ins w:id="75" w:author="Eric J. Johnson" w:date="2016-01-08T10:30:00Z"/>
        </w:rPr>
      </w:pPr>
      <w:r w:rsidRPr="005E3FBE">
        <w:rPr>
          <w:b/>
        </w:rPr>
        <w:t>Fig</w:t>
      </w:r>
      <w:ins w:id="76" w:author="Ayse Zeynep Enkavi" w:date="2016-01-04T16:30:00Z">
        <w:r w:rsidR="00820DDB">
          <w:rPr>
            <w:b/>
          </w:rPr>
          <w:t>.</w:t>
        </w:r>
      </w:ins>
      <w:r w:rsidRPr="005E3FBE">
        <w:rPr>
          <w:b/>
        </w:rPr>
        <w:t xml:space="preserve"> 1</w:t>
      </w:r>
      <w:r w:rsidRPr="005E3FBE">
        <w:t xml:space="preserve">. </w:t>
      </w:r>
      <w:proofErr w:type="gramStart"/>
      <w:r w:rsidRPr="005E3FBE">
        <w:t>Three trials of the binary choice experiment.</w:t>
      </w:r>
      <w:proofErr w:type="gramEnd"/>
      <w:r w:rsidRPr="005E3FBE">
        <w:t xml:space="preserve"> Subject indicated their preferred candy bar on each trial. </w:t>
      </w:r>
      <w:r>
        <w:t>S</w:t>
      </w:r>
      <w:r w:rsidRPr="005E3FBE">
        <w:t>timulus presentation and choice was self-paced, with a maximum length of 5 seconds.</w:t>
      </w:r>
    </w:p>
    <w:p w14:paraId="5B2A0363" w14:textId="77777777" w:rsidR="005C5BF1" w:rsidRDefault="005C5BF1" w:rsidP="009E4DFD">
      <w:pPr>
        <w:spacing w:line="240" w:lineRule="auto"/>
        <w:ind w:firstLine="0"/>
      </w:pPr>
    </w:p>
    <w:p w14:paraId="75D0C899" w14:textId="77777777" w:rsidR="004F50C1" w:rsidRPr="005E3FBE" w:rsidRDefault="006F718C" w:rsidP="00563AE8">
      <w:r w:rsidRPr="005E3FBE">
        <w:t xml:space="preserve">Each </w:t>
      </w:r>
      <w:r w:rsidR="00241090" w:rsidRPr="005E3FBE">
        <w:t xml:space="preserve">respondent </w:t>
      </w:r>
      <w:r w:rsidRPr="005E3FBE">
        <w:t xml:space="preserve">made a series of choices between pairs of </w:t>
      </w:r>
      <w:r w:rsidR="00D82CB3">
        <w:t xml:space="preserve">20 </w:t>
      </w:r>
      <w:r w:rsidRPr="005E3FBE">
        <w:t>candy bars</w:t>
      </w:r>
      <w:r w:rsidR="00596529" w:rsidRPr="005E3FBE">
        <w:t xml:space="preserve">, presented pictorially </w:t>
      </w:r>
      <w:r w:rsidR="00B73866" w:rsidRPr="005E3FBE">
        <w:t xml:space="preserve">on a computer </w:t>
      </w:r>
      <w:r w:rsidR="00596529" w:rsidRPr="005E3FBE">
        <w:t>as in Fig</w:t>
      </w:r>
      <w:r w:rsidR="00955511">
        <w:t xml:space="preserve">ure </w:t>
      </w:r>
      <w:r w:rsidR="00596529" w:rsidRPr="005E3FBE">
        <w:t>1</w:t>
      </w:r>
      <w:r w:rsidR="00241090" w:rsidRPr="005E3FBE">
        <w:t>. E</w:t>
      </w:r>
      <w:r w:rsidRPr="005E3FBE">
        <w:t xml:space="preserve">ach </w:t>
      </w:r>
      <w:r w:rsidR="00955511">
        <w:t xml:space="preserve">pairwise </w:t>
      </w:r>
      <w:r w:rsidRPr="005E3FBE">
        <w:t xml:space="preserve">combination </w:t>
      </w:r>
      <w:r w:rsidR="00241090" w:rsidRPr="005E3FBE">
        <w:t xml:space="preserve">was </w:t>
      </w:r>
      <w:r w:rsidRPr="005E3FBE">
        <w:t xml:space="preserve">presented once, resulting in </w:t>
      </w:r>
      <w:r w:rsidR="00D82CB3">
        <w:t xml:space="preserve">(20x19)/2 = </w:t>
      </w:r>
      <w:r w:rsidRPr="005E3FBE">
        <w:t>190 choices</w:t>
      </w:r>
      <w:r w:rsidR="00D82CB3" w:rsidRPr="00D82CB3">
        <w:t xml:space="preserve"> </w:t>
      </w:r>
      <w:r w:rsidR="00D82CB3">
        <w:t xml:space="preserve">for </w:t>
      </w:r>
      <w:r w:rsidR="00D82CB3" w:rsidRPr="005E3FBE">
        <w:t>each participant</w:t>
      </w:r>
      <w:r w:rsidR="00060F69" w:rsidRPr="005E3FBE">
        <w:t>,</w:t>
      </w:r>
      <w:ins w:id="77" w:author="Ayse Zeynep Enkavi" w:date="2016-03-18T12:23:00Z">
        <w:r w:rsidR="00772766">
          <w:t xml:space="preserve"> with a different random order for each participant</w:t>
        </w:r>
      </w:ins>
      <w:r w:rsidRPr="005E3FBE">
        <w:t>.</w:t>
      </w:r>
      <w:r w:rsidR="002E2717">
        <w:t xml:space="preserve"> </w:t>
      </w:r>
      <w:r w:rsidR="004E0A88" w:rsidRPr="005E3FBE">
        <w:t>I</w:t>
      </w:r>
      <w:r w:rsidR="00596529" w:rsidRPr="005E3FBE">
        <w:t>n</w:t>
      </w:r>
      <w:r w:rsidRPr="005E3FBE">
        <w:t xml:space="preserve"> a control task</w:t>
      </w:r>
      <w:r w:rsidR="00596529" w:rsidRPr="005E3FBE">
        <w:t>,</w:t>
      </w:r>
      <w:r w:rsidRPr="005E3FBE">
        <w:t xml:space="preserve"> subjects were presented with </w:t>
      </w:r>
      <w:r w:rsidR="00241090" w:rsidRPr="005E3FBE">
        <w:t xml:space="preserve">pairs of </w:t>
      </w:r>
      <w:r w:rsidRPr="005E3FBE">
        <w:t>numbers</w:t>
      </w:r>
      <w:r w:rsidR="00241090" w:rsidRPr="005E3FBE">
        <w:t>, drawn from the range of</w:t>
      </w:r>
      <w:r w:rsidRPr="005E3FBE">
        <w:t xml:space="preserve"> one to twenty</w:t>
      </w:r>
      <w:r w:rsidR="00241090" w:rsidRPr="005E3FBE">
        <w:t>,</w:t>
      </w:r>
      <w:r w:rsidRPr="005E3FBE">
        <w:t xml:space="preserve"> and had to judg</w:t>
      </w:r>
      <w:r w:rsidR="00596529" w:rsidRPr="005E3FBE">
        <w:t>e</w:t>
      </w:r>
      <w:r w:rsidRPr="005E3FBE">
        <w:t xml:space="preserve"> which number was larger.</w:t>
      </w:r>
      <w:r w:rsidR="00596529" w:rsidRPr="005E3FBE">
        <w:t xml:space="preserve"> </w:t>
      </w:r>
      <w:ins w:id="78" w:author="Eric J. Johnson" w:date="2016-01-08T10:44:00Z">
        <w:r w:rsidR="009E1334">
          <w:t>We computed j</w:t>
        </w:r>
      </w:ins>
      <w:r w:rsidR="00596529" w:rsidRPr="005E3FBE">
        <w:t xml:space="preserve">udgment inconsistency </w:t>
      </w:r>
      <w:r w:rsidR="00955511">
        <w:t>across</w:t>
      </w:r>
      <w:r w:rsidR="00596529" w:rsidRPr="005E3FBE">
        <w:t xml:space="preserve"> triplets of </w:t>
      </w:r>
      <w:r w:rsidR="00955511">
        <w:t>comparison</w:t>
      </w:r>
      <w:r w:rsidR="00596529" w:rsidRPr="005E3FBE">
        <w:t xml:space="preserve"> </w:t>
      </w:r>
      <w:r w:rsidR="00CD7257" w:rsidRPr="005E3FBE">
        <w:t>identically</w:t>
      </w:r>
      <w:r w:rsidR="00241090" w:rsidRPr="005E3FBE">
        <w:t xml:space="preserve"> for the two tasks</w:t>
      </w:r>
      <w:r w:rsidR="00CD7257" w:rsidRPr="005E3FBE">
        <w:t>.</w:t>
      </w:r>
      <w:r w:rsidR="00596529" w:rsidRPr="005E3FBE">
        <w:t xml:space="preserve"> </w:t>
      </w:r>
      <w:r w:rsidRPr="005E3FBE">
        <w:t xml:space="preserve">Subjects </w:t>
      </w:r>
      <w:r w:rsidR="00596529" w:rsidRPr="005E3FBE">
        <w:t xml:space="preserve">knew that they would </w:t>
      </w:r>
      <w:r w:rsidRPr="005E3FBE">
        <w:t>receive the</w:t>
      </w:r>
      <w:r w:rsidR="00DC28E9" w:rsidRPr="005E3FBE">
        <w:t>ir</w:t>
      </w:r>
      <w:r w:rsidRPr="005E3FBE">
        <w:t xml:space="preserve"> </w:t>
      </w:r>
      <w:r w:rsidR="00955511">
        <w:t xml:space="preserve">candy bar of </w:t>
      </w:r>
      <w:r w:rsidRPr="005E3FBE">
        <w:t xml:space="preserve">choice </w:t>
      </w:r>
      <w:r w:rsidR="00DC28E9" w:rsidRPr="005E3FBE">
        <w:t xml:space="preserve">from </w:t>
      </w:r>
      <w:r w:rsidRPr="005E3FBE">
        <w:t xml:space="preserve">one </w:t>
      </w:r>
      <w:r w:rsidR="00A141E1" w:rsidRPr="005E3FBE">
        <w:t>randomly selected</w:t>
      </w:r>
      <w:r w:rsidR="00DC28E9" w:rsidRPr="005E3FBE">
        <w:t xml:space="preserve"> </w:t>
      </w:r>
      <w:r w:rsidR="00596529" w:rsidRPr="005E3FBE">
        <w:t xml:space="preserve">choice </w:t>
      </w:r>
      <w:r w:rsidRPr="005E3FBE">
        <w:t>trial</w:t>
      </w:r>
      <w:r w:rsidR="00596529" w:rsidRPr="005E3FBE">
        <w:t>,</w:t>
      </w:r>
      <w:r w:rsidRPr="005E3FBE">
        <w:t xml:space="preserve"> </w:t>
      </w:r>
      <w:r w:rsidR="00DC28E9" w:rsidRPr="005E3FBE">
        <w:t xml:space="preserve">in addition to </w:t>
      </w:r>
      <w:r w:rsidRPr="005E3FBE">
        <w:t xml:space="preserve">a participation fee of 10 €.  </w:t>
      </w:r>
    </w:p>
    <w:p w14:paraId="65AC9B67" w14:textId="77777777" w:rsidR="008C7EE0" w:rsidRPr="005E3FBE" w:rsidRDefault="00A45389" w:rsidP="00201D4E">
      <w:pPr>
        <w:rPr>
          <w:rFonts w:ascii="Times" w:hAnsi="Times"/>
        </w:rPr>
      </w:pPr>
      <w:r w:rsidRPr="005E3FBE">
        <w:t xml:space="preserve">A triplet was marked as indicating intransitivity if </w:t>
      </w:r>
      <w:r w:rsidR="00955511">
        <w:t>(</w:t>
      </w:r>
      <w:proofErr w:type="spellStart"/>
      <w:r w:rsidR="00955511">
        <w:t>i</w:t>
      </w:r>
      <w:proofErr w:type="spellEnd"/>
      <w:r w:rsidR="00955511">
        <w:t xml:space="preserve">) </w:t>
      </w:r>
      <w:r w:rsidRPr="005E3FBE">
        <w:t>A was chosen over B and B was chosen over C</w:t>
      </w:r>
      <w:r w:rsidR="00955511">
        <w:t>,</w:t>
      </w:r>
      <w:r w:rsidRPr="005E3FBE">
        <w:t xml:space="preserve"> yet C was chosen over A or </w:t>
      </w:r>
      <w:r w:rsidR="00955511">
        <w:t xml:space="preserve">(ii) </w:t>
      </w:r>
      <w:r w:rsidRPr="005E3FBE">
        <w:t>if B was chose</w:t>
      </w:r>
      <w:r w:rsidR="00E77D08" w:rsidRPr="005E3FBE">
        <w:t>n over</w:t>
      </w:r>
      <w:r w:rsidRPr="005E3FBE">
        <w:t xml:space="preserve"> A and C was chosen over B</w:t>
      </w:r>
      <w:r w:rsidR="00955511">
        <w:t>,</w:t>
      </w:r>
      <w:r w:rsidRPr="005E3FBE">
        <w:t xml:space="preserve"> yet A was chosen over C</w:t>
      </w:r>
      <w:r w:rsidR="00201D4E">
        <w:t>.</w:t>
      </w:r>
    </w:p>
    <w:p w14:paraId="29D2A825" w14:textId="77777777" w:rsidR="0062504E" w:rsidRPr="005E3FBE" w:rsidRDefault="0062504E" w:rsidP="000F1903">
      <w:pPr>
        <w:pStyle w:val="Heading1"/>
        <w:rPr>
          <w:rFonts w:ascii="Times New Roman" w:hAnsi="Times New Roman" w:cs="Times New Roman"/>
          <w:color w:val="auto"/>
        </w:rPr>
      </w:pPr>
      <w:r w:rsidRPr="005E3FBE">
        <w:rPr>
          <w:rFonts w:ascii="Times New Roman" w:hAnsi="Times New Roman" w:cs="Times New Roman"/>
          <w:color w:val="auto"/>
        </w:rPr>
        <w:t xml:space="preserve">Results </w:t>
      </w:r>
    </w:p>
    <w:p w14:paraId="1189523C" w14:textId="77777777" w:rsidR="00563AE8" w:rsidRDefault="00CE4851" w:rsidP="00563AE8">
      <w:pPr>
        <w:ind w:firstLine="0"/>
      </w:pPr>
      <w:r>
        <w:tab/>
      </w:r>
      <w:r w:rsidR="00955511">
        <w:t>As shown in Figure 2, MTL p</w:t>
      </w:r>
      <w:r w:rsidR="00C067B5" w:rsidRPr="005E3FBE">
        <w:t>atients showed a</w:t>
      </w:r>
      <w:r w:rsidR="00831013">
        <w:t xml:space="preserve"> greater</w:t>
      </w:r>
      <w:r w:rsidR="00C067B5" w:rsidRPr="005E3FBE">
        <w:t xml:space="preserve"> </w:t>
      </w:r>
      <w:r w:rsidR="00E6264F" w:rsidRPr="005E3FBE">
        <w:t xml:space="preserve">percentage </w:t>
      </w:r>
      <w:r w:rsidR="00C067B5" w:rsidRPr="005E3FBE">
        <w:t xml:space="preserve">of </w:t>
      </w:r>
      <w:r w:rsidR="00087AEB" w:rsidRPr="005E3FBE">
        <w:t>intransi</w:t>
      </w:r>
      <w:r w:rsidR="0099404B" w:rsidRPr="005E3FBE">
        <w:t>ti</w:t>
      </w:r>
      <w:r w:rsidR="00087AEB" w:rsidRPr="005E3FBE">
        <w:t xml:space="preserve">ve </w:t>
      </w:r>
      <w:r w:rsidR="00C067B5" w:rsidRPr="005E3FBE">
        <w:t>choices compared to the two control groups</w:t>
      </w:r>
      <w:r w:rsidR="00646FB4" w:rsidRPr="005E3FBE">
        <w:t xml:space="preserve"> in the preference task compared to the control task</w:t>
      </w:r>
      <w:r w:rsidR="00C067B5" w:rsidRPr="005E3FBE">
        <w:t xml:space="preserve"> (</w:t>
      </w:r>
      <w:r w:rsidR="00A45389" w:rsidRPr="005E3FBE">
        <w:t>mean percentages</w:t>
      </w:r>
      <w:r w:rsidR="00646FB4" w:rsidRPr="005E3FBE">
        <w:t xml:space="preserve"> for the preference task</w:t>
      </w:r>
      <w:r w:rsidR="00A45389" w:rsidRPr="005E3FBE">
        <w:t xml:space="preserve">: </w:t>
      </w:r>
      <w:r w:rsidR="00C067B5" w:rsidRPr="005E3FBE">
        <w:t>MTL: 6.</w:t>
      </w:r>
      <w:r w:rsidR="00452CCE" w:rsidRPr="005E3FBE">
        <w:t>07</w:t>
      </w:r>
      <w:r w:rsidR="00C067B5" w:rsidRPr="005E3FBE">
        <w:t xml:space="preserve">%; ETL: </w:t>
      </w:r>
      <w:r w:rsidR="00157314" w:rsidRPr="005E3FBE">
        <w:t>3</w:t>
      </w:r>
      <w:r w:rsidR="00C067B5" w:rsidRPr="005E3FBE">
        <w:t>.</w:t>
      </w:r>
      <w:r w:rsidR="00646FB4" w:rsidRPr="005E3FBE">
        <w:t>3</w:t>
      </w:r>
      <w:r w:rsidR="00157314" w:rsidRPr="005E3FBE">
        <w:t>7</w:t>
      </w:r>
      <w:r w:rsidR="00C067B5" w:rsidRPr="005E3FBE">
        <w:t>%; CON: 2.</w:t>
      </w:r>
      <w:r w:rsidR="00157314" w:rsidRPr="005E3FBE">
        <w:t>75</w:t>
      </w:r>
      <w:r w:rsidR="00C067B5" w:rsidRPr="005E3FBE">
        <w:t>%;</w:t>
      </w:r>
      <w:r w:rsidR="00A45389" w:rsidRPr="005E3FBE">
        <w:t xml:space="preserve"> median percentages: MTL: 4.</w:t>
      </w:r>
      <w:r w:rsidR="00210033" w:rsidRPr="005E3FBE">
        <w:t>56</w:t>
      </w:r>
      <w:r w:rsidR="00A45389" w:rsidRPr="005E3FBE">
        <w:t xml:space="preserve">%; ETL </w:t>
      </w:r>
      <w:r w:rsidR="00210033" w:rsidRPr="005E3FBE">
        <w:t>2.</w:t>
      </w:r>
      <w:r w:rsidR="00646FB4" w:rsidRPr="005E3FBE">
        <w:t>72</w:t>
      </w:r>
      <w:r w:rsidR="00A45389" w:rsidRPr="005E3FBE">
        <w:t xml:space="preserve">%; CON: </w:t>
      </w:r>
      <w:r w:rsidR="00210033" w:rsidRPr="005E3FBE">
        <w:t>2.94</w:t>
      </w:r>
      <w:r w:rsidR="00A45389" w:rsidRPr="005E3FBE">
        <w:t>%</w:t>
      </w:r>
      <w:r w:rsidR="00452CCE" w:rsidRPr="005E3FBE">
        <w:t>;</w:t>
      </w:r>
      <w:r w:rsidR="00646FB4" w:rsidRPr="005E3FBE">
        <w:t xml:space="preserve"> mean percentages for the control task: MTL: 0.50 %; ETL: 1.00%; CON: 0.14%, median percentages: MTL: 0.36%; ETL: 0.00%; CON: 0.04</w:t>
      </w:r>
      <w:proofErr w:type="gramStart"/>
      <w:r w:rsidR="00646FB4" w:rsidRPr="005E3FBE">
        <w:t>%</w:t>
      </w:r>
      <w:r w:rsidR="00C067B5" w:rsidRPr="005E3FBE">
        <w:t xml:space="preserve"> </w:t>
      </w:r>
      <w:r w:rsidR="00646FB4" w:rsidRPr="005E3FBE">
        <w:t>;</w:t>
      </w:r>
      <w:proofErr w:type="gramEnd"/>
      <w:r w:rsidR="00646FB4" w:rsidRPr="005E3FBE">
        <w:t xml:space="preserve"> </w:t>
      </w:r>
      <w:r w:rsidR="00452CCE" w:rsidRPr="005E3FBE">
        <w:t>linear mixed model with orthogonal contrasts</w:t>
      </w:r>
      <w:r w:rsidR="00646FB4" w:rsidRPr="005E3FBE">
        <w:t xml:space="preserve"> group task interaction</w:t>
      </w:r>
      <w:r w:rsidR="00C067B5" w:rsidRPr="005E3FBE">
        <w:t xml:space="preserve"> </w:t>
      </w:r>
      <w:r w:rsidR="00646FB4" w:rsidRPr="005E3FBE">
        <w:t xml:space="preserve">b = – 0.06, t(91) = –2.98, </w:t>
      </w:r>
      <w:r w:rsidR="00C067B5" w:rsidRPr="005E3FBE">
        <w:t>p</w:t>
      </w:r>
      <w:r w:rsidR="00646FB4" w:rsidRPr="005E3FBE">
        <w:t xml:space="preserve"> = </w:t>
      </w:r>
      <w:r w:rsidR="00C067B5" w:rsidRPr="005E3FBE">
        <w:t>0.00</w:t>
      </w:r>
      <w:r w:rsidR="00646FB4" w:rsidRPr="005E3FBE">
        <w:t>4</w:t>
      </w:r>
      <w:r w:rsidR="00C067B5" w:rsidRPr="005E3FBE">
        <w:t xml:space="preserve">). </w:t>
      </w:r>
      <w:r w:rsidR="00A055BC" w:rsidRPr="005E3FBE">
        <w:t xml:space="preserve">The </w:t>
      </w:r>
      <w:r w:rsidR="00F03147" w:rsidRPr="005E3FBE">
        <w:t xml:space="preserve">difference between degree of intransitivity between the preference and control task did not differ significantly between the </w:t>
      </w:r>
      <w:r w:rsidR="00A055BC" w:rsidRPr="005E3FBE">
        <w:t>two control group</w:t>
      </w:r>
      <w:r w:rsidR="00F03147" w:rsidRPr="005E3FBE">
        <w:t>s</w:t>
      </w:r>
      <w:r w:rsidR="00A055BC" w:rsidRPr="005E3FBE">
        <w:t xml:space="preserve"> </w:t>
      </w:r>
      <w:r w:rsidR="00F03147" w:rsidRPr="005E3FBE">
        <w:t xml:space="preserve">(linear mixed model with orthogonal contrasts group task interaction b = – 0.04, </w:t>
      </w:r>
      <w:proofErr w:type="gramStart"/>
      <w:r w:rsidR="00F03147" w:rsidRPr="005E3FBE">
        <w:t>t(</w:t>
      </w:r>
      <w:proofErr w:type="gramEnd"/>
      <w:r w:rsidR="00F03147" w:rsidRPr="005E3FBE">
        <w:t>91) = 0.97, p = 0.333).</w:t>
      </w:r>
    </w:p>
    <w:p w14:paraId="5C248383" w14:textId="77777777" w:rsidR="00FB16CB" w:rsidRDefault="00F03147" w:rsidP="00563AE8">
      <w:pPr>
        <w:ind w:firstLine="0"/>
      </w:pPr>
      <w:r w:rsidRPr="005E3FBE">
        <w:t xml:space="preserve"> </w:t>
      </w:r>
      <w:r w:rsidR="00563AE8">
        <w:rPr>
          <w:noProof/>
        </w:rPr>
        <w:drawing>
          <wp:inline distT="0" distB="0" distL="0" distR="0" wp14:anchorId="6CB3CF43" wp14:editId="49232FAE">
            <wp:extent cx="3864610" cy="2576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Figure2.png"/>
                    <pic:cNvPicPr/>
                  </pic:nvPicPr>
                  <pic:blipFill>
                    <a:blip r:embed="rId10">
                      <a:extLst>
                        <a:ext uri="{28A0092B-C50C-407E-A947-70E740481C1C}">
                          <a14:useLocalDpi xmlns:a14="http://schemas.microsoft.com/office/drawing/2010/main" val="0"/>
                        </a:ext>
                      </a:extLst>
                    </a:blip>
                    <a:stretch>
                      <a:fillRect/>
                    </a:stretch>
                  </pic:blipFill>
                  <pic:spPr>
                    <a:xfrm>
                      <a:off x="0" y="0"/>
                      <a:ext cx="3864610" cy="2576195"/>
                    </a:xfrm>
                    <a:prstGeom prst="rect">
                      <a:avLst/>
                    </a:prstGeom>
                  </pic:spPr>
                </pic:pic>
              </a:graphicData>
            </a:graphic>
          </wp:inline>
        </w:drawing>
      </w:r>
    </w:p>
    <w:p w14:paraId="7FD62FDF" w14:textId="77777777" w:rsidR="00563AE8" w:rsidRDefault="00563AE8" w:rsidP="009E4DFD">
      <w:pPr>
        <w:spacing w:line="240" w:lineRule="auto"/>
        <w:ind w:firstLine="0"/>
      </w:pPr>
      <w:r w:rsidRPr="005E3FBE">
        <w:rPr>
          <w:b/>
        </w:rPr>
        <w:t>Fig</w:t>
      </w:r>
      <w:ins w:id="79" w:author="Ayse Zeynep Enkavi" w:date="2016-01-04T16:30:00Z">
        <w:r w:rsidR="00820DDB">
          <w:rPr>
            <w:b/>
          </w:rPr>
          <w:t>.</w:t>
        </w:r>
      </w:ins>
      <w:r w:rsidRPr="005E3FBE">
        <w:rPr>
          <w:b/>
        </w:rPr>
        <w:t xml:space="preserve"> 2</w:t>
      </w:r>
      <w:r w:rsidRPr="005E3FBE">
        <w:t>. Mean percentage of intransitive</w:t>
      </w:r>
      <w:r>
        <w:t xml:space="preserve"> choice</w:t>
      </w:r>
      <w:r w:rsidRPr="005E3FBE">
        <w:t>s per group</w:t>
      </w:r>
      <w:r>
        <w:t xml:space="preserve"> in each task</w:t>
      </w:r>
      <w:r w:rsidRPr="005E3FBE">
        <w:t xml:space="preserve"> (</w:t>
      </w:r>
      <w:proofErr w:type="spellStart"/>
      <w:r w:rsidRPr="005E3FBE">
        <w:t>n</w:t>
      </w:r>
      <w:r w:rsidRPr="005E3FBE">
        <w:rPr>
          <w:vertAlign w:val="subscript"/>
        </w:rPr>
        <w:t>MTL</w:t>
      </w:r>
      <w:proofErr w:type="spellEnd"/>
      <w:r w:rsidRPr="005E3FBE">
        <w:t xml:space="preserve"> = 31, </w:t>
      </w:r>
      <w:proofErr w:type="spellStart"/>
      <w:r w:rsidRPr="005E3FBE">
        <w:t>n</w:t>
      </w:r>
      <w:r w:rsidRPr="005E3FBE">
        <w:rPr>
          <w:vertAlign w:val="subscript"/>
        </w:rPr>
        <w:t>C</w:t>
      </w:r>
      <w:proofErr w:type="spellEnd"/>
      <w:r w:rsidRPr="005E3FBE">
        <w:t xml:space="preserve"> = 30, </w:t>
      </w:r>
      <w:proofErr w:type="spellStart"/>
      <w:r w:rsidRPr="005E3FBE">
        <w:t>n</w:t>
      </w:r>
      <w:r w:rsidRPr="005E3FBE">
        <w:rPr>
          <w:vertAlign w:val="subscript"/>
        </w:rPr>
        <w:t>ETL</w:t>
      </w:r>
      <w:proofErr w:type="spellEnd"/>
      <w:r w:rsidRPr="005E3FBE">
        <w:t xml:space="preserve"> = 30). Error bars represent SEM. </w:t>
      </w:r>
    </w:p>
    <w:p w14:paraId="56F784CF" w14:textId="77777777" w:rsidR="004F50C1" w:rsidRPr="005E3FBE" w:rsidRDefault="004F50C1" w:rsidP="00563AE8">
      <w:pPr>
        <w:spacing w:line="240" w:lineRule="auto"/>
      </w:pPr>
    </w:p>
    <w:p w14:paraId="70AECA58" w14:textId="77777777" w:rsidR="00CB4B24" w:rsidRDefault="004F50C1" w:rsidP="00075726">
      <w:r>
        <w:rPr>
          <w:noProof/>
        </w:rPr>
        <w:drawing>
          <wp:inline distT="0" distB="0" distL="0" distR="0" wp14:anchorId="65E9073E" wp14:editId="37C7B7FB">
            <wp:extent cx="2287905" cy="2287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Figure3.png"/>
                    <pic:cNvPicPr/>
                  </pic:nvPicPr>
                  <pic:blipFill>
                    <a:blip r:embed="rId11">
                      <a:extLst>
                        <a:ext uri="{28A0092B-C50C-407E-A947-70E740481C1C}">
                          <a14:useLocalDpi xmlns:a14="http://schemas.microsoft.com/office/drawing/2010/main" val="0"/>
                        </a:ext>
                      </a:extLst>
                    </a:blip>
                    <a:stretch>
                      <a:fillRect/>
                    </a:stretch>
                  </pic:blipFill>
                  <pic:spPr>
                    <a:xfrm>
                      <a:off x="0" y="0"/>
                      <a:ext cx="2287905" cy="2287905"/>
                    </a:xfrm>
                    <a:prstGeom prst="rect">
                      <a:avLst/>
                    </a:prstGeom>
                  </pic:spPr>
                </pic:pic>
              </a:graphicData>
            </a:graphic>
          </wp:inline>
        </w:drawing>
      </w:r>
    </w:p>
    <w:p w14:paraId="7C95874E" w14:textId="77777777" w:rsidR="00CB4B24" w:rsidRPr="00CB4B24" w:rsidRDefault="00CB4B24" w:rsidP="00CB4B24">
      <w:pPr>
        <w:spacing w:line="240" w:lineRule="auto"/>
      </w:pPr>
      <w:r w:rsidRPr="005E3FBE">
        <w:rPr>
          <w:b/>
        </w:rPr>
        <w:t>Fig</w:t>
      </w:r>
      <w:ins w:id="80" w:author="Ayse Zeynep Enkavi" w:date="2016-01-04T16:31:00Z">
        <w:r w:rsidR="00820DDB">
          <w:rPr>
            <w:b/>
          </w:rPr>
          <w:t>.</w:t>
        </w:r>
      </w:ins>
      <w:r w:rsidRPr="005E3FBE">
        <w:rPr>
          <w:b/>
        </w:rPr>
        <w:t xml:space="preserve"> 3</w:t>
      </w:r>
      <w:r w:rsidRPr="005E3FBE">
        <w:t xml:space="preserve">. </w:t>
      </w:r>
      <w:proofErr w:type="gramStart"/>
      <w:r w:rsidRPr="005E3FBE">
        <w:t>Relation</w:t>
      </w:r>
      <w:r>
        <w:t>ship between</w:t>
      </w:r>
      <w:r w:rsidRPr="005E3FBE">
        <w:t xml:space="preserve"> hippocampal </w:t>
      </w:r>
      <w:r>
        <w:t>lesion volume</w:t>
      </w:r>
      <w:r w:rsidRPr="005E3FBE">
        <w:t xml:space="preserve"> and intransitive choices.</w:t>
      </w:r>
      <w:proofErr w:type="gramEnd"/>
      <w:r w:rsidRPr="005E3FBE">
        <w:t xml:space="preserve"> Scatterplot </w:t>
      </w:r>
      <w:r>
        <w:t xml:space="preserve">of compromised </w:t>
      </w:r>
      <w:r w:rsidRPr="005E3FBE">
        <w:t>hippocampal</w:t>
      </w:r>
      <w:r>
        <w:t xml:space="preserve"> volume</w:t>
      </w:r>
      <w:r w:rsidRPr="005E3FBE">
        <w:t xml:space="preserve"> (as a </w:t>
      </w:r>
      <w:r>
        <w:t xml:space="preserve">ratio of total volume) </w:t>
      </w:r>
      <w:r w:rsidRPr="005E3FBE">
        <w:t xml:space="preserve">against percentage of intransitive choices, </w:t>
      </w:r>
      <w:r>
        <w:t xml:space="preserve">with </w:t>
      </w:r>
      <w:r w:rsidRPr="005E3FBE">
        <w:t xml:space="preserve">a regression line with 95% CI for </w:t>
      </w:r>
      <w:ins w:id="81" w:author="Ayse Zeynep Enkavi" w:date="2016-03-18T12:24:00Z">
        <w:r w:rsidR="00772766">
          <w:t>a linear regression. T</w:t>
        </w:r>
      </w:ins>
      <w:r w:rsidRPr="005E3FBE">
        <w:t xml:space="preserve">he observed </w:t>
      </w:r>
      <w:ins w:id="82" w:author="Eric J. Johnson" w:date="2016-01-08T10:46:00Z">
        <w:r w:rsidR="00100015">
          <w:t>robust</w:t>
        </w:r>
      </w:ins>
      <w:ins w:id="83" w:author="Ayse Zeynep Enkavi" w:date="2016-03-18T12:25:00Z">
        <w:r w:rsidR="00772766">
          <w:t xml:space="preserve"> nonparametric rank order</w:t>
        </w:r>
      </w:ins>
      <w:ins w:id="84" w:author="Eric J. Johnson" w:date="2016-01-08T10:46:00Z">
        <w:r w:rsidR="00100015">
          <w:t xml:space="preserve"> </w:t>
        </w:r>
      </w:ins>
      <w:r w:rsidRPr="005E3FBE">
        <w:t>correlation rho=0.</w:t>
      </w:r>
      <w:r>
        <w:t>6</w:t>
      </w:r>
      <w:r w:rsidRPr="005E3FBE">
        <w:t>7</w:t>
      </w:r>
      <w:r>
        <w:t>6</w:t>
      </w:r>
      <w:r w:rsidRPr="005E3FBE">
        <w:t>, p</w:t>
      </w:r>
      <w:r>
        <w:t>=</w:t>
      </w:r>
      <w:r w:rsidRPr="005E3FBE">
        <w:t>0.00</w:t>
      </w:r>
      <w:r>
        <w:t>4</w:t>
      </w:r>
      <w:proofErr w:type="gramStart"/>
      <w:r>
        <w:t>.</w:t>
      </w:r>
      <w:ins w:id="85" w:author="Eric J. Johnson" w:date="2016-01-08T10:47:00Z">
        <w:r w:rsidR="00100015">
          <w:t>,</w:t>
        </w:r>
      </w:ins>
      <w:proofErr w:type="gramEnd"/>
    </w:p>
    <w:p w14:paraId="0F74A690" w14:textId="77777777" w:rsidR="00CB4B24" w:rsidRDefault="00CB4B24" w:rsidP="00075726"/>
    <w:p w14:paraId="09269318" w14:textId="77777777" w:rsidR="003512BA" w:rsidRDefault="00B30F0B" w:rsidP="00075726">
      <w:r>
        <w:t xml:space="preserve">Since an MRI was </w:t>
      </w:r>
      <w:r w:rsidR="00563AE8">
        <w:t xml:space="preserve">not </w:t>
      </w:r>
      <w:r>
        <w:t>available</w:t>
      </w:r>
      <w:r w:rsidR="00563AE8">
        <w:t xml:space="preserve"> for all subjects</w:t>
      </w:r>
      <w:r>
        <w:t>, we performed the following analysis in a subset of participants (</w:t>
      </w:r>
      <w:r w:rsidR="000F1903" w:rsidRPr="005E3FBE">
        <w:t>see SOM for details)</w:t>
      </w:r>
      <w:r>
        <w:t>.</w:t>
      </w:r>
      <w:r w:rsidR="000F1903" w:rsidRPr="005E3FBE">
        <w:t xml:space="preserve"> </w:t>
      </w:r>
      <w:r>
        <w:t>W</w:t>
      </w:r>
      <w:r w:rsidR="004E47E4" w:rsidRPr="005E3FBE">
        <w:t xml:space="preserve">e </w:t>
      </w:r>
      <w:r w:rsidR="00831013">
        <w:t xml:space="preserve">determined </w:t>
      </w:r>
      <w:r w:rsidR="00B5135A" w:rsidRPr="005E3FBE">
        <w:t>t</w:t>
      </w:r>
      <w:r w:rsidR="00C067B5" w:rsidRPr="005E3FBE">
        <w:t xml:space="preserve">he ratio of compromised hippocampal volume to total volume </w:t>
      </w:r>
      <w:r w:rsidR="00831013">
        <w:t xml:space="preserve">and correlated this individual difference variable </w:t>
      </w:r>
      <w:r w:rsidR="00C067B5" w:rsidRPr="005E3FBE">
        <w:t xml:space="preserve">with the </w:t>
      </w:r>
      <w:r w:rsidR="00302D3B" w:rsidRPr="005E3FBE">
        <w:t>percentage</w:t>
      </w:r>
      <w:r w:rsidR="00C067B5" w:rsidRPr="005E3FBE">
        <w:t xml:space="preserve"> of </w:t>
      </w:r>
      <w:r w:rsidR="00F46397" w:rsidRPr="005E3FBE">
        <w:t>intransitiv</w:t>
      </w:r>
      <w:r w:rsidR="00302D3B" w:rsidRPr="005E3FBE">
        <w:t>e choices</w:t>
      </w:r>
      <w:r w:rsidR="00F46397" w:rsidRPr="005E3FBE">
        <w:t xml:space="preserve"> </w:t>
      </w:r>
      <w:r w:rsidR="00831013">
        <w:t xml:space="preserve">observed for these participants, </w:t>
      </w:r>
      <w:r w:rsidR="004E47E4" w:rsidRPr="005E3FBE">
        <w:t>using a non-parametric correlation coefficient that is insensitive to outliers</w:t>
      </w:r>
      <w:ins w:id="86" w:author="Eric J. Johnson" w:date="2016-01-08T10:48:00Z">
        <w:r w:rsidR="00100015">
          <w:t xml:space="preserve"> because it it calculated using rank order</w:t>
        </w:r>
      </w:ins>
      <w:r w:rsidR="00831013">
        <w:t xml:space="preserve">. We </w:t>
      </w:r>
      <w:r w:rsidR="004E47E4" w:rsidRPr="005E3FBE">
        <w:t>found a strong and significant relationship</w:t>
      </w:r>
      <w:r w:rsidR="00831013">
        <w:t xml:space="preserve"> between these two variables, as shown in </w:t>
      </w:r>
      <w:r w:rsidR="002612C9" w:rsidRPr="005E3FBE">
        <w:t>Fig</w:t>
      </w:r>
      <w:r w:rsidR="00831013">
        <w:t>ure</w:t>
      </w:r>
      <w:r w:rsidR="00641DF6">
        <w:t xml:space="preserve"> </w:t>
      </w:r>
      <w:r w:rsidR="002612C9" w:rsidRPr="005E3FBE">
        <w:t>3</w:t>
      </w:r>
      <w:r w:rsidR="006964FF">
        <w:t xml:space="preserve"> (</w:t>
      </w:r>
      <w:r w:rsidR="00831013">
        <w:t>S</w:t>
      </w:r>
      <w:r w:rsidR="00D147E2" w:rsidRPr="005E3FBE">
        <w:t>pearman-rho = 0.</w:t>
      </w:r>
      <w:r w:rsidR="00450B16">
        <w:t>676</w:t>
      </w:r>
      <w:r w:rsidR="00C067B5" w:rsidRPr="005E3FBE">
        <w:t>;</w:t>
      </w:r>
      <w:r w:rsidR="00450B16">
        <w:t xml:space="preserve"> </w:t>
      </w:r>
      <w:proofErr w:type="gramStart"/>
      <w:r w:rsidR="00450B16">
        <w:t>F(</w:t>
      </w:r>
      <w:proofErr w:type="gramEnd"/>
      <w:r w:rsidR="00450B16">
        <w:t>1, 14) = 11.78,</w:t>
      </w:r>
      <w:r w:rsidR="00C067B5" w:rsidRPr="005E3FBE">
        <w:t xml:space="preserve"> p</w:t>
      </w:r>
      <w:r w:rsidR="00450B16">
        <w:t>=</w:t>
      </w:r>
      <w:r w:rsidR="00C067B5" w:rsidRPr="005E3FBE">
        <w:t>0.</w:t>
      </w:r>
      <w:r w:rsidR="00450B16" w:rsidRPr="005E3FBE">
        <w:t>00</w:t>
      </w:r>
      <w:r w:rsidR="00450B16">
        <w:t>4</w:t>
      </w:r>
      <w:r w:rsidR="00C067B5" w:rsidRPr="005E3FBE">
        <w:t>; n=16)</w:t>
      </w:r>
      <w:r w:rsidR="006964FF">
        <w:t xml:space="preserve">, such that </w:t>
      </w:r>
      <w:r w:rsidR="003C1932">
        <w:t>the larger the lesion</w:t>
      </w:r>
      <w:r w:rsidR="006964FF">
        <w:t xml:space="preserve"> volume</w:t>
      </w:r>
      <w:r w:rsidR="003C1932">
        <w:t xml:space="preserve">, the less consistent were the </w:t>
      </w:r>
      <w:r w:rsidR="00DE3458">
        <w:t>value-based choices</w:t>
      </w:r>
      <w:r w:rsidR="003C1932">
        <w:t>.</w:t>
      </w:r>
      <w:r w:rsidR="004E47E4" w:rsidRPr="005E3FBE">
        <w:t xml:space="preserve">  </w:t>
      </w:r>
    </w:p>
    <w:p w14:paraId="27E5BCB6" w14:textId="77777777" w:rsidR="004E47E4" w:rsidRDefault="004E47E4" w:rsidP="0090105A">
      <w:r w:rsidRPr="005E3FBE">
        <w:t xml:space="preserve">To </w:t>
      </w:r>
      <w:r w:rsidR="00D46D46">
        <w:t>provide context for interpreting</w:t>
      </w:r>
      <w:r w:rsidRPr="005E3FBE">
        <w:t xml:space="preserve"> the observed frequenc</w:t>
      </w:r>
      <w:r w:rsidR="006964FF">
        <w:t>ies</w:t>
      </w:r>
      <w:r w:rsidRPr="005E3FBE">
        <w:t xml:space="preserve"> of intransitivity, we conducted a series of simulations that use a random utility model with a stochastic term added to the utility of the options,</w:t>
      </w:r>
      <w:r w:rsidR="0090105A">
        <w:t xml:space="preserve"> such that the probability of choosing option A (</w:t>
      </w:r>
      <w:proofErr w:type="gramStart"/>
      <m:oMath>
        <m:r>
          <w:rPr>
            <w:rFonts w:ascii="Cambria Math" w:hAnsi="Cambria Math"/>
          </w:rPr>
          <m:t>p(</m:t>
        </m:r>
        <w:proofErr w:type="gramEnd"/>
        <m:r>
          <w:rPr>
            <w:rFonts w:ascii="Cambria Math" w:hAnsi="Cambria Math"/>
          </w:rPr>
          <m:t>A)</m:t>
        </m:r>
      </m:oMath>
      <w:r w:rsidR="0090105A">
        <w:t xml:space="preserve">) in a decision between A and B </w:t>
      </w:r>
      <w:r w:rsidR="00435E43">
        <w:t>i</w:t>
      </w:r>
      <w:r w:rsidR="0090105A">
        <w:t>s:</w:t>
      </w:r>
    </w:p>
    <w:p w14:paraId="3385666A" w14:textId="77777777" w:rsidR="0090105A" w:rsidRPr="005E3FBE" w:rsidRDefault="0090105A" w:rsidP="007F471C">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1+e</m:t>
                </m:r>
              </m:e>
              <m:sup>
                <m:d>
                  <m:dPr>
                    <m:ctrlPr>
                      <w:rPr>
                        <w:rFonts w:ascii="Cambria Math" w:hAnsi="Cambria Math"/>
                        <w:i/>
                      </w:rPr>
                    </m:ctrlPr>
                  </m:dPr>
                  <m:e>
                    <m:d>
                      <m:dPr>
                        <m:ctrlPr>
                          <w:rPr>
                            <w:rFonts w:ascii="Cambria Math" w:hAnsi="Cambria Math"/>
                            <w:i/>
                          </w:rPr>
                        </m:ctrlPr>
                      </m:dPr>
                      <m:e>
                        <m:r>
                          <w:rPr>
                            <w:rFonts w:ascii="Cambria Math" w:hAnsi="Cambria Math"/>
                          </w:rPr>
                          <m:t>1-α</m:t>
                        </m:r>
                      </m:e>
                    </m:d>
                    <m:r>
                      <w:rPr>
                        <w:rFonts w:ascii="Cambria Math" w:hAnsi="Cambria Math"/>
                      </w:rPr>
                      <m:t>u</m:t>
                    </m:r>
                    <m:d>
                      <m:dPr>
                        <m:ctrlPr>
                          <w:rPr>
                            <w:rFonts w:ascii="Cambria Math" w:hAnsi="Cambria Math"/>
                            <w:i/>
                          </w:rPr>
                        </m:ctrlPr>
                      </m:dPr>
                      <m:e>
                        <m:r>
                          <w:rPr>
                            <w:rFonts w:ascii="Cambria Math" w:hAnsi="Cambria Math"/>
                          </w:rPr>
                          <m:t>B</m:t>
                        </m:r>
                      </m:e>
                    </m:d>
                    <m:r>
                      <w:rPr>
                        <w:rFonts w:ascii="Cambria Math" w:hAnsi="Cambria Math"/>
                      </w:rPr>
                      <m:t>+ αε</m:t>
                    </m:r>
                  </m:e>
                </m:d>
                <m:r>
                  <w:rPr>
                    <w:rFonts w:ascii="Cambria Math" w:hAnsi="Cambria Math"/>
                  </w:rPr>
                  <m:t xml:space="preserve">- </m:t>
                </m:r>
                <m:d>
                  <m:dPr>
                    <m:ctrlPr>
                      <w:rPr>
                        <w:rFonts w:ascii="Cambria Math" w:hAnsi="Cambria Math"/>
                        <w:i/>
                      </w:rPr>
                    </m:ctrlPr>
                  </m:dPr>
                  <m:e>
                    <m:d>
                      <m:dPr>
                        <m:ctrlPr>
                          <w:rPr>
                            <w:rFonts w:ascii="Cambria Math" w:hAnsi="Cambria Math"/>
                            <w:i/>
                          </w:rPr>
                        </m:ctrlPr>
                      </m:dPr>
                      <m:e>
                        <m:r>
                          <w:rPr>
                            <w:rFonts w:ascii="Cambria Math" w:hAnsi="Cambria Math"/>
                          </w:rPr>
                          <m:t>1-α</m:t>
                        </m:r>
                      </m:e>
                    </m:d>
                    <m:r>
                      <w:rPr>
                        <w:rFonts w:ascii="Cambria Math" w:hAnsi="Cambria Math"/>
                      </w:rPr>
                      <m:t>u</m:t>
                    </m:r>
                    <m:d>
                      <m:dPr>
                        <m:ctrlPr>
                          <w:rPr>
                            <w:rFonts w:ascii="Cambria Math" w:hAnsi="Cambria Math"/>
                            <w:i/>
                          </w:rPr>
                        </m:ctrlPr>
                      </m:dPr>
                      <m:e>
                        <m:r>
                          <w:rPr>
                            <w:rFonts w:ascii="Cambria Math" w:hAnsi="Cambria Math"/>
                          </w:rPr>
                          <m:t>A</m:t>
                        </m:r>
                      </m:e>
                    </m:d>
                    <m:r>
                      <w:rPr>
                        <w:rFonts w:ascii="Cambria Math" w:hAnsi="Cambria Math"/>
                      </w:rPr>
                      <m:t>+ αε</m:t>
                    </m:r>
                  </m:e>
                </m:d>
                <m:r>
                  <w:rPr>
                    <w:rFonts w:ascii="Cambria Math" w:hAnsi="Cambria Math"/>
                  </w:rPr>
                  <m:t xml:space="preserve"> </m:t>
                </m:r>
              </m:sup>
            </m:sSup>
          </m:den>
        </m:f>
      </m:oMath>
      <w:r w:rsidR="0070722C">
        <w:t xml:space="preserve">           Equation 1</w:t>
      </w:r>
    </w:p>
    <w:p w14:paraId="1FB6B140" w14:textId="77777777" w:rsidR="004E47E4" w:rsidRPr="005E3FBE" w:rsidRDefault="0090105A" w:rsidP="00A910F9">
      <w:pPr>
        <w:ind w:firstLine="0"/>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A</m:t>
            </m:r>
          </m:e>
        </m:d>
      </m:oMath>
      <w:r w:rsidR="00435E43">
        <w:t xml:space="preserve"> and </w:t>
      </w:r>
      <m:oMath>
        <m:r>
          <w:rPr>
            <w:rFonts w:ascii="Cambria Math" w:hAnsi="Cambria Math"/>
          </w:rPr>
          <m:t>u(B)</m:t>
        </m:r>
      </m:oMath>
      <w:r w:rsidR="00435E43">
        <w:t xml:space="preserve"> represent the utilities of option</w:t>
      </w:r>
      <m:oMath>
        <m:r>
          <w:rPr>
            <w:rFonts w:ascii="Cambria Math" w:hAnsi="Cambria Math"/>
          </w:rPr>
          <m:t>s A and B,  α</m:t>
        </m:r>
      </m:oMath>
      <w:r>
        <w:t xml:space="preserve"> represents the </w:t>
      </w:r>
      <w:r w:rsidR="009F031B" w:rsidRPr="005E3FBE">
        <w:t xml:space="preserve">proportion </w:t>
      </w:r>
      <w:r w:rsidR="0070722C">
        <w:t>(</w:t>
      </w:r>
      <w:r w:rsidR="0070722C" w:rsidRPr="005E3FBE">
        <w:t>between 0 and 1</w:t>
      </w:r>
      <w:r w:rsidR="0070722C">
        <w:t xml:space="preserve">) </w:t>
      </w:r>
      <w:r w:rsidR="009F031B" w:rsidRPr="005E3FBE">
        <w:t>of the observed utility due to random</w:t>
      </w:r>
      <w:r w:rsidR="0070722C">
        <w:t xml:space="preserve"> error</w:t>
      </w:r>
      <w:r>
        <w:t>, and</w:t>
      </w:r>
      <w:r w:rsidR="00CB6091">
        <w:t xml:space="preserve"> </w:t>
      </w:r>
      <m:oMath>
        <m:r>
          <w:rPr>
            <w:rFonts w:ascii="Cambria Math" w:hAnsi="Cambria Math"/>
          </w:rPr>
          <m:t>ε</m:t>
        </m:r>
      </m:oMath>
      <w:r w:rsidR="00CB6091">
        <w:t xml:space="preserve"> is</w:t>
      </w:r>
      <w:r w:rsidR="0070722C">
        <w:t xml:space="preserve"> the</w:t>
      </w:r>
      <w:r w:rsidR="00CB6091">
        <w:t xml:space="preserve"> </w:t>
      </w:r>
      <w:r w:rsidR="0070722C">
        <w:t>random error</w:t>
      </w:r>
      <w:r w:rsidR="009F031B" w:rsidRPr="005E3FBE">
        <w:t xml:space="preserve">. It can be shown analytically that the maximum proportion of intransitive triples </w:t>
      </w:r>
      <w:r w:rsidR="0070722C">
        <w:t>is</w:t>
      </w:r>
      <w:r w:rsidR="009F031B" w:rsidRPr="005E3FBE">
        <w:t xml:space="preserve"> .25 (see SOM</w:t>
      </w:r>
      <w:ins w:id="87" w:author="Ayse Zeynep Enkavi" w:date="2016-01-04T12:00:00Z">
        <w:r w:rsidR="006304DA">
          <w:t xml:space="preserve"> Figure S5</w:t>
        </w:r>
      </w:ins>
      <w:r w:rsidR="00451CCF">
        <w:t>, also noted in the discussion section of Tversky, 1969</w:t>
      </w:r>
      <w:r w:rsidR="009F031B" w:rsidRPr="005E3FBE">
        <w:t>)</w:t>
      </w:r>
      <w:r w:rsidR="0070722C">
        <w:t>. T</w:t>
      </w:r>
      <w:r w:rsidR="009F031B" w:rsidRPr="005E3FBE">
        <w:t xml:space="preserve">he question </w:t>
      </w:r>
      <w:r w:rsidR="0070722C">
        <w:t xml:space="preserve">of interest to us, given our hypothesis that the degree of </w:t>
      </w:r>
      <w:r w:rsidR="00832CFC">
        <w:t xml:space="preserve">MTL patients’ </w:t>
      </w:r>
      <w:r w:rsidR="0070722C">
        <w:t xml:space="preserve">hippocampal sclerosis increases </w:t>
      </w:r>
      <m:oMath>
        <m:r>
          <w:rPr>
            <w:rFonts w:ascii="Cambria Math" w:hAnsi="Cambria Math"/>
          </w:rPr>
          <m:t>α</m:t>
        </m:r>
      </m:oMath>
      <w:r w:rsidR="0070722C">
        <w:t>, the proportion of random error in option value construction,</w:t>
      </w:r>
      <w:r w:rsidR="0070722C" w:rsidRPr="005E3FBE">
        <w:t xml:space="preserve"> </w:t>
      </w:r>
      <w:r w:rsidR="009F031B" w:rsidRPr="005E3FBE">
        <w:t xml:space="preserve">is how the proportion </w:t>
      </w:r>
      <w:r w:rsidR="0070722C">
        <w:t xml:space="preserve">of intransitive triples </w:t>
      </w:r>
      <w:r w:rsidR="009F031B" w:rsidRPr="005E3FBE">
        <w:t xml:space="preserve">increases as error in utilities increases.  </w:t>
      </w:r>
      <w:r w:rsidR="00451CCF">
        <w:t>T</w:t>
      </w:r>
      <w:r w:rsidR="009F031B" w:rsidRPr="005E3FBE">
        <w:t>he effect is non-linear</w:t>
      </w:r>
      <w:r w:rsidR="0070722C">
        <w:t xml:space="preserve"> (see SOM</w:t>
      </w:r>
      <w:ins w:id="88" w:author="Ayse Zeynep Enkavi" w:date="2016-01-04T12:00:00Z">
        <w:r w:rsidR="006304DA">
          <w:t xml:space="preserve"> Figure S6</w:t>
        </w:r>
      </w:ins>
      <w:r w:rsidR="0070722C">
        <w:t>)</w:t>
      </w:r>
      <w:r w:rsidR="009F031B" w:rsidRPr="005E3FBE">
        <w:t xml:space="preserve">, </w:t>
      </w:r>
      <w:r w:rsidR="0070722C">
        <w:t>and</w:t>
      </w:r>
      <w:r w:rsidR="009F031B" w:rsidRPr="005E3FBE">
        <w:t xml:space="preserve"> the observed intransitivities in the MTL group correspond to </w:t>
      </w:r>
      <w:proofErr w:type="gramStart"/>
      <w:r w:rsidR="0070722C">
        <w:t>an</w:t>
      </w:r>
      <w:proofErr w:type="gramEnd"/>
      <w:r w:rsidR="0070722C">
        <w:t xml:space="preserve"> </w:t>
      </w:r>
      <m:oMath>
        <m:r>
          <w:rPr>
            <w:rFonts w:ascii="Cambria Math" w:hAnsi="Cambria Math"/>
          </w:rPr>
          <m:t>α</m:t>
        </m:r>
      </m:oMath>
      <w:r w:rsidR="0070722C" w:rsidRPr="005E3FBE">
        <w:t xml:space="preserve"> </w:t>
      </w:r>
      <w:r w:rsidR="0070722C">
        <w:t xml:space="preserve">of .3, i.e., </w:t>
      </w:r>
      <w:r w:rsidR="009F031B" w:rsidRPr="005E3FBE">
        <w:t xml:space="preserve">the level expected if </w:t>
      </w:r>
      <w:r w:rsidR="0070722C">
        <w:t>random</w:t>
      </w:r>
      <w:r w:rsidR="009F031B" w:rsidRPr="005E3FBE">
        <w:t xml:space="preserve"> error represented approximately 30 percent of the utility </w:t>
      </w:r>
      <w:r w:rsidR="0070722C">
        <w:t xml:space="preserve">values </w:t>
      </w:r>
      <w:r w:rsidR="009F031B" w:rsidRPr="005E3FBE">
        <w:t xml:space="preserve">in </w:t>
      </w:r>
      <w:r w:rsidR="0070722C">
        <w:t>E</w:t>
      </w:r>
      <w:r w:rsidR="009F031B" w:rsidRPr="005E3FBE">
        <w:t>quation 1.</w:t>
      </w:r>
    </w:p>
    <w:p w14:paraId="3EBA9554" w14:textId="77777777" w:rsidR="007F7004" w:rsidRPr="005E3FBE" w:rsidRDefault="009F031B" w:rsidP="006C51BD">
      <w:r w:rsidRPr="005E3FBE">
        <w:t xml:space="preserve">Several explanations </w:t>
      </w:r>
      <w:r w:rsidR="0070722C" w:rsidRPr="005E3FBE">
        <w:t xml:space="preserve">alternative </w:t>
      </w:r>
      <w:r w:rsidR="0070722C">
        <w:t xml:space="preserve">to </w:t>
      </w:r>
      <w:r w:rsidR="0045785E">
        <w:t xml:space="preserve">our account of random error in value construction </w:t>
      </w:r>
      <w:r w:rsidRPr="005E3FBE">
        <w:t xml:space="preserve">can be </w:t>
      </w:r>
      <w:r w:rsidR="0045785E">
        <w:t>test</w:t>
      </w:r>
      <w:r w:rsidRPr="005E3FBE">
        <w:t xml:space="preserve">ed with </w:t>
      </w:r>
      <w:r w:rsidR="0045785E">
        <w:t>our</w:t>
      </w:r>
      <w:r w:rsidRPr="005E3FBE">
        <w:t xml:space="preserve"> data.  </w:t>
      </w:r>
      <w:r w:rsidR="005460CF">
        <w:t xml:space="preserve">One possible alternative explanation </w:t>
      </w:r>
      <w:r w:rsidR="0045785E">
        <w:t xml:space="preserve">involves explicit episodic memory of previous value comparisons, rather than value construction for the two options of each pairwise choice. Under this account, </w:t>
      </w:r>
      <w:r w:rsidR="005460CF">
        <w:t xml:space="preserve">non-MTL respondents </w:t>
      </w:r>
      <w:r w:rsidR="0045785E">
        <w:t>may have</w:t>
      </w:r>
      <w:r w:rsidR="005460CF">
        <w:t xml:space="preserve"> better memory for their choices made earlier in the t</w:t>
      </w:r>
      <w:r w:rsidR="00DE3458">
        <w:t xml:space="preserve">ask, and </w:t>
      </w:r>
      <w:r w:rsidR="0045785E">
        <w:t xml:space="preserve">this better episodic memory </w:t>
      </w:r>
      <w:r w:rsidR="00DE3458">
        <w:t>prevent</w:t>
      </w:r>
      <w:r w:rsidR="0045785E">
        <w:t>s</w:t>
      </w:r>
      <w:r w:rsidR="00DE3458">
        <w:t xml:space="preserve"> in</w:t>
      </w:r>
      <w:r w:rsidR="005460CF">
        <w:t xml:space="preserve">transitive choices. This </w:t>
      </w:r>
      <w:r w:rsidR="0045785E">
        <w:t xml:space="preserve">account </w:t>
      </w:r>
      <w:r w:rsidR="005460CF">
        <w:t>would suggest that the rate of intransitivities declines over time</w:t>
      </w:r>
      <w:r w:rsidR="0045785E">
        <w:t>, as previous choices are remembered and used to avoid intransitive later choices, and this decline in intransitivities over choice trials would</w:t>
      </w:r>
      <w:r w:rsidR="005460CF">
        <w:t xml:space="preserve"> differ for the MTL and non-MTL groups.  We tested this hypothesis and saw n</w:t>
      </w:r>
      <w:r w:rsidR="0045785E">
        <w:t xml:space="preserve">either a significant decrease in intransitivities over choice trials </w:t>
      </w:r>
      <w:r w:rsidR="005460CF">
        <w:t>(</w:t>
      </w:r>
      <w:r w:rsidR="0008215D">
        <w:t>linear trend b = 7.155 × 10</w:t>
      </w:r>
      <w:r w:rsidR="0008215D">
        <w:rPr>
          <w:vertAlign w:val="superscript"/>
        </w:rPr>
        <w:t>-3</w:t>
      </w:r>
      <w:r w:rsidR="0008215D">
        <w:t xml:space="preserve">, </w:t>
      </w:r>
      <w:proofErr w:type="gramStart"/>
      <w:r w:rsidR="0008215D">
        <w:t>t(</w:t>
      </w:r>
      <w:proofErr w:type="gramEnd"/>
      <w:r w:rsidR="0008215D">
        <w:t>17200) = 0.297, p = 0.766, quadratic trend b = 7.727 × 10</w:t>
      </w:r>
      <w:r w:rsidR="0008215D">
        <w:rPr>
          <w:vertAlign w:val="superscript"/>
        </w:rPr>
        <w:t>-3</w:t>
      </w:r>
      <w:r w:rsidR="0008215D">
        <w:t>, t(17200) = 0.458, p = 0.647</w:t>
      </w:r>
      <w:r w:rsidR="005460CF">
        <w:t>)</w:t>
      </w:r>
      <w:r w:rsidR="0045785E">
        <w:t>,</w:t>
      </w:r>
      <w:r w:rsidR="0095079F">
        <w:t xml:space="preserve"> </w:t>
      </w:r>
      <w:r w:rsidR="0045785E">
        <w:t>nor any difference in slopes  for MTL vs. non-MTL groups</w:t>
      </w:r>
      <w:r w:rsidR="0095079F">
        <w:t xml:space="preserve"> (linear trend MTL group interaction b = - 0.003, t(88) = -0.955, p = 0.339)</w:t>
      </w:r>
      <w:r w:rsidR="0045785E">
        <w:t>.</w:t>
      </w:r>
    </w:p>
    <w:p w14:paraId="16FF9062" w14:textId="77777777" w:rsidR="008B6F70" w:rsidRDefault="0045785E" w:rsidP="00D03A87">
      <w:pPr>
        <w:tabs>
          <w:tab w:val="clear" w:pos="0"/>
        </w:tabs>
        <w:ind w:right="0"/>
      </w:pPr>
      <w:r>
        <w:rPr>
          <w:rFonts w:ascii="Times" w:hAnsi="Times"/>
          <w:bCs w:val="0"/>
          <w:iCs w:val="0"/>
          <w:szCs w:val="24"/>
        </w:rPr>
        <w:t xml:space="preserve">Another alternative explanation </w:t>
      </w:r>
      <w:r w:rsidR="00701853">
        <w:rPr>
          <w:rFonts w:ascii="Times" w:hAnsi="Times"/>
          <w:bCs w:val="0"/>
          <w:iCs w:val="0"/>
          <w:szCs w:val="24"/>
        </w:rPr>
        <w:t>involves</w:t>
      </w:r>
      <w:r>
        <w:rPr>
          <w:rFonts w:ascii="Times" w:hAnsi="Times"/>
          <w:bCs w:val="0"/>
          <w:iCs w:val="0"/>
          <w:szCs w:val="24"/>
        </w:rPr>
        <w:t xml:space="preserve"> group differences in </w:t>
      </w:r>
      <w:r w:rsidR="00C35692" w:rsidRPr="005E3FBE">
        <w:rPr>
          <w:rFonts w:ascii="Times" w:hAnsi="Times"/>
          <w:bCs w:val="0"/>
          <w:iCs w:val="0"/>
          <w:szCs w:val="24"/>
        </w:rPr>
        <w:t>speed-</w:t>
      </w:r>
      <w:r w:rsidR="005B4F43" w:rsidRPr="005E3FBE">
        <w:rPr>
          <w:rFonts w:ascii="Times" w:hAnsi="Times"/>
          <w:bCs w:val="0"/>
          <w:iCs w:val="0"/>
          <w:szCs w:val="24"/>
        </w:rPr>
        <w:t>accuracy tradeoff</w:t>
      </w:r>
      <w:r w:rsidR="00A034E6">
        <w:rPr>
          <w:rFonts w:ascii="Times" w:hAnsi="Times"/>
          <w:bCs w:val="0"/>
          <w:iCs w:val="0"/>
          <w:szCs w:val="24"/>
        </w:rPr>
        <w:t>. To test this</w:t>
      </w:r>
      <w:r w:rsidR="00E02A71" w:rsidRPr="005E3FBE">
        <w:rPr>
          <w:rFonts w:ascii="Times" w:hAnsi="Times"/>
          <w:bCs w:val="0"/>
          <w:iCs w:val="0"/>
          <w:szCs w:val="24"/>
        </w:rPr>
        <w:t>,</w:t>
      </w:r>
      <w:r w:rsidR="005B4F43" w:rsidRPr="005E3FBE">
        <w:rPr>
          <w:rFonts w:ascii="Times" w:hAnsi="Times"/>
          <w:bCs w:val="0"/>
          <w:iCs w:val="0"/>
          <w:szCs w:val="24"/>
        </w:rPr>
        <w:t xml:space="preserve"> w</w:t>
      </w:r>
      <w:r w:rsidR="003E2470" w:rsidRPr="005E3FBE">
        <w:rPr>
          <w:rFonts w:ascii="Times" w:hAnsi="Times"/>
          <w:bCs w:val="0"/>
          <w:iCs w:val="0"/>
          <w:szCs w:val="24"/>
        </w:rPr>
        <w:t xml:space="preserve">e </w:t>
      </w:r>
      <w:r w:rsidR="003F5F61" w:rsidRPr="005E3FBE">
        <w:rPr>
          <w:rFonts w:ascii="Times" w:hAnsi="Times"/>
          <w:bCs w:val="0"/>
          <w:iCs w:val="0"/>
          <w:szCs w:val="24"/>
        </w:rPr>
        <w:t xml:space="preserve">examined </w:t>
      </w:r>
      <w:r w:rsidR="003E2470" w:rsidRPr="005E3FBE">
        <w:rPr>
          <w:rFonts w:ascii="Times" w:hAnsi="Times"/>
          <w:bCs w:val="0"/>
          <w:iCs w:val="0"/>
          <w:szCs w:val="24"/>
        </w:rPr>
        <w:t xml:space="preserve">response latencies </w:t>
      </w:r>
      <w:r w:rsidR="005E72D6" w:rsidRPr="005E3FBE">
        <w:rPr>
          <w:rFonts w:ascii="Times" w:hAnsi="Times"/>
          <w:bCs w:val="0"/>
          <w:iCs w:val="0"/>
          <w:szCs w:val="24"/>
        </w:rPr>
        <w:t>of the</w:t>
      </w:r>
      <w:r w:rsidR="003E2470" w:rsidRPr="005E3FBE">
        <w:rPr>
          <w:rFonts w:ascii="Times" w:hAnsi="Times"/>
          <w:bCs w:val="0"/>
          <w:iCs w:val="0"/>
          <w:szCs w:val="24"/>
        </w:rPr>
        <w:t xml:space="preserve"> </w:t>
      </w:r>
      <w:r w:rsidR="005E72D6" w:rsidRPr="005E3FBE">
        <w:rPr>
          <w:rFonts w:ascii="Times" w:hAnsi="Times"/>
          <w:bCs w:val="0"/>
          <w:iCs w:val="0"/>
          <w:szCs w:val="24"/>
        </w:rPr>
        <w:t>choices</w:t>
      </w:r>
      <w:r w:rsidR="00D217DC" w:rsidRPr="005E3FBE">
        <w:rPr>
          <w:rFonts w:ascii="Times" w:hAnsi="Times"/>
          <w:bCs w:val="0"/>
          <w:iCs w:val="0"/>
          <w:szCs w:val="24"/>
        </w:rPr>
        <w:t>, and the relationship between responses latencies and intransitivities</w:t>
      </w:r>
      <w:r w:rsidR="00A034E6">
        <w:rPr>
          <w:rFonts w:ascii="Times" w:hAnsi="Times"/>
          <w:bCs w:val="0"/>
          <w:iCs w:val="0"/>
          <w:szCs w:val="24"/>
        </w:rPr>
        <w:t xml:space="preserve"> for MTL and non-MTL groups</w:t>
      </w:r>
      <w:r w:rsidR="005B4F43" w:rsidRPr="005E3FBE">
        <w:rPr>
          <w:rFonts w:ascii="Times" w:hAnsi="Times"/>
          <w:bCs w:val="0"/>
          <w:iCs w:val="0"/>
          <w:szCs w:val="24"/>
        </w:rPr>
        <w:t>.</w:t>
      </w:r>
      <w:r w:rsidR="00D217DC" w:rsidRPr="005E3FBE">
        <w:rPr>
          <w:rFonts w:eastAsia="Malgun Gothic"/>
        </w:rPr>
        <w:t xml:space="preserve"> </w:t>
      </w:r>
      <w:r w:rsidR="00A034E6">
        <w:rPr>
          <w:rFonts w:eastAsia="Malgun Gothic"/>
        </w:rPr>
        <w:t>Contrary to a speed-accuracy tradeoff, w</w:t>
      </w:r>
      <w:r w:rsidR="005B4F43" w:rsidRPr="005E3FBE">
        <w:rPr>
          <w:rFonts w:eastAsia="Malgun Gothic"/>
        </w:rPr>
        <w:t>e</w:t>
      </w:r>
      <w:r w:rsidR="00D217DC" w:rsidRPr="005E3FBE">
        <w:rPr>
          <w:rFonts w:eastAsia="Malgun Gothic"/>
        </w:rPr>
        <w:t xml:space="preserve"> found that slower </w:t>
      </w:r>
      <w:r w:rsidR="00A034E6">
        <w:rPr>
          <w:rFonts w:eastAsia="Malgun Gothic"/>
        </w:rPr>
        <w:t xml:space="preserve">(rather than faster) </w:t>
      </w:r>
      <w:r w:rsidR="00D217DC" w:rsidRPr="005E3FBE">
        <w:rPr>
          <w:rFonts w:eastAsia="Malgun Gothic"/>
        </w:rPr>
        <w:t>trial</w:t>
      </w:r>
      <w:r w:rsidR="005B4F43" w:rsidRPr="005E3FBE">
        <w:rPr>
          <w:rFonts w:eastAsia="Malgun Gothic"/>
        </w:rPr>
        <w:t>s</w:t>
      </w:r>
      <w:r w:rsidR="00D217DC" w:rsidRPr="005E3FBE">
        <w:rPr>
          <w:rFonts w:eastAsia="Malgun Gothic"/>
        </w:rPr>
        <w:t xml:space="preserve"> were mo</w:t>
      </w:r>
      <w:r w:rsidR="00A034E6">
        <w:rPr>
          <w:rFonts w:eastAsia="Malgun Gothic"/>
        </w:rPr>
        <w:t>re</w:t>
      </w:r>
      <w:r w:rsidR="00D217DC" w:rsidRPr="005E3FBE">
        <w:rPr>
          <w:rFonts w:eastAsia="Malgun Gothic"/>
        </w:rPr>
        <w:t xml:space="preserve"> likely to be involved in intransitive triplets</w:t>
      </w:r>
      <w:r w:rsidR="008D7B1A">
        <w:rPr>
          <w:rFonts w:eastAsia="Malgun Gothic"/>
        </w:rPr>
        <w:t xml:space="preserve"> (</w:t>
      </w:r>
      <w:r w:rsidR="008D7B1A">
        <w:t>b = 0.2</w:t>
      </w:r>
      <w:r w:rsidR="000817DA">
        <w:t>41</w:t>
      </w:r>
      <w:r w:rsidR="008D7B1A">
        <w:t xml:space="preserve">, </w:t>
      </w:r>
      <w:proofErr w:type="gramStart"/>
      <w:r w:rsidR="008D7B1A">
        <w:t>t(</w:t>
      </w:r>
      <w:proofErr w:type="gramEnd"/>
      <w:r w:rsidR="008D7B1A">
        <w:t>17</w:t>
      </w:r>
      <w:r w:rsidR="000817DA">
        <w:t>240</w:t>
      </w:r>
      <w:r w:rsidR="008D7B1A">
        <w:t xml:space="preserve">) = </w:t>
      </w:r>
      <w:r w:rsidR="000817DA">
        <w:t>21.192</w:t>
      </w:r>
      <w:r w:rsidR="008D7B1A">
        <w:t>, p &lt; 0.001)</w:t>
      </w:r>
      <w:r w:rsidR="000817DA">
        <w:t xml:space="preserve"> for all groups</w:t>
      </w:r>
      <w:r w:rsidR="00D217DC" w:rsidRPr="005E3FBE">
        <w:rPr>
          <w:rFonts w:eastAsia="Malgun Gothic"/>
        </w:rPr>
        <w:t xml:space="preserve">, and </w:t>
      </w:r>
      <w:r w:rsidR="000817DA">
        <w:rPr>
          <w:rFonts w:eastAsia="Malgun Gothic"/>
        </w:rPr>
        <w:t xml:space="preserve">that this did not differ for the MTL group (i.e., no interaction with this group: b = -.0009, t(17240) = -1.276, p = .202). Moreover, </w:t>
      </w:r>
      <w:r w:rsidR="00D217DC" w:rsidRPr="005E3FBE">
        <w:t xml:space="preserve">the MTL group </w:t>
      </w:r>
      <w:r w:rsidR="000817DA">
        <w:t xml:space="preserve">actually </w:t>
      </w:r>
      <w:r w:rsidR="00D217DC" w:rsidRPr="005E3FBE">
        <w:t>ha</w:t>
      </w:r>
      <w:r w:rsidR="009C3C08" w:rsidRPr="005E3FBE">
        <w:t>d</w:t>
      </w:r>
      <w:r w:rsidR="00D217DC" w:rsidRPr="005E3FBE">
        <w:t xml:space="preserve"> a significantly slower average response time per trial</w:t>
      </w:r>
      <w:r w:rsidR="006F576F">
        <w:t xml:space="preserve"> (b = 0.301, </w:t>
      </w:r>
      <w:proofErr w:type="gramStart"/>
      <w:r w:rsidR="006F576F">
        <w:t>t(</w:t>
      </w:r>
      <w:proofErr w:type="gramEnd"/>
      <w:r w:rsidR="006F576F">
        <w:t>88) = 2.11, p = 0.038)</w:t>
      </w:r>
      <w:r w:rsidR="00D217DC" w:rsidRPr="005E3FBE">
        <w:t xml:space="preserve">. Together, these results suggest that intransitive triplets accompany more </w:t>
      </w:r>
      <w:r w:rsidR="00847E24" w:rsidRPr="005E3FBE">
        <w:t>effortful</w:t>
      </w:r>
      <w:r w:rsidR="000817DA">
        <w:t xml:space="preserve"> and</w:t>
      </w:r>
      <w:r w:rsidR="00D217DC" w:rsidRPr="005E3FBE">
        <w:t xml:space="preserve"> longer responding, eliminating the possibility of a speed-accuracy tradeoff.</w:t>
      </w:r>
      <w:r w:rsidR="0022145E">
        <w:t xml:space="preserve"> </w:t>
      </w:r>
    </w:p>
    <w:p w14:paraId="6552C369" w14:textId="77777777" w:rsidR="00610F8B" w:rsidRDefault="00610F8B" w:rsidP="009E4DFD">
      <w:pPr>
        <w:tabs>
          <w:tab w:val="clear" w:pos="0"/>
        </w:tabs>
        <w:ind w:right="0"/>
        <w:rPr>
          <w:ins w:id="89" w:author="Elke Weber" w:date="2015-12-31T14:17:00Z"/>
        </w:rPr>
      </w:pPr>
      <w:r>
        <w:t>Lastly, we examined whether there were any idiosyncratic effects on preference intransitivity associated with specific stimuli (candy bars). We found no significant differences in the average number of intransitive triplets each bar was involved in (</w:t>
      </w:r>
      <w:r w:rsidR="009E4DFD">
        <w:t xml:space="preserve">Figure </w:t>
      </w:r>
      <w:ins w:id="90" w:author="Ayse Zeynep Enkavi" w:date="2016-01-04T11:40:00Z">
        <w:r w:rsidR="00F83C70">
          <w:t>S2</w:t>
        </w:r>
      </w:ins>
      <w:ins w:id="91" w:author="Elke Weber" w:date="2015-12-31T14:16:00Z">
        <w:r w:rsidR="00D845D2">
          <w:t xml:space="preserve"> in SOM</w:t>
        </w:r>
      </w:ins>
      <w:r w:rsidR="009E4DFD">
        <w:t xml:space="preserve">, </w:t>
      </w:r>
      <w:proofErr w:type="gramStart"/>
      <w:r>
        <w:t>F(</w:t>
      </w:r>
      <w:proofErr w:type="gramEnd"/>
      <w:r>
        <w:t>1, 18) = 0.003, p  = 0.959)</w:t>
      </w:r>
      <w:r w:rsidR="009E4DFD">
        <w:t xml:space="preserve">.  </w:t>
      </w:r>
      <w:r w:rsidR="00E90DFF">
        <w:t xml:space="preserve">To further quantify the </w:t>
      </w:r>
      <w:r w:rsidR="00A06613">
        <w:t>value</w:t>
      </w:r>
      <w:r w:rsidR="00E90DFF">
        <w:t xml:space="preserve"> of each candy</w:t>
      </w:r>
      <w:r w:rsidR="00A06613">
        <w:t xml:space="preserve"> bar</w:t>
      </w:r>
      <w:r w:rsidR="00E90DFF">
        <w:t xml:space="preserve"> we fit the Bradley-Terry-Luce</w:t>
      </w:r>
      <w:r w:rsidR="004105E2">
        <w:t xml:space="preserve"> (BTL)</w:t>
      </w:r>
      <w:r w:rsidR="00E90DFF">
        <w:t xml:space="preserve"> model </w:t>
      </w:r>
      <w:ins w:id="92" w:author="Ayse Zeynep Enkavi" w:date="2016-01-04T17:30:00Z">
        <w:r w:rsidR="007900DC">
          <w:fldChar w:fldCharType="begin" w:fldLock="1"/>
        </w:r>
      </w:ins>
      <w:r w:rsidR="00C74201">
        <w:instrText>ADDIN CSL_CITATION { "citationItems" : [ { "id" : "ITEM-1", "itemData" : { "ISBN" : "9781420065213", "ISSN" : "15487660", "abstract" : "This is a short overview of the R add-on package BradleyTerry2, which facilitates the specification and fitting of Bradley-Terry logit, probit or cauchit models to pair-comparison data. Included are the standard 'unstructured' Bradley-Terry model, structured versions in which the parameters are related through a linear predictor to explanatory variables, and the possibility of an order or 'home advantage' effect or other 'contest-specific' effects. Model fitting is either by maximum likelihood, by penalized quasi-likelihood (for models which involve a random effect), or by bias-reduced maximum likelihood in which the first-order asymptotic bias of parameter estimates is eliminated. Also provided are a simple and efficient approach to handling missing covariate data, and suitably-defined residuals for diagnostic checking of the linear predictor.", "author" : [ { "dropping-particle" : "", "family" : "Firth", "given" : "David", "non-dropping-particle" : "", "parse-names" : false, "suffix" : "" }, { "dropping-particle" : "", "family" : "Turner", "given" : "Heather L", "non-dropping-particle" : "", "parse-names" : false, "suffix" : "" } ], "container-title" : "Development", "id" : "ITEM-1", "issue" : "2002", "issued" : { "date-parts" : [ [ "2012" ] ] }, "page" : "1-10", "title" : "Bradley-Terry models in R : the BradleyTerry2 package", "type" : "article-journal" }, "uris" : [ "http://www.mendeley.com/documents/?uuid=c31f0bb6-ca21-4af0-84c5-a61d942674b9" ] } ], "mendeley" : { "formattedCitation" : "(Firth &amp; Turner, 2012)", "plainTextFormattedCitation" : "(Firth &amp; Turner, 2012)", "previouslyFormattedCitation" : "(Firth &amp; Turner, 2012)" }, "properties" : { "noteIndex" : 0 }, "schema" : "https://github.com/citation-style-language/schema/raw/master/csl-citation.json" }</w:instrText>
      </w:r>
      <w:r w:rsidR="007900DC">
        <w:fldChar w:fldCharType="separate"/>
      </w:r>
      <w:r w:rsidR="007900DC" w:rsidRPr="007900DC">
        <w:rPr>
          <w:noProof/>
        </w:rPr>
        <w:t>(Firth &amp; Turner, 2012)</w:t>
      </w:r>
      <w:ins w:id="93" w:author="Ayse Zeynep Enkavi" w:date="2016-01-04T17:30:00Z">
        <w:r w:rsidR="007900DC">
          <w:fldChar w:fldCharType="end"/>
        </w:r>
      </w:ins>
      <w:r w:rsidR="00E90DFF">
        <w:t xml:space="preserve"> to aggregate paired comparison data of each group. This confirmed poorer fits for the MTL group (AIC = 851.39) compared to the control (AIC = 840.42) and ETL group (AIC = 818.55).</w:t>
      </w:r>
    </w:p>
    <w:p w14:paraId="331F7BBF" w14:textId="77777777" w:rsidR="00D845D2" w:rsidRDefault="00D845D2" w:rsidP="009E4DFD">
      <w:pPr>
        <w:tabs>
          <w:tab w:val="clear" w:pos="0"/>
        </w:tabs>
        <w:ind w:right="0"/>
      </w:pPr>
      <w:ins w:id="94" w:author="Elke Weber" w:date="2015-12-31T14:18:00Z">
        <w:r>
          <w:t>In combination, these analyses suggest that the observed increase in transitivity violations for respondents with MTL lesions in the preference</w:t>
        </w:r>
      </w:ins>
      <w:ins w:id="95" w:author="Elke Weber" w:date="2015-12-31T14:19:00Z">
        <w:r>
          <w:t xml:space="preserve"> task but not number-comparison task</w:t>
        </w:r>
      </w:ins>
      <w:ins w:id="96" w:author="Elke Weber" w:date="2015-12-31T14:20:00Z">
        <w:r>
          <w:t xml:space="preserve">, in a way that is related to the volume of hippocampal lesions, suggests a </w:t>
        </w:r>
      </w:ins>
      <w:ins w:id="97" w:author="Elke Weber" w:date="2015-12-31T14:17:00Z">
        <w:r>
          <w:t>failure in associative abilities</w:t>
        </w:r>
      </w:ins>
      <w:ins w:id="98" w:author="Elke Weber" w:date="2015-12-31T14:21:00Z">
        <w:r>
          <w:t xml:space="preserve"> in this group.</w:t>
        </w:r>
      </w:ins>
    </w:p>
    <w:p w14:paraId="59DB17BE" w14:textId="77777777" w:rsidR="0062772B" w:rsidRPr="005E3FBE" w:rsidRDefault="00141EAB" w:rsidP="005E72D6">
      <w:pPr>
        <w:pStyle w:val="Heading1"/>
        <w:rPr>
          <w:rFonts w:ascii="Times New Roman" w:hAnsi="Times New Roman" w:cs="Times New Roman"/>
          <w:color w:val="auto"/>
        </w:rPr>
      </w:pPr>
      <w:r w:rsidRPr="005E3FBE">
        <w:rPr>
          <w:rFonts w:ascii="Times New Roman" w:hAnsi="Times New Roman" w:cs="Times New Roman"/>
          <w:color w:val="auto"/>
        </w:rPr>
        <w:t>Discussion</w:t>
      </w:r>
    </w:p>
    <w:p w14:paraId="452AA732" w14:textId="7D1EAE87" w:rsidR="001C2AE4" w:rsidRPr="005E3FBE" w:rsidRDefault="00730423" w:rsidP="003E073A">
      <w:ins w:id="99" w:author="Ayse Zeynep Enkavi" w:date="2016-03-18T13:14:00Z">
        <w:r>
          <w:t>We</w:t>
        </w:r>
      </w:ins>
      <w:r w:rsidR="006B5029" w:rsidRPr="005E3FBE">
        <w:t xml:space="preserve"> </w:t>
      </w:r>
      <w:r w:rsidR="005916A3" w:rsidRPr="005E3FBE">
        <w:t xml:space="preserve">provide support for </w:t>
      </w:r>
      <w:r w:rsidR="00592F05">
        <w:t xml:space="preserve">a critical </w:t>
      </w:r>
      <w:r w:rsidR="005916A3" w:rsidRPr="005E3FBE">
        <w:t>role of</w:t>
      </w:r>
      <w:r w:rsidR="00592F05">
        <w:t xml:space="preserve"> brain regions associated with</w:t>
      </w:r>
      <w:r w:rsidR="005916A3" w:rsidRPr="005E3FBE">
        <w:t xml:space="preserve"> memory</w:t>
      </w:r>
      <w:r w:rsidR="00494407">
        <w:t>-</w:t>
      </w:r>
      <w:r w:rsidR="00E471F7">
        <w:t>related processes</w:t>
      </w:r>
      <w:r w:rsidR="005916A3" w:rsidRPr="005E3FBE">
        <w:t xml:space="preserve"> in </w:t>
      </w:r>
      <w:r w:rsidR="00E471F7">
        <w:t>value-based</w:t>
      </w:r>
      <w:r w:rsidR="00592F05">
        <w:t xml:space="preserve"> decision-making</w:t>
      </w:r>
      <w:r w:rsidR="005916A3" w:rsidRPr="005E3FBE">
        <w:t xml:space="preserve">, by showing </w:t>
      </w:r>
      <w:r w:rsidR="006B5029" w:rsidRPr="005E3FBE">
        <w:t>that hippocampal lesions are associated with</w:t>
      </w:r>
      <w:r w:rsidR="00F72439" w:rsidRPr="005E3FBE">
        <w:t xml:space="preserve"> an</w:t>
      </w:r>
      <w:r w:rsidR="00494407">
        <w:t xml:space="preserve"> </w:t>
      </w:r>
      <w:r w:rsidR="00F72439" w:rsidRPr="005E3FBE">
        <w:t>increase in</w:t>
      </w:r>
      <w:r w:rsidR="006B5029" w:rsidRPr="005E3FBE">
        <w:t xml:space="preserve"> </w:t>
      </w:r>
      <w:r w:rsidR="00F66774" w:rsidRPr="005E3FBE">
        <w:t>intransitive</w:t>
      </w:r>
      <w:r w:rsidR="006B5029" w:rsidRPr="005E3FBE">
        <w:t xml:space="preserve"> </w:t>
      </w:r>
      <w:r w:rsidR="00494407">
        <w:t>value-based choices</w:t>
      </w:r>
      <w:r w:rsidR="00494407" w:rsidRPr="005E3FBE">
        <w:t xml:space="preserve"> </w:t>
      </w:r>
      <w:r w:rsidR="006B5029" w:rsidRPr="005E3FBE">
        <w:t xml:space="preserve">and that the degree of </w:t>
      </w:r>
      <w:r w:rsidR="00F66774" w:rsidRPr="005E3FBE">
        <w:t>intransitivity</w:t>
      </w:r>
      <w:r w:rsidR="006B5029" w:rsidRPr="005E3FBE">
        <w:t xml:space="preserve"> is related to </w:t>
      </w:r>
      <w:r w:rsidR="002A32A8" w:rsidRPr="005E3FBE">
        <w:t>magnitude</w:t>
      </w:r>
      <w:r w:rsidR="006B5029" w:rsidRPr="005E3FBE">
        <w:t xml:space="preserve"> of the damage to the hippocampus.</w:t>
      </w:r>
      <w:r w:rsidR="00E471F7">
        <w:t xml:space="preserve"> </w:t>
      </w:r>
      <w:r w:rsidR="006B5029" w:rsidRPr="005E3FBE">
        <w:t xml:space="preserve">A control task </w:t>
      </w:r>
      <w:r w:rsidR="00CE69A6" w:rsidRPr="005E3FBE">
        <w:t xml:space="preserve">not involving </w:t>
      </w:r>
      <w:r w:rsidR="00494407">
        <w:t>value-based</w:t>
      </w:r>
      <w:r w:rsidR="00494407" w:rsidRPr="005E3FBE">
        <w:t xml:space="preserve"> </w:t>
      </w:r>
      <w:r w:rsidR="00CE69A6" w:rsidRPr="005E3FBE">
        <w:t xml:space="preserve">choice </w:t>
      </w:r>
      <w:r w:rsidR="006B5029" w:rsidRPr="005E3FBE">
        <w:t xml:space="preserve">does not show these effects, nor do respondents who have lesions outside of the </w:t>
      </w:r>
      <w:r w:rsidR="002A32A8" w:rsidRPr="005E3FBE">
        <w:t xml:space="preserve">medial </w:t>
      </w:r>
      <w:r w:rsidR="006B5029" w:rsidRPr="005E3FBE">
        <w:t>temporal lobe</w:t>
      </w:r>
      <w:r w:rsidR="00CE69A6" w:rsidRPr="005E3FBE">
        <w:t>.</w:t>
      </w:r>
      <w:r w:rsidR="00E471F7">
        <w:t xml:space="preserve"> </w:t>
      </w:r>
      <w:r w:rsidR="006B5029" w:rsidRPr="005E3FBE">
        <w:t xml:space="preserve">These </w:t>
      </w:r>
      <w:r w:rsidR="00753611">
        <w:t xml:space="preserve">dissociation </w:t>
      </w:r>
      <w:r w:rsidR="006B5029" w:rsidRPr="005E3FBE">
        <w:t xml:space="preserve">results implicate </w:t>
      </w:r>
      <w:r w:rsidR="00587F13">
        <w:t xml:space="preserve">a crucial role for </w:t>
      </w:r>
      <w:r w:rsidR="006B5029" w:rsidRPr="005E3FBE">
        <w:t xml:space="preserve">the </w:t>
      </w:r>
      <w:r w:rsidR="006F260E" w:rsidRPr="005E3FBE">
        <w:t>hippocampal</w:t>
      </w:r>
      <w:r w:rsidR="006B5029" w:rsidRPr="005E3FBE">
        <w:t xml:space="preserve"> areas in preference construction</w:t>
      </w:r>
      <w:r w:rsidR="004B4D40">
        <w:t xml:space="preserve"> </w:t>
      </w:r>
      <w:r w:rsidR="004B4D40">
        <w:fldChar w:fldCharType="begin" w:fldLock="1"/>
      </w:r>
      <w:r w:rsidR="004B4D40">
        <w:instrText>ADDIN CSL_CITATION { "citationItems" : [ { "id" : "ITEM-1", "itemData" : { "ISBN" : "1139457780", "editor" : [ { "dropping-particle" : "", "family" : "Lichtenstein", "given" : "Sarah", "non-dropping-particle" : "", "parse-names" : false, "suffix" : "" }, { "dropping-particle" : "", "family" : "Slovic", "given" : "Paul", "non-dropping-particle" : "", "parse-names" : false, "suffix" : "" } ], "id" : "ITEM-1", "issued" : { "date-parts" : [ [ "2006" ] ] }, "publisher" : "Cambridge University Press", "publisher-place" : "New York", "title" : "The Construction of Preference", "type" : "book" }, "uris" : [ "http://www.mendeley.com/documents/?uuid=f2947bad-d4ad-4596-8834-55bd0a5801a9" ] } ], "mendeley" : { "formattedCitation" : "(Lichtenstein &amp; Slovic, 2006)", "plainTextFormattedCitation" : "(Lichtenstein &amp; Slovic, 2006)", "previouslyFormattedCitation" : "(Lichtenstein &amp; Slovic, 2006)" }, "properties" : { "noteIndex" : 0 }, "schema" : "https://github.com/citation-style-language/schema/raw/master/csl-citation.json" }</w:instrText>
      </w:r>
      <w:r w:rsidR="004B4D40">
        <w:fldChar w:fldCharType="separate"/>
      </w:r>
      <w:r w:rsidR="004B4D40" w:rsidRPr="00994824">
        <w:rPr>
          <w:noProof/>
        </w:rPr>
        <w:t>(Lichtenstein &amp; Slovic, 2006)</w:t>
      </w:r>
      <w:r w:rsidR="004B4D40">
        <w:fldChar w:fldCharType="end"/>
      </w:r>
      <w:r w:rsidR="004B4D40">
        <w:t>, a conceptualization i</w:t>
      </w:r>
      <w:r w:rsidR="001C2AE4" w:rsidRPr="005E3FBE">
        <w:t xml:space="preserve">n </w:t>
      </w:r>
      <w:r w:rsidR="004B4D40">
        <w:t xml:space="preserve">behavioral </w:t>
      </w:r>
      <w:r w:rsidR="001C2AE4" w:rsidRPr="005E3FBE">
        <w:t xml:space="preserve">decision research </w:t>
      </w:r>
      <w:r w:rsidR="004B4D40">
        <w:t xml:space="preserve">in contrast to </w:t>
      </w:r>
      <w:r w:rsidR="001C2AE4" w:rsidRPr="005E3FBE">
        <w:t xml:space="preserve">standard theories of rational choice that </w:t>
      </w:r>
      <w:r w:rsidR="001C2AE4">
        <w:t xml:space="preserve">implicitly </w:t>
      </w:r>
      <w:r w:rsidR="001C2AE4" w:rsidRPr="005E3FBE">
        <w:t xml:space="preserve">assume stable utility functions and </w:t>
      </w:r>
      <w:r w:rsidR="001C2AE4">
        <w:t xml:space="preserve">choice options with </w:t>
      </w:r>
      <w:r w:rsidR="001C2AE4" w:rsidRPr="005E3FBE">
        <w:t>preexisting values</w:t>
      </w:r>
      <w:r w:rsidR="004B4D40">
        <w:t>.</w:t>
      </w:r>
    </w:p>
    <w:p w14:paraId="105CF478" w14:textId="6394BC2E" w:rsidR="005B69FE" w:rsidRDefault="00730423" w:rsidP="007F471C">
      <w:ins w:id="100" w:author="Ayse Zeynep Enkavi" w:date="2016-03-18T13:15:00Z">
        <w:r>
          <w:t>Despite</w:t>
        </w:r>
        <w:r>
          <w:t xml:space="preserve"> </w:t>
        </w:r>
        <w:r>
          <w:t>the</w:t>
        </w:r>
      </w:ins>
      <w:r w:rsidR="00E26334">
        <w:t xml:space="preserve"> evidence for the involvement of </w:t>
      </w:r>
      <w:r w:rsidR="004B4D40">
        <w:t>the hippocampus</w:t>
      </w:r>
      <w:r w:rsidR="00E26334">
        <w:t xml:space="preserve"> in consistent value-based decisions</w:t>
      </w:r>
      <w:r w:rsidR="00753611">
        <w:t>,</w:t>
      </w:r>
      <w:r w:rsidR="00E26334">
        <w:t xml:space="preserve"> t</w:t>
      </w:r>
      <w:r w:rsidR="005B69FE">
        <w:t>he</w:t>
      </w:r>
      <w:r w:rsidR="00E26334">
        <w:t xml:space="preserve"> delineation of</w:t>
      </w:r>
      <w:r w:rsidR="005B69FE">
        <w:t xml:space="preserve"> specific cognitive and neural mechanisms </w:t>
      </w:r>
      <w:proofErr w:type="gramStart"/>
      <w:r w:rsidR="00E26334">
        <w:t>provide</w:t>
      </w:r>
      <w:proofErr w:type="gramEnd"/>
      <w:r w:rsidR="00E26334">
        <w:t xml:space="preserve"> multiple avenues for future research. </w:t>
      </w:r>
    </w:p>
    <w:p w14:paraId="591B6820" w14:textId="77777777" w:rsidR="00E26334" w:rsidRPr="005E3FBE" w:rsidRDefault="00E26334" w:rsidP="007F471C">
      <w:r w:rsidRPr="005E3FBE">
        <w:t xml:space="preserve">First, the hippocampus is just one part in a larger network of relevant brain areas involved in the retrieval and processing of choice values. A recent review </w:t>
      </w:r>
      <w:r w:rsidRPr="005E3FBE">
        <w:fldChar w:fldCharType="begin" w:fldLock="1"/>
      </w:r>
      <w:r w:rsidR="007E35AE">
        <w:instrText>ADDIN CSL_CITATION { "citationItems" : [ { "id" : "ITEM-1", "itemData" : { "DOI" : "10.1037/a0034461", "ISSN" : "1939-2222", "PMID" : "24246058", "abstract" : "The quintessential memory system in the human brain--the hippocampus and surrounding medial temporal lobe--is often treated as a module for the formation of conscious, or declarative, memories. However, growing evidence suggests that the hippocampus plays a broader role in memory and cognition and that theories organizing memory into strictly dedicated systems may need to be updated. We first consider the historical evidence for the specialized role of the hippocampus in declarative memory. Then, we describe the serendipitous encounter that motivated the special section in this issue, based on parallel research from our labs that suggested a more pervasive contribution of the hippocampus to cognition beyond declarative memory. Finally, we develop a theoretical framework that describes 2 general mechanisms for how the hippocampus interacts with other brain systems and cognitive processes: the memory modulation hypothesis, in which mnemonic representations in the hippocampus modulate the operation of other systems, and the adaptive function hypothesis, in which specialized computations in the hippocampus are recruited as a component of both mnemonic and nonmnemonic functions. This framework is consistent with an emerging view that the most fertile ground for discovery in cognitive psychology and neuroscience lies at the interface between parts of the mind and brain that have traditionally been studied in isolation.", "author" : [ { "dropping-particle" : "", "family" : "Shohamy", "given" : "Daphna", "non-dropping-particle" : "", "parse-names" : false, "suffix" : "" }, { "dropping-particle" : "", "family" : "Turk-Browne", "given" : "Nicholas B", "non-dropping-particle" : "", "parse-names" : false, "suffix" : "" } ], "container-title" : "Journal of experimental psychology. General", "id" : "ITEM-1", "issue" : "4", "issued" : { "date-parts" : [ [ "2013", "11" ] ] }, "page" : "1159-70", "title" : "Mechanisms for widespread hippocampal involvement in cognition.", "type" : "article-journal", "volume" : "142" }, "uris" : [ "http://www.mendeley.com/documents/?uuid=ab44bdac-11be-489a-aee7-ece29e1a96e7" ] } ], "mendeley" : { "formattedCitation" : "(Shohamy &amp; Turk-Browne, 2013)", "plainTextFormattedCitation" : "(Shohamy &amp; Turk-Browne, 2013)", "previouslyFormattedCitation" : "(Shohamy &amp; Turk-Browne, 2013)" }, "properties" : { "noteIndex" : 0 }, "schema" : "https://github.com/citation-style-language/schema/raw/master/csl-citation.json" }</w:instrText>
      </w:r>
      <w:r w:rsidRPr="005E3FBE">
        <w:fldChar w:fldCharType="separate"/>
      </w:r>
      <w:r w:rsidR="00994824" w:rsidRPr="00994824">
        <w:rPr>
          <w:noProof/>
        </w:rPr>
        <w:t>(Shohamy &amp; Turk-Browne, 2013)</w:t>
      </w:r>
      <w:r w:rsidRPr="005E3FBE">
        <w:fldChar w:fldCharType="end"/>
      </w:r>
      <w:r w:rsidRPr="005E3FBE">
        <w:t xml:space="preserve"> suggests hippocampal involvement in a variety of cognitive functions outside of the domain of declarative memory</w:t>
      </w:r>
      <w:ins w:id="101" w:author="Ayse Zeynep Enkavi" w:date="2016-01-04T16:58:00Z">
        <w:r w:rsidR="00F770D9">
          <w:t xml:space="preserve"> </w:t>
        </w:r>
      </w:ins>
      <w:r w:rsidRPr="005E3FBE">
        <w:t>provid</w:t>
      </w:r>
      <w:ins w:id="102" w:author="Ayse Zeynep Enkavi" w:date="2016-01-04T16:58:00Z">
        <w:r w:rsidR="00F770D9">
          <w:t>ing</w:t>
        </w:r>
      </w:ins>
      <w:r w:rsidRPr="005E3FBE">
        <w:t xml:space="preserve"> two different hypotheses of hippocampal function</w:t>
      </w:r>
      <w:ins w:id="103" w:author="Ayse Zeynep Enkavi" w:date="2016-01-04T16:58:00Z">
        <w:r w:rsidR="00590027">
          <w:t>:</w:t>
        </w:r>
      </w:ins>
      <w:r w:rsidRPr="005E3FBE">
        <w:t xml:space="preserve"> The memory modulation hypothesis proposes that representations within the hippocampus may transiently bias other cognitive functions </w:t>
      </w:r>
      <w:ins w:id="104" w:author="Ayse Zeynep Enkavi" w:date="2016-01-04T16:58:00Z">
        <w:r w:rsidR="00590027">
          <w:t>e.g.</w:t>
        </w:r>
      </w:ins>
      <w:r w:rsidRPr="005E3FBE">
        <w:t xml:space="preserve"> value computations in our task. The adaptive function hypothesis, in contrast, highlights the hippocampus as a central processing unit with specific computations carried out in the hippocampal networks, depending on the task at hand. </w:t>
      </w:r>
    </w:p>
    <w:p w14:paraId="0B7666E0" w14:textId="77777777" w:rsidR="005329B2" w:rsidRDefault="002F0E37" w:rsidP="006E681B">
      <w:pPr>
        <w:ind w:firstLine="0"/>
      </w:pPr>
      <w:r w:rsidRPr="005E3FBE">
        <w:t xml:space="preserve">     </w:t>
      </w:r>
      <w:r w:rsidR="002A32A8" w:rsidRPr="005E3FBE">
        <w:t>Our hippocampal patients</w:t>
      </w:r>
      <w:r w:rsidR="006B5029" w:rsidRPr="005E3FBE">
        <w:t xml:space="preserve"> produce </w:t>
      </w:r>
      <w:r w:rsidR="0032362D" w:rsidRPr="005E3FBE">
        <w:t>patterns of intransitivity</w:t>
      </w:r>
      <w:r w:rsidR="009A38DC" w:rsidRPr="005E3FBE">
        <w:t xml:space="preserve"> of </w:t>
      </w:r>
      <w:r w:rsidR="00494407">
        <w:t>value-based choice</w:t>
      </w:r>
      <w:r w:rsidR="00494407" w:rsidRPr="005E3FBE">
        <w:t xml:space="preserve"> </w:t>
      </w:r>
      <w:r w:rsidR="006B5029" w:rsidRPr="005E3FBE">
        <w:t xml:space="preserve">that are </w:t>
      </w:r>
      <w:r w:rsidR="0062772B" w:rsidRPr="005E3FBE">
        <w:t xml:space="preserve">similar </w:t>
      </w:r>
      <w:r w:rsidR="006F260E" w:rsidRPr="005E3FBE">
        <w:t>t</w:t>
      </w:r>
      <w:r w:rsidR="006B5029" w:rsidRPr="005E3FBE">
        <w:t xml:space="preserve">o those </w:t>
      </w:r>
      <w:r w:rsidR="0062772B" w:rsidRPr="005E3FBE">
        <w:t xml:space="preserve">observed in </w:t>
      </w:r>
      <w:r w:rsidR="00711A77" w:rsidRPr="005E3FBE">
        <w:t>ventromedial prefrontal cortex (</w:t>
      </w:r>
      <w:proofErr w:type="spellStart"/>
      <w:r w:rsidR="00711A77" w:rsidRPr="005E3FBE">
        <w:t>vmPFC</w:t>
      </w:r>
      <w:proofErr w:type="spellEnd"/>
      <w:r w:rsidR="00711A77" w:rsidRPr="005E3FBE">
        <w:t xml:space="preserve">) </w:t>
      </w:r>
      <w:r w:rsidR="0062772B" w:rsidRPr="005E3FBE">
        <w:t>patients</w:t>
      </w:r>
      <w:r w:rsidR="009A38DC" w:rsidRPr="005E3FBE">
        <w:t xml:space="preserve">, suggesting that the associations and </w:t>
      </w:r>
      <w:r w:rsidR="006F260E" w:rsidRPr="005E3FBE">
        <w:t xml:space="preserve">memories stored in the hippocampus </w:t>
      </w:r>
      <w:r w:rsidR="009A38DC" w:rsidRPr="005E3FBE">
        <w:t xml:space="preserve">may serve </w:t>
      </w:r>
      <w:r w:rsidR="003B37FC" w:rsidRPr="005E3FBE">
        <w:t xml:space="preserve">as </w:t>
      </w:r>
      <w:r w:rsidR="006F260E" w:rsidRPr="005E3FBE">
        <w:t>inputs to value calculation occurring elsewhere</w:t>
      </w:r>
      <w:r w:rsidR="00665890" w:rsidRPr="005E3FBE">
        <w:t xml:space="preserve"> </w:t>
      </w:r>
      <w:r w:rsidR="00665890" w:rsidRPr="005E3FBE">
        <w:fldChar w:fldCharType="begin" w:fldLock="1"/>
      </w:r>
      <w:r w:rsidR="007E35AE">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"formattedCitation" : "(Barron et al., 2013)", "plainTextFormattedCitation" : "(Barron et al., 2013)", "previouslyFormattedCitation" : "(Barron et al., 2013)" }, "properties" : { "noteIndex" : 0 }, "schema" : "https://github.com/citation-style-language/schema/raw/master/csl-citation.json" }</w:instrText>
      </w:r>
      <w:r w:rsidR="00665890" w:rsidRPr="005E3FBE">
        <w:fldChar w:fldCharType="separate"/>
      </w:r>
      <w:r w:rsidR="00665890" w:rsidRPr="005E3FBE">
        <w:rPr>
          <w:noProof/>
        </w:rPr>
        <w:t>(Barron et al., 2013)</w:t>
      </w:r>
      <w:r w:rsidR="00665890" w:rsidRPr="005E3FBE">
        <w:fldChar w:fldCharType="end"/>
      </w:r>
      <w:r w:rsidR="00753611">
        <w:t>,</w:t>
      </w:r>
      <w:r w:rsidR="00E26334">
        <w:t xml:space="preserve"> potentially in line with the memory modulation hypothesis</w:t>
      </w:r>
      <w:r w:rsidR="006F260E" w:rsidRPr="005E3FBE">
        <w:t>.</w:t>
      </w:r>
      <w:r w:rsidR="002A32A8" w:rsidRPr="005E3FBE">
        <w:t xml:space="preserve"> </w:t>
      </w:r>
      <w:r w:rsidR="00A444F4" w:rsidRPr="005E3FBE">
        <w:t>The hippocampus is one of th</w:t>
      </w:r>
      <w:r w:rsidR="00597417" w:rsidRPr="005E3FBE">
        <w:t xml:space="preserve">e most highly interconnected </w:t>
      </w:r>
      <w:r w:rsidR="00A444F4" w:rsidRPr="005E3FBE">
        <w:t>brain areas</w:t>
      </w:r>
      <w:r w:rsidR="0090145D">
        <w:t xml:space="preserve"> </w:t>
      </w:r>
      <w:r w:rsidR="007E35AE">
        <w:rPr>
          <w:noProof/>
        </w:rPr>
        <w:fldChar w:fldCharType="begin" w:fldLock="1"/>
      </w:r>
      <w:r w:rsidR="001867B8">
        <w:rPr>
          <w:noProof/>
        </w:rPr>
        <w:instrText>ADDIN CSL_CITATION { "citationItems" : [ { "id" : "ITEM-1", "itemData" : { "DOI" : "10.1016/j.neuroimage.2009.11.001", "ISSN" : "1095-9572", "PMID" : "19909818", "abstract" : "Recent advances in brain connectivity methods have made it possible to identify hubs-the brain's most globally connected regions. Such regions are essential for coordinating brain functions due to their connectivity with numerous regions with a variety of specializations. Current structural and functional connectivity methods generally agree that default mode network (DMN) regions have among the highest global brain connectivity (GBC). We developed two novel statistical approaches using resting state functional connectivity MRI-weighted and unweighted GBC (wGBC and uGBC)-to test the hypothesis that the highest global connectivity also occurs in the cognitive control network (CCN), a network anti-correlated with the DMN across a variety of tasks. High global connectivity was found in both CCN and DMN. The newly developed wGBC approach improves upon existing methods by quantifying inter-subject consistency, quantifying the highest GBC values by percentage, and avoiding arbitrarily connection strength thresholding. The uGBC approach is based on graph theory and includes many of these improvements, but still requires an arbitrary connection threshold. We found high GBC in several subcortical regions (e.g., hippocampus, basal ganglia) only with wGBC despite the regions' extensive anatomical connectivity. These results demonstrate the complementary utility of wGBC and uGBC analyses for the characterization of the most highly connected, and thus most functionally important, regions of the brain. Additionally, the high connectivity of both the CCN and the DMN demonstrates that brain regions outside primary sensory-motor networks are highly involved in coordinating information throughout the brain.", "author" : [ { "dropping-particle" : "", "family" : "Cole", "given" : "Michael W", "non-dropping-particle" : "", "parse-names" : false, "suffix" : "" }, { "dropping-particle" : "", "family" : "Pathak", "given" : "Sudhir", "non-dropping-particle" : "", "parse-names" : false, "suffix" : "" }, { "dropping-particle" : "", "family" : "Schneider", "given" : "Walter", "non-dropping-particle" : "", "parse-names" : false, "suffix" : "" } ], "container-title" : "NeuroImage", "id" : "ITEM-1", "issue" : "4", "issued" : { "date-parts" : [ [ "2010", "2", "15" ] ] }, "page" : "3132-48", "publisher" : "Elsevier Inc.", "title" : "Identifying the brain's most globally connected regions.", "type" : "article-journal", "volume" : "49" }, "uris" : [ "http://www.mendeley.com/documents/?uuid=2f418e77-695f-421a-901a-733fb9429de7" ] }, { "id" : "ITEM-2", "itemData" : { "DOI" : "10.1016/j.euroneuro.2012.10.018", "ISSN" : "1873-7862", "PMID" : "23332457", "abstract" : "While the hippocampal formation and the prefrontal cortex each have a well-established role in cognitive and mnemonic processes, the extent and manner in which these structures interact to achieve these functions has not been fully delineated. Recent research in rodents compellingly supports the idea that the projection of neurons extending from the CA1 region of the hippocampus and from the subiculum to the prefrontal cortex, referred to here as the H-PFC pathway, is critically involved in aspects of cognition related to executive function and to emotional regulation. Concurrently, it is becoming evident that persons suffering from schizophrenia, depression, and post-traumatic stress disorder display structural anomalies and aberrant functional coupling within the hippocampal-prefrontal circuit. Considering that these disorders involve varying degrees of cognitive impairment and emotional dysregulation, dysfunction in the H-PFC pathway might therefore be the common element of their pathophysiology. This overlap might also be intertwined with the pathway's evident susceptibility to stress and with its relationship to the amygdala. In consequence, the H-PFC pathway is a potentially crucial element of the pathophysiology of several psychiatric diseases, and it offers a specific target for therapeutic intervention, which is consistent with the recent emphasis on reframing psychiatric diseases in terms of brain circuits.", "author" : [ { "dropping-particle" : "", "family" : "Godsil", "given" : "Bill P", "non-dropping-particle" : "", "parse-names" : false, "suffix" : "" }, { "dropping-particle" : "", "family" : "Kiss", "given" : "Janos P", "non-dropping-particle" : "", "parse-names" : false, "suffix" : "" }, { "dropping-particle" : "", "family" : "Spedding", "given" : "Michael", "non-dropping-particle" : "", "parse-names" : false, "suffix" : "" }, { "dropping-particle" : "", "family" : "Jay", "given" : "Th\u00e9r\u00e8se M", "non-dropping-particle" : "", "parse-names" : false, "suffix" : "" } ], "container-title" : "European neuropsychopharmacology : the journal of the European College of Neuropsychopharmacology", "id" : "ITEM-2", "issue" : "10", "issued" : { "date-parts" : [ [ "2013", "10" ] ] }, "page" : "1165-81", "title" : "The hippocampal-prefrontal pathway: the weak link in psychiatric disorders?", "type" : "article-journal", "volume" : "23" }, "uris" : [ "http://www.mendeley.com/documents/?uuid=42c463c3-a0c5-47b8-ad74-d270bf5ff73d" ] } ], "mendeley" : { "formattedCitation" : "(Cole, Pathak, &amp; Schneider, 2010; Godsil, Kiss, Spedding, &amp; Jay, 2013)", "plainTextFormattedCitation" : "(Cole, Pathak, &amp; Schneider, 2010; Godsil, Kiss, Spedding, &amp; Jay, 2013)", "previouslyFormattedCitation" : "(Cole, Pathak, &amp; Schneider, 2010; Godsil, Kiss, Spedding, &amp; Jay, 2013)" }, "properties" : { "noteIndex" : 0 }, "schema" : "https://github.com/citation-style-language/schema/raw/master/csl-citation.json" }</w:instrText>
      </w:r>
      <w:r w:rsidR="007E35AE">
        <w:rPr>
          <w:noProof/>
        </w:rPr>
        <w:fldChar w:fldCharType="separate"/>
      </w:r>
      <w:r w:rsidR="007E35AE" w:rsidRPr="007E35AE">
        <w:rPr>
          <w:noProof/>
        </w:rPr>
        <w:t>(Cole, Pathak, &amp; Schneider, 2010; Godsil, Kiss, Spedding, &amp; Jay, 2013)</w:t>
      </w:r>
      <w:r w:rsidR="007E35AE">
        <w:rPr>
          <w:noProof/>
        </w:rPr>
        <w:fldChar w:fldCharType="end"/>
      </w:r>
      <w:r w:rsidR="0090145D">
        <w:t xml:space="preserve">. </w:t>
      </w:r>
      <w:r w:rsidR="00DC374E">
        <w:t xml:space="preserve">In addition to being directly and </w:t>
      </w:r>
      <w:proofErr w:type="spellStart"/>
      <w:r w:rsidR="00DC374E">
        <w:t>monosynaptically</w:t>
      </w:r>
      <w:proofErr w:type="spellEnd"/>
      <w:r w:rsidR="00DC374E">
        <w:t xml:space="preserve"> connected to the prefrontal cortex</w:t>
      </w:r>
      <w:r w:rsidR="00753611">
        <w:t>,</w:t>
      </w:r>
      <w:r w:rsidR="00DC374E">
        <w:t xml:space="preserve"> animal work suggests </w:t>
      </w:r>
      <w:r w:rsidR="008A574A">
        <w:t xml:space="preserve">a </w:t>
      </w:r>
      <w:r w:rsidR="00DC374E">
        <w:t>topographically specific hippocampal projections map on functionally distinct prefrontal regions</w:t>
      </w:r>
      <w:r w:rsidR="00597417" w:rsidRPr="005E3FBE">
        <w:t xml:space="preserve"> </w:t>
      </w:r>
      <w:ins w:id="105" w:author="Ayse Zeynep Enkavi" w:date="2016-01-04T17:27:00Z">
        <w:r w:rsidR="001867B8">
          <w:fldChar w:fldCharType="begin" w:fldLock="1"/>
        </w:r>
      </w:ins>
      <w:r w:rsidR="001867B8">
        <w:instrText>ADDIN CSL_CITATION { "citationItems" : [ { "id" : "ITEM-1", "itemData" : { "DOI" : "10.1016/j.neuroimage.2009.11.001", "ISSN" : "1095-9572", "PMID" : "19909818", "abstract" : "Recent advances in brain connectivity methods have made it possible to identify hubs-the brain's most globally connected regions. Such regions are essential for coordinating brain functions due to their connectivity with numerous regions with a variety of specializations. Current structural and functional connectivity methods generally agree that default mode network (DMN) regions have among the highest global brain connectivity (GBC). We developed two novel statistical approaches using resting state functional connectivity MRI-weighted and unweighted GBC (wGBC and uGBC)-to test the hypothesis that the highest global connectivity also occurs in the cognitive control network (CCN), a network anti-correlated with the DMN across a variety of tasks. High global connectivity was found in both CCN and DMN. The newly developed wGBC approach improves upon existing methods by quantifying inter-subject consistency, quantifying the highest GBC values by percentage, and avoiding arbitrarily connection strength thresholding. The uGBC approach is based on graph theory and includes many of these improvements, but still requires an arbitrary connection threshold. We found high GBC in several subcortical regions (e.g., hippocampus, basal ganglia) only with wGBC despite the regions' extensive anatomical connectivity. These results demonstrate the complementary utility of wGBC and uGBC analyses for the characterization of the most highly connected, and thus most functionally important, regions of the brain. Additionally, the high connectivity of both the CCN and the DMN demonstrates that brain regions outside primary sensory-motor networks are highly involved in coordinating information throughout the brain.", "author" : [ { "dropping-particle" : "", "family" : "Cole", "given" : "Michael W", "non-dropping-particle" : "", "parse-names" : false, "suffix" : "" }, { "dropping-particle" : "", "family" : "Pathak", "given" : "Sudhir", "non-dropping-particle" : "", "parse-names" : false, "suffix" : "" }, { "dropping-particle" : "", "family" : "Schneider", "given" : "Walter", "non-dropping-particle" : "", "parse-names" : false, "suffix" : "" } ], "container-title" : "NeuroImage", "id" : "ITEM-1", "issue" : "4", "issued" : { "date-parts" : [ [ "2010", "2", "15" ] ] }, "page" : "3132-48", "publisher" : "Elsevier Inc.", "title" : "Identifying the brain's most globally connected regions.", "type" : "article-journal", "volume" : "49" }, "uris" : [ "http://www.mendeley.com/documents/?uuid=2f418e77-695f-421a-901a-733fb9429de7" ] }, { "id" : "ITEM-2", "itemData" : { "DOI" : "10.1016/j.euroneuro.2012.10.018", "ISSN" : "1873-7862", "PMID" : "23332457", "abstract" : "While the hippocampal formation and the prefrontal cortex each have a well-established role in cognitive and mnemonic processes, the extent and manner in which these structures interact to achieve these functions has not been fully delineated. Recent research in rodents compellingly supports the idea that the projection of neurons extending from the CA1 region of the hippocampus and from the subiculum to the prefrontal cortex, referred to here as the H-PFC pathway, is critically involved in aspects of cognition related to executive function and to emotional regulation. Concurrently, it is becoming evident that persons suffering from schizophrenia, depression, and post-traumatic stress disorder display structural anomalies and aberrant functional coupling within the hippocampal-prefrontal circuit. Considering that these disorders involve varying degrees of cognitive impairment and emotional dysregulation, dysfunction in the H-PFC pathway might therefore be the common element of their pathophysiology. This overlap might also be intertwined with the pathway's evident susceptibility to stress and with its relationship to the amygdala. In consequence, the H-PFC pathway is a potentially crucial element of the pathophysiology of several psychiatric diseases, and it offers a specific target for therapeutic intervention, which is consistent with the recent emphasis on reframing psychiatric diseases in terms of brain circuits.", "author" : [ { "dropping-particle" : "", "family" : "Godsil", "given" : "Bill P", "non-dropping-particle" : "", "parse-names" : false, "suffix" : "" }, { "dropping-particle" : "", "family" : "Kiss", "given" : "Janos P", "non-dropping-particle" : "", "parse-names" : false, "suffix" : "" }, { "dropping-particle" : "", "family" : "Spedding", "given" : "Michael", "non-dropping-particle" : "", "parse-names" : false, "suffix" : "" }, { "dropping-particle" : "", "family" : "Jay", "given" : "Th\u00e9r\u00e8se M", "non-dropping-particle" : "", "parse-names" : false, "suffix" : "" } ], "container-title" : "European neuropsychopharmacology : the journal of the European College of Neuropsychopharmacology", "id" : "ITEM-2", "issue" : "10", "issued" : { "date-parts" : [ [ "2013", "10" ] ] }, "page" : "1165-81", "title" : "The hippocampal-prefrontal pathway: the weak link in psychiatric disorders?", "type" : "article-journal", "volume" : "23" }, "uris" : [ "http://www.mendeley.com/documents/?uuid=42c463c3-a0c5-47b8-ad74-d270bf5ff73d" ] } ], "mendeley" : { "formattedCitation" : "(Cole et al., 2010; Godsil et al., 2013)", "plainTextFormattedCitation" : "(Cole et al., 2010; Godsil et al., 2013)", "previouslyFormattedCitation" : "(Cole et al., 2010; Godsil et al., 2013)" }, "properties" : { "noteIndex" : 0 }, "schema" : "https://github.com/citation-style-language/schema/raw/master/csl-citation.json" }</w:instrText>
      </w:r>
      <w:r w:rsidR="001867B8">
        <w:fldChar w:fldCharType="separate"/>
      </w:r>
      <w:r w:rsidR="001867B8" w:rsidRPr="001867B8">
        <w:rPr>
          <w:noProof/>
        </w:rPr>
        <w:t>(Cole et al., 2010; Godsil et al., 2013)</w:t>
      </w:r>
      <w:ins w:id="106" w:author="Ayse Zeynep Enkavi" w:date="2016-01-04T17:27:00Z">
        <w:r w:rsidR="001867B8">
          <w:fldChar w:fldCharType="end"/>
        </w:r>
      </w:ins>
      <w:r w:rsidR="00A444F4" w:rsidRPr="005E3FBE">
        <w:t>.</w:t>
      </w:r>
      <w:r w:rsidR="006F260E" w:rsidRPr="005E3FBE">
        <w:t xml:space="preserve"> </w:t>
      </w:r>
    </w:p>
    <w:p w14:paraId="58554B48" w14:textId="77777777" w:rsidR="00F06BF4" w:rsidRDefault="005329B2" w:rsidP="006E681B">
      <w:pPr>
        <w:ind w:firstLine="0"/>
      </w:pPr>
      <w:r>
        <w:tab/>
      </w:r>
      <w:r w:rsidR="00DC374E">
        <w:t xml:space="preserve">This possibility calls for a nuanced investigation of the interactions between hippocampal and prefrontal regions in value-based decision-making. </w:t>
      </w:r>
      <w:r w:rsidR="00494407">
        <w:t xml:space="preserve">For example, </w:t>
      </w:r>
      <w:r w:rsidR="00665890" w:rsidRPr="005E3FBE">
        <w:fldChar w:fldCharType="begin" w:fldLock="1"/>
      </w:r>
      <w:r w:rsidR="00994824">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"formattedCitation" : "(Ranganath &amp; Ritchey, 2012)", "manualFormatting" : "Ranganath and Ritchey (2012)", "plainTextFormattedCitation" : "(Ranganath &amp; Ritchey, 2012)", "previouslyFormattedCitation" : "(Ranganath &amp; Ritchey, 2012)" }, "properties" : { "noteIndex" : 0 }, "schema" : "https://github.com/citation-style-language/schema/raw/master/csl-citation.json" }</w:instrText>
      </w:r>
      <w:r w:rsidR="00665890" w:rsidRPr="005E3FBE">
        <w:fldChar w:fldCharType="separate"/>
      </w:r>
      <w:r w:rsidR="00665890" w:rsidRPr="005E3FBE">
        <w:rPr>
          <w:noProof/>
        </w:rPr>
        <w:t>Ranganath and Ritchey (2012)</w:t>
      </w:r>
      <w:r w:rsidR="00665890" w:rsidRPr="005E3FBE">
        <w:fldChar w:fldCharType="end"/>
      </w:r>
      <w:r w:rsidR="007438F3" w:rsidRPr="005E3FBE">
        <w:t xml:space="preserve"> propose a di</w:t>
      </w:r>
      <w:r w:rsidR="009A38DC" w:rsidRPr="005E3FBE">
        <w:t xml:space="preserve">vision </w:t>
      </w:r>
      <w:r w:rsidR="007438F3" w:rsidRPr="005E3FBE">
        <w:t>of the MTL into two systems for memory</w:t>
      </w:r>
      <w:r w:rsidR="009A38DC" w:rsidRPr="005E3FBE">
        <w:t>-</w:t>
      </w:r>
      <w:r w:rsidR="007438F3" w:rsidRPr="005E3FBE">
        <w:t xml:space="preserve">guided behavior: the anterior (AT) and posterior-medial (PM) system. The AT, which is comprised of the </w:t>
      </w:r>
      <w:proofErr w:type="spellStart"/>
      <w:r w:rsidR="002D0517" w:rsidRPr="005E3FBE">
        <w:t>perirhinal</w:t>
      </w:r>
      <w:proofErr w:type="spellEnd"/>
      <w:r w:rsidR="002D0517" w:rsidRPr="005E3FBE">
        <w:t xml:space="preserve"> cortex and anterior parts of the hippocampus and amygdala has strong interconnections with</w:t>
      </w:r>
      <w:r w:rsidR="007438F3" w:rsidRPr="005E3FBE">
        <w:t xml:space="preserve"> the frontal cortex</w:t>
      </w:r>
      <w:r w:rsidR="009A38DC" w:rsidRPr="005E3FBE">
        <w:t>, has been</w:t>
      </w:r>
      <w:r w:rsidR="002D0517" w:rsidRPr="005E3FBE">
        <w:t xml:space="preserve"> argued to be involved in familiarity</w:t>
      </w:r>
      <w:r w:rsidR="009A38DC" w:rsidRPr="005E3FBE">
        <w:t>-</w:t>
      </w:r>
      <w:r w:rsidR="002D0517" w:rsidRPr="005E3FBE">
        <w:t>based cognition, social behavior and saliency</w:t>
      </w:r>
      <w:r w:rsidR="007438F3" w:rsidRPr="005E3FBE">
        <w:t xml:space="preserve">. </w:t>
      </w:r>
      <w:r w:rsidR="00925806">
        <w:t xml:space="preserve">This is also the part of the hippocampus which is most affected in patients with hippocampal sclerosis </w:t>
      </w:r>
      <w:r w:rsidR="009E4DFD">
        <w:fldChar w:fldCharType="begin" w:fldLock="1"/>
      </w:r>
      <w:r w:rsidR="007C2B95">
        <w:instrText>ADDIN CSL_CITATION { "citationItems" : [ { "id" : "ITEM-1", "itemData" : { "DOI" : "10.1136/jnnp.65.5.656", "ISSN" : "0022-3050", "abstract" : "OBJECTIVE[---]The principal MRI features of hippocampal sclerosis are volume loss and increased T2 weighted signal intensity. Minor and localised abnormalities may be overlooked without careful quantitation. Hippocampal T2 relaxation time (HT2) can be quantified, but previously has only been measured on a few thick coronal slices with interslice gaps. In this study HT2 was measured along the entire length of the hippocampus on contiguous slices and used, with quantitative measures of hippocampal volume (HV) and distribution of atrophy, to better define the range of hippocampal sclerosis. METHODS[---]Thirty patients with temporal lobe epilepsy, 10 patients with extratemporal localisation related epilepsy and extratemporal lesions, and 20 control subjects were studied using MRI T2 relaxometry and volumetry. RESULTS[---]In controls and patients, HT2 was higher in the anterior than the posterior hippocampus. Using HV, morphometric, and HT2 data, patients with temporal lobe epilepsy were classified as unilateral diffuse hippocampal sclerosis (n=16), unilateral focal (n=6), bilaterally affected (n=6), and normal (n=2). In patients with unilateral hippocampal sclerosis, the anterior hippocampus was always affected. In three patients with normal HV, HT2 measurements disclosed unilateral focal abnormalities that corresponded to the EEG lateralisation of epileptic activity. Patients with bilateral hippocampal involvement had an earlier onset of epilepsy than patients with unilateral hippocampal sclerosis. CONCLUSIONS[---]Measurement of regional abnormalities of HT2 along the length of the hippocampus provides further refinement to the MRI assessment of the hippocampi in patients with temporal lobe epilepsy and is complementary to volumetric and morphological data.", "author" : [ { "dropping-particle" : "", "family" : "Woermann", "given" : "F. G", "non-dropping-particle" : "", "parse-names" : false, "suffix" : "" }, { "dropping-particle" : "", "family" : "Barker", "given" : "G. J", "non-dropping-particle" : "", "parse-names" : false, "suffix" : "" }, { "dropping-particle" : "", "family" : "Birnie", "given" : "K. D", "non-dropping-particle" : "", "parse-names" : false, "suffix" : "" }, { "dropping-particle" : "", "family" : "Meencke", "given" : "H. J", "non-dropping-particle" : "", "parse-names" : false, "suffix" : "" }, { "dropping-particle" : "", "family" : "Duncan", "given" : "J. S", "non-dropping-particle" : "", "parse-names" : false, "suffix" : "" } ], "container-title" : "Journal of Neurology, Neurosurgery &amp; Psychiatry", "id" : "ITEM-1", "issue" : "5", "issued" : { "date-parts" : [ [ "1998" ] ] }, "page" : "656-664", "title" : "Regional changes in hippocampal T2 relaxation and volume: a quantitative magnetic resonance imaging study of hippocampal sclerosis", "type" : "article-journal", "volume" : "65" }, "uris" : [ "http://www.mendeley.com/documents/?uuid=1378e5c6-da0b-403f-8b7f-bf69f5d0ec56" ] } ], "mendeley" : { "formattedCitation" : "(Woermann, Barker, Birnie, Meencke, &amp; Duncan, 1998)", "plainTextFormattedCitation" : "(Woermann, Barker, Birnie, Meencke, &amp; Duncan, 1998)", "previouslyFormattedCitation" : "(Woermann, Barker, Birnie, Meencke, &amp; Duncan, 1998)" }, "properties" : { "noteIndex" : 0 }, "schema" : "https://github.com/citation-style-language/schema/raw/master/csl-citation.json" }</w:instrText>
      </w:r>
      <w:r w:rsidR="009E4DFD">
        <w:fldChar w:fldCharType="separate"/>
      </w:r>
      <w:r w:rsidR="009E4DFD" w:rsidRPr="009E4DFD">
        <w:rPr>
          <w:noProof/>
        </w:rPr>
        <w:t>(Woermann, Barker, Birnie, Meencke, &amp; Duncan, 1998)</w:t>
      </w:r>
      <w:r w:rsidR="009E4DFD">
        <w:fldChar w:fldCharType="end"/>
      </w:r>
      <w:r w:rsidR="00925806">
        <w:t>.</w:t>
      </w:r>
      <w:r w:rsidR="002D0517" w:rsidRPr="005E3FBE">
        <w:t xml:space="preserve"> </w:t>
      </w:r>
      <w:r w:rsidR="006E681B" w:rsidRPr="005E3FBE">
        <w:rPr>
          <w:noProof/>
        </w:rPr>
        <w:fldChar w:fldCharType="begin" w:fldLock="1"/>
      </w:r>
      <w:r w:rsidR="00994824">
        <w:rPr>
          <w:noProof/>
        </w:rPr>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"formattedCitation" : "(Ranganath &amp; Ritchey, 2012)", "manualFormatting" : "Ranganath &amp; Ritchey (2012)", "plainTextFormattedCitation" : "(Ranganath &amp; Ritchey, 2012)", "previouslyFormattedCitation" : "(Ranganath &amp; Ritchey, 2012)" }, "properties" : { "noteIndex" : 0 }, "schema" : "https://github.com/citation-style-language/schema/raw/master/csl-citation.json" }</w:instrText>
      </w:r>
      <w:r w:rsidR="006E681B" w:rsidRPr="005E3FBE">
        <w:rPr>
          <w:noProof/>
        </w:rPr>
        <w:fldChar w:fldCharType="separate"/>
      </w:r>
      <w:r w:rsidR="006E681B" w:rsidRPr="005E3FBE">
        <w:rPr>
          <w:noProof/>
        </w:rPr>
        <w:t>Ranganath &amp; Ritchey (2012)</w:t>
      </w:r>
      <w:r w:rsidR="006E681B" w:rsidRPr="005E3FBE">
        <w:rPr>
          <w:noProof/>
        </w:rPr>
        <w:fldChar w:fldCharType="end"/>
      </w:r>
      <w:r w:rsidR="009A38DC" w:rsidRPr="005E3FBE">
        <w:rPr>
          <w:noProof/>
        </w:rPr>
        <w:t xml:space="preserve"> suggest that</w:t>
      </w:r>
      <w:r w:rsidR="002D0517" w:rsidRPr="005E3FBE">
        <w:t xml:space="preserve"> the AT system could facilitate </w:t>
      </w:r>
      <w:r w:rsidR="00494407">
        <w:t>the use of</w:t>
      </w:r>
      <w:r w:rsidR="002D0517" w:rsidRPr="005E3FBE">
        <w:t xml:space="preserve"> past experiences to inform inferences about the personality and intentions of others</w:t>
      </w:r>
      <w:r w:rsidR="00494407">
        <w:t>.</w:t>
      </w:r>
      <w:r w:rsidR="002D0517" w:rsidRPr="005E3FBE">
        <w:t xml:space="preserve"> Our </w:t>
      </w:r>
      <w:r w:rsidR="00972034" w:rsidRPr="005E3FBE">
        <w:t>results suggest</w:t>
      </w:r>
      <w:r w:rsidR="002D0517" w:rsidRPr="005E3FBE">
        <w:t xml:space="preserve"> </w:t>
      </w:r>
      <w:r w:rsidR="00F06BF4">
        <w:t>such inferential abilities specific to distinct regions in the MTL along with the</w:t>
      </w:r>
      <w:r w:rsidR="002D0517" w:rsidRPr="005E3FBE">
        <w:t xml:space="preserve"> connection to the ventromedial prefrontal cortex may </w:t>
      </w:r>
      <w:r w:rsidR="00F06BF4">
        <w:t>play a role</w:t>
      </w:r>
      <w:r w:rsidR="00F06BF4" w:rsidRPr="005E3FBE">
        <w:t xml:space="preserve"> </w:t>
      </w:r>
      <w:r w:rsidR="00F06BF4">
        <w:t>in value-based decisions</w:t>
      </w:r>
      <w:r w:rsidR="002D0517" w:rsidRPr="005E3FBE">
        <w:t xml:space="preserve">. </w:t>
      </w:r>
    </w:p>
    <w:p w14:paraId="5B35F3ED" w14:textId="77777777" w:rsidR="00BF0BAB" w:rsidRPr="005E3FBE" w:rsidRDefault="00F06BF4" w:rsidP="002F0E37">
      <w:pPr>
        <w:ind w:firstLine="0"/>
      </w:pPr>
      <w:r>
        <w:tab/>
      </w:r>
      <w:r w:rsidR="00E26334">
        <w:t>On the other hand, in line with an adaptive function hypothesis</w:t>
      </w:r>
      <w:r w:rsidR="00C1281D">
        <w:t>, deficits in consistent choices might be due t</w:t>
      </w:r>
      <w:r w:rsidR="005329B2">
        <w:t>o hippocampus-specific computations</w:t>
      </w:r>
      <w:r w:rsidR="00C1281D">
        <w:t xml:space="preserve">. For example, </w:t>
      </w:r>
      <w:r w:rsidR="00606DAD">
        <w:fldChar w:fldCharType="begin" w:fldLock="1"/>
      </w:r>
      <w:r w:rsidR="00606DAD">
        <w:instrText>ADDIN CSL_CITATION { "citationItems" : [ { "id" : "ITEM-1",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"ITEM-1", "issue" : "Pt 4", "issued" : { "date-parts" : [ [ "2006", "4" ] ] }, "page" : "944-52", "title" : "Deciding how to decide: ventromedial frontal lobe damage affects information acquisition in multi-attribute decision making.", "type" : "article-journal", "volume" : "129" }, "uris" : [ "http://www.mendeley.com/documents/?uuid=6f242535-4c27-4c59-a9dd-0a48fad5f887" ] } ], "mendeley" : { "formattedCitation" : "(Fellows, 2006b)", "manualFormatting" : "Fellows, (2006b)", "plainTextFormattedCitation" : "(Fellows, 2006b)", "previouslyFormattedCitation" : "(Fellows, 2006b)" }, "properties" : { "noteIndex" : 0 }, "schema" : "https://github.com/citation-style-language/schema/raw/master/csl-citation.json" }</w:instrText>
      </w:r>
      <w:r w:rsidR="00606DAD">
        <w:fldChar w:fldCharType="separate"/>
      </w:r>
      <w:r w:rsidR="00606DAD" w:rsidRPr="00606DAD">
        <w:rPr>
          <w:noProof/>
        </w:rPr>
        <w:t xml:space="preserve">Fellows, </w:t>
      </w:r>
      <w:r w:rsidR="00606DAD">
        <w:rPr>
          <w:noProof/>
        </w:rPr>
        <w:t>(</w:t>
      </w:r>
      <w:r w:rsidR="00606DAD" w:rsidRPr="00606DAD">
        <w:rPr>
          <w:noProof/>
        </w:rPr>
        <w:t>2006b)</w:t>
      </w:r>
      <w:r w:rsidR="00606DAD">
        <w:fldChar w:fldCharType="end"/>
      </w:r>
      <w:r w:rsidR="0062772B" w:rsidRPr="005E3FBE">
        <w:t xml:space="preserve"> </w:t>
      </w:r>
      <w:r w:rsidR="009A38DC" w:rsidRPr="005E3FBE">
        <w:t xml:space="preserve">showed </w:t>
      </w:r>
      <w:r w:rsidR="00993D2D" w:rsidRPr="005E3FBE">
        <w:t xml:space="preserve">that </w:t>
      </w:r>
      <w:proofErr w:type="spellStart"/>
      <w:r w:rsidR="00E14DC8" w:rsidRPr="005E3FBE">
        <w:t>vm</w:t>
      </w:r>
      <w:r w:rsidR="00993D2D" w:rsidRPr="005E3FBE">
        <w:t>PFC</w:t>
      </w:r>
      <w:proofErr w:type="spellEnd"/>
      <w:r w:rsidR="00993D2D" w:rsidRPr="005E3FBE">
        <w:t xml:space="preserve"> lesioned patients</w:t>
      </w:r>
      <w:r w:rsidR="009A38DC" w:rsidRPr="005E3FBE">
        <w:t xml:space="preserve"> </w:t>
      </w:r>
      <w:r w:rsidR="00993D2D" w:rsidRPr="005E3FBE">
        <w:t>differ</w:t>
      </w:r>
      <w:r w:rsidR="009A38DC" w:rsidRPr="005E3FBE">
        <w:t xml:space="preserve"> from normal controls </w:t>
      </w:r>
      <w:r w:rsidR="00993D2D" w:rsidRPr="005E3FBE">
        <w:t xml:space="preserve">in </w:t>
      </w:r>
      <w:r w:rsidR="009A38DC" w:rsidRPr="005E3FBE">
        <w:t xml:space="preserve">their </w:t>
      </w:r>
      <w:r w:rsidR="00993D2D" w:rsidRPr="005E3FBE">
        <w:t>external information search</w:t>
      </w:r>
      <w:r w:rsidR="009A38DC" w:rsidRPr="005E3FBE">
        <w:t>, in ways</w:t>
      </w:r>
      <w:r w:rsidR="00993D2D" w:rsidRPr="005E3FBE">
        <w:t xml:space="preserve"> that could be attributed to diminished planning capacity.</w:t>
      </w:r>
      <w:r w:rsidR="00C1281D">
        <w:t xml:space="preserve"> Perhaps this planning capacity </w:t>
      </w:r>
      <w:r w:rsidR="005329B2">
        <w:t>relies on</w:t>
      </w:r>
      <w:r w:rsidR="00C1281D">
        <w:t xml:space="preserve"> hippocampus-specific computations</w:t>
      </w:r>
      <w:r w:rsidR="005329B2">
        <w:t xml:space="preserve">. An interesting topic of research would be whether </w:t>
      </w:r>
      <w:proofErr w:type="spellStart"/>
      <w:r w:rsidR="005329B2">
        <w:t>vmPFC</w:t>
      </w:r>
      <w:proofErr w:type="spellEnd"/>
      <w:r w:rsidR="005329B2">
        <w:t xml:space="preserve"> patients exhibit deficits in different mnemonic processes.</w:t>
      </w:r>
    </w:p>
    <w:p w14:paraId="3FDBC515" w14:textId="77777777" w:rsidR="006851F2" w:rsidRPr="005E3FBE" w:rsidRDefault="00590027" w:rsidP="00590027">
      <w:pPr>
        <w:ind w:firstLine="0"/>
      </w:pPr>
      <w:ins w:id="107" w:author="Ayse Zeynep Enkavi" w:date="2016-01-04T17:02:00Z">
        <w:r>
          <w:tab/>
        </w:r>
      </w:ins>
      <w:r w:rsidR="00037B8A" w:rsidRPr="005E3FBE">
        <w:t>A s</w:t>
      </w:r>
      <w:r w:rsidR="00B857C6" w:rsidRPr="005E3FBE">
        <w:t>econd</w:t>
      </w:r>
      <w:r w:rsidR="00037B8A" w:rsidRPr="005E3FBE">
        <w:t xml:space="preserve"> future research topic </w:t>
      </w:r>
      <w:r w:rsidR="00753611">
        <w:t xml:space="preserve">are </w:t>
      </w:r>
      <w:r w:rsidR="00037B8A" w:rsidRPr="005E3FBE">
        <w:t xml:space="preserve">potential </w:t>
      </w:r>
      <w:r w:rsidR="00BF0BAB" w:rsidRPr="005E3FBE">
        <w:t>compensation mechanisms in patients with chronic hippocampal lesions</w:t>
      </w:r>
      <w:r w:rsidR="00037B8A" w:rsidRPr="005E3FBE">
        <w:t>.</w:t>
      </w:r>
      <w:r w:rsidR="00B342D2" w:rsidRPr="005E3FBE">
        <w:t xml:space="preserve"> </w:t>
      </w:r>
      <w:r w:rsidR="00BF0BAB" w:rsidRPr="005E3FBE">
        <w:t>It is well</w:t>
      </w:r>
      <w:r w:rsidR="001F1263">
        <w:t>-</w:t>
      </w:r>
      <w:r w:rsidR="00BF0BAB" w:rsidRPr="005E3FBE">
        <w:t>known that chronic brain lesion</w:t>
      </w:r>
      <w:r w:rsidR="006851F2" w:rsidRPr="005E3FBE">
        <w:t>s may</w:t>
      </w:r>
      <w:r w:rsidR="00BF0BAB" w:rsidRPr="005E3FBE">
        <w:t xml:space="preserve"> lead to compensatory shifts</w:t>
      </w:r>
      <w:r w:rsidR="00740BED" w:rsidRPr="005E3FBE">
        <w:t xml:space="preserve"> in neural processes, e.g. in the domain of language processing</w:t>
      </w:r>
      <w:r w:rsidR="00B342D2" w:rsidRPr="005E3FBE">
        <w:t xml:space="preserve"> </w:t>
      </w:r>
      <w:ins w:id="108" w:author="Ayse Zeynep Enkavi" w:date="2016-01-04T17:27:00Z">
        <w:r w:rsidR="001867B8">
          <w:fldChar w:fldCharType="begin" w:fldLock="1"/>
        </w:r>
      </w:ins>
      <w:r w:rsidR="00D33723">
        <w:instrText>ADDIN CSL_CITATION { "citationItems" : [ { "id" : "ITEM-1", "itemData" : { "DOI" : "10.1093/brain/awh694", "ISSN" : "1460-2156", "PMID" : "16330504", "abstract" : "It is well recognized that the incidence of atypical language lateralization is increased in patients with focal epilepsy. The hypothesis that shifts in language dominance are particularly likely when epileptic lesions are located in close vicinity to the so-called language-eloquent areas rather than in more remote brain regions such as the hippocampus has been challenged by recent studies. This study was undertaken to assess the effect of lesions in different parts of the left hemisphere, lesions present during language acquisition, on language lateralization. We investigated 84 adult patients with drug-resistant focal epilepsy with structural lesions and 45 healthy control subjects with an established functional MRI language paradigm. Out of the 84 patients 43 had left hippocampal sclerosis, 13 a left frontal lobe lesion and 28 a left temporal-lateral lesion. All these lesions were likely to have been present during the first years of life during language acquisition. To assess the lateralization of cerebral language representation globally as well as regionally, we calculated lateralization indices derived from activations in four regions of interest (i.e. global, inferior frontal, temporo-parietal and remaining prefrontal). Patients with left hippocampal sclerosis showed less left lateralized language representations than all other groups of subjects (P &lt; 0.005). This effect was independent of the factor of region, indicating that language lateralization was generally affected by a left hippocampal sclerosis. Patients with left frontal lobe or temporal-lateral lesions displayed the same left lateralization of language-related activations as the control subjects. Thus, the hippocampus seems to play an important role in the establishment of language dominance. Possible underlying mechanisms are discussed.", "author" : [ { "dropping-particle" : "", "family" : "Weber", "given" : "Bernd", "non-dropping-particle" : "", "parse-names" : false, "suffix" : "" }, { "dropping-particle" : "", "family" : "Wellmer", "given" : "J\u00f6rg", "non-dropping-particle" : "", "parse-names" : false, "suffix" : "" }, { "dropping-particle" : "", "family" : "Reuber", "given" : "Markus", "non-dropping-particle" : "", "parse-names" : false, "suffix" : "" }, { "dropping-particle" : "", "family" : "Mormann", "given" : "Florian", "non-dropping-particle" : "", "parse-names" : false, "suffix" : "" }, { "dropping-particle" : "", "family" : "Weis", "given" : "Susanne", "non-dropping-particle" : "", "parse-names" : false, "suffix" : "" }, { "dropping-particle" : "", "family" : "Urbach", "given" : "Horst", "non-dropping-particle" : "", "parse-names" : false, "suffix" : "" }, { "dropping-particle" : "", "family" : "Ruhlmann", "given" : "J\u00fcrgen", "non-dropping-particle" : "", "parse-names" : false, "suffix" : "" }, { "dropping-particle" : "", "family" : "Elger", "given" : "Christian E", "non-dropping-particle" : "", "parse-names" : false, "suffix" : "" }, { "dropping-particle" : "", "family" : "Fern\u00e1ndez", "given" : "Guill\u00e9n", "non-dropping-particle" : "", "parse-names" : false, "suffix" : "" } ], "container-title" : "Brain : a journal of neurology", "id" : "ITEM-1", "issue" : "Pt 2", "issued" : { "date-parts" : [ [ "2006", "2" ] ] }, "page" : "346-51", "title" : "Left hippocampal pathology is associated with atypical language lateralization in patients with focal epilepsy.", "type" : "article-journal", "volume" : "129" }, "uris" : [ "http://www.mendeley.com/documents/?uuid=77de4721-a61f-41f5-9076-a58698472bdc" ] } ], "mendeley" : { "formattedCitation" : "(B. Weber et al., 2006)", "plainTextFormattedCitation" : "(B. Weber et al., 2006)", "previouslyFormattedCitation" : "(B. Weber et al., 2006)" }, "properties" : { "noteIndex" : 0 }, "schema" : "https://github.com/citation-style-language/schema/raw/master/csl-citation.json" }</w:instrText>
      </w:r>
      <w:r w:rsidR="001867B8">
        <w:fldChar w:fldCharType="separate"/>
      </w:r>
      <w:r w:rsidR="001867B8" w:rsidRPr="001867B8">
        <w:rPr>
          <w:noProof/>
        </w:rPr>
        <w:t>(B. Weber et al., 2006)</w:t>
      </w:r>
      <w:ins w:id="109" w:author="Ayse Zeynep Enkavi" w:date="2016-01-04T17:27:00Z">
        <w:r w:rsidR="001867B8">
          <w:fldChar w:fldCharType="end"/>
        </w:r>
      </w:ins>
      <w:r w:rsidR="00B3406A" w:rsidRPr="005E3FBE">
        <w:t>.</w:t>
      </w:r>
      <w:ins w:id="110" w:author="Ayse Zeynep Enkavi" w:date="2016-01-04T17:27:00Z">
        <w:r w:rsidR="001867B8">
          <w:t xml:space="preserve"> </w:t>
        </w:r>
      </w:ins>
      <w:r w:rsidR="00740BED" w:rsidRPr="005E3FBE">
        <w:t>The application of neuroimaging methods during a value-based decision task in these patients</w:t>
      </w:r>
      <w:r w:rsidR="00F362B1" w:rsidRPr="005E3FBE">
        <w:t xml:space="preserve"> </w:t>
      </w:r>
      <w:r w:rsidR="00740BED" w:rsidRPr="005E3FBE">
        <w:t xml:space="preserve">could </w:t>
      </w:r>
      <w:r w:rsidR="00037B8A" w:rsidRPr="005E3FBE">
        <w:t>provide answers to this question</w:t>
      </w:r>
      <w:r w:rsidR="006851F2" w:rsidRPr="005E3FBE">
        <w:t>.</w:t>
      </w:r>
      <w:r w:rsidR="00F362B1" w:rsidRPr="005E3FBE">
        <w:t xml:space="preserve"> </w:t>
      </w:r>
      <w:r w:rsidR="003B37FC" w:rsidRPr="005E3FBE">
        <w:t xml:space="preserve"> </w:t>
      </w:r>
    </w:p>
    <w:p w14:paraId="6D248560" w14:textId="77777777" w:rsidR="006F260E" w:rsidRPr="005E3FBE" w:rsidRDefault="00B857C6" w:rsidP="007F471C">
      <w:r w:rsidRPr="005E3FBE">
        <w:t>Third, a</w:t>
      </w:r>
      <w:r w:rsidR="006851F2" w:rsidRPr="005E3FBE">
        <w:t>lthough patients with temporal lobe epilepsy and hippocampal sclerosis do show neuropsychological deficits especially in the domain of declarative memory, the amount to which these deficits occur varies strongly between patients</w:t>
      </w:r>
      <w:r w:rsidR="00B3406A" w:rsidRPr="005E3FBE">
        <w:t xml:space="preserve"> </w:t>
      </w:r>
      <w:r w:rsidR="00B3406A" w:rsidRPr="005E3FBE">
        <w:fldChar w:fldCharType="begin" w:fldLock="1"/>
      </w:r>
      <w:r w:rsidR="00994824">
        <w:instrText>ADDIN CSL_CITATION { "citationItems" : [ { "id" : "ITEM-1", "itemData" : { "DOI" : "10.1111/j.1528-1167.2007.01397.x", "ISSN" : "0013-9580", "PMID" : "18047597", "abstract" : "In temporal lobe epilepsy, long-term memory disturbance starts early in life mainly affecting declarative memory. Primary impairment of episodic memory often results in reduced semantic and autobiographic memory. Neuropsychological performance predicts academic achievement and everyday life functioning while subjective memory complaints are highly correlated with depression. Memory impairment is also influenced by initial brain damage, developmental retardation and dynamic factors (e.g., seizure frequency, medication). Damage of functional tissue, low mental reserve capacity, and poor seizure outcome increase the risk for postsurgical memory impairment whereas functional release due to seizure freedom counteracts negative impact. Preliminary findings indicate that postsurgical training improves memory deficits and encourage further research.", "author" : [ { "dropping-particle" : "", "family" : "Hoppe", "given" : "Christian", "non-dropping-particle" : "", "parse-names" : false, "suffix" : "" }, { "dropping-particle" : "", "family" : "Elger", "given" : "Christian E", "non-dropping-particle" : "", "parse-names" : false, "suffix" : "" }, { "dropping-particle" : "", "family" : "Helmstaedter", "given" : "Christoph", "non-dropping-particle" : "", "parse-names" : false, "suffix" : "" } ], "container-title" : "Epilepsia", "id" : "ITEM-1", "issued" : { "date-parts" : [ [ "2007", "1" ] ] }, "page" : "26-9", "title" : "Long-term memory impairment in patients with focal epilepsy.", "type" : "article-journal", "volume" : "48 Suppl 9" }, "uris" : [ "http://www.mendeley.com/documents/?uuid=b745521a-06e7-4461-a1e4-77c7353134a2" ] } ], "mendeley" : { "formattedCitation" : "(Hoppe, Elger, &amp; Helmstaedter, 2007)", "plainTextFormattedCitation" : "(Hoppe, Elger, &amp; Helmstaedter, 2007)", "previouslyFormattedCitation" : "(Hoppe, Elger, &amp; Helmstaedter, 2007)" }, "properties" : { "noteIndex" : 0 }, "schema" : "https://github.com/citation-style-language/schema/raw/master/csl-citation.json" }</w:instrText>
      </w:r>
      <w:r w:rsidR="00B3406A" w:rsidRPr="005E3FBE">
        <w:fldChar w:fldCharType="separate"/>
      </w:r>
      <w:r w:rsidR="00B3406A" w:rsidRPr="005E3FBE">
        <w:rPr>
          <w:noProof/>
        </w:rPr>
        <w:t>(Hoppe, Elger, &amp; Helmstaedter, 2007)</w:t>
      </w:r>
      <w:r w:rsidR="00B3406A" w:rsidRPr="005E3FBE">
        <w:fldChar w:fldCharType="end"/>
      </w:r>
      <w:r w:rsidR="006851F2" w:rsidRPr="005E3FBE">
        <w:t>. Future research combining in-depth neuropsychological testing together with value-based choice tasks may shed light on th</w:t>
      </w:r>
      <w:r w:rsidR="0074383F" w:rsidRPr="005E3FBE">
        <w:t xml:space="preserve">e specific cognitive components </w:t>
      </w:r>
      <w:r w:rsidR="00F829AD" w:rsidRPr="005E3FBE">
        <w:t>underlying</w:t>
      </w:r>
      <w:r w:rsidR="0074383F" w:rsidRPr="005E3FBE">
        <w:t xml:space="preserve"> the observed </w:t>
      </w:r>
      <w:r w:rsidR="00753611">
        <w:t xml:space="preserve">range of </w:t>
      </w:r>
      <w:r w:rsidR="0074383F" w:rsidRPr="005E3FBE">
        <w:t>decision deficits.</w:t>
      </w:r>
    </w:p>
    <w:p w14:paraId="2D1DB068" w14:textId="77777777" w:rsidR="00141EAB" w:rsidRPr="005E3FBE" w:rsidRDefault="009728FF" w:rsidP="007F471C">
      <w:r w:rsidRPr="005E3FBE">
        <w:t xml:space="preserve">Our results </w:t>
      </w:r>
      <w:r w:rsidR="00141EAB" w:rsidRPr="005E3FBE">
        <w:t xml:space="preserve">suggest a critical role for the </w:t>
      </w:r>
      <w:r w:rsidR="006F260E" w:rsidRPr="005E3FBE">
        <w:t>hippocampus</w:t>
      </w:r>
      <w:r w:rsidR="00141EAB" w:rsidRPr="005E3FBE">
        <w:t xml:space="preserve"> </w:t>
      </w:r>
      <w:r w:rsidR="005B69FE">
        <w:t>in</w:t>
      </w:r>
      <w:r w:rsidRPr="005E3FBE">
        <w:t xml:space="preserve"> the </w:t>
      </w:r>
      <w:r w:rsidR="00141EAB" w:rsidRPr="005E3FBE">
        <w:t>construct</w:t>
      </w:r>
      <w:r w:rsidRPr="005E3FBE">
        <w:t>ion of the</w:t>
      </w:r>
      <w:r w:rsidR="00141EAB" w:rsidRPr="005E3FBE">
        <w:t xml:space="preserve"> value</w:t>
      </w:r>
      <w:r w:rsidRPr="005E3FBE">
        <w:t xml:space="preserve"> of choice option</w:t>
      </w:r>
      <w:r w:rsidR="00141EAB" w:rsidRPr="005E3FBE">
        <w:t>s.</w:t>
      </w:r>
      <w:r w:rsidR="006F260E" w:rsidRPr="005E3FBE">
        <w:t xml:space="preserve">  </w:t>
      </w:r>
      <w:r w:rsidRPr="005E3FBE">
        <w:t>M</w:t>
      </w:r>
      <w:r w:rsidR="006F260E" w:rsidRPr="005E3FBE">
        <w:t>ost decision</w:t>
      </w:r>
      <w:r w:rsidRPr="005E3FBE">
        <w:t>s</w:t>
      </w:r>
      <w:r w:rsidR="006F260E" w:rsidRPr="005E3FBE">
        <w:t xml:space="preserve"> require the construction of value based on past experience</w:t>
      </w:r>
      <w:r w:rsidR="00F829AD" w:rsidRPr="005E3FBE">
        <w:t>.</w:t>
      </w:r>
      <w:r w:rsidR="006F260E" w:rsidRPr="005E3FBE">
        <w:t xml:space="preserve">  Even a</w:t>
      </w:r>
      <w:r w:rsidRPr="005E3FBE">
        <w:t xml:space="preserve"> previously</w:t>
      </w:r>
      <w:r w:rsidR="006F260E" w:rsidRPr="005E3FBE">
        <w:t xml:space="preserve"> experienced option, like a favorite dish in a familiar restaurant</w:t>
      </w:r>
      <w:r w:rsidRPr="005E3FBE">
        <w:t>,</w:t>
      </w:r>
      <w:r w:rsidR="00802EAC" w:rsidRPr="005E3FBE">
        <w:t xml:space="preserve"> requires us to </w:t>
      </w:r>
      <w:r w:rsidR="00A141E1" w:rsidRPr="005E3FBE">
        <w:t xml:space="preserve">compare </w:t>
      </w:r>
      <w:r w:rsidR="00DB575B">
        <w:t xml:space="preserve">recollections of the value of </w:t>
      </w:r>
      <w:r w:rsidR="00A141E1" w:rsidRPr="005E3FBE">
        <w:t>that option to</w:t>
      </w:r>
      <w:r w:rsidR="00802EAC" w:rsidRPr="005E3FBE">
        <w:t xml:space="preserve"> newly available </w:t>
      </w:r>
      <w:r w:rsidRPr="005E3FBE">
        <w:t xml:space="preserve">options </w:t>
      </w:r>
      <w:r w:rsidR="00B857C6" w:rsidRPr="005E3FBE">
        <w:t>such as tonight’s</w:t>
      </w:r>
      <w:r w:rsidRPr="005E3FBE">
        <w:t xml:space="preserve"> specials. </w:t>
      </w:r>
      <w:r w:rsidR="00F829AD" w:rsidRPr="005E3FBE">
        <w:t xml:space="preserve">A better understanding of both </w:t>
      </w:r>
      <w:r w:rsidRPr="005E3FBE">
        <w:t xml:space="preserve">internal and external inputs to preference construction processes and </w:t>
      </w:r>
      <w:r w:rsidR="00F829AD" w:rsidRPr="005E3FBE">
        <w:t xml:space="preserve">their </w:t>
      </w:r>
      <w:r w:rsidRPr="005E3FBE">
        <w:t xml:space="preserve">aggregation and comparison will allow us </w:t>
      </w:r>
      <w:r w:rsidR="00463363" w:rsidRPr="005E3FBE">
        <w:t>to</w:t>
      </w:r>
      <w:r w:rsidR="00E471F7">
        <w:t xml:space="preserve"> </w:t>
      </w:r>
      <w:r w:rsidR="00F829AD" w:rsidRPr="005E3FBE">
        <w:t xml:space="preserve">comprehend and model </w:t>
      </w:r>
      <w:r w:rsidR="00802EAC" w:rsidRPr="005E3FBE">
        <w:t>how the brain calculates value</w:t>
      </w:r>
      <w:r w:rsidR="00463363" w:rsidRPr="005E3FBE">
        <w:t xml:space="preserve"> and makes </w:t>
      </w:r>
      <w:r w:rsidR="00E471F7">
        <w:t>consistent</w:t>
      </w:r>
      <w:r w:rsidR="00463363" w:rsidRPr="005E3FBE">
        <w:t xml:space="preserve"> choices</w:t>
      </w:r>
      <w:r w:rsidR="00802EAC" w:rsidRPr="005E3FBE">
        <w:t>.</w:t>
      </w:r>
    </w:p>
    <w:p w14:paraId="67055B6C" w14:textId="77777777" w:rsidR="006939FB" w:rsidRPr="005E3FBE" w:rsidRDefault="006939FB" w:rsidP="007F471C"/>
    <w:p w14:paraId="53912FAD" w14:textId="77777777" w:rsidR="00BB6AA5" w:rsidRPr="005E3FBE" w:rsidRDefault="00BB6AA5" w:rsidP="00BB6AA5">
      <w:pPr>
        <w:pStyle w:val="Heading1"/>
        <w:rPr>
          <w:rFonts w:ascii="Times New Roman" w:hAnsi="Times New Roman" w:cs="Times New Roman"/>
          <w:color w:val="auto"/>
        </w:rPr>
      </w:pPr>
      <w:r w:rsidRPr="005E3FBE">
        <w:rPr>
          <w:rFonts w:ascii="Times New Roman" w:hAnsi="Times New Roman" w:cs="Times New Roman"/>
          <w:color w:val="auto"/>
        </w:rPr>
        <w:t>Acknowledgements</w:t>
      </w:r>
    </w:p>
    <w:p w14:paraId="03DED9D7" w14:textId="77777777" w:rsidR="00BB6AA5" w:rsidRPr="005E3FBE" w:rsidRDefault="00BB6AA5" w:rsidP="00BB6AA5">
      <w:pPr>
        <w:rPr>
          <w:sz w:val="22"/>
        </w:rPr>
      </w:pPr>
      <w:r w:rsidRPr="005E3FBE">
        <w:rPr>
          <w:sz w:val="22"/>
        </w:rPr>
        <w:t>BW is funded by a Heisenberg-Grant of the German Research Council (WE 4427/3-</w:t>
      </w:r>
      <w:r w:rsidR="0024300B">
        <w:rPr>
          <w:sz w:val="22"/>
        </w:rPr>
        <w:t>2</w:t>
      </w:r>
      <w:r w:rsidRPr="005E3FBE">
        <w:rPr>
          <w:sz w:val="22"/>
        </w:rPr>
        <w:t xml:space="preserve">) and EUW and EJJ by </w:t>
      </w:r>
      <w:r w:rsidRPr="005E3FBE">
        <w:t>NIA Grant 5R01AG027934</w:t>
      </w:r>
      <w:r w:rsidRPr="005E3FBE">
        <w:rPr>
          <w:sz w:val="22"/>
        </w:rPr>
        <w:t>.</w:t>
      </w:r>
    </w:p>
    <w:p w14:paraId="1757C65A" w14:textId="77777777" w:rsidR="004B1599" w:rsidRPr="005E3FBE" w:rsidRDefault="004B1599" w:rsidP="00BB6AA5">
      <w:pPr>
        <w:rPr>
          <w:sz w:val="22"/>
        </w:rPr>
      </w:pPr>
    </w:p>
    <w:p w14:paraId="1D613BD8" w14:textId="77777777" w:rsidR="004B1599" w:rsidRPr="005E3FBE" w:rsidRDefault="004B1599" w:rsidP="004B1599">
      <w:pPr>
        <w:pStyle w:val="Heading1"/>
        <w:rPr>
          <w:rFonts w:ascii="Times New Roman" w:hAnsi="Times New Roman" w:cs="Times New Roman"/>
          <w:color w:val="auto"/>
        </w:rPr>
      </w:pPr>
      <w:r w:rsidRPr="005E3FBE">
        <w:rPr>
          <w:rFonts w:ascii="Times New Roman" w:hAnsi="Times New Roman" w:cs="Times New Roman"/>
          <w:color w:val="auto"/>
        </w:rPr>
        <w:t>Author contribution statements</w:t>
      </w:r>
    </w:p>
    <w:p w14:paraId="36419C72" w14:textId="77777777" w:rsidR="006D7396" w:rsidRPr="003E073A" w:rsidRDefault="004B1599" w:rsidP="003E073A">
      <w:pPr>
        <w:spacing w:line="270" w:lineRule="atLeast"/>
        <w:rPr>
          <w:rFonts w:eastAsiaTheme="minorHAnsi"/>
          <w:bCs w:val="0"/>
          <w:iCs w:val="0"/>
          <w:color w:val="383838"/>
          <w:szCs w:val="24"/>
        </w:rPr>
      </w:pPr>
      <w:r w:rsidRPr="005E3FBE">
        <w:t xml:space="preserve">BW, EJJ and EUW designed the experiment and wrote the manuscript, </w:t>
      </w:r>
      <w:r w:rsidR="00FE6511" w:rsidRPr="005E3FBE">
        <w:t xml:space="preserve">EJJ and </w:t>
      </w:r>
      <w:r w:rsidRPr="005E3FBE">
        <w:t xml:space="preserve">AZE </w:t>
      </w:r>
      <w:r w:rsidR="00665473" w:rsidRPr="005E3FBE">
        <w:t>analyzed</w:t>
      </w:r>
      <w:r w:rsidRPr="005E3FBE">
        <w:t xml:space="preserve"> the </w:t>
      </w:r>
      <w:r w:rsidR="00CB4B24">
        <w:t xml:space="preserve">behavioral </w:t>
      </w:r>
      <w:r w:rsidRPr="005E3FBE">
        <w:t xml:space="preserve">data and wrote the manuscript, </w:t>
      </w:r>
      <w:proofErr w:type="gramStart"/>
      <w:r w:rsidRPr="005E3FBE">
        <w:t>IZ performed experiments</w:t>
      </w:r>
      <w:proofErr w:type="gramEnd"/>
      <w:r w:rsidRPr="005E3FBE">
        <w:t xml:space="preserve">, </w:t>
      </w:r>
      <w:proofErr w:type="gramStart"/>
      <w:r w:rsidRPr="005E3FBE">
        <w:t xml:space="preserve">JW </w:t>
      </w:r>
      <w:r w:rsidR="00665473" w:rsidRPr="005E3FBE">
        <w:t>analyzed</w:t>
      </w:r>
      <w:r w:rsidRPr="005E3FBE">
        <w:t xml:space="preserve"> the</w:t>
      </w:r>
      <w:r w:rsidR="0024300B">
        <w:t xml:space="preserve"> MRI</w:t>
      </w:r>
      <w:r w:rsidRPr="005E3FBE">
        <w:t xml:space="preserve"> data</w:t>
      </w:r>
      <w:proofErr w:type="gramEnd"/>
      <w:r w:rsidRPr="005E3FBE">
        <w:t xml:space="preserve">. </w:t>
      </w:r>
      <w:r w:rsidR="00665473" w:rsidRPr="005E3FBE">
        <w:t xml:space="preserve">CEE provided clinical data of the </w:t>
      </w:r>
      <w:r w:rsidR="00665473" w:rsidRPr="006D7396">
        <w:rPr>
          <w:szCs w:val="24"/>
        </w:rPr>
        <w:t>patients.</w:t>
      </w:r>
      <w:r w:rsidR="006D7396" w:rsidRPr="003E073A">
        <w:rPr>
          <w:b/>
          <w:bCs w:val="0"/>
          <w:color w:val="383838"/>
          <w:szCs w:val="24"/>
        </w:rPr>
        <w:t xml:space="preserve"> </w:t>
      </w:r>
      <w:r w:rsidR="006D7396" w:rsidRPr="003E073A">
        <w:rPr>
          <w:rFonts w:eastAsiaTheme="minorHAnsi"/>
          <w:bCs w:val="0"/>
          <w:iCs w:val="0"/>
          <w:color w:val="383838"/>
          <w:szCs w:val="24"/>
        </w:rPr>
        <w:t>All authors approved the final version of</w:t>
      </w:r>
      <w:r w:rsidR="006D7396" w:rsidRPr="00956659">
        <w:rPr>
          <w:rFonts w:eastAsiaTheme="minorHAnsi"/>
          <w:bCs w:val="0"/>
          <w:iCs w:val="0"/>
          <w:color w:val="383838"/>
          <w:szCs w:val="24"/>
        </w:rPr>
        <w:t xml:space="preserve"> the manuscript for submission.</w:t>
      </w:r>
    </w:p>
    <w:p w14:paraId="0E1B8620" w14:textId="77777777" w:rsidR="003512BA" w:rsidRDefault="003512BA" w:rsidP="003512BA"/>
    <w:p w14:paraId="50F542C1" w14:textId="77777777" w:rsidR="00590027" w:rsidRDefault="006939FB" w:rsidP="005E72D6">
      <w:pPr>
        <w:pStyle w:val="Heading1"/>
        <w:rPr>
          <w:rFonts w:ascii="Times New Roman" w:hAnsi="Times New Roman" w:cs="Times New Roman"/>
          <w:color w:val="auto"/>
        </w:rPr>
      </w:pPr>
      <w:r w:rsidRPr="005E3FBE">
        <w:rPr>
          <w:rFonts w:ascii="Times New Roman" w:hAnsi="Times New Roman" w:cs="Times New Roman"/>
          <w:color w:val="auto"/>
        </w:rPr>
        <w:t>References</w:t>
      </w:r>
    </w:p>
    <w:p w14:paraId="19C51082" w14:textId="42C69D4D" w:rsidR="00162F13" w:rsidRPr="00162F13" w:rsidRDefault="00D33723">
      <w:pPr>
        <w:pStyle w:val="NormalWeb"/>
        <w:ind w:left="480" w:hanging="480"/>
        <w:divId w:val="1592934431"/>
        <w:rPr>
          <w:noProof/>
          <w:sz w:val="24"/>
        </w:rPr>
      </w:pPr>
      <w:ins w:id="111" w:author="Ayse Zeynep Enkavi" w:date="2016-01-04T17:28:00Z">
        <w:r w:rsidRPr="007900DC">
          <w:rPr>
            <w:sz w:val="24"/>
            <w:szCs w:val="24"/>
          </w:rPr>
          <w:fldChar w:fldCharType="begin" w:fldLock="1"/>
        </w:r>
        <w:r w:rsidRPr="007900DC">
          <w:rPr>
            <w:sz w:val="24"/>
            <w:szCs w:val="24"/>
          </w:rPr>
          <w:instrText xml:space="preserve">ADDIN Mendeley Bibliography CSL_BIBLIOGRAPHY </w:instrText>
        </w:r>
      </w:ins>
      <w:r w:rsidRPr="007900DC">
        <w:rPr>
          <w:sz w:val="24"/>
          <w:szCs w:val="24"/>
        </w:rPr>
        <w:fldChar w:fldCharType="separate"/>
      </w:r>
      <w:r w:rsidR="00162F13" w:rsidRPr="00162F13">
        <w:rPr>
          <w:noProof/>
          <w:sz w:val="24"/>
        </w:rPr>
        <w:t xml:space="preserve">Barron, H. C., Dolan, R. J., &amp; Behrens, T. E. J. (2013). Online evaluation of novel choices by simultaneous representation of multiple memories. </w:t>
      </w:r>
      <w:r w:rsidR="00162F13" w:rsidRPr="00162F13">
        <w:rPr>
          <w:i/>
          <w:iCs/>
          <w:noProof/>
          <w:sz w:val="24"/>
        </w:rPr>
        <w:t>Nature Neuroscience</w:t>
      </w:r>
      <w:r w:rsidR="00162F13" w:rsidRPr="00162F13">
        <w:rPr>
          <w:noProof/>
          <w:sz w:val="24"/>
        </w:rPr>
        <w:t xml:space="preserve">, </w:t>
      </w:r>
      <w:r w:rsidR="00162F13" w:rsidRPr="00162F13">
        <w:rPr>
          <w:i/>
          <w:iCs/>
          <w:noProof/>
          <w:sz w:val="24"/>
        </w:rPr>
        <w:t>16</w:t>
      </w:r>
      <w:r w:rsidR="00162F13" w:rsidRPr="00162F13">
        <w:rPr>
          <w:noProof/>
          <w:sz w:val="24"/>
        </w:rPr>
        <w:t>(10), 1492–8. doi:10.1038/nn.3515</w:t>
      </w:r>
    </w:p>
    <w:p w14:paraId="3817193A" w14:textId="77777777" w:rsidR="00162F13" w:rsidRPr="00162F13" w:rsidRDefault="00162F13">
      <w:pPr>
        <w:pStyle w:val="NormalWeb"/>
        <w:ind w:left="480" w:hanging="480"/>
        <w:divId w:val="1592934431"/>
        <w:rPr>
          <w:noProof/>
          <w:sz w:val="24"/>
        </w:rPr>
      </w:pPr>
      <w:r w:rsidRPr="00162F13">
        <w:rPr>
          <w:noProof/>
          <w:sz w:val="24"/>
        </w:rPr>
        <w:t xml:space="preserve">Bartra, O., McGuire, J. T., &amp; Kable, J. W. (2013). The valuation system: A coordinate-based meta-analysis of BOLD fMRI experiments examining neural correlates of subjective value. </w:t>
      </w:r>
      <w:r w:rsidRPr="00162F13">
        <w:rPr>
          <w:i/>
          <w:iCs/>
          <w:noProof/>
          <w:sz w:val="24"/>
        </w:rPr>
        <w:t>NeuroImage</w:t>
      </w:r>
      <w:r w:rsidRPr="00162F13">
        <w:rPr>
          <w:noProof/>
          <w:sz w:val="24"/>
        </w:rPr>
        <w:t xml:space="preserve">, </w:t>
      </w:r>
      <w:r w:rsidRPr="00162F13">
        <w:rPr>
          <w:i/>
          <w:iCs/>
          <w:noProof/>
          <w:sz w:val="24"/>
        </w:rPr>
        <w:t>76</w:t>
      </w:r>
      <w:r w:rsidRPr="00162F13">
        <w:rPr>
          <w:noProof/>
          <w:sz w:val="24"/>
        </w:rPr>
        <w:t>, 412–427. doi:10.1016/j.neuroimage.2013.02.063</w:t>
      </w:r>
    </w:p>
    <w:p w14:paraId="692FA347" w14:textId="77777777" w:rsidR="00162F13" w:rsidRPr="00162F13" w:rsidRDefault="00162F13">
      <w:pPr>
        <w:pStyle w:val="NormalWeb"/>
        <w:ind w:left="480" w:hanging="480"/>
        <w:divId w:val="1592934431"/>
        <w:rPr>
          <w:noProof/>
          <w:sz w:val="24"/>
        </w:rPr>
      </w:pPr>
      <w:r w:rsidRPr="00162F13">
        <w:rPr>
          <w:noProof/>
          <w:sz w:val="24"/>
        </w:rPr>
        <w:t xml:space="preserve">Birnbaum, M. H., &amp; Gutierrez, R. J. (2007). Testing for intransitivity of preferences predicted by a lexicographic semi-order. </w:t>
      </w:r>
      <w:r w:rsidRPr="00162F13">
        <w:rPr>
          <w:i/>
          <w:iCs/>
          <w:noProof/>
          <w:sz w:val="24"/>
        </w:rPr>
        <w:t>Organizational Behavior and Human Decision Processes</w:t>
      </w:r>
      <w:r w:rsidRPr="00162F13">
        <w:rPr>
          <w:noProof/>
          <w:sz w:val="24"/>
        </w:rPr>
        <w:t xml:space="preserve">, </w:t>
      </w:r>
      <w:r w:rsidRPr="00162F13">
        <w:rPr>
          <w:i/>
          <w:iCs/>
          <w:noProof/>
          <w:sz w:val="24"/>
        </w:rPr>
        <w:t>104</w:t>
      </w:r>
      <w:r w:rsidRPr="00162F13">
        <w:rPr>
          <w:noProof/>
          <w:sz w:val="24"/>
        </w:rPr>
        <w:t>(1), 96–112. doi:10.1016/j.obhdp.2007.02.001</w:t>
      </w:r>
    </w:p>
    <w:p w14:paraId="6397D97F" w14:textId="77777777" w:rsidR="00162F13" w:rsidRPr="00162F13" w:rsidRDefault="00162F13">
      <w:pPr>
        <w:pStyle w:val="NormalWeb"/>
        <w:ind w:left="480" w:hanging="480"/>
        <w:divId w:val="1592934431"/>
        <w:rPr>
          <w:noProof/>
          <w:sz w:val="24"/>
        </w:rPr>
      </w:pPr>
      <w:r w:rsidRPr="00162F13">
        <w:rPr>
          <w:noProof/>
          <w:sz w:val="24"/>
        </w:rPr>
        <w:t xml:space="preserve">Bunsey, M., &amp; Eichenbaum, H. (1996). Conservation of hippocampal memory function in rats and humans. </w:t>
      </w:r>
      <w:r w:rsidRPr="00162F13">
        <w:rPr>
          <w:i/>
          <w:iCs/>
          <w:noProof/>
          <w:sz w:val="24"/>
        </w:rPr>
        <w:t>Nature</w:t>
      </w:r>
      <w:r w:rsidRPr="00162F13">
        <w:rPr>
          <w:noProof/>
          <w:sz w:val="24"/>
        </w:rPr>
        <w:t>.</w:t>
      </w:r>
    </w:p>
    <w:p w14:paraId="537FBCE5" w14:textId="77777777" w:rsidR="00162F13" w:rsidRPr="00162F13" w:rsidRDefault="00162F13">
      <w:pPr>
        <w:pStyle w:val="NormalWeb"/>
        <w:ind w:left="480" w:hanging="480"/>
        <w:divId w:val="1592934431"/>
        <w:rPr>
          <w:noProof/>
          <w:sz w:val="24"/>
        </w:rPr>
      </w:pPr>
      <w:r w:rsidRPr="00162F13">
        <w:rPr>
          <w:noProof/>
          <w:sz w:val="24"/>
        </w:rPr>
        <w:t xml:space="preserve">Camille, N., Griffiths, C. a, Vo, K., Fellows, L. K., &amp; Kable, J. W. (2011). Ventromedial frontal lobe damage disrupts value maximization in humans. </w:t>
      </w:r>
      <w:r w:rsidRPr="00162F13">
        <w:rPr>
          <w:i/>
          <w:iCs/>
          <w:noProof/>
          <w:sz w:val="24"/>
        </w:rPr>
        <w:t>The Journal of Neuroscience</w:t>
      </w:r>
      <w:r w:rsidRPr="00162F13">
        <w:rPr>
          <w:rFonts w:ascii="Times New Roman" w:hAnsi="Times New Roman"/>
          <w:i/>
          <w:iCs/>
          <w:noProof/>
          <w:sz w:val="24"/>
        </w:rPr>
        <w:t> </w:t>
      </w:r>
      <w:r w:rsidRPr="00162F13">
        <w:rPr>
          <w:i/>
          <w:iCs/>
          <w:noProof/>
          <w:sz w:val="24"/>
        </w:rPr>
        <w:t>: The Official Journal of the Society for Neuroscience</w:t>
      </w:r>
      <w:r w:rsidRPr="00162F13">
        <w:rPr>
          <w:noProof/>
          <w:sz w:val="24"/>
        </w:rPr>
        <w:t xml:space="preserve">, </w:t>
      </w:r>
      <w:r w:rsidRPr="00162F13">
        <w:rPr>
          <w:i/>
          <w:iCs/>
          <w:noProof/>
          <w:sz w:val="24"/>
        </w:rPr>
        <w:t>31</w:t>
      </w:r>
      <w:r w:rsidRPr="00162F13">
        <w:rPr>
          <w:noProof/>
          <w:sz w:val="24"/>
        </w:rPr>
        <w:t>(20), 7527–32. doi:10.1523/JNEUROSCI.6527-10.2011</w:t>
      </w:r>
    </w:p>
    <w:p w14:paraId="667E7C46" w14:textId="77777777" w:rsidR="00162F13" w:rsidRPr="00162F13" w:rsidRDefault="00162F13">
      <w:pPr>
        <w:pStyle w:val="NormalWeb"/>
        <w:ind w:left="480" w:hanging="480"/>
        <w:divId w:val="1592934431"/>
        <w:rPr>
          <w:noProof/>
          <w:sz w:val="24"/>
        </w:rPr>
      </w:pPr>
      <w:r w:rsidRPr="00162F13">
        <w:rPr>
          <w:noProof/>
          <w:sz w:val="24"/>
        </w:rPr>
        <w:t xml:space="preserve">Cole, M. W., Pathak, S., &amp; Schneider, W. (2010). Identifying the brain’s most globally connected regions. </w:t>
      </w:r>
      <w:r w:rsidRPr="00162F13">
        <w:rPr>
          <w:i/>
          <w:iCs/>
          <w:noProof/>
          <w:sz w:val="24"/>
        </w:rPr>
        <w:t>NeuroImage</w:t>
      </w:r>
      <w:r w:rsidRPr="00162F13">
        <w:rPr>
          <w:noProof/>
          <w:sz w:val="24"/>
        </w:rPr>
        <w:t xml:space="preserve">, </w:t>
      </w:r>
      <w:r w:rsidRPr="00162F13">
        <w:rPr>
          <w:i/>
          <w:iCs/>
          <w:noProof/>
          <w:sz w:val="24"/>
        </w:rPr>
        <w:t>49</w:t>
      </w:r>
      <w:r w:rsidRPr="00162F13">
        <w:rPr>
          <w:noProof/>
          <w:sz w:val="24"/>
        </w:rPr>
        <w:t>(4), 3132–48. doi:10.1016/j.neuroimage.2009.11.001</w:t>
      </w:r>
    </w:p>
    <w:p w14:paraId="1D727687" w14:textId="77777777" w:rsidR="00162F13" w:rsidRPr="00162F13" w:rsidRDefault="00162F13">
      <w:pPr>
        <w:pStyle w:val="NormalWeb"/>
        <w:ind w:left="480" w:hanging="480"/>
        <w:divId w:val="1592934431"/>
        <w:rPr>
          <w:noProof/>
          <w:sz w:val="24"/>
        </w:rPr>
      </w:pPr>
      <w:r w:rsidRPr="00162F13">
        <w:rPr>
          <w:noProof/>
          <w:sz w:val="24"/>
        </w:rPr>
        <w:t>Dougherty, M. R. P., Gettys, C. F., &amp; Ogden, E. E. (1999). MINERVA-DM</w:t>
      </w:r>
      <w:r w:rsidRPr="00162F13">
        <w:rPr>
          <w:rFonts w:ascii="Times New Roman" w:hAnsi="Times New Roman"/>
          <w:noProof/>
          <w:sz w:val="24"/>
        </w:rPr>
        <w:t> </w:t>
      </w:r>
      <w:r w:rsidRPr="00162F13">
        <w:rPr>
          <w:noProof/>
          <w:sz w:val="24"/>
        </w:rPr>
        <w:t xml:space="preserve">: A Memory Processes Model for Judgments of Likelihood. </w:t>
      </w:r>
      <w:r w:rsidRPr="00162F13">
        <w:rPr>
          <w:i/>
          <w:iCs/>
          <w:noProof/>
          <w:sz w:val="24"/>
        </w:rPr>
        <w:t>Psychological Review</w:t>
      </w:r>
      <w:r w:rsidRPr="00162F13">
        <w:rPr>
          <w:noProof/>
          <w:sz w:val="24"/>
        </w:rPr>
        <w:t xml:space="preserve">, </w:t>
      </w:r>
      <w:r w:rsidRPr="00162F13">
        <w:rPr>
          <w:i/>
          <w:iCs/>
          <w:noProof/>
          <w:sz w:val="24"/>
        </w:rPr>
        <w:t>106</w:t>
      </w:r>
      <w:r w:rsidRPr="00162F13">
        <w:rPr>
          <w:noProof/>
          <w:sz w:val="24"/>
        </w:rPr>
        <w:t>(1), 180–209.</w:t>
      </w:r>
    </w:p>
    <w:p w14:paraId="4B39DE80" w14:textId="77777777" w:rsidR="00162F13" w:rsidRPr="00162F13" w:rsidRDefault="00162F13">
      <w:pPr>
        <w:pStyle w:val="NormalWeb"/>
        <w:ind w:left="480" w:hanging="480"/>
        <w:divId w:val="1592934431"/>
        <w:rPr>
          <w:noProof/>
          <w:sz w:val="24"/>
        </w:rPr>
      </w:pPr>
      <w:r w:rsidRPr="00162F13">
        <w:rPr>
          <w:noProof/>
          <w:sz w:val="24"/>
        </w:rPr>
        <w:t xml:space="preserve">Dusek, J. A., &amp; Eichenbaum, H. (1997). The hippocampus and memory for orderly stimulus relations. </w:t>
      </w:r>
      <w:r w:rsidRPr="00162F13">
        <w:rPr>
          <w:i/>
          <w:iCs/>
          <w:noProof/>
          <w:sz w:val="24"/>
        </w:rPr>
        <w:t>Proceedings of the National Academy of Sciences of the United States of America</w:t>
      </w:r>
      <w:r w:rsidRPr="00162F13">
        <w:rPr>
          <w:noProof/>
          <w:sz w:val="24"/>
        </w:rPr>
        <w:t xml:space="preserve">, </w:t>
      </w:r>
      <w:r w:rsidRPr="00162F13">
        <w:rPr>
          <w:i/>
          <w:iCs/>
          <w:noProof/>
          <w:sz w:val="24"/>
        </w:rPr>
        <w:t>94</w:t>
      </w:r>
      <w:r w:rsidRPr="00162F13">
        <w:rPr>
          <w:noProof/>
          <w:sz w:val="24"/>
        </w:rPr>
        <w:t>(13), 7109–7114. doi:10.1073/pnas.94.13.7109</w:t>
      </w:r>
    </w:p>
    <w:p w14:paraId="0619BCF4" w14:textId="77777777" w:rsidR="00162F13" w:rsidRPr="00162F13" w:rsidRDefault="00162F13">
      <w:pPr>
        <w:pStyle w:val="NormalWeb"/>
        <w:ind w:left="480" w:hanging="480"/>
        <w:divId w:val="1592934431"/>
        <w:rPr>
          <w:noProof/>
          <w:sz w:val="24"/>
        </w:rPr>
      </w:pPr>
      <w:r w:rsidRPr="00162F13">
        <w:rPr>
          <w:noProof/>
          <w:sz w:val="24"/>
        </w:rPr>
        <w:t xml:space="preserve">Eichenbaum, H., &amp; Cohen, N. J. (2001). </w:t>
      </w:r>
      <w:r w:rsidRPr="00162F13">
        <w:rPr>
          <w:i/>
          <w:iCs/>
          <w:noProof/>
          <w:sz w:val="24"/>
        </w:rPr>
        <w:t>From Conditioning to Conscious Recollection: Memory Systems of the Brain</w:t>
      </w:r>
      <w:r w:rsidRPr="00162F13">
        <w:rPr>
          <w:noProof/>
          <w:sz w:val="24"/>
        </w:rPr>
        <w:t xml:space="preserve">. </w:t>
      </w:r>
      <w:r w:rsidRPr="00162F13">
        <w:rPr>
          <w:i/>
          <w:iCs/>
          <w:noProof/>
          <w:sz w:val="24"/>
        </w:rPr>
        <w:t>Group</w:t>
      </w:r>
      <w:r w:rsidRPr="00162F13">
        <w:rPr>
          <w:noProof/>
          <w:sz w:val="24"/>
        </w:rPr>
        <w:t xml:space="preserve"> (Vol. 4). doi:10.1093/acprof:oso/9780195178043.001.0001</w:t>
      </w:r>
    </w:p>
    <w:p w14:paraId="24729810" w14:textId="77777777" w:rsidR="00162F13" w:rsidRPr="00162F13" w:rsidRDefault="00162F13">
      <w:pPr>
        <w:pStyle w:val="NormalWeb"/>
        <w:ind w:left="480" w:hanging="480"/>
        <w:divId w:val="1592934431"/>
        <w:rPr>
          <w:noProof/>
          <w:sz w:val="24"/>
        </w:rPr>
      </w:pPr>
      <w:r w:rsidRPr="00162F13">
        <w:rPr>
          <w:noProof/>
          <w:sz w:val="24"/>
        </w:rPr>
        <w:t xml:space="preserve">Fellows, L. K. (2006a). Deciding how to decide: ventromedial frontal lobe damage affects information acquisition in multi-attribute decision making. </w:t>
      </w:r>
      <w:r w:rsidRPr="00162F13">
        <w:rPr>
          <w:i/>
          <w:iCs/>
          <w:noProof/>
          <w:sz w:val="24"/>
        </w:rPr>
        <w:t>Brain</w:t>
      </w:r>
      <w:r w:rsidRPr="00162F13">
        <w:rPr>
          <w:rFonts w:ascii="Times New Roman" w:hAnsi="Times New Roman"/>
          <w:i/>
          <w:iCs/>
          <w:noProof/>
          <w:sz w:val="24"/>
        </w:rPr>
        <w:t> </w:t>
      </w:r>
      <w:r w:rsidRPr="00162F13">
        <w:rPr>
          <w:i/>
          <w:iCs/>
          <w:noProof/>
          <w:sz w:val="24"/>
        </w:rPr>
        <w:t>: A Journal of Neurology</w:t>
      </w:r>
      <w:r w:rsidRPr="00162F13">
        <w:rPr>
          <w:noProof/>
          <w:sz w:val="24"/>
        </w:rPr>
        <w:t xml:space="preserve">, </w:t>
      </w:r>
      <w:r w:rsidRPr="00162F13">
        <w:rPr>
          <w:i/>
          <w:iCs/>
          <w:noProof/>
          <w:sz w:val="24"/>
        </w:rPr>
        <w:t>129</w:t>
      </w:r>
      <w:r w:rsidRPr="00162F13">
        <w:rPr>
          <w:noProof/>
          <w:sz w:val="24"/>
        </w:rPr>
        <w:t>(Pt 4), 944–52. doi:10.1093/brain/awl017</w:t>
      </w:r>
    </w:p>
    <w:p w14:paraId="5B4052DC" w14:textId="77777777" w:rsidR="00162F13" w:rsidRPr="00162F13" w:rsidRDefault="00162F13">
      <w:pPr>
        <w:pStyle w:val="NormalWeb"/>
        <w:ind w:left="480" w:hanging="480"/>
        <w:divId w:val="1592934431"/>
        <w:rPr>
          <w:noProof/>
          <w:sz w:val="24"/>
        </w:rPr>
      </w:pPr>
      <w:r w:rsidRPr="00162F13">
        <w:rPr>
          <w:noProof/>
          <w:sz w:val="24"/>
        </w:rPr>
        <w:t xml:space="preserve">Fellows, L. K. (2006b). Deciding how to decide: ventromedial frontal lobe damage affects information acquisition in multi-attribute decision making. </w:t>
      </w:r>
      <w:r w:rsidRPr="00162F13">
        <w:rPr>
          <w:i/>
          <w:iCs/>
          <w:noProof/>
          <w:sz w:val="24"/>
        </w:rPr>
        <w:t>Brain</w:t>
      </w:r>
      <w:r w:rsidRPr="00162F13">
        <w:rPr>
          <w:rFonts w:ascii="Times New Roman" w:hAnsi="Times New Roman"/>
          <w:i/>
          <w:iCs/>
          <w:noProof/>
          <w:sz w:val="24"/>
        </w:rPr>
        <w:t> </w:t>
      </w:r>
      <w:r w:rsidRPr="00162F13">
        <w:rPr>
          <w:i/>
          <w:iCs/>
          <w:noProof/>
          <w:sz w:val="24"/>
        </w:rPr>
        <w:t>: A Journal of Neurology</w:t>
      </w:r>
      <w:r w:rsidRPr="00162F13">
        <w:rPr>
          <w:noProof/>
          <w:sz w:val="24"/>
        </w:rPr>
        <w:t xml:space="preserve">, </w:t>
      </w:r>
      <w:r w:rsidRPr="00162F13">
        <w:rPr>
          <w:i/>
          <w:iCs/>
          <w:noProof/>
          <w:sz w:val="24"/>
        </w:rPr>
        <w:t>129</w:t>
      </w:r>
      <w:r w:rsidRPr="00162F13">
        <w:rPr>
          <w:noProof/>
          <w:sz w:val="24"/>
        </w:rPr>
        <w:t>(Pt 4), 944–52. doi:10.1093/brain/awl017</w:t>
      </w:r>
    </w:p>
    <w:p w14:paraId="4DB7B2D7" w14:textId="77777777" w:rsidR="00162F13" w:rsidRPr="00162F13" w:rsidRDefault="00162F13">
      <w:pPr>
        <w:pStyle w:val="NormalWeb"/>
        <w:ind w:left="480" w:hanging="480"/>
        <w:divId w:val="1592934431"/>
        <w:rPr>
          <w:noProof/>
          <w:sz w:val="24"/>
        </w:rPr>
      </w:pPr>
      <w:r w:rsidRPr="00162F13">
        <w:rPr>
          <w:noProof/>
          <w:sz w:val="24"/>
        </w:rPr>
        <w:t xml:space="preserve">Fellows, L. K., &amp; Farah, M. J. (2007). The role of ventromedial prefrontal cortex in decision making: judgment under uncertainty or judgment per se? </w:t>
      </w:r>
      <w:r w:rsidRPr="00162F13">
        <w:rPr>
          <w:i/>
          <w:iCs/>
          <w:noProof/>
          <w:sz w:val="24"/>
        </w:rPr>
        <w:t>Cerebral Cortex (New York, N.Y.</w:t>
      </w:r>
      <w:r w:rsidRPr="00162F13">
        <w:rPr>
          <w:rFonts w:ascii="Times New Roman" w:hAnsi="Times New Roman"/>
          <w:i/>
          <w:iCs/>
          <w:noProof/>
          <w:sz w:val="24"/>
        </w:rPr>
        <w:t> </w:t>
      </w:r>
      <w:r w:rsidRPr="00162F13">
        <w:rPr>
          <w:i/>
          <w:iCs/>
          <w:noProof/>
          <w:sz w:val="24"/>
        </w:rPr>
        <w:t>: 1991)</w:t>
      </w:r>
      <w:r w:rsidRPr="00162F13">
        <w:rPr>
          <w:noProof/>
          <w:sz w:val="24"/>
        </w:rPr>
        <w:t xml:space="preserve">, </w:t>
      </w:r>
      <w:r w:rsidRPr="00162F13">
        <w:rPr>
          <w:i/>
          <w:iCs/>
          <w:noProof/>
          <w:sz w:val="24"/>
        </w:rPr>
        <w:t>17</w:t>
      </w:r>
      <w:r w:rsidRPr="00162F13">
        <w:rPr>
          <w:noProof/>
          <w:sz w:val="24"/>
        </w:rPr>
        <w:t>(11), 2669–74. doi:10.1093/cercor/bhl176</w:t>
      </w:r>
    </w:p>
    <w:p w14:paraId="1B54B1AF" w14:textId="77777777" w:rsidR="00162F13" w:rsidRPr="00162F13" w:rsidRDefault="00162F13">
      <w:pPr>
        <w:pStyle w:val="NormalWeb"/>
        <w:ind w:left="480" w:hanging="480"/>
        <w:divId w:val="1592934431"/>
        <w:rPr>
          <w:noProof/>
          <w:sz w:val="24"/>
        </w:rPr>
      </w:pPr>
      <w:r w:rsidRPr="00162F13">
        <w:rPr>
          <w:noProof/>
          <w:sz w:val="24"/>
        </w:rPr>
        <w:t>Firth, D., &amp; Turner, H. L. (2012). Bradley-Terry models in R</w:t>
      </w:r>
      <w:r w:rsidRPr="00162F13">
        <w:rPr>
          <w:rFonts w:ascii="Times New Roman" w:hAnsi="Times New Roman"/>
          <w:noProof/>
          <w:sz w:val="24"/>
        </w:rPr>
        <w:t> </w:t>
      </w:r>
      <w:r w:rsidRPr="00162F13">
        <w:rPr>
          <w:noProof/>
          <w:sz w:val="24"/>
        </w:rPr>
        <w:t xml:space="preserve">: the BradleyTerry2 package. </w:t>
      </w:r>
      <w:r w:rsidRPr="00162F13">
        <w:rPr>
          <w:i/>
          <w:iCs/>
          <w:noProof/>
          <w:sz w:val="24"/>
        </w:rPr>
        <w:t>Development</w:t>
      </w:r>
      <w:r w:rsidRPr="00162F13">
        <w:rPr>
          <w:noProof/>
          <w:sz w:val="24"/>
        </w:rPr>
        <w:t>, (2002), 1–10. Retrieved from http://www.jstatsoft.org/search</w:t>
      </w:r>
    </w:p>
    <w:p w14:paraId="1B31364E" w14:textId="77777777" w:rsidR="00162F13" w:rsidRPr="00162F13" w:rsidRDefault="00162F13">
      <w:pPr>
        <w:pStyle w:val="NormalWeb"/>
        <w:ind w:left="480" w:hanging="480"/>
        <w:divId w:val="1592934431"/>
        <w:rPr>
          <w:noProof/>
          <w:sz w:val="24"/>
        </w:rPr>
      </w:pPr>
      <w:r w:rsidRPr="00162F13">
        <w:rPr>
          <w:noProof/>
          <w:sz w:val="24"/>
        </w:rPr>
        <w:t xml:space="preserve">Gluth, S., Sommer, T., Rieskamp, J., &amp; Büchel, C. (2015). Effective Connectivity between Hippocampus and Ventromedial Prefrontal Cortex Controls Preferential Choices from Memory. </w:t>
      </w:r>
      <w:r w:rsidRPr="00162F13">
        <w:rPr>
          <w:i/>
          <w:iCs/>
          <w:noProof/>
          <w:sz w:val="24"/>
        </w:rPr>
        <w:t>Neuron</w:t>
      </w:r>
      <w:r w:rsidRPr="00162F13">
        <w:rPr>
          <w:noProof/>
          <w:sz w:val="24"/>
        </w:rPr>
        <w:t xml:space="preserve">, </w:t>
      </w:r>
      <w:r w:rsidRPr="00162F13">
        <w:rPr>
          <w:i/>
          <w:iCs/>
          <w:noProof/>
          <w:sz w:val="24"/>
        </w:rPr>
        <w:t>86</w:t>
      </w:r>
      <w:r w:rsidRPr="00162F13">
        <w:rPr>
          <w:noProof/>
          <w:sz w:val="24"/>
        </w:rPr>
        <w:t>(4), 1078–1090. doi:10.1016/j.neuron.2015.04.023</w:t>
      </w:r>
    </w:p>
    <w:p w14:paraId="49FD1CDC" w14:textId="77777777" w:rsidR="00162F13" w:rsidRPr="00162F13" w:rsidRDefault="00162F13">
      <w:pPr>
        <w:pStyle w:val="NormalWeb"/>
        <w:ind w:left="480" w:hanging="480"/>
        <w:divId w:val="1592934431"/>
        <w:rPr>
          <w:noProof/>
          <w:sz w:val="24"/>
        </w:rPr>
      </w:pPr>
      <w:r w:rsidRPr="00162F13">
        <w:rPr>
          <w:noProof/>
          <w:sz w:val="24"/>
        </w:rPr>
        <w:t xml:space="preserve">Godsil, B. P., Kiss, J. P., Spedding, M., &amp; Jay, T. M. (2013). The hippocampal-prefrontal pathway: the weak link in psychiatric disorders? </w:t>
      </w:r>
      <w:r w:rsidRPr="00162F13">
        <w:rPr>
          <w:i/>
          <w:iCs/>
          <w:noProof/>
          <w:sz w:val="24"/>
        </w:rPr>
        <w:t>European Neuropsychopharmacology</w:t>
      </w:r>
      <w:r w:rsidRPr="00162F13">
        <w:rPr>
          <w:rFonts w:ascii="Times New Roman" w:hAnsi="Times New Roman"/>
          <w:i/>
          <w:iCs/>
          <w:noProof/>
          <w:sz w:val="24"/>
        </w:rPr>
        <w:t> </w:t>
      </w:r>
      <w:r w:rsidRPr="00162F13">
        <w:rPr>
          <w:i/>
          <w:iCs/>
          <w:noProof/>
          <w:sz w:val="24"/>
        </w:rPr>
        <w:t>: The Journal of the European College of Neuropsychopharmacology</w:t>
      </w:r>
      <w:r w:rsidRPr="00162F13">
        <w:rPr>
          <w:noProof/>
          <w:sz w:val="24"/>
        </w:rPr>
        <w:t xml:space="preserve">, </w:t>
      </w:r>
      <w:r w:rsidRPr="00162F13">
        <w:rPr>
          <w:i/>
          <w:iCs/>
          <w:noProof/>
          <w:sz w:val="24"/>
        </w:rPr>
        <w:t>23</w:t>
      </w:r>
      <w:r w:rsidRPr="00162F13">
        <w:rPr>
          <w:noProof/>
          <w:sz w:val="24"/>
        </w:rPr>
        <w:t>(10), 1165–81. doi:10.1016/j.euroneuro.2012.10.018</w:t>
      </w:r>
    </w:p>
    <w:p w14:paraId="0E490B8D" w14:textId="77777777" w:rsidR="00162F13" w:rsidRPr="00162F13" w:rsidRDefault="00162F13">
      <w:pPr>
        <w:pStyle w:val="NormalWeb"/>
        <w:ind w:left="480" w:hanging="480"/>
        <w:divId w:val="1592934431"/>
        <w:rPr>
          <w:noProof/>
          <w:sz w:val="24"/>
        </w:rPr>
      </w:pPr>
      <w:r w:rsidRPr="00162F13">
        <w:rPr>
          <w:noProof/>
          <w:sz w:val="24"/>
        </w:rPr>
        <w:t xml:space="preserve">Haber, S. N., &amp; Knutson, B. (2010). The reward circuit: linking primate anatomy and human imaging. </w:t>
      </w:r>
      <w:r w:rsidRPr="00162F13">
        <w:rPr>
          <w:i/>
          <w:iCs/>
          <w:noProof/>
          <w:sz w:val="24"/>
        </w:rPr>
        <w:t>Neuropsychopharmacology</w:t>
      </w:r>
      <w:r w:rsidRPr="00162F13">
        <w:rPr>
          <w:rFonts w:ascii="Times New Roman" w:hAnsi="Times New Roman"/>
          <w:i/>
          <w:iCs/>
          <w:noProof/>
          <w:sz w:val="24"/>
        </w:rPr>
        <w:t> </w:t>
      </w:r>
      <w:r w:rsidRPr="00162F13">
        <w:rPr>
          <w:i/>
          <w:iCs/>
          <w:noProof/>
          <w:sz w:val="24"/>
        </w:rPr>
        <w:t>: Official Publication of the American College of Neuropsychopharmacology</w:t>
      </w:r>
      <w:r w:rsidRPr="00162F13">
        <w:rPr>
          <w:noProof/>
          <w:sz w:val="24"/>
        </w:rPr>
        <w:t xml:space="preserve">, </w:t>
      </w:r>
      <w:r w:rsidRPr="00162F13">
        <w:rPr>
          <w:i/>
          <w:iCs/>
          <w:noProof/>
          <w:sz w:val="24"/>
        </w:rPr>
        <w:t>35</w:t>
      </w:r>
      <w:r w:rsidRPr="00162F13">
        <w:rPr>
          <w:noProof/>
          <w:sz w:val="24"/>
        </w:rPr>
        <w:t>(1), 4–26. doi:10.1038/npp.2009.129</w:t>
      </w:r>
    </w:p>
    <w:p w14:paraId="234CDBB8" w14:textId="77777777" w:rsidR="00162F13" w:rsidRPr="00162F13" w:rsidRDefault="00162F13">
      <w:pPr>
        <w:pStyle w:val="NormalWeb"/>
        <w:ind w:left="480" w:hanging="480"/>
        <w:divId w:val="1592934431"/>
        <w:rPr>
          <w:noProof/>
          <w:sz w:val="24"/>
        </w:rPr>
      </w:pPr>
      <w:r w:rsidRPr="00162F13">
        <w:rPr>
          <w:noProof/>
          <w:sz w:val="24"/>
        </w:rPr>
        <w:t xml:space="preserve">Halford, G. S. (2005). Development of thinking. In K. J. Holyoak &amp; R. G. Morrison (Eds.), </w:t>
      </w:r>
      <w:r w:rsidRPr="00162F13">
        <w:rPr>
          <w:i/>
          <w:iCs/>
          <w:noProof/>
          <w:sz w:val="24"/>
        </w:rPr>
        <w:t>The Cambridge Handbook of Thinking and Reasoning</w:t>
      </w:r>
      <w:r w:rsidRPr="00162F13">
        <w:rPr>
          <w:noProof/>
          <w:sz w:val="24"/>
        </w:rPr>
        <w:t xml:space="preserve"> (pp. 529–558). New York: Cambridge University Press.</w:t>
      </w:r>
    </w:p>
    <w:p w14:paraId="5695DDDC" w14:textId="77777777" w:rsidR="00162F13" w:rsidRPr="00162F13" w:rsidRDefault="00162F13">
      <w:pPr>
        <w:pStyle w:val="NormalWeb"/>
        <w:ind w:left="480" w:hanging="480"/>
        <w:divId w:val="1592934431"/>
        <w:rPr>
          <w:noProof/>
          <w:sz w:val="24"/>
        </w:rPr>
      </w:pPr>
      <w:r w:rsidRPr="00162F13">
        <w:rPr>
          <w:noProof/>
          <w:sz w:val="24"/>
        </w:rPr>
        <w:t xml:space="preserve">Hare, T. a, Camerer, C. F., &amp; Rangel, A. (2009). Self-Control in Decision-Making Involves Modulation of the vmPFC Valuation System. </w:t>
      </w:r>
      <w:r w:rsidRPr="00162F13">
        <w:rPr>
          <w:i/>
          <w:iCs/>
          <w:noProof/>
          <w:sz w:val="24"/>
        </w:rPr>
        <w:t>Science</w:t>
      </w:r>
      <w:r w:rsidRPr="00162F13">
        <w:rPr>
          <w:noProof/>
          <w:sz w:val="24"/>
        </w:rPr>
        <w:t xml:space="preserve">, </w:t>
      </w:r>
      <w:r w:rsidRPr="00162F13">
        <w:rPr>
          <w:i/>
          <w:iCs/>
          <w:noProof/>
          <w:sz w:val="24"/>
        </w:rPr>
        <w:t>324</w:t>
      </w:r>
      <w:r w:rsidRPr="00162F13">
        <w:rPr>
          <w:noProof/>
          <w:sz w:val="24"/>
        </w:rPr>
        <w:t>(May), 646–648.</w:t>
      </w:r>
    </w:p>
    <w:p w14:paraId="4E6D2DB8" w14:textId="77777777" w:rsidR="00162F13" w:rsidRPr="00162F13" w:rsidRDefault="00162F13">
      <w:pPr>
        <w:pStyle w:val="NormalWeb"/>
        <w:ind w:left="480" w:hanging="480"/>
        <w:divId w:val="1592934431"/>
        <w:rPr>
          <w:noProof/>
          <w:sz w:val="24"/>
        </w:rPr>
      </w:pPr>
      <w:r w:rsidRPr="00162F13">
        <w:rPr>
          <w:noProof/>
          <w:sz w:val="24"/>
        </w:rPr>
        <w:t xml:space="preserve">Hassabis, D., Kumaran, D., Vann, S. D., &amp; Maguire, E. a. (2007). Patients with hippocampal amnesia cannot imagine new experiences. </w:t>
      </w:r>
      <w:r w:rsidRPr="00162F13">
        <w:rPr>
          <w:i/>
          <w:iCs/>
          <w:noProof/>
          <w:sz w:val="24"/>
        </w:rPr>
        <w:t>Proceedings of the National Academy of Sciences of the United States of America</w:t>
      </w:r>
      <w:r w:rsidRPr="00162F13">
        <w:rPr>
          <w:noProof/>
          <w:sz w:val="24"/>
        </w:rPr>
        <w:t xml:space="preserve">, </w:t>
      </w:r>
      <w:r w:rsidRPr="00162F13">
        <w:rPr>
          <w:i/>
          <w:iCs/>
          <w:noProof/>
          <w:sz w:val="24"/>
        </w:rPr>
        <w:t>104</w:t>
      </w:r>
      <w:r w:rsidRPr="00162F13">
        <w:rPr>
          <w:noProof/>
          <w:sz w:val="24"/>
        </w:rPr>
        <w:t>(5), 1726–31. doi:10.1073/pnas.0610561104</w:t>
      </w:r>
    </w:p>
    <w:p w14:paraId="4D7FBBCB" w14:textId="77777777" w:rsidR="00162F13" w:rsidRPr="00162F13" w:rsidRDefault="00162F13">
      <w:pPr>
        <w:pStyle w:val="NormalWeb"/>
        <w:ind w:left="480" w:hanging="480"/>
        <w:divId w:val="1592934431"/>
        <w:rPr>
          <w:noProof/>
          <w:sz w:val="24"/>
        </w:rPr>
      </w:pPr>
      <w:r w:rsidRPr="00162F13">
        <w:rPr>
          <w:noProof/>
          <w:sz w:val="24"/>
        </w:rPr>
        <w:t xml:space="preserve">Heckers, S., Zalesak, M., Weiss, A. P., Ditman, T., &amp; Titone, D. (2004). Hippocampal activation during transitive inference in humans. </w:t>
      </w:r>
      <w:r w:rsidRPr="00162F13">
        <w:rPr>
          <w:i/>
          <w:iCs/>
          <w:noProof/>
          <w:sz w:val="24"/>
        </w:rPr>
        <w:t>Hippocampus</w:t>
      </w:r>
      <w:r w:rsidRPr="00162F13">
        <w:rPr>
          <w:noProof/>
          <w:sz w:val="24"/>
        </w:rPr>
        <w:t xml:space="preserve">, </w:t>
      </w:r>
      <w:r w:rsidRPr="00162F13">
        <w:rPr>
          <w:i/>
          <w:iCs/>
          <w:noProof/>
          <w:sz w:val="24"/>
        </w:rPr>
        <w:t>14</w:t>
      </w:r>
      <w:r w:rsidRPr="00162F13">
        <w:rPr>
          <w:noProof/>
          <w:sz w:val="24"/>
        </w:rPr>
        <w:t>(2), 153–62. doi:10.1002/hipo.10189</w:t>
      </w:r>
    </w:p>
    <w:p w14:paraId="38542D51" w14:textId="77777777" w:rsidR="00162F13" w:rsidRPr="00162F13" w:rsidRDefault="00162F13">
      <w:pPr>
        <w:pStyle w:val="NormalWeb"/>
        <w:ind w:left="480" w:hanging="480"/>
        <w:divId w:val="1592934431"/>
        <w:rPr>
          <w:noProof/>
          <w:sz w:val="24"/>
        </w:rPr>
      </w:pPr>
      <w:r w:rsidRPr="00162F13">
        <w:rPr>
          <w:noProof/>
          <w:sz w:val="24"/>
        </w:rPr>
        <w:t xml:space="preserve">Hoppe, C., Elger, C. E., &amp; Helmstaedter, C. (2007). Long-term memory impairment in patients with focal epilepsy. </w:t>
      </w:r>
      <w:r w:rsidRPr="00162F13">
        <w:rPr>
          <w:i/>
          <w:iCs/>
          <w:noProof/>
          <w:sz w:val="24"/>
        </w:rPr>
        <w:t>Epilepsia</w:t>
      </w:r>
      <w:r w:rsidRPr="00162F13">
        <w:rPr>
          <w:noProof/>
          <w:sz w:val="24"/>
        </w:rPr>
        <w:t xml:space="preserve">, </w:t>
      </w:r>
      <w:r w:rsidRPr="00162F13">
        <w:rPr>
          <w:i/>
          <w:iCs/>
          <w:noProof/>
          <w:sz w:val="24"/>
        </w:rPr>
        <w:t>48 Suppl 9</w:t>
      </w:r>
      <w:r w:rsidRPr="00162F13">
        <w:rPr>
          <w:noProof/>
          <w:sz w:val="24"/>
        </w:rPr>
        <w:t>, 26–9. doi:10.1111/j.1528-1167.2007.01397.x</w:t>
      </w:r>
    </w:p>
    <w:p w14:paraId="105B5CB6" w14:textId="77777777" w:rsidR="00162F13" w:rsidRPr="00162F13" w:rsidRDefault="00162F13">
      <w:pPr>
        <w:pStyle w:val="NormalWeb"/>
        <w:ind w:left="480" w:hanging="480"/>
        <w:divId w:val="1592934431"/>
        <w:rPr>
          <w:noProof/>
          <w:sz w:val="24"/>
        </w:rPr>
      </w:pPr>
      <w:r w:rsidRPr="00162F13">
        <w:rPr>
          <w:noProof/>
          <w:sz w:val="24"/>
        </w:rPr>
        <w:t xml:space="preserve">Kalenscher, T., Tobler, P. N., Huijbers, W., Daselaar, S. M., &amp; Pennartz, C. M. a. (2010). Neural signatures of intransitive preferences. </w:t>
      </w:r>
      <w:r w:rsidRPr="00162F13">
        <w:rPr>
          <w:i/>
          <w:iCs/>
          <w:noProof/>
          <w:sz w:val="24"/>
        </w:rPr>
        <w:t>Frontiers in Human Neuroscience</w:t>
      </w:r>
      <w:r w:rsidRPr="00162F13">
        <w:rPr>
          <w:noProof/>
          <w:sz w:val="24"/>
        </w:rPr>
        <w:t xml:space="preserve">, </w:t>
      </w:r>
      <w:r w:rsidRPr="00162F13">
        <w:rPr>
          <w:i/>
          <w:iCs/>
          <w:noProof/>
          <w:sz w:val="24"/>
        </w:rPr>
        <w:t>4</w:t>
      </w:r>
      <w:r w:rsidRPr="00162F13">
        <w:rPr>
          <w:noProof/>
          <w:sz w:val="24"/>
        </w:rPr>
        <w:t>(June), 1–14. doi:10.3389/fnhum.2010.00049</w:t>
      </w:r>
    </w:p>
    <w:p w14:paraId="1C007541" w14:textId="77777777" w:rsidR="00162F13" w:rsidRPr="00162F13" w:rsidRDefault="00162F13">
      <w:pPr>
        <w:pStyle w:val="NormalWeb"/>
        <w:ind w:left="480" w:hanging="480"/>
        <w:divId w:val="1592934431"/>
        <w:rPr>
          <w:noProof/>
          <w:sz w:val="24"/>
        </w:rPr>
      </w:pPr>
      <w:r w:rsidRPr="00162F13">
        <w:rPr>
          <w:noProof/>
          <w:sz w:val="24"/>
        </w:rPr>
        <w:t xml:space="preserve">Lee, L., Amir, O., &amp; Ariely, D. (2009). In Search of Homo Economicus: Cognitive Noise and the Role of Emotion in Preference Consistency. </w:t>
      </w:r>
      <w:r w:rsidRPr="00162F13">
        <w:rPr>
          <w:i/>
          <w:iCs/>
          <w:noProof/>
          <w:sz w:val="24"/>
        </w:rPr>
        <w:t>Journal of Consumer Research</w:t>
      </w:r>
      <w:r w:rsidRPr="00162F13">
        <w:rPr>
          <w:noProof/>
          <w:sz w:val="24"/>
        </w:rPr>
        <w:t xml:space="preserve">, </w:t>
      </w:r>
      <w:r w:rsidRPr="00162F13">
        <w:rPr>
          <w:i/>
          <w:iCs/>
          <w:noProof/>
          <w:sz w:val="24"/>
        </w:rPr>
        <w:t>36</w:t>
      </w:r>
      <w:r w:rsidRPr="00162F13">
        <w:rPr>
          <w:noProof/>
          <w:sz w:val="24"/>
        </w:rPr>
        <w:t>(2), 173–187. doi:10.1086/597160</w:t>
      </w:r>
    </w:p>
    <w:p w14:paraId="589F0EDC" w14:textId="77777777" w:rsidR="00162F13" w:rsidRPr="00162F13" w:rsidRDefault="00162F13">
      <w:pPr>
        <w:pStyle w:val="NormalWeb"/>
        <w:ind w:left="480" w:hanging="480"/>
        <w:divId w:val="1592934431"/>
        <w:rPr>
          <w:noProof/>
          <w:sz w:val="24"/>
        </w:rPr>
      </w:pPr>
      <w:r w:rsidRPr="00162F13">
        <w:rPr>
          <w:noProof/>
          <w:sz w:val="24"/>
        </w:rPr>
        <w:t xml:space="preserve">Lichtenstein, S., &amp; Slovic, P. (Eds.). (2006). </w:t>
      </w:r>
      <w:r w:rsidRPr="00162F13">
        <w:rPr>
          <w:i/>
          <w:iCs/>
          <w:noProof/>
          <w:sz w:val="24"/>
        </w:rPr>
        <w:t>The Construction of Preference</w:t>
      </w:r>
      <w:r w:rsidRPr="00162F13">
        <w:rPr>
          <w:noProof/>
          <w:sz w:val="24"/>
        </w:rPr>
        <w:t>. New York: Cambridge University Press.</w:t>
      </w:r>
    </w:p>
    <w:p w14:paraId="6909FC5D" w14:textId="77777777" w:rsidR="00162F13" w:rsidRPr="00162F13" w:rsidRDefault="00162F13">
      <w:pPr>
        <w:pStyle w:val="NormalWeb"/>
        <w:ind w:left="480" w:hanging="480"/>
        <w:divId w:val="1592934431"/>
        <w:rPr>
          <w:noProof/>
          <w:sz w:val="24"/>
        </w:rPr>
      </w:pPr>
      <w:r w:rsidRPr="00162F13">
        <w:rPr>
          <w:noProof/>
          <w:sz w:val="24"/>
        </w:rPr>
        <w:t xml:space="preserve">Nagode, J. C., &amp; Pardo, J. V. (2002). Human hippocampal activation during transitive inference. </w:t>
      </w:r>
      <w:r w:rsidRPr="00162F13">
        <w:rPr>
          <w:i/>
          <w:iCs/>
          <w:noProof/>
          <w:sz w:val="24"/>
        </w:rPr>
        <w:t>Neuroreport</w:t>
      </w:r>
      <w:r w:rsidRPr="00162F13">
        <w:rPr>
          <w:noProof/>
          <w:sz w:val="24"/>
        </w:rPr>
        <w:t xml:space="preserve">, </w:t>
      </w:r>
      <w:r w:rsidRPr="00162F13">
        <w:rPr>
          <w:i/>
          <w:iCs/>
          <w:noProof/>
          <w:sz w:val="24"/>
        </w:rPr>
        <w:t>13</w:t>
      </w:r>
      <w:r w:rsidRPr="00162F13">
        <w:rPr>
          <w:noProof/>
          <w:sz w:val="24"/>
        </w:rPr>
        <w:t>(7), 939–44.</w:t>
      </w:r>
    </w:p>
    <w:p w14:paraId="3F2371F3" w14:textId="77777777" w:rsidR="00162F13" w:rsidRPr="00162F13" w:rsidRDefault="00162F13">
      <w:pPr>
        <w:pStyle w:val="NormalWeb"/>
        <w:ind w:left="480" w:hanging="480"/>
        <w:divId w:val="1592934431"/>
        <w:rPr>
          <w:noProof/>
          <w:sz w:val="24"/>
        </w:rPr>
      </w:pPr>
      <w:r w:rsidRPr="00162F13">
        <w:rPr>
          <w:noProof/>
          <w:sz w:val="24"/>
        </w:rPr>
        <w:t xml:space="preserve">Peters, J., &amp; Büchel, C. (2010). Episodic future thinking reduces reward delay discounting through an enhancement of prefrontal-mediotemporal interactions. </w:t>
      </w:r>
      <w:r w:rsidRPr="00162F13">
        <w:rPr>
          <w:i/>
          <w:iCs/>
          <w:noProof/>
          <w:sz w:val="24"/>
        </w:rPr>
        <w:t>Neuron</w:t>
      </w:r>
      <w:r w:rsidRPr="00162F13">
        <w:rPr>
          <w:noProof/>
          <w:sz w:val="24"/>
        </w:rPr>
        <w:t xml:space="preserve">, </w:t>
      </w:r>
      <w:r w:rsidRPr="00162F13">
        <w:rPr>
          <w:i/>
          <w:iCs/>
          <w:noProof/>
          <w:sz w:val="24"/>
        </w:rPr>
        <w:t>66</w:t>
      </w:r>
      <w:r w:rsidRPr="00162F13">
        <w:rPr>
          <w:noProof/>
          <w:sz w:val="24"/>
        </w:rPr>
        <w:t>(1), 138–48. doi:10.1016/j.neuron.2010.03.026</w:t>
      </w:r>
    </w:p>
    <w:p w14:paraId="4DD73BE9" w14:textId="77777777" w:rsidR="00162F13" w:rsidRPr="00162F13" w:rsidRDefault="00162F13">
      <w:pPr>
        <w:pStyle w:val="NormalWeb"/>
        <w:ind w:left="480" w:hanging="480"/>
        <w:divId w:val="1592934431"/>
        <w:rPr>
          <w:noProof/>
          <w:sz w:val="24"/>
        </w:rPr>
      </w:pPr>
      <w:r w:rsidRPr="00162F13">
        <w:rPr>
          <w:noProof/>
          <w:sz w:val="24"/>
        </w:rPr>
        <w:t xml:space="preserve">Plassmann, H., O’Doherty, J., &amp; Rangel, A. (2007). Orbitofrontal cortex encodes willingness to pay in everyday economic transactions. </w:t>
      </w:r>
      <w:r w:rsidRPr="00162F13">
        <w:rPr>
          <w:i/>
          <w:iCs/>
          <w:noProof/>
          <w:sz w:val="24"/>
        </w:rPr>
        <w:t>The Journal of Neuroscience</w:t>
      </w:r>
      <w:r w:rsidRPr="00162F13">
        <w:rPr>
          <w:rFonts w:ascii="Times New Roman" w:hAnsi="Times New Roman"/>
          <w:i/>
          <w:iCs/>
          <w:noProof/>
          <w:sz w:val="24"/>
        </w:rPr>
        <w:t> </w:t>
      </w:r>
      <w:r w:rsidRPr="00162F13">
        <w:rPr>
          <w:i/>
          <w:iCs/>
          <w:noProof/>
          <w:sz w:val="24"/>
        </w:rPr>
        <w:t>: The Official Journal of the Society for Neuroscience</w:t>
      </w:r>
      <w:r w:rsidRPr="00162F13">
        <w:rPr>
          <w:noProof/>
          <w:sz w:val="24"/>
        </w:rPr>
        <w:t xml:space="preserve">, </w:t>
      </w:r>
      <w:r w:rsidRPr="00162F13">
        <w:rPr>
          <w:i/>
          <w:iCs/>
          <w:noProof/>
          <w:sz w:val="24"/>
        </w:rPr>
        <w:t>27</w:t>
      </w:r>
      <w:r w:rsidRPr="00162F13">
        <w:rPr>
          <w:noProof/>
          <w:sz w:val="24"/>
        </w:rPr>
        <w:t>(37), 9984–9988. doi:10.1523/JNEUROSCI.2131-07.2007</w:t>
      </w:r>
    </w:p>
    <w:p w14:paraId="5522422B" w14:textId="77777777" w:rsidR="00162F13" w:rsidRPr="00162F13" w:rsidRDefault="00162F13">
      <w:pPr>
        <w:pStyle w:val="NormalWeb"/>
        <w:ind w:left="480" w:hanging="480"/>
        <w:divId w:val="1592934431"/>
        <w:rPr>
          <w:noProof/>
          <w:sz w:val="24"/>
        </w:rPr>
      </w:pPr>
      <w:r w:rsidRPr="00162F13">
        <w:rPr>
          <w:noProof/>
          <w:sz w:val="24"/>
        </w:rPr>
        <w:t xml:space="preserve">Ranganath, C., &amp; Ritchey, M. (2012). Two cortical systems for memory-guided behaviour. </w:t>
      </w:r>
      <w:r w:rsidRPr="00162F13">
        <w:rPr>
          <w:i/>
          <w:iCs/>
          <w:noProof/>
          <w:sz w:val="24"/>
        </w:rPr>
        <w:t>Nature Reviews. Neuroscience</w:t>
      </w:r>
      <w:r w:rsidRPr="00162F13">
        <w:rPr>
          <w:noProof/>
          <w:sz w:val="24"/>
        </w:rPr>
        <w:t xml:space="preserve">, </w:t>
      </w:r>
      <w:r w:rsidRPr="00162F13">
        <w:rPr>
          <w:i/>
          <w:iCs/>
          <w:noProof/>
          <w:sz w:val="24"/>
        </w:rPr>
        <w:t>13</w:t>
      </w:r>
      <w:r w:rsidRPr="00162F13">
        <w:rPr>
          <w:noProof/>
          <w:sz w:val="24"/>
        </w:rPr>
        <w:t>(10), 713–26. doi:10.1038/nrn3338</w:t>
      </w:r>
    </w:p>
    <w:p w14:paraId="1E515460" w14:textId="77777777" w:rsidR="00162F13" w:rsidRPr="00162F13" w:rsidRDefault="00162F13">
      <w:pPr>
        <w:pStyle w:val="NormalWeb"/>
        <w:ind w:left="480" w:hanging="480"/>
        <w:divId w:val="1592934431"/>
        <w:rPr>
          <w:noProof/>
          <w:sz w:val="24"/>
        </w:rPr>
      </w:pPr>
      <w:r w:rsidRPr="00162F13">
        <w:rPr>
          <w:noProof/>
          <w:sz w:val="24"/>
        </w:rPr>
        <w:t xml:space="preserve">Rangel, A., Camerer, C., &amp; Montague, P. R. (2008). A framework for studying the neurobiology of value-based decision making. </w:t>
      </w:r>
      <w:r w:rsidRPr="00162F13">
        <w:rPr>
          <w:i/>
          <w:iCs/>
          <w:noProof/>
          <w:sz w:val="24"/>
        </w:rPr>
        <w:t>Nature Reviews Neuroscience</w:t>
      </w:r>
      <w:r w:rsidRPr="00162F13">
        <w:rPr>
          <w:noProof/>
          <w:sz w:val="24"/>
        </w:rPr>
        <w:t xml:space="preserve">, </w:t>
      </w:r>
      <w:r w:rsidRPr="00162F13">
        <w:rPr>
          <w:i/>
          <w:iCs/>
          <w:noProof/>
          <w:sz w:val="24"/>
        </w:rPr>
        <w:t>9</w:t>
      </w:r>
      <w:r w:rsidRPr="00162F13">
        <w:rPr>
          <w:noProof/>
          <w:sz w:val="24"/>
        </w:rPr>
        <w:t>(7), 545–556. doi:10.1038/nrn2357</w:t>
      </w:r>
    </w:p>
    <w:p w14:paraId="311E97CE" w14:textId="77777777" w:rsidR="00162F13" w:rsidRPr="00162F13" w:rsidRDefault="00162F13">
      <w:pPr>
        <w:pStyle w:val="NormalWeb"/>
        <w:ind w:left="480" w:hanging="480"/>
        <w:divId w:val="1592934431"/>
        <w:rPr>
          <w:noProof/>
          <w:sz w:val="24"/>
        </w:rPr>
      </w:pPr>
      <w:r w:rsidRPr="00162F13">
        <w:rPr>
          <w:noProof/>
          <w:sz w:val="24"/>
        </w:rPr>
        <w:t xml:space="preserve">Regenwetter, M., Dana, J., Davis-Stober, C. P., &amp; Guo, Y. (2011). Parsimonious testing of transitive or intransitive preferences: Reply to Birnbaum (2011). </w:t>
      </w:r>
      <w:r w:rsidRPr="00162F13">
        <w:rPr>
          <w:i/>
          <w:iCs/>
          <w:noProof/>
          <w:sz w:val="24"/>
        </w:rPr>
        <w:t>Psychological Review</w:t>
      </w:r>
      <w:r w:rsidRPr="00162F13">
        <w:rPr>
          <w:noProof/>
          <w:sz w:val="24"/>
        </w:rPr>
        <w:t xml:space="preserve">, </w:t>
      </w:r>
      <w:r w:rsidRPr="00162F13">
        <w:rPr>
          <w:i/>
          <w:iCs/>
          <w:noProof/>
          <w:sz w:val="24"/>
        </w:rPr>
        <w:t>118</w:t>
      </w:r>
      <w:r w:rsidRPr="00162F13">
        <w:rPr>
          <w:noProof/>
          <w:sz w:val="24"/>
        </w:rPr>
        <w:t>(4), 684–688. doi:10.1037/a0025291</w:t>
      </w:r>
    </w:p>
    <w:p w14:paraId="7DB284C3" w14:textId="77777777" w:rsidR="00162F13" w:rsidRPr="00162F13" w:rsidRDefault="00162F13">
      <w:pPr>
        <w:pStyle w:val="NormalWeb"/>
        <w:ind w:left="480" w:hanging="480"/>
        <w:divId w:val="1592934431"/>
        <w:rPr>
          <w:noProof/>
          <w:sz w:val="24"/>
        </w:rPr>
      </w:pPr>
      <w:r w:rsidRPr="00162F13">
        <w:rPr>
          <w:noProof/>
          <w:sz w:val="24"/>
        </w:rPr>
        <w:t xml:space="preserve">Regenwetter, M., &amp; Davis-Stober, C. P. (2008). There are many models of transitive preference: a tutorial review and current perspective. </w:t>
      </w:r>
      <w:r w:rsidRPr="00162F13">
        <w:rPr>
          <w:i/>
          <w:iCs/>
          <w:noProof/>
          <w:sz w:val="24"/>
        </w:rPr>
        <w:t>Decision Modeling and Behavior in Complex and Uncertain Environments</w:t>
      </w:r>
      <w:r w:rsidRPr="00162F13">
        <w:rPr>
          <w:noProof/>
          <w:sz w:val="24"/>
        </w:rPr>
        <w:t xml:space="preserve">, </w:t>
      </w:r>
      <w:r w:rsidRPr="00162F13">
        <w:rPr>
          <w:i/>
          <w:iCs/>
          <w:noProof/>
          <w:sz w:val="24"/>
        </w:rPr>
        <w:t>21</w:t>
      </w:r>
      <w:r w:rsidRPr="00162F13">
        <w:rPr>
          <w:noProof/>
          <w:sz w:val="24"/>
        </w:rPr>
        <w:t>, 99–124.</w:t>
      </w:r>
    </w:p>
    <w:p w14:paraId="449C1F41" w14:textId="77777777" w:rsidR="00162F13" w:rsidRPr="00162F13" w:rsidRDefault="00162F13">
      <w:pPr>
        <w:pStyle w:val="NormalWeb"/>
        <w:ind w:left="480" w:hanging="480"/>
        <w:divId w:val="1592934431"/>
        <w:rPr>
          <w:noProof/>
          <w:sz w:val="24"/>
        </w:rPr>
      </w:pPr>
      <w:r w:rsidRPr="00162F13">
        <w:rPr>
          <w:noProof/>
          <w:sz w:val="24"/>
        </w:rPr>
        <w:t xml:space="preserve">Samuelson, P. A. (1938). A Note on the Pure Theory of Behaviour Consumer ’s Behavior. </w:t>
      </w:r>
      <w:r w:rsidRPr="00162F13">
        <w:rPr>
          <w:i/>
          <w:iCs/>
          <w:noProof/>
          <w:sz w:val="24"/>
        </w:rPr>
        <w:t>Economica</w:t>
      </w:r>
      <w:r w:rsidRPr="00162F13">
        <w:rPr>
          <w:noProof/>
          <w:sz w:val="24"/>
        </w:rPr>
        <w:t xml:space="preserve">, </w:t>
      </w:r>
      <w:r w:rsidRPr="00162F13">
        <w:rPr>
          <w:i/>
          <w:iCs/>
          <w:noProof/>
          <w:sz w:val="24"/>
        </w:rPr>
        <w:t>5</w:t>
      </w:r>
      <w:r w:rsidRPr="00162F13">
        <w:rPr>
          <w:noProof/>
          <w:sz w:val="24"/>
        </w:rPr>
        <w:t>(17), 61–71.</w:t>
      </w:r>
    </w:p>
    <w:p w14:paraId="3467E88A" w14:textId="77777777" w:rsidR="00162F13" w:rsidRPr="00162F13" w:rsidRDefault="00162F13">
      <w:pPr>
        <w:pStyle w:val="NormalWeb"/>
        <w:ind w:left="480" w:hanging="480"/>
        <w:divId w:val="1592934431"/>
        <w:rPr>
          <w:noProof/>
          <w:sz w:val="24"/>
        </w:rPr>
      </w:pPr>
      <w:r w:rsidRPr="00162F13">
        <w:rPr>
          <w:noProof/>
          <w:sz w:val="24"/>
        </w:rPr>
        <w:t xml:space="preserve">Schacter, D. L., Addis, D. R., &amp; Buckner, R. L. (2007). Remembering the past to imagine the future: the prospective brain. </w:t>
      </w:r>
      <w:r w:rsidRPr="00162F13">
        <w:rPr>
          <w:i/>
          <w:iCs/>
          <w:noProof/>
          <w:sz w:val="24"/>
        </w:rPr>
        <w:t>Nature Reviews. Neuroscience</w:t>
      </w:r>
      <w:r w:rsidRPr="00162F13">
        <w:rPr>
          <w:noProof/>
          <w:sz w:val="24"/>
        </w:rPr>
        <w:t xml:space="preserve">, </w:t>
      </w:r>
      <w:r w:rsidRPr="00162F13">
        <w:rPr>
          <w:i/>
          <w:iCs/>
          <w:noProof/>
          <w:sz w:val="24"/>
        </w:rPr>
        <w:t>8</w:t>
      </w:r>
      <w:r w:rsidRPr="00162F13">
        <w:rPr>
          <w:noProof/>
          <w:sz w:val="24"/>
        </w:rPr>
        <w:t>(9), 657–661. doi:10.1080/08995600802554748</w:t>
      </w:r>
    </w:p>
    <w:p w14:paraId="1150CD81" w14:textId="77777777" w:rsidR="00162F13" w:rsidRPr="00162F13" w:rsidRDefault="00162F13">
      <w:pPr>
        <w:pStyle w:val="NormalWeb"/>
        <w:ind w:left="480" w:hanging="480"/>
        <w:divId w:val="1592934431"/>
        <w:rPr>
          <w:noProof/>
          <w:sz w:val="24"/>
        </w:rPr>
      </w:pPr>
      <w:r w:rsidRPr="00162F13">
        <w:rPr>
          <w:noProof/>
          <w:sz w:val="24"/>
        </w:rPr>
        <w:t xml:space="preserve">Shohamy, D., &amp; Turk-Browne, N. B. (2013). Mechanisms for widespread hippocampal involvement in cognition. </w:t>
      </w:r>
      <w:r w:rsidRPr="00162F13">
        <w:rPr>
          <w:i/>
          <w:iCs/>
          <w:noProof/>
          <w:sz w:val="24"/>
        </w:rPr>
        <w:t>Journal of Experimental Psychology. General</w:t>
      </w:r>
      <w:r w:rsidRPr="00162F13">
        <w:rPr>
          <w:noProof/>
          <w:sz w:val="24"/>
        </w:rPr>
        <w:t xml:space="preserve">, </w:t>
      </w:r>
      <w:r w:rsidRPr="00162F13">
        <w:rPr>
          <w:i/>
          <w:iCs/>
          <w:noProof/>
          <w:sz w:val="24"/>
        </w:rPr>
        <w:t>142</w:t>
      </w:r>
      <w:r w:rsidRPr="00162F13">
        <w:rPr>
          <w:noProof/>
          <w:sz w:val="24"/>
        </w:rPr>
        <w:t>(4), 1159–70. doi:10.1037/a0034461</w:t>
      </w:r>
    </w:p>
    <w:p w14:paraId="63E87965" w14:textId="77777777" w:rsidR="00162F13" w:rsidRPr="00162F13" w:rsidRDefault="00162F13">
      <w:pPr>
        <w:pStyle w:val="NormalWeb"/>
        <w:ind w:left="480" w:hanging="480"/>
        <w:divId w:val="1592934431"/>
        <w:rPr>
          <w:noProof/>
          <w:sz w:val="24"/>
        </w:rPr>
      </w:pPr>
      <w:r w:rsidRPr="00162F13">
        <w:rPr>
          <w:noProof/>
          <w:sz w:val="24"/>
        </w:rPr>
        <w:t xml:space="preserve">Squire, L. R., Stark, C. E. L., &amp; Clark, R. E. (2004). The medial temporal lobe. </w:t>
      </w:r>
      <w:r w:rsidRPr="00162F13">
        <w:rPr>
          <w:i/>
          <w:iCs/>
          <w:noProof/>
          <w:sz w:val="24"/>
        </w:rPr>
        <w:t>Annual Review of Neuroscience</w:t>
      </w:r>
      <w:r w:rsidRPr="00162F13">
        <w:rPr>
          <w:noProof/>
          <w:sz w:val="24"/>
        </w:rPr>
        <w:t xml:space="preserve">, </w:t>
      </w:r>
      <w:r w:rsidRPr="00162F13">
        <w:rPr>
          <w:i/>
          <w:iCs/>
          <w:noProof/>
          <w:sz w:val="24"/>
        </w:rPr>
        <w:t>27</w:t>
      </w:r>
      <w:r w:rsidRPr="00162F13">
        <w:rPr>
          <w:noProof/>
          <w:sz w:val="24"/>
        </w:rPr>
        <w:t>, 279–306. doi:10.1146/annurev.neuro.27.070203.144130</w:t>
      </w:r>
    </w:p>
    <w:p w14:paraId="688605FC" w14:textId="77777777" w:rsidR="00162F13" w:rsidRPr="00162F13" w:rsidRDefault="00162F13">
      <w:pPr>
        <w:pStyle w:val="NormalWeb"/>
        <w:ind w:left="480" w:hanging="480"/>
        <w:divId w:val="1592934431"/>
        <w:rPr>
          <w:noProof/>
          <w:sz w:val="24"/>
        </w:rPr>
      </w:pPr>
      <w:r w:rsidRPr="00162F13">
        <w:rPr>
          <w:noProof/>
          <w:sz w:val="24"/>
        </w:rPr>
        <w:t xml:space="preserve">Tversky, A. (1969). Intransitivity of preferences. </w:t>
      </w:r>
      <w:r w:rsidRPr="00162F13">
        <w:rPr>
          <w:i/>
          <w:iCs/>
          <w:noProof/>
          <w:sz w:val="24"/>
        </w:rPr>
        <w:t>Psychological Review</w:t>
      </w:r>
      <w:r w:rsidRPr="00162F13">
        <w:rPr>
          <w:noProof/>
          <w:sz w:val="24"/>
        </w:rPr>
        <w:t xml:space="preserve">, </w:t>
      </w:r>
      <w:r w:rsidRPr="00162F13">
        <w:rPr>
          <w:i/>
          <w:iCs/>
          <w:noProof/>
          <w:sz w:val="24"/>
        </w:rPr>
        <w:t>76</w:t>
      </w:r>
      <w:r w:rsidRPr="00162F13">
        <w:rPr>
          <w:noProof/>
          <w:sz w:val="24"/>
        </w:rPr>
        <w:t>(1), 31–48. doi:10.1037/h0026750</w:t>
      </w:r>
    </w:p>
    <w:p w14:paraId="78A07CC5" w14:textId="77777777" w:rsidR="00162F13" w:rsidRPr="00162F13" w:rsidRDefault="00162F13">
      <w:pPr>
        <w:pStyle w:val="NormalWeb"/>
        <w:ind w:left="480" w:hanging="480"/>
        <w:divId w:val="1592934431"/>
        <w:rPr>
          <w:noProof/>
          <w:sz w:val="24"/>
        </w:rPr>
      </w:pPr>
      <w:r w:rsidRPr="00162F13">
        <w:rPr>
          <w:noProof/>
          <w:sz w:val="24"/>
        </w:rPr>
        <w:t xml:space="preserve">Weber, B., Wellmer, J., Reuber, M., Mormann, F., Weis, S., Urbach, H., … Fernández, G. (2006). Left hippocampal pathology is associated with atypical language lateralization in patients with focal epilepsy. </w:t>
      </w:r>
      <w:r w:rsidRPr="00162F13">
        <w:rPr>
          <w:i/>
          <w:iCs/>
          <w:noProof/>
          <w:sz w:val="24"/>
        </w:rPr>
        <w:t>Brain</w:t>
      </w:r>
      <w:r w:rsidRPr="00162F13">
        <w:rPr>
          <w:rFonts w:ascii="Times New Roman" w:hAnsi="Times New Roman"/>
          <w:i/>
          <w:iCs/>
          <w:noProof/>
          <w:sz w:val="24"/>
        </w:rPr>
        <w:t> </w:t>
      </w:r>
      <w:r w:rsidRPr="00162F13">
        <w:rPr>
          <w:i/>
          <w:iCs/>
          <w:noProof/>
          <w:sz w:val="24"/>
        </w:rPr>
        <w:t>: A Journal of Neurology</w:t>
      </w:r>
      <w:r w:rsidRPr="00162F13">
        <w:rPr>
          <w:noProof/>
          <w:sz w:val="24"/>
        </w:rPr>
        <w:t xml:space="preserve">, </w:t>
      </w:r>
      <w:r w:rsidRPr="00162F13">
        <w:rPr>
          <w:i/>
          <w:iCs/>
          <w:noProof/>
          <w:sz w:val="24"/>
        </w:rPr>
        <w:t>129</w:t>
      </w:r>
      <w:r w:rsidRPr="00162F13">
        <w:rPr>
          <w:noProof/>
          <w:sz w:val="24"/>
        </w:rPr>
        <w:t>(Pt 2), 346–51. doi:10.1093/brain/awh694</w:t>
      </w:r>
    </w:p>
    <w:p w14:paraId="3FDF84CE" w14:textId="77777777" w:rsidR="00162F13" w:rsidRPr="00162F13" w:rsidRDefault="00162F13">
      <w:pPr>
        <w:pStyle w:val="NormalWeb"/>
        <w:ind w:left="480" w:hanging="480"/>
        <w:divId w:val="1592934431"/>
        <w:rPr>
          <w:noProof/>
          <w:sz w:val="24"/>
        </w:rPr>
      </w:pPr>
      <w:r w:rsidRPr="00162F13">
        <w:rPr>
          <w:noProof/>
          <w:sz w:val="24"/>
        </w:rPr>
        <w:t xml:space="preserve">Weber, E. U., &amp; Johnson, E. J. (2009). Mindful judgment and decision making. </w:t>
      </w:r>
      <w:r w:rsidRPr="00162F13">
        <w:rPr>
          <w:i/>
          <w:iCs/>
          <w:noProof/>
          <w:sz w:val="24"/>
        </w:rPr>
        <w:t>Annual Review of Psychology</w:t>
      </w:r>
      <w:r w:rsidRPr="00162F13">
        <w:rPr>
          <w:noProof/>
          <w:sz w:val="24"/>
        </w:rPr>
        <w:t xml:space="preserve">, </w:t>
      </w:r>
      <w:r w:rsidRPr="00162F13">
        <w:rPr>
          <w:i/>
          <w:iCs/>
          <w:noProof/>
          <w:sz w:val="24"/>
        </w:rPr>
        <w:t>60</w:t>
      </w:r>
      <w:r w:rsidRPr="00162F13">
        <w:rPr>
          <w:noProof/>
          <w:sz w:val="24"/>
        </w:rPr>
        <w:t>, 53–85. doi:10.1146/annurev.psych.60.110707.163633</w:t>
      </w:r>
    </w:p>
    <w:p w14:paraId="7CF6BAC2" w14:textId="77777777" w:rsidR="00162F13" w:rsidRPr="00162F13" w:rsidRDefault="00162F13">
      <w:pPr>
        <w:pStyle w:val="NormalWeb"/>
        <w:ind w:left="480" w:hanging="480"/>
        <w:divId w:val="1592934431"/>
        <w:rPr>
          <w:noProof/>
          <w:sz w:val="24"/>
        </w:rPr>
      </w:pPr>
      <w:r w:rsidRPr="00162F13">
        <w:rPr>
          <w:noProof/>
          <w:sz w:val="24"/>
        </w:rPr>
        <w:t xml:space="preserve">Wimmer, G. E., &amp; Shohamy, D. (2012). Preference by association: how memory mechanisms in the hippocampus bias decisions. </w:t>
      </w:r>
      <w:r w:rsidRPr="00162F13">
        <w:rPr>
          <w:i/>
          <w:iCs/>
          <w:noProof/>
          <w:sz w:val="24"/>
        </w:rPr>
        <w:t>Science (New York, N.Y.)</w:t>
      </w:r>
      <w:r w:rsidRPr="00162F13">
        <w:rPr>
          <w:noProof/>
          <w:sz w:val="24"/>
        </w:rPr>
        <w:t xml:space="preserve">, </w:t>
      </w:r>
      <w:r w:rsidRPr="00162F13">
        <w:rPr>
          <w:i/>
          <w:iCs/>
          <w:noProof/>
          <w:sz w:val="24"/>
        </w:rPr>
        <w:t>338</w:t>
      </w:r>
      <w:r w:rsidRPr="00162F13">
        <w:rPr>
          <w:noProof/>
          <w:sz w:val="24"/>
        </w:rPr>
        <w:t>(6104), 270–3. doi:10.1126/science.1223252</w:t>
      </w:r>
    </w:p>
    <w:p w14:paraId="2067A235" w14:textId="77777777" w:rsidR="00162F13" w:rsidRPr="00162F13" w:rsidRDefault="00162F13">
      <w:pPr>
        <w:pStyle w:val="NormalWeb"/>
        <w:ind w:left="480" w:hanging="480"/>
        <w:divId w:val="1592934431"/>
        <w:rPr>
          <w:noProof/>
          <w:sz w:val="24"/>
        </w:rPr>
      </w:pPr>
      <w:r w:rsidRPr="00162F13">
        <w:rPr>
          <w:noProof/>
          <w:sz w:val="24"/>
        </w:rPr>
        <w:t xml:space="preserve">Woermann, F. G., Barker, G. J., Birnie, K. D., Meencke, H. J., &amp; Duncan, J. S. (1998). Regional changes in hippocampal T2 relaxation and volume: a quantitative magnetic resonance imaging study of hippocampal sclerosis. </w:t>
      </w:r>
      <w:r w:rsidRPr="00162F13">
        <w:rPr>
          <w:i/>
          <w:iCs/>
          <w:noProof/>
          <w:sz w:val="24"/>
        </w:rPr>
        <w:t>Journal of Neurology, Neurosurgery &amp; Psychiatry</w:t>
      </w:r>
      <w:r w:rsidRPr="00162F13">
        <w:rPr>
          <w:noProof/>
          <w:sz w:val="24"/>
        </w:rPr>
        <w:t xml:space="preserve">, </w:t>
      </w:r>
      <w:r w:rsidRPr="00162F13">
        <w:rPr>
          <w:i/>
          <w:iCs/>
          <w:noProof/>
          <w:sz w:val="24"/>
        </w:rPr>
        <w:t>65</w:t>
      </w:r>
      <w:r w:rsidRPr="00162F13">
        <w:rPr>
          <w:noProof/>
          <w:sz w:val="24"/>
        </w:rPr>
        <w:t>(5), 656–664. doi:10.1136/jnnp.65.5.656</w:t>
      </w:r>
    </w:p>
    <w:p w14:paraId="22C6C9CA" w14:textId="1DB3818E" w:rsidR="006939FB" w:rsidRPr="00590027" w:rsidRDefault="00D33723" w:rsidP="00162F13">
      <w:pPr>
        <w:pStyle w:val="NormalWeb"/>
        <w:ind w:left="480" w:hanging="480"/>
        <w:divId w:val="526137262"/>
      </w:pPr>
      <w:ins w:id="112" w:author="Ayse Zeynep Enkavi" w:date="2016-01-04T17:28:00Z">
        <w:r w:rsidRPr="007900DC">
          <w:rPr>
            <w:sz w:val="24"/>
            <w:szCs w:val="24"/>
          </w:rPr>
          <w:fldChar w:fldCharType="end"/>
        </w:r>
      </w:ins>
    </w:p>
    <w:sectPr w:rsidR="006939FB" w:rsidRPr="005900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20A17" w14:textId="77777777" w:rsidR="004D73B6" w:rsidRDefault="004D73B6" w:rsidP="007F471C">
      <w:r>
        <w:separator/>
      </w:r>
    </w:p>
  </w:endnote>
  <w:endnote w:type="continuationSeparator" w:id="0">
    <w:p w14:paraId="2AA6C0AA" w14:textId="77777777" w:rsidR="004D73B6" w:rsidRDefault="004D73B6" w:rsidP="007F4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Malgun Gothic">
    <w:charset w:val="81"/>
    <w:family w:val="swiss"/>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197752" w14:textId="77777777" w:rsidR="004D73B6" w:rsidRDefault="004D73B6" w:rsidP="007F471C">
      <w:r>
        <w:separator/>
      </w:r>
    </w:p>
  </w:footnote>
  <w:footnote w:type="continuationSeparator" w:id="0">
    <w:p w14:paraId="4E49A40F" w14:textId="77777777" w:rsidR="004D73B6" w:rsidRDefault="004D73B6" w:rsidP="007F47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75AEF"/>
    <w:multiLevelType w:val="hybridMultilevel"/>
    <w:tmpl w:val="B994E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FB2AE6"/>
    <w:multiLevelType w:val="multilevel"/>
    <w:tmpl w:val="FB00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J. Johnson">
    <w15:presenceInfo w15:providerId="None" w15:userId="Eric J. Joh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1"/>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zxt59zq2rv00evas9xewe8asawdeza925e&quot;&gt;My EndNote Library&lt;record-ids&gt;&lt;item&gt;2422&lt;/item&gt;&lt;item&gt;3564&lt;/item&gt;&lt;item&gt;3578&lt;/item&gt;&lt;item&gt;3579&lt;/item&gt;&lt;/record-ids&gt;&lt;/item&gt;&lt;/Libraries&gt;"/>
  </w:docVars>
  <w:rsids>
    <w:rsidRoot w:val="006F718C"/>
    <w:rsid w:val="0000462D"/>
    <w:rsid w:val="000072DF"/>
    <w:rsid w:val="00007FC9"/>
    <w:rsid w:val="00013687"/>
    <w:rsid w:val="0001500A"/>
    <w:rsid w:val="000175B4"/>
    <w:rsid w:val="000204EE"/>
    <w:rsid w:val="0002236B"/>
    <w:rsid w:val="000237C6"/>
    <w:rsid w:val="0003233C"/>
    <w:rsid w:val="000345F2"/>
    <w:rsid w:val="00034EB2"/>
    <w:rsid w:val="00037B8A"/>
    <w:rsid w:val="00037F0B"/>
    <w:rsid w:val="00040566"/>
    <w:rsid w:val="00053837"/>
    <w:rsid w:val="00054516"/>
    <w:rsid w:val="000554E6"/>
    <w:rsid w:val="00060F69"/>
    <w:rsid w:val="000626B5"/>
    <w:rsid w:val="00063653"/>
    <w:rsid w:val="00074B8F"/>
    <w:rsid w:val="00075726"/>
    <w:rsid w:val="000808A8"/>
    <w:rsid w:val="000817DA"/>
    <w:rsid w:val="0008215D"/>
    <w:rsid w:val="00084392"/>
    <w:rsid w:val="000877F2"/>
    <w:rsid w:val="00087AEB"/>
    <w:rsid w:val="000A74BA"/>
    <w:rsid w:val="000B0A00"/>
    <w:rsid w:val="000C7896"/>
    <w:rsid w:val="000D45D0"/>
    <w:rsid w:val="000D7202"/>
    <w:rsid w:val="000E267C"/>
    <w:rsid w:val="000E2D96"/>
    <w:rsid w:val="000E3F2A"/>
    <w:rsid w:val="000F0225"/>
    <w:rsid w:val="000F0884"/>
    <w:rsid w:val="000F1903"/>
    <w:rsid w:val="000F67D0"/>
    <w:rsid w:val="00100015"/>
    <w:rsid w:val="00105B4E"/>
    <w:rsid w:val="00105EA5"/>
    <w:rsid w:val="00107978"/>
    <w:rsid w:val="0011073F"/>
    <w:rsid w:val="0011212A"/>
    <w:rsid w:val="00117279"/>
    <w:rsid w:val="0012119E"/>
    <w:rsid w:val="00141EAB"/>
    <w:rsid w:val="00143241"/>
    <w:rsid w:val="001451B6"/>
    <w:rsid w:val="00153319"/>
    <w:rsid w:val="0015349E"/>
    <w:rsid w:val="00157314"/>
    <w:rsid w:val="0015746E"/>
    <w:rsid w:val="00162F13"/>
    <w:rsid w:val="00163BCF"/>
    <w:rsid w:val="00164B51"/>
    <w:rsid w:val="001749D3"/>
    <w:rsid w:val="00175E0B"/>
    <w:rsid w:val="00181822"/>
    <w:rsid w:val="001823E2"/>
    <w:rsid w:val="001867B8"/>
    <w:rsid w:val="001870E8"/>
    <w:rsid w:val="00192E15"/>
    <w:rsid w:val="0019497E"/>
    <w:rsid w:val="001A70C8"/>
    <w:rsid w:val="001B5BB3"/>
    <w:rsid w:val="001B79B2"/>
    <w:rsid w:val="001C1E68"/>
    <w:rsid w:val="001C2AE4"/>
    <w:rsid w:val="001D00E2"/>
    <w:rsid w:val="001D3730"/>
    <w:rsid w:val="001D7848"/>
    <w:rsid w:val="001E294D"/>
    <w:rsid w:val="001E5574"/>
    <w:rsid w:val="001F0969"/>
    <w:rsid w:val="001F1263"/>
    <w:rsid w:val="001F3831"/>
    <w:rsid w:val="00200409"/>
    <w:rsid w:val="002007FD"/>
    <w:rsid w:val="00200D50"/>
    <w:rsid w:val="00201D4E"/>
    <w:rsid w:val="00204601"/>
    <w:rsid w:val="00210033"/>
    <w:rsid w:val="0021612C"/>
    <w:rsid w:val="0022145E"/>
    <w:rsid w:val="0022776D"/>
    <w:rsid w:val="002365B2"/>
    <w:rsid w:val="00236A08"/>
    <w:rsid w:val="00241090"/>
    <w:rsid w:val="0024300B"/>
    <w:rsid w:val="00244984"/>
    <w:rsid w:val="00251380"/>
    <w:rsid w:val="002612C9"/>
    <w:rsid w:val="00265ECE"/>
    <w:rsid w:val="0027036A"/>
    <w:rsid w:val="00271360"/>
    <w:rsid w:val="00274510"/>
    <w:rsid w:val="0027656F"/>
    <w:rsid w:val="00297C7D"/>
    <w:rsid w:val="002A32A8"/>
    <w:rsid w:val="002A40B5"/>
    <w:rsid w:val="002A502D"/>
    <w:rsid w:val="002A62EA"/>
    <w:rsid w:val="002B33AA"/>
    <w:rsid w:val="002C1833"/>
    <w:rsid w:val="002C18C2"/>
    <w:rsid w:val="002C6599"/>
    <w:rsid w:val="002C6AD1"/>
    <w:rsid w:val="002C6BE7"/>
    <w:rsid w:val="002C75F3"/>
    <w:rsid w:val="002D0517"/>
    <w:rsid w:val="002D1B8F"/>
    <w:rsid w:val="002D23E2"/>
    <w:rsid w:val="002E0908"/>
    <w:rsid w:val="002E23A6"/>
    <w:rsid w:val="002E2717"/>
    <w:rsid w:val="002E36D6"/>
    <w:rsid w:val="002E3A76"/>
    <w:rsid w:val="002E4343"/>
    <w:rsid w:val="002E6C7A"/>
    <w:rsid w:val="002F0E37"/>
    <w:rsid w:val="002F5436"/>
    <w:rsid w:val="002F64BC"/>
    <w:rsid w:val="002F7278"/>
    <w:rsid w:val="00302D3B"/>
    <w:rsid w:val="00303FE1"/>
    <w:rsid w:val="00306BF4"/>
    <w:rsid w:val="00316E3C"/>
    <w:rsid w:val="00321760"/>
    <w:rsid w:val="0032362D"/>
    <w:rsid w:val="00327A7E"/>
    <w:rsid w:val="00335724"/>
    <w:rsid w:val="003364FE"/>
    <w:rsid w:val="00336944"/>
    <w:rsid w:val="00340D67"/>
    <w:rsid w:val="00341A25"/>
    <w:rsid w:val="003512BA"/>
    <w:rsid w:val="00351E4D"/>
    <w:rsid w:val="00356B5E"/>
    <w:rsid w:val="003618F0"/>
    <w:rsid w:val="003714FF"/>
    <w:rsid w:val="00377843"/>
    <w:rsid w:val="0038230E"/>
    <w:rsid w:val="00383A71"/>
    <w:rsid w:val="00397B45"/>
    <w:rsid w:val="003B09C2"/>
    <w:rsid w:val="003B1F97"/>
    <w:rsid w:val="003B37FC"/>
    <w:rsid w:val="003B4EEA"/>
    <w:rsid w:val="003C0892"/>
    <w:rsid w:val="003C1932"/>
    <w:rsid w:val="003E073A"/>
    <w:rsid w:val="003E09B5"/>
    <w:rsid w:val="003E2470"/>
    <w:rsid w:val="003E48A8"/>
    <w:rsid w:val="003E5FA2"/>
    <w:rsid w:val="003E71B2"/>
    <w:rsid w:val="003F068E"/>
    <w:rsid w:val="003F1C10"/>
    <w:rsid w:val="003F5F61"/>
    <w:rsid w:val="00404A12"/>
    <w:rsid w:val="004105E2"/>
    <w:rsid w:val="004336D1"/>
    <w:rsid w:val="004347C0"/>
    <w:rsid w:val="00435E43"/>
    <w:rsid w:val="00437A4E"/>
    <w:rsid w:val="00440583"/>
    <w:rsid w:val="00450B16"/>
    <w:rsid w:val="00450F4E"/>
    <w:rsid w:val="00451CCF"/>
    <w:rsid w:val="00452CCE"/>
    <w:rsid w:val="00454AD5"/>
    <w:rsid w:val="00454BE1"/>
    <w:rsid w:val="0045785E"/>
    <w:rsid w:val="004604F7"/>
    <w:rsid w:val="004610B8"/>
    <w:rsid w:val="00462D24"/>
    <w:rsid w:val="00463363"/>
    <w:rsid w:val="004659E1"/>
    <w:rsid w:val="00466CD1"/>
    <w:rsid w:val="00470A2A"/>
    <w:rsid w:val="00482A49"/>
    <w:rsid w:val="00482CE4"/>
    <w:rsid w:val="00487C58"/>
    <w:rsid w:val="00491CB1"/>
    <w:rsid w:val="00494407"/>
    <w:rsid w:val="00495240"/>
    <w:rsid w:val="004A2A84"/>
    <w:rsid w:val="004A39DC"/>
    <w:rsid w:val="004B1599"/>
    <w:rsid w:val="004B4D40"/>
    <w:rsid w:val="004C4A8A"/>
    <w:rsid w:val="004C4ACF"/>
    <w:rsid w:val="004C4DCD"/>
    <w:rsid w:val="004D73B6"/>
    <w:rsid w:val="004E0A88"/>
    <w:rsid w:val="004E47E4"/>
    <w:rsid w:val="004E6A78"/>
    <w:rsid w:val="004E7C35"/>
    <w:rsid w:val="004F3298"/>
    <w:rsid w:val="004F4C20"/>
    <w:rsid w:val="004F50C1"/>
    <w:rsid w:val="00504154"/>
    <w:rsid w:val="00510EFF"/>
    <w:rsid w:val="00511B9F"/>
    <w:rsid w:val="00520128"/>
    <w:rsid w:val="00521624"/>
    <w:rsid w:val="00527F5C"/>
    <w:rsid w:val="005321C5"/>
    <w:rsid w:val="005323A0"/>
    <w:rsid w:val="005329B2"/>
    <w:rsid w:val="00532F2C"/>
    <w:rsid w:val="00535688"/>
    <w:rsid w:val="00536A04"/>
    <w:rsid w:val="005372B0"/>
    <w:rsid w:val="0054049D"/>
    <w:rsid w:val="00541EA3"/>
    <w:rsid w:val="00542F31"/>
    <w:rsid w:val="0054383A"/>
    <w:rsid w:val="00543881"/>
    <w:rsid w:val="005445D8"/>
    <w:rsid w:val="005460CF"/>
    <w:rsid w:val="00553550"/>
    <w:rsid w:val="00563AE8"/>
    <w:rsid w:val="00573690"/>
    <w:rsid w:val="00576CAC"/>
    <w:rsid w:val="00581549"/>
    <w:rsid w:val="00581656"/>
    <w:rsid w:val="00582DD2"/>
    <w:rsid w:val="00584FF6"/>
    <w:rsid w:val="00587F13"/>
    <w:rsid w:val="00590027"/>
    <w:rsid w:val="005916A3"/>
    <w:rsid w:val="00592678"/>
    <w:rsid w:val="00592F05"/>
    <w:rsid w:val="00594A1C"/>
    <w:rsid w:val="00596529"/>
    <w:rsid w:val="00597354"/>
    <w:rsid w:val="00597417"/>
    <w:rsid w:val="005B4F43"/>
    <w:rsid w:val="005B69FE"/>
    <w:rsid w:val="005B6A51"/>
    <w:rsid w:val="005C5BF1"/>
    <w:rsid w:val="005C78DB"/>
    <w:rsid w:val="005E0A9F"/>
    <w:rsid w:val="005E38BE"/>
    <w:rsid w:val="005E3FBE"/>
    <w:rsid w:val="005E6B5D"/>
    <w:rsid w:val="005E72D6"/>
    <w:rsid w:val="005F3712"/>
    <w:rsid w:val="005F47C6"/>
    <w:rsid w:val="005F7301"/>
    <w:rsid w:val="00604F83"/>
    <w:rsid w:val="00606DAD"/>
    <w:rsid w:val="0060759B"/>
    <w:rsid w:val="00610F8B"/>
    <w:rsid w:val="00612BC2"/>
    <w:rsid w:val="00612FE8"/>
    <w:rsid w:val="00620A21"/>
    <w:rsid w:val="00623B2E"/>
    <w:rsid w:val="0062504E"/>
    <w:rsid w:val="0062772B"/>
    <w:rsid w:val="006304DA"/>
    <w:rsid w:val="00631484"/>
    <w:rsid w:val="00635059"/>
    <w:rsid w:val="00636E24"/>
    <w:rsid w:val="0063751B"/>
    <w:rsid w:val="00640BAF"/>
    <w:rsid w:val="00640FC3"/>
    <w:rsid w:val="00641DF6"/>
    <w:rsid w:val="006457FB"/>
    <w:rsid w:val="00646FB4"/>
    <w:rsid w:val="00650854"/>
    <w:rsid w:val="0065144A"/>
    <w:rsid w:val="0065545F"/>
    <w:rsid w:val="00665473"/>
    <w:rsid w:val="00665890"/>
    <w:rsid w:val="006659DE"/>
    <w:rsid w:val="00667E11"/>
    <w:rsid w:val="00672CDF"/>
    <w:rsid w:val="00682E7D"/>
    <w:rsid w:val="006851F2"/>
    <w:rsid w:val="0069099A"/>
    <w:rsid w:val="00691BB9"/>
    <w:rsid w:val="0069345E"/>
    <w:rsid w:val="006939FB"/>
    <w:rsid w:val="00695D7F"/>
    <w:rsid w:val="006964FF"/>
    <w:rsid w:val="006A421E"/>
    <w:rsid w:val="006A7582"/>
    <w:rsid w:val="006B0D39"/>
    <w:rsid w:val="006B42E9"/>
    <w:rsid w:val="006B5029"/>
    <w:rsid w:val="006C51BD"/>
    <w:rsid w:val="006D0837"/>
    <w:rsid w:val="006D59B2"/>
    <w:rsid w:val="006D7396"/>
    <w:rsid w:val="006D7906"/>
    <w:rsid w:val="006E0437"/>
    <w:rsid w:val="006E681B"/>
    <w:rsid w:val="006F120B"/>
    <w:rsid w:val="006F212D"/>
    <w:rsid w:val="006F260E"/>
    <w:rsid w:val="006F3C37"/>
    <w:rsid w:val="006F4354"/>
    <w:rsid w:val="006F576F"/>
    <w:rsid w:val="006F718C"/>
    <w:rsid w:val="006F7C5B"/>
    <w:rsid w:val="00701853"/>
    <w:rsid w:val="0070576D"/>
    <w:rsid w:val="0070722C"/>
    <w:rsid w:val="00711A77"/>
    <w:rsid w:val="00714D41"/>
    <w:rsid w:val="00730423"/>
    <w:rsid w:val="00732CE7"/>
    <w:rsid w:val="007369D1"/>
    <w:rsid w:val="00740BED"/>
    <w:rsid w:val="007412E6"/>
    <w:rsid w:val="0074383F"/>
    <w:rsid w:val="007438F3"/>
    <w:rsid w:val="00745B56"/>
    <w:rsid w:val="007517B9"/>
    <w:rsid w:val="0075271C"/>
    <w:rsid w:val="00753611"/>
    <w:rsid w:val="0075687D"/>
    <w:rsid w:val="00772766"/>
    <w:rsid w:val="00773758"/>
    <w:rsid w:val="00773ACC"/>
    <w:rsid w:val="00773BC4"/>
    <w:rsid w:val="00787FE4"/>
    <w:rsid w:val="007900DC"/>
    <w:rsid w:val="00790C49"/>
    <w:rsid w:val="00794A81"/>
    <w:rsid w:val="007B3BCF"/>
    <w:rsid w:val="007B4351"/>
    <w:rsid w:val="007B4512"/>
    <w:rsid w:val="007B78CD"/>
    <w:rsid w:val="007C21C7"/>
    <w:rsid w:val="007C22EB"/>
    <w:rsid w:val="007C2B95"/>
    <w:rsid w:val="007C4B1D"/>
    <w:rsid w:val="007C7109"/>
    <w:rsid w:val="007D2420"/>
    <w:rsid w:val="007D4E36"/>
    <w:rsid w:val="007E212A"/>
    <w:rsid w:val="007E35AE"/>
    <w:rsid w:val="007E61A2"/>
    <w:rsid w:val="007E666D"/>
    <w:rsid w:val="007F471C"/>
    <w:rsid w:val="007F4BF7"/>
    <w:rsid w:val="007F6807"/>
    <w:rsid w:val="007F7004"/>
    <w:rsid w:val="00802EAC"/>
    <w:rsid w:val="00815F46"/>
    <w:rsid w:val="00820DDB"/>
    <w:rsid w:val="00822E48"/>
    <w:rsid w:val="00831013"/>
    <w:rsid w:val="008323D1"/>
    <w:rsid w:val="0083267F"/>
    <w:rsid w:val="00832CFC"/>
    <w:rsid w:val="00834205"/>
    <w:rsid w:val="00843B79"/>
    <w:rsid w:val="00845545"/>
    <w:rsid w:val="00847E24"/>
    <w:rsid w:val="0085242A"/>
    <w:rsid w:val="00853677"/>
    <w:rsid w:val="00855FF4"/>
    <w:rsid w:val="00861A66"/>
    <w:rsid w:val="00870AE6"/>
    <w:rsid w:val="008752EC"/>
    <w:rsid w:val="008757A7"/>
    <w:rsid w:val="008928A3"/>
    <w:rsid w:val="00892E49"/>
    <w:rsid w:val="008A50EE"/>
    <w:rsid w:val="008A574A"/>
    <w:rsid w:val="008B0F5E"/>
    <w:rsid w:val="008B1245"/>
    <w:rsid w:val="008B3F36"/>
    <w:rsid w:val="008B5254"/>
    <w:rsid w:val="008B6F70"/>
    <w:rsid w:val="008B7E3D"/>
    <w:rsid w:val="008C7EE0"/>
    <w:rsid w:val="008D4DC1"/>
    <w:rsid w:val="008D7B1A"/>
    <w:rsid w:val="008E219B"/>
    <w:rsid w:val="008E273E"/>
    <w:rsid w:val="008E5396"/>
    <w:rsid w:val="008E6FAC"/>
    <w:rsid w:val="008E727F"/>
    <w:rsid w:val="008F10B8"/>
    <w:rsid w:val="008F6404"/>
    <w:rsid w:val="0090105A"/>
    <w:rsid w:val="0090145D"/>
    <w:rsid w:val="00905821"/>
    <w:rsid w:val="009123A7"/>
    <w:rsid w:val="00913E3E"/>
    <w:rsid w:val="00915DB5"/>
    <w:rsid w:val="0092551E"/>
    <w:rsid w:val="00925806"/>
    <w:rsid w:val="0093038D"/>
    <w:rsid w:val="009336AA"/>
    <w:rsid w:val="00934075"/>
    <w:rsid w:val="009441DE"/>
    <w:rsid w:val="00946650"/>
    <w:rsid w:val="00946706"/>
    <w:rsid w:val="0095079F"/>
    <w:rsid w:val="00951129"/>
    <w:rsid w:val="00955511"/>
    <w:rsid w:val="00955DD9"/>
    <w:rsid w:val="00956659"/>
    <w:rsid w:val="00965F1D"/>
    <w:rsid w:val="00970F82"/>
    <w:rsid w:val="00972034"/>
    <w:rsid w:val="009728FF"/>
    <w:rsid w:val="00972949"/>
    <w:rsid w:val="0098098E"/>
    <w:rsid w:val="00983500"/>
    <w:rsid w:val="00993D2D"/>
    <w:rsid w:val="0099404B"/>
    <w:rsid w:val="009941DD"/>
    <w:rsid w:val="009944D6"/>
    <w:rsid w:val="00994824"/>
    <w:rsid w:val="00996504"/>
    <w:rsid w:val="009A0D07"/>
    <w:rsid w:val="009A252B"/>
    <w:rsid w:val="009A38DC"/>
    <w:rsid w:val="009C3C08"/>
    <w:rsid w:val="009D0D6F"/>
    <w:rsid w:val="009D4D67"/>
    <w:rsid w:val="009D7603"/>
    <w:rsid w:val="009E1334"/>
    <w:rsid w:val="009E36B1"/>
    <w:rsid w:val="009E4B41"/>
    <w:rsid w:val="009E4DFD"/>
    <w:rsid w:val="009E6090"/>
    <w:rsid w:val="009F031B"/>
    <w:rsid w:val="009F60E1"/>
    <w:rsid w:val="00A01A03"/>
    <w:rsid w:val="00A034E6"/>
    <w:rsid w:val="00A04C78"/>
    <w:rsid w:val="00A055BC"/>
    <w:rsid w:val="00A06613"/>
    <w:rsid w:val="00A06EB4"/>
    <w:rsid w:val="00A07EF2"/>
    <w:rsid w:val="00A13529"/>
    <w:rsid w:val="00A141E1"/>
    <w:rsid w:val="00A24335"/>
    <w:rsid w:val="00A2625E"/>
    <w:rsid w:val="00A444F4"/>
    <w:rsid w:val="00A44E4E"/>
    <w:rsid w:val="00A45389"/>
    <w:rsid w:val="00A50D12"/>
    <w:rsid w:val="00A5651C"/>
    <w:rsid w:val="00A57E05"/>
    <w:rsid w:val="00A61A20"/>
    <w:rsid w:val="00A61D76"/>
    <w:rsid w:val="00A6769A"/>
    <w:rsid w:val="00A734A7"/>
    <w:rsid w:val="00A75602"/>
    <w:rsid w:val="00A83965"/>
    <w:rsid w:val="00A910F9"/>
    <w:rsid w:val="00AA21D5"/>
    <w:rsid w:val="00AA4B76"/>
    <w:rsid w:val="00AA62D1"/>
    <w:rsid w:val="00AA7131"/>
    <w:rsid w:val="00AB310A"/>
    <w:rsid w:val="00AC36B4"/>
    <w:rsid w:val="00AC5EF9"/>
    <w:rsid w:val="00AC7120"/>
    <w:rsid w:val="00AD087C"/>
    <w:rsid w:val="00AE05BF"/>
    <w:rsid w:val="00AE45BB"/>
    <w:rsid w:val="00AE5078"/>
    <w:rsid w:val="00AE5976"/>
    <w:rsid w:val="00AE7053"/>
    <w:rsid w:val="00AF5A06"/>
    <w:rsid w:val="00AF757F"/>
    <w:rsid w:val="00B00F79"/>
    <w:rsid w:val="00B14280"/>
    <w:rsid w:val="00B21608"/>
    <w:rsid w:val="00B231C9"/>
    <w:rsid w:val="00B30F0B"/>
    <w:rsid w:val="00B314A4"/>
    <w:rsid w:val="00B3406A"/>
    <w:rsid w:val="00B342D2"/>
    <w:rsid w:val="00B3799D"/>
    <w:rsid w:val="00B476D6"/>
    <w:rsid w:val="00B50C6F"/>
    <w:rsid w:val="00B5135A"/>
    <w:rsid w:val="00B5288C"/>
    <w:rsid w:val="00B53D49"/>
    <w:rsid w:val="00B57875"/>
    <w:rsid w:val="00B643E2"/>
    <w:rsid w:val="00B716D3"/>
    <w:rsid w:val="00B73866"/>
    <w:rsid w:val="00B74F6D"/>
    <w:rsid w:val="00B7515D"/>
    <w:rsid w:val="00B8485B"/>
    <w:rsid w:val="00B857C6"/>
    <w:rsid w:val="00B90D89"/>
    <w:rsid w:val="00B92D3C"/>
    <w:rsid w:val="00BA4006"/>
    <w:rsid w:val="00BA79AF"/>
    <w:rsid w:val="00BB2FCF"/>
    <w:rsid w:val="00BB6AA5"/>
    <w:rsid w:val="00BC3829"/>
    <w:rsid w:val="00BC6BB4"/>
    <w:rsid w:val="00BC777F"/>
    <w:rsid w:val="00BD1937"/>
    <w:rsid w:val="00BD1E99"/>
    <w:rsid w:val="00BE0EA4"/>
    <w:rsid w:val="00BE2348"/>
    <w:rsid w:val="00BE4481"/>
    <w:rsid w:val="00BF0BAB"/>
    <w:rsid w:val="00BF6D03"/>
    <w:rsid w:val="00C017A4"/>
    <w:rsid w:val="00C03BBD"/>
    <w:rsid w:val="00C067B5"/>
    <w:rsid w:val="00C10D1C"/>
    <w:rsid w:val="00C1281D"/>
    <w:rsid w:val="00C152BE"/>
    <w:rsid w:val="00C20153"/>
    <w:rsid w:val="00C238BA"/>
    <w:rsid w:val="00C248F8"/>
    <w:rsid w:val="00C33016"/>
    <w:rsid w:val="00C35692"/>
    <w:rsid w:val="00C366E6"/>
    <w:rsid w:val="00C40C25"/>
    <w:rsid w:val="00C61B75"/>
    <w:rsid w:val="00C62B62"/>
    <w:rsid w:val="00C64C50"/>
    <w:rsid w:val="00C71DA1"/>
    <w:rsid w:val="00C74201"/>
    <w:rsid w:val="00C74505"/>
    <w:rsid w:val="00C75384"/>
    <w:rsid w:val="00C80955"/>
    <w:rsid w:val="00C83420"/>
    <w:rsid w:val="00C91985"/>
    <w:rsid w:val="00C950BD"/>
    <w:rsid w:val="00C95FEC"/>
    <w:rsid w:val="00C96B94"/>
    <w:rsid w:val="00C97CD8"/>
    <w:rsid w:val="00CA16EC"/>
    <w:rsid w:val="00CA30E3"/>
    <w:rsid w:val="00CA63CE"/>
    <w:rsid w:val="00CA7778"/>
    <w:rsid w:val="00CB4B24"/>
    <w:rsid w:val="00CB6091"/>
    <w:rsid w:val="00CC0887"/>
    <w:rsid w:val="00CC63ED"/>
    <w:rsid w:val="00CD31E6"/>
    <w:rsid w:val="00CD5447"/>
    <w:rsid w:val="00CD7257"/>
    <w:rsid w:val="00CE2092"/>
    <w:rsid w:val="00CE376F"/>
    <w:rsid w:val="00CE4851"/>
    <w:rsid w:val="00CE5E79"/>
    <w:rsid w:val="00CE69A6"/>
    <w:rsid w:val="00CE7060"/>
    <w:rsid w:val="00CF00E3"/>
    <w:rsid w:val="00CF313D"/>
    <w:rsid w:val="00CF48E6"/>
    <w:rsid w:val="00D02623"/>
    <w:rsid w:val="00D03A87"/>
    <w:rsid w:val="00D04E95"/>
    <w:rsid w:val="00D06C25"/>
    <w:rsid w:val="00D1472B"/>
    <w:rsid w:val="00D147E2"/>
    <w:rsid w:val="00D217DC"/>
    <w:rsid w:val="00D26327"/>
    <w:rsid w:val="00D33723"/>
    <w:rsid w:val="00D37867"/>
    <w:rsid w:val="00D451EA"/>
    <w:rsid w:val="00D46D46"/>
    <w:rsid w:val="00D7116F"/>
    <w:rsid w:val="00D731C5"/>
    <w:rsid w:val="00D751A0"/>
    <w:rsid w:val="00D808E4"/>
    <w:rsid w:val="00D81799"/>
    <w:rsid w:val="00D82CB3"/>
    <w:rsid w:val="00D845D2"/>
    <w:rsid w:val="00D919E9"/>
    <w:rsid w:val="00DA02E0"/>
    <w:rsid w:val="00DA7F5D"/>
    <w:rsid w:val="00DB2C77"/>
    <w:rsid w:val="00DB575B"/>
    <w:rsid w:val="00DC28E9"/>
    <w:rsid w:val="00DC374E"/>
    <w:rsid w:val="00DC4A70"/>
    <w:rsid w:val="00DC570C"/>
    <w:rsid w:val="00DE1275"/>
    <w:rsid w:val="00DE3458"/>
    <w:rsid w:val="00DF3BC5"/>
    <w:rsid w:val="00DF49CB"/>
    <w:rsid w:val="00DF57C2"/>
    <w:rsid w:val="00E000C1"/>
    <w:rsid w:val="00E01C70"/>
    <w:rsid w:val="00E02A71"/>
    <w:rsid w:val="00E06CE1"/>
    <w:rsid w:val="00E07CF7"/>
    <w:rsid w:val="00E12A8D"/>
    <w:rsid w:val="00E14DC8"/>
    <w:rsid w:val="00E16226"/>
    <w:rsid w:val="00E21F55"/>
    <w:rsid w:val="00E26334"/>
    <w:rsid w:val="00E46507"/>
    <w:rsid w:val="00E471F7"/>
    <w:rsid w:val="00E477D9"/>
    <w:rsid w:val="00E47D41"/>
    <w:rsid w:val="00E548BA"/>
    <w:rsid w:val="00E6065B"/>
    <w:rsid w:val="00E6264F"/>
    <w:rsid w:val="00E62EED"/>
    <w:rsid w:val="00E75EBD"/>
    <w:rsid w:val="00E77D08"/>
    <w:rsid w:val="00E8638A"/>
    <w:rsid w:val="00E87B35"/>
    <w:rsid w:val="00E90DFF"/>
    <w:rsid w:val="00EB4A6F"/>
    <w:rsid w:val="00EC3A72"/>
    <w:rsid w:val="00ED0F53"/>
    <w:rsid w:val="00ED180F"/>
    <w:rsid w:val="00ED1E97"/>
    <w:rsid w:val="00EE0206"/>
    <w:rsid w:val="00EE02B2"/>
    <w:rsid w:val="00EE56CC"/>
    <w:rsid w:val="00EE735F"/>
    <w:rsid w:val="00EF7835"/>
    <w:rsid w:val="00F01316"/>
    <w:rsid w:val="00F03147"/>
    <w:rsid w:val="00F06BF4"/>
    <w:rsid w:val="00F10922"/>
    <w:rsid w:val="00F13A73"/>
    <w:rsid w:val="00F201E0"/>
    <w:rsid w:val="00F2344F"/>
    <w:rsid w:val="00F24195"/>
    <w:rsid w:val="00F34ACD"/>
    <w:rsid w:val="00F362B1"/>
    <w:rsid w:val="00F43805"/>
    <w:rsid w:val="00F46397"/>
    <w:rsid w:val="00F63EC5"/>
    <w:rsid w:val="00F66774"/>
    <w:rsid w:val="00F70CB4"/>
    <w:rsid w:val="00F72439"/>
    <w:rsid w:val="00F76CEF"/>
    <w:rsid w:val="00F770D9"/>
    <w:rsid w:val="00F829AD"/>
    <w:rsid w:val="00F835BF"/>
    <w:rsid w:val="00F83C70"/>
    <w:rsid w:val="00F902A2"/>
    <w:rsid w:val="00F9457A"/>
    <w:rsid w:val="00F97A3F"/>
    <w:rsid w:val="00F97B3C"/>
    <w:rsid w:val="00FA1F76"/>
    <w:rsid w:val="00FA2FB1"/>
    <w:rsid w:val="00FB01DC"/>
    <w:rsid w:val="00FB0559"/>
    <w:rsid w:val="00FB16CB"/>
    <w:rsid w:val="00FB23A8"/>
    <w:rsid w:val="00FB5A2B"/>
    <w:rsid w:val="00FB74A0"/>
    <w:rsid w:val="00FC0331"/>
    <w:rsid w:val="00FC1F3D"/>
    <w:rsid w:val="00FD1A98"/>
    <w:rsid w:val="00FD1BFF"/>
    <w:rsid w:val="00FD5C26"/>
    <w:rsid w:val="00FE11A6"/>
    <w:rsid w:val="00FE6511"/>
    <w:rsid w:val="00FF478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A0A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styleId="Header">
    <w:name w:val="header"/>
    <w:basedOn w:val="Normal"/>
    <w:link w:val="HeaderChar"/>
    <w:uiPriority w:val="99"/>
    <w:unhideWhenUsed/>
    <w:rsid w:val="006A7582"/>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6A7582"/>
    <w:rPr>
      <w:rFonts w:ascii="Times New Roman" w:eastAsia="Times New Roman" w:hAnsi="Times New Roman" w:cs="Times New Roman"/>
      <w:bCs/>
      <w:iCs/>
      <w:sz w:val="24"/>
      <w:szCs w:val="20"/>
      <w:lang w:val="en-US"/>
    </w:rPr>
  </w:style>
  <w:style w:type="paragraph" w:styleId="Footer">
    <w:name w:val="footer"/>
    <w:basedOn w:val="Normal"/>
    <w:link w:val="FooterChar"/>
    <w:uiPriority w:val="99"/>
    <w:unhideWhenUsed/>
    <w:rsid w:val="006A7582"/>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6A7582"/>
    <w:rPr>
      <w:rFonts w:ascii="Times New Roman" w:eastAsia="Times New Roman" w:hAnsi="Times New Roman" w:cs="Times New Roman"/>
      <w:bCs/>
      <w:iCs/>
      <w:sz w:val="24"/>
      <w:szCs w:val="20"/>
      <w:lang w:val="en-US"/>
    </w:rPr>
  </w:style>
  <w:style w:type="paragraph" w:styleId="HTMLPreformatted">
    <w:name w:val="HTML Preformatted"/>
    <w:basedOn w:val="Normal"/>
    <w:link w:val="HTMLPreformattedChar"/>
    <w:uiPriority w:val="99"/>
    <w:semiHidden/>
    <w:unhideWhenUsed/>
    <w:rsid w:val="00925806"/>
    <w:pPr>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firstLine="0"/>
    </w:pPr>
    <w:rPr>
      <w:rFonts w:ascii="Courier New" w:hAnsi="Courier New" w:cs="Courier New"/>
      <w:bCs w:val="0"/>
      <w:iCs w:val="0"/>
      <w:sz w:val="20"/>
      <w:lang w:val="de-DE" w:eastAsia="de-DE"/>
    </w:rPr>
  </w:style>
  <w:style w:type="character" w:customStyle="1" w:styleId="HTMLPreformattedChar">
    <w:name w:val="HTML Preformatted Char"/>
    <w:basedOn w:val="DefaultParagraphFont"/>
    <w:link w:val="HTMLPreformatted"/>
    <w:uiPriority w:val="99"/>
    <w:semiHidden/>
    <w:rsid w:val="00925806"/>
    <w:rPr>
      <w:rFonts w:ascii="Courier New" w:eastAsia="Times New Roman" w:hAnsi="Courier New" w:cs="Courier New"/>
      <w:sz w:val="20"/>
      <w:szCs w:val="20"/>
      <w:lang w:eastAsia="de-DE"/>
    </w:rPr>
  </w:style>
  <w:style w:type="paragraph" w:styleId="ListParagraph">
    <w:name w:val="List Paragraph"/>
    <w:basedOn w:val="Normal"/>
    <w:uiPriority w:val="34"/>
    <w:qFormat/>
    <w:rsid w:val="00541E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styleId="Header">
    <w:name w:val="header"/>
    <w:basedOn w:val="Normal"/>
    <w:link w:val="HeaderChar"/>
    <w:uiPriority w:val="99"/>
    <w:unhideWhenUsed/>
    <w:rsid w:val="006A7582"/>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6A7582"/>
    <w:rPr>
      <w:rFonts w:ascii="Times New Roman" w:eastAsia="Times New Roman" w:hAnsi="Times New Roman" w:cs="Times New Roman"/>
      <w:bCs/>
      <w:iCs/>
      <w:sz w:val="24"/>
      <w:szCs w:val="20"/>
      <w:lang w:val="en-US"/>
    </w:rPr>
  </w:style>
  <w:style w:type="paragraph" w:styleId="Footer">
    <w:name w:val="footer"/>
    <w:basedOn w:val="Normal"/>
    <w:link w:val="FooterChar"/>
    <w:uiPriority w:val="99"/>
    <w:unhideWhenUsed/>
    <w:rsid w:val="006A7582"/>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6A7582"/>
    <w:rPr>
      <w:rFonts w:ascii="Times New Roman" w:eastAsia="Times New Roman" w:hAnsi="Times New Roman" w:cs="Times New Roman"/>
      <w:bCs/>
      <w:iCs/>
      <w:sz w:val="24"/>
      <w:szCs w:val="20"/>
      <w:lang w:val="en-US"/>
    </w:rPr>
  </w:style>
  <w:style w:type="paragraph" w:styleId="HTMLPreformatted">
    <w:name w:val="HTML Preformatted"/>
    <w:basedOn w:val="Normal"/>
    <w:link w:val="HTMLPreformattedChar"/>
    <w:uiPriority w:val="99"/>
    <w:semiHidden/>
    <w:unhideWhenUsed/>
    <w:rsid w:val="00925806"/>
    <w:pPr>
      <w:tabs>
        <w:tab w:val="clear"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0" w:firstLine="0"/>
    </w:pPr>
    <w:rPr>
      <w:rFonts w:ascii="Courier New" w:hAnsi="Courier New" w:cs="Courier New"/>
      <w:bCs w:val="0"/>
      <w:iCs w:val="0"/>
      <w:sz w:val="20"/>
      <w:lang w:val="de-DE" w:eastAsia="de-DE"/>
    </w:rPr>
  </w:style>
  <w:style w:type="character" w:customStyle="1" w:styleId="HTMLPreformattedChar">
    <w:name w:val="HTML Preformatted Char"/>
    <w:basedOn w:val="DefaultParagraphFont"/>
    <w:link w:val="HTMLPreformatted"/>
    <w:uiPriority w:val="99"/>
    <w:semiHidden/>
    <w:rsid w:val="00925806"/>
    <w:rPr>
      <w:rFonts w:ascii="Courier New" w:eastAsia="Times New Roman" w:hAnsi="Courier New" w:cs="Courier New"/>
      <w:sz w:val="20"/>
      <w:szCs w:val="20"/>
      <w:lang w:eastAsia="de-DE"/>
    </w:rPr>
  </w:style>
  <w:style w:type="paragraph" w:styleId="ListParagraph">
    <w:name w:val="List Paragraph"/>
    <w:basedOn w:val="Normal"/>
    <w:uiPriority w:val="34"/>
    <w:qFormat/>
    <w:rsid w:val="00541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6521">
      <w:bodyDiv w:val="1"/>
      <w:marLeft w:val="0"/>
      <w:marRight w:val="0"/>
      <w:marTop w:val="0"/>
      <w:marBottom w:val="0"/>
      <w:divBdr>
        <w:top w:val="none" w:sz="0" w:space="0" w:color="auto"/>
        <w:left w:val="none" w:sz="0" w:space="0" w:color="auto"/>
        <w:bottom w:val="none" w:sz="0" w:space="0" w:color="auto"/>
        <w:right w:val="none" w:sz="0" w:space="0" w:color="auto"/>
      </w:divBdr>
      <w:divsChild>
        <w:div w:id="1798790174">
          <w:marLeft w:val="0"/>
          <w:marRight w:val="0"/>
          <w:marTop w:val="0"/>
          <w:marBottom w:val="0"/>
          <w:divBdr>
            <w:top w:val="none" w:sz="0" w:space="0" w:color="auto"/>
            <w:left w:val="none" w:sz="0" w:space="0" w:color="auto"/>
            <w:bottom w:val="none" w:sz="0" w:space="0" w:color="auto"/>
            <w:right w:val="none" w:sz="0" w:space="0" w:color="auto"/>
          </w:divBdr>
        </w:div>
      </w:divsChild>
    </w:div>
    <w:div w:id="60031881">
      <w:bodyDiv w:val="1"/>
      <w:marLeft w:val="0"/>
      <w:marRight w:val="0"/>
      <w:marTop w:val="0"/>
      <w:marBottom w:val="0"/>
      <w:divBdr>
        <w:top w:val="none" w:sz="0" w:space="0" w:color="auto"/>
        <w:left w:val="none" w:sz="0" w:space="0" w:color="auto"/>
        <w:bottom w:val="none" w:sz="0" w:space="0" w:color="auto"/>
        <w:right w:val="none" w:sz="0" w:space="0" w:color="auto"/>
      </w:divBdr>
      <w:divsChild>
        <w:div w:id="192232549">
          <w:marLeft w:val="0"/>
          <w:marRight w:val="0"/>
          <w:marTop w:val="0"/>
          <w:marBottom w:val="0"/>
          <w:divBdr>
            <w:top w:val="none" w:sz="0" w:space="0" w:color="auto"/>
            <w:left w:val="none" w:sz="0" w:space="0" w:color="auto"/>
            <w:bottom w:val="none" w:sz="0" w:space="0" w:color="auto"/>
            <w:right w:val="none" w:sz="0" w:space="0" w:color="auto"/>
          </w:divBdr>
        </w:div>
      </w:divsChild>
    </w:div>
    <w:div w:id="249045550">
      <w:bodyDiv w:val="1"/>
      <w:marLeft w:val="0"/>
      <w:marRight w:val="0"/>
      <w:marTop w:val="0"/>
      <w:marBottom w:val="0"/>
      <w:divBdr>
        <w:top w:val="none" w:sz="0" w:space="0" w:color="auto"/>
        <w:left w:val="none" w:sz="0" w:space="0" w:color="auto"/>
        <w:bottom w:val="none" w:sz="0" w:space="0" w:color="auto"/>
        <w:right w:val="none" w:sz="0" w:space="0" w:color="auto"/>
      </w:divBdr>
      <w:divsChild>
        <w:div w:id="2104956403">
          <w:marLeft w:val="0"/>
          <w:marRight w:val="0"/>
          <w:marTop w:val="0"/>
          <w:marBottom w:val="0"/>
          <w:divBdr>
            <w:top w:val="none" w:sz="0" w:space="0" w:color="auto"/>
            <w:left w:val="none" w:sz="0" w:space="0" w:color="auto"/>
            <w:bottom w:val="none" w:sz="0" w:space="0" w:color="auto"/>
            <w:right w:val="none" w:sz="0" w:space="0" w:color="auto"/>
          </w:divBdr>
        </w:div>
      </w:divsChild>
    </w:div>
    <w:div w:id="346173220">
      <w:bodyDiv w:val="1"/>
      <w:marLeft w:val="0"/>
      <w:marRight w:val="0"/>
      <w:marTop w:val="0"/>
      <w:marBottom w:val="0"/>
      <w:divBdr>
        <w:top w:val="none" w:sz="0" w:space="0" w:color="auto"/>
        <w:left w:val="none" w:sz="0" w:space="0" w:color="auto"/>
        <w:bottom w:val="none" w:sz="0" w:space="0" w:color="auto"/>
        <w:right w:val="none" w:sz="0" w:space="0" w:color="auto"/>
      </w:divBdr>
      <w:divsChild>
        <w:div w:id="654408506">
          <w:marLeft w:val="0"/>
          <w:marRight w:val="0"/>
          <w:marTop w:val="0"/>
          <w:marBottom w:val="0"/>
          <w:divBdr>
            <w:top w:val="none" w:sz="0" w:space="0" w:color="auto"/>
            <w:left w:val="none" w:sz="0" w:space="0" w:color="auto"/>
            <w:bottom w:val="none" w:sz="0" w:space="0" w:color="auto"/>
            <w:right w:val="none" w:sz="0" w:space="0" w:color="auto"/>
          </w:divBdr>
        </w:div>
      </w:divsChild>
    </w:div>
    <w:div w:id="401802208">
      <w:bodyDiv w:val="1"/>
      <w:marLeft w:val="0"/>
      <w:marRight w:val="0"/>
      <w:marTop w:val="0"/>
      <w:marBottom w:val="0"/>
      <w:divBdr>
        <w:top w:val="none" w:sz="0" w:space="0" w:color="auto"/>
        <w:left w:val="none" w:sz="0" w:space="0" w:color="auto"/>
        <w:bottom w:val="none" w:sz="0" w:space="0" w:color="auto"/>
        <w:right w:val="none" w:sz="0" w:space="0" w:color="auto"/>
      </w:divBdr>
    </w:div>
    <w:div w:id="576552264">
      <w:bodyDiv w:val="1"/>
      <w:marLeft w:val="0"/>
      <w:marRight w:val="0"/>
      <w:marTop w:val="0"/>
      <w:marBottom w:val="0"/>
      <w:divBdr>
        <w:top w:val="none" w:sz="0" w:space="0" w:color="auto"/>
        <w:left w:val="none" w:sz="0" w:space="0" w:color="auto"/>
        <w:bottom w:val="none" w:sz="0" w:space="0" w:color="auto"/>
        <w:right w:val="none" w:sz="0" w:space="0" w:color="auto"/>
      </w:divBdr>
    </w:div>
    <w:div w:id="611936104">
      <w:bodyDiv w:val="1"/>
      <w:marLeft w:val="0"/>
      <w:marRight w:val="0"/>
      <w:marTop w:val="0"/>
      <w:marBottom w:val="0"/>
      <w:divBdr>
        <w:top w:val="none" w:sz="0" w:space="0" w:color="auto"/>
        <w:left w:val="none" w:sz="0" w:space="0" w:color="auto"/>
        <w:bottom w:val="none" w:sz="0" w:space="0" w:color="auto"/>
        <w:right w:val="none" w:sz="0" w:space="0" w:color="auto"/>
      </w:divBdr>
    </w:div>
    <w:div w:id="734664802">
      <w:bodyDiv w:val="1"/>
      <w:marLeft w:val="0"/>
      <w:marRight w:val="0"/>
      <w:marTop w:val="0"/>
      <w:marBottom w:val="0"/>
      <w:divBdr>
        <w:top w:val="none" w:sz="0" w:space="0" w:color="auto"/>
        <w:left w:val="none" w:sz="0" w:space="0" w:color="auto"/>
        <w:bottom w:val="none" w:sz="0" w:space="0" w:color="auto"/>
        <w:right w:val="none" w:sz="0" w:space="0" w:color="auto"/>
      </w:divBdr>
    </w:div>
    <w:div w:id="791175012">
      <w:bodyDiv w:val="1"/>
      <w:marLeft w:val="0"/>
      <w:marRight w:val="0"/>
      <w:marTop w:val="0"/>
      <w:marBottom w:val="0"/>
      <w:divBdr>
        <w:top w:val="none" w:sz="0" w:space="0" w:color="auto"/>
        <w:left w:val="none" w:sz="0" w:space="0" w:color="auto"/>
        <w:bottom w:val="none" w:sz="0" w:space="0" w:color="auto"/>
        <w:right w:val="none" w:sz="0" w:space="0" w:color="auto"/>
      </w:divBdr>
      <w:divsChild>
        <w:div w:id="1363870119">
          <w:marLeft w:val="0"/>
          <w:marRight w:val="0"/>
          <w:marTop w:val="0"/>
          <w:marBottom w:val="0"/>
          <w:divBdr>
            <w:top w:val="none" w:sz="0" w:space="0" w:color="auto"/>
            <w:left w:val="none" w:sz="0" w:space="0" w:color="auto"/>
            <w:bottom w:val="none" w:sz="0" w:space="0" w:color="auto"/>
            <w:right w:val="none" w:sz="0" w:space="0" w:color="auto"/>
          </w:divBdr>
          <w:divsChild>
            <w:div w:id="1345933858">
              <w:marLeft w:val="0"/>
              <w:marRight w:val="0"/>
              <w:marTop w:val="0"/>
              <w:marBottom w:val="0"/>
              <w:divBdr>
                <w:top w:val="none" w:sz="0" w:space="0" w:color="auto"/>
                <w:left w:val="none" w:sz="0" w:space="0" w:color="auto"/>
                <w:bottom w:val="none" w:sz="0" w:space="0" w:color="auto"/>
                <w:right w:val="none" w:sz="0" w:space="0" w:color="auto"/>
              </w:divBdr>
              <w:divsChild>
                <w:div w:id="566649142">
                  <w:marLeft w:val="0"/>
                  <w:marRight w:val="0"/>
                  <w:marTop w:val="0"/>
                  <w:marBottom w:val="0"/>
                  <w:divBdr>
                    <w:top w:val="none" w:sz="0" w:space="0" w:color="auto"/>
                    <w:left w:val="none" w:sz="0" w:space="0" w:color="auto"/>
                    <w:bottom w:val="none" w:sz="0" w:space="0" w:color="auto"/>
                    <w:right w:val="none" w:sz="0" w:space="0" w:color="auto"/>
                  </w:divBdr>
                  <w:divsChild>
                    <w:div w:id="47149410">
                      <w:marLeft w:val="0"/>
                      <w:marRight w:val="0"/>
                      <w:marTop w:val="0"/>
                      <w:marBottom w:val="0"/>
                      <w:divBdr>
                        <w:top w:val="none" w:sz="0" w:space="0" w:color="auto"/>
                        <w:left w:val="none" w:sz="0" w:space="0" w:color="auto"/>
                        <w:bottom w:val="none" w:sz="0" w:space="0" w:color="auto"/>
                        <w:right w:val="none" w:sz="0" w:space="0" w:color="auto"/>
                      </w:divBdr>
                      <w:divsChild>
                        <w:div w:id="1725374409">
                          <w:marLeft w:val="0"/>
                          <w:marRight w:val="0"/>
                          <w:marTop w:val="0"/>
                          <w:marBottom w:val="0"/>
                          <w:divBdr>
                            <w:top w:val="none" w:sz="0" w:space="0" w:color="auto"/>
                            <w:left w:val="none" w:sz="0" w:space="0" w:color="auto"/>
                            <w:bottom w:val="none" w:sz="0" w:space="0" w:color="auto"/>
                            <w:right w:val="none" w:sz="0" w:space="0" w:color="auto"/>
                          </w:divBdr>
                          <w:divsChild>
                            <w:div w:id="1613704227">
                              <w:marLeft w:val="0"/>
                              <w:marRight w:val="0"/>
                              <w:marTop w:val="0"/>
                              <w:marBottom w:val="0"/>
                              <w:divBdr>
                                <w:top w:val="none" w:sz="0" w:space="0" w:color="auto"/>
                                <w:left w:val="none" w:sz="0" w:space="0" w:color="auto"/>
                                <w:bottom w:val="none" w:sz="0" w:space="0" w:color="auto"/>
                                <w:right w:val="none" w:sz="0" w:space="0" w:color="auto"/>
                              </w:divBdr>
                              <w:divsChild>
                                <w:div w:id="615992249">
                                  <w:marLeft w:val="0"/>
                                  <w:marRight w:val="0"/>
                                  <w:marTop w:val="0"/>
                                  <w:marBottom w:val="0"/>
                                  <w:divBdr>
                                    <w:top w:val="none" w:sz="0" w:space="0" w:color="auto"/>
                                    <w:left w:val="none" w:sz="0" w:space="0" w:color="auto"/>
                                    <w:bottom w:val="none" w:sz="0" w:space="0" w:color="auto"/>
                                    <w:right w:val="none" w:sz="0" w:space="0" w:color="auto"/>
                                  </w:divBdr>
                                  <w:divsChild>
                                    <w:div w:id="100734479">
                                      <w:marLeft w:val="0"/>
                                      <w:marRight w:val="0"/>
                                      <w:marTop w:val="0"/>
                                      <w:marBottom w:val="0"/>
                                      <w:divBdr>
                                        <w:top w:val="none" w:sz="0" w:space="0" w:color="auto"/>
                                        <w:left w:val="none" w:sz="0" w:space="0" w:color="auto"/>
                                        <w:bottom w:val="none" w:sz="0" w:space="0" w:color="auto"/>
                                        <w:right w:val="none" w:sz="0" w:space="0" w:color="auto"/>
                                      </w:divBdr>
                                      <w:divsChild>
                                        <w:div w:id="336690115">
                                          <w:marLeft w:val="0"/>
                                          <w:marRight w:val="0"/>
                                          <w:marTop w:val="0"/>
                                          <w:marBottom w:val="0"/>
                                          <w:divBdr>
                                            <w:top w:val="none" w:sz="0" w:space="0" w:color="auto"/>
                                            <w:left w:val="none" w:sz="0" w:space="0" w:color="auto"/>
                                            <w:bottom w:val="none" w:sz="0" w:space="0" w:color="auto"/>
                                            <w:right w:val="none" w:sz="0" w:space="0" w:color="auto"/>
                                          </w:divBdr>
                                          <w:divsChild>
                                            <w:div w:id="169099840">
                                              <w:marLeft w:val="0"/>
                                              <w:marRight w:val="0"/>
                                              <w:marTop w:val="0"/>
                                              <w:marBottom w:val="0"/>
                                              <w:divBdr>
                                                <w:top w:val="none" w:sz="0" w:space="0" w:color="auto"/>
                                                <w:left w:val="none" w:sz="0" w:space="0" w:color="auto"/>
                                                <w:bottom w:val="none" w:sz="0" w:space="0" w:color="auto"/>
                                                <w:right w:val="none" w:sz="0" w:space="0" w:color="auto"/>
                                              </w:divBdr>
                                              <w:divsChild>
                                                <w:div w:id="2136949211">
                                                  <w:marLeft w:val="0"/>
                                                  <w:marRight w:val="0"/>
                                                  <w:marTop w:val="0"/>
                                                  <w:marBottom w:val="0"/>
                                                  <w:divBdr>
                                                    <w:top w:val="none" w:sz="0" w:space="0" w:color="auto"/>
                                                    <w:left w:val="none" w:sz="0" w:space="0" w:color="auto"/>
                                                    <w:bottom w:val="none" w:sz="0" w:space="0" w:color="auto"/>
                                                    <w:right w:val="none" w:sz="0" w:space="0" w:color="auto"/>
                                                  </w:divBdr>
                                                  <w:divsChild>
                                                    <w:div w:id="490682706">
                                                      <w:marLeft w:val="0"/>
                                                      <w:marRight w:val="0"/>
                                                      <w:marTop w:val="0"/>
                                                      <w:marBottom w:val="0"/>
                                                      <w:divBdr>
                                                        <w:top w:val="none" w:sz="0" w:space="0" w:color="auto"/>
                                                        <w:left w:val="none" w:sz="0" w:space="0" w:color="auto"/>
                                                        <w:bottom w:val="none" w:sz="0" w:space="0" w:color="auto"/>
                                                        <w:right w:val="none" w:sz="0" w:space="0" w:color="auto"/>
                                                      </w:divBdr>
                                                      <w:divsChild>
                                                        <w:div w:id="351420276">
                                                          <w:marLeft w:val="0"/>
                                                          <w:marRight w:val="0"/>
                                                          <w:marTop w:val="0"/>
                                                          <w:marBottom w:val="0"/>
                                                          <w:divBdr>
                                                            <w:top w:val="none" w:sz="0" w:space="0" w:color="auto"/>
                                                            <w:left w:val="none" w:sz="0" w:space="0" w:color="auto"/>
                                                            <w:bottom w:val="none" w:sz="0" w:space="0" w:color="auto"/>
                                                            <w:right w:val="none" w:sz="0" w:space="0" w:color="auto"/>
                                                          </w:divBdr>
                                                        </w:div>
                                                        <w:div w:id="1591889674">
                                                          <w:marLeft w:val="0"/>
                                                          <w:marRight w:val="0"/>
                                                          <w:marTop w:val="0"/>
                                                          <w:marBottom w:val="0"/>
                                                          <w:divBdr>
                                                            <w:top w:val="none" w:sz="0" w:space="0" w:color="auto"/>
                                                            <w:left w:val="none" w:sz="0" w:space="0" w:color="auto"/>
                                                            <w:bottom w:val="none" w:sz="0" w:space="0" w:color="auto"/>
                                                            <w:right w:val="none" w:sz="0" w:space="0" w:color="auto"/>
                                                          </w:divBdr>
                                                          <w:divsChild>
                                                            <w:div w:id="1075712373">
                                                              <w:marLeft w:val="0"/>
                                                              <w:marRight w:val="0"/>
                                                              <w:marTop w:val="0"/>
                                                              <w:marBottom w:val="0"/>
                                                              <w:divBdr>
                                                                <w:top w:val="none" w:sz="0" w:space="0" w:color="auto"/>
                                                                <w:left w:val="none" w:sz="0" w:space="0" w:color="auto"/>
                                                                <w:bottom w:val="none" w:sz="0" w:space="0" w:color="auto"/>
                                                                <w:right w:val="none" w:sz="0" w:space="0" w:color="auto"/>
                                                              </w:divBdr>
                                                              <w:divsChild>
                                                                <w:div w:id="924070521">
                                                                  <w:marLeft w:val="0"/>
                                                                  <w:marRight w:val="0"/>
                                                                  <w:marTop w:val="0"/>
                                                                  <w:marBottom w:val="0"/>
                                                                  <w:divBdr>
                                                                    <w:top w:val="none" w:sz="0" w:space="0" w:color="auto"/>
                                                                    <w:left w:val="none" w:sz="0" w:space="0" w:color="auto"/>
                                                                    <w:bottom w:val="none" w:sz="0" w:space="0" w:color="auto"/>
                                                                    <w:right w:val="none" w:sz="0" w:space="0" w:color="auto"/>
                                                                  </w:divBdr>
                                                                  <w:divsChild>
                                                                    <w:div w:id="1971936240">
                                                                      <w:marLeft w:val="0"/>
                                                                      <w:marRight w:val="0"/>
                                                                      <w:marTop w:val="0"/>
                                                                      <w:marBottom w:val="0"/>
                                                                      <w:divBdr>
                                                                        <w:top w:val="none" w:sz="0" w:space="0" w:color="auto"/>
                                                                        <w:left w:val="none" w:sz="0" w:space="0" w:color="auto"/>
                                                                        <w:bottom w:val="none" w:sz="0" w:space="0" w:color="auto"/>
                                                                        <w:right w:val="none" w:sz="0" w:space="0" w:color="auto"/>
                                                                      </w:divBdr>
                                                                      <w:divsChild>
                                                                        <w:div w:id="526137262">
                                                                          <w:marLeft w:val="0"/>
                                                                          <w:marRight w:val="0"/>
                                                                          <w:marTop w:val="0"/>
                                                                          <w:marBottom w:val="0"/>
                                                                          <w:divBdr>
                                                                            <w:top w:val="none" w:sz="0" w:space="0" w:color="auto"/>
                                                                            <w:left w:val="none" w:sz="0" w:space="0" w:color="auto"/>
                                                                            <w:bottom w:val="none" w:sz="0" w:space="0" w:color="auto"/>
                                                                            <w:right w:val="none" w:sz="0" w:space="0" w:color="auto"/>
                                                                          </w:divBdr>
                                                                          <w:divsChild>
                                                                            <w:div w:id="15929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7985085">
      <w:bodyDiv w:val="1"/>
      <w:marLeft w:val="0"/>
      <w:marRight w:val="0"/>
      <w:marTop w:val="0"/>
      <w:marBottom w:val="0"/>
      <w:divBdr>
        <w:top w:val="none" w:sz="0" w:space="0" w:color="auto"/>
        <w:left w:val="none" w:sz="0" w:space="0" w:color="auto"/>
        <w:bottom w:val="none" w:sz="0" w:space="0" w:color="auto"/>
        <w:right w:val="none" w:sz="0" w:space="0" w:color="auto"/>
      </w:divBdr>
      <w:divsChild>
        <w:div w:id="792745367">
          <w:marLeft w:val="0"/>
          <w:marRight w:val="0"/>
          <w:marTop w:val="0"/>
          <w:marBottom w:val="0"/>
          <w:divBdr>
            <w:top w:val="none" w:sz="0" w:space="0" w:color="auto"/>
            <w:left w:val="none" w:sz="0" w:space="0" w:color="auto"/>
            <w:bottom w:val="none" w:sz="0" w:space="0" w:color="auto"/>
            <w:right w:val="none" w:sz="0" w:space="0" w:color="auto"/>
          </w:divBdr>
        </w:div>
      </w:divsChild>
    </w:div>
    <w:div w:id="1020738705">
      <w:bodyDiv w:val="1"/>
      <w:marLeft w:val="0"/>
      <w:marRight w:val="0"/>
      <w:marTop w:val="0"/>
      <w:marBottom w:val="0"/>
      <w:divBdr>
        <w:top w:val="none" w:sz="0" w:space="0" w:color="auto"/>
        <w:left w:val="none" w:sz="0" w:space="0" w:color="auto"/>
        <w:bottom w:val="none" w:sz="0" w:space="0" w:color="auto"/>
        <w:right w:val="none" w:sz="0" w:space="0" w:color="auto"/>
      </w:divBdr>
      <w:divsChild>
        <w:div w:id="558440872">
          <w:marLeft w:val="0"/>
          <w:marRight w:val="0"/>
          <w:marTop w:val="0"/>
          <w:marBottom w:val="0"/>
          <w:divBdr>
            <w:top w:val="none" w:sz="0" w:space="0" w:color="auto"/>
            <w:left w:val="none" w:sz="0" w:space="0" w:color="auto"/>
            <w:bottom w:val="none" w:sz="0" w:space="0" w:color="auto"/>
            <w:right w:val="none" w:sz="0" w:space="0" w:color="auto"/>
          </w:divBdr>
        </w:div>
      </w:divsChild>
    </w:div>
    <w:div w:id="1123228224">
      <w:bodyDiv w:val="1"/>
      <w:marLeft w:val="0"/>
      <w:marRight w:val="0"/>
      <w:marTop w:val="0"/>
      <w:marBottom w:val="0"/>
      <w:divBdr>
        <w:top w:val="none" w:sz="0" w:space="0" w:color="auto"/>
        <w:left w:val="none" w:sz="0" w:space="0" w:color="auto"/>
        <w:bottom w:val="none" w:sz="0" w:space="0" w:color="auto"/>
        <w:right w:val="none" w:sz="0" w:space="0" w:color="auto"/>
      </w:divBdr>
      <w:divsChild>
        <w:div w:id="1705978548">
          <w:marLeft w:val="0"/>
          <w:marRight w:val="0"/>
          <w:marTop w:val="0"/>
          <w:marBottom w:val="0"/>
          <w:divBdr>
            <w:top w:val="none" w:sz="0" w:space="0" w:color="auto"/>
            <w:left w:val="none" w:sz="0" w:space="0" w:color="auto"/>
            <w:bottom w:val="none" w:sz="0" w:space="0" w:color="auto"/>
            <w:right w:val="none" w:sz="0" w:space="0" w:color="auto"/>
          </w:divBdr>
          <w:divsChild>
            <w:div w:id="949315867">
              <w:marLeft w:val="0"/>
              <w:marRight w:val="0"/>
              <w:marTop w:val="0"/>
              <w:marBottom w:val="0"/>
              <w:divBdr>
                <w:top w:val="none" w:sz="0" w:space="0" w:color="auto"/>
                <w:left w:val="none" w:sz="0" w:space="0" w:color="auto"/>
                <w:bottom w:val="none" w:sz="0" w:space="0" w:color="auto"/>
                <w:right w:val="none" w:sz="0" w:space="0" w:color="auto"/>
              </w:divBdr>
              <w:divsChild>
                <w:div w:id="380789618">
                  <w:marLeft w:val="0"/>
                  <w:marRight w:val="0"/>
                  <w:marTop w:val="0"/>
                  <w:marBottom w:val="0"/>
                  <w:divBdr>
                    <w:top w:val="none" w:sz="0" w:space="0" w:color="auto"/>
                    <w:left w:val="none" w:sz="0" w:space="0" w:color="auto"/>
                    <w:bottom w:val="none" w:sz="0" w:space="0" w:color="auto"/>
                    <w:right w:val="none" w:sz="0" w:space="0" w:color="auto"/>
                  </w:divBdr>
                  <w:divsChild>
                    <w:div w:id="2131127963">
                      <w:marLeft w:val="0"/>
                      <w:marRight w:val="0"/>
                      <w:marTop w:val="0"/>
                      <w:marBottom w:val="0"/>
                      <w:divBdr>
                        <w:top w:val="none" w:sz="0" w:space="0" w:color="auto"/>
                        <w:left w:val="none" w:sz="0" w:space="0" w:color="auto"/>
                        <w:bottom w:val="none" w:sz="0" w:space="0" w:color="auto"/>
                        <w:right w:val="none" w:sz="0" w:space="0" w:color="auto"/>
                      </w:divBdr>
                      <w:divsChild>
                        <w:div w:id="1247150655">
                          <w:marLeft w:val="0"/>
                          <w:marRight w:val="0"/>
                          <w:marTop w:val="0"/>
                          <w:marBottom w:val="0"/>
                          <w:divBdr>
                            <w:top w:val="none" w:sz="0" w:space="0" w:color="auto"/>
                            <w:left w:val="none" w:sz="0" w:space="0" w:color="auto"/>
                            <w:bottom w:val="none" w:sz="0" w:space="0" w:color="auto"/>
                            <w:right w:val="none" w:sz="0" w:space="0" w:color="auto"/>
                          </w:divBdr>
                          <w:divsChild>
                            <w:div w:id="1060593246">
                              <w:marLeft w:val="0"/>
                              <w:marRight w:val="0"/>
                              <w:marTop w:val="0"/>
                              <w:marBottom w:val="0"/>
                              <w:divBdr>
                                <w:top w:val="none" w:sz="0" w:space="0" w:color="auto"/>
                                <w:left w:val="none" w:sz="0" w:space="0" w:color="auto"/>
                                <w:bottom w:val="none" w:sz="0" w:space="0" w:color="auto"/>
                                <w:right w:val="none" w:sz="0" w:space="0" w:color="auto"/>
                              </w:divBdr>
                              <w:divsChild>
                                <w:div w:id="2104833564">
                                  <w:marLeft w:val="0"/>
                                  <w:marRight w:val="0"/>
                                  <w:marTop w:val="0"/>
                                  <w:marBottom w:val="0"/>
                                  <w:divBdr>
                                    <w:top w:val="none" w:sz="0" w:space="0" w:color="auto"/>
                                    <w:left w:val="none" w:sz="0" w:space="0" w:color="auto"/>
                                    <w:bottom w:val="none" w:sz="0" w:space="0" w:color="auto"/>
                                    <w:right w:val="none" w:sz="0" w:space="0" w:color="auto"/>
                                  </w:divBdr>
                                  <w:divsChild>
                                    <w:div w:id="1954482455">
                                      <w:marLeft w:val="0"/>
                                      <w:marRight w:val="0"/>
                                      <w:marTop w:val="0"/>
                                      <w:marBottom w:val="0"/>
                                      <w:divBdr>
                                        <w:top w:val="none" w:sz="0" w:space="0" w:color="auto"/>
                                        <w:left w:val="none" w:sz="0" w:space="0" w:color="auto"/>
                                        <w:bottom w:val="none" w:sz="0" w:space="0" w:color="auto"/>
                                        <w:right w:val="none" w:sz="0" w:space="0" w:color="auto"/>
                                      </w:divBdr>
                                      <w:divsChild>
                                        <w:div w:id="1845320867">
                                          <w:marLeft w:val="0"/>
                                          <w:marRight w:val="0"/>
                                          <w:marTop w:val="0"/>
                                          <w:marBottom w:val="0"/>
                                          <w:divBdr>
                                            <w:top w:val="none" w:sz="0" w:space="0" w:color="auto"/>
                                            <w:left w:val="none" w:sz="0" w:space="0" w:color="auto"/>
                                            <w:bottom w:val="none" w:sz="0" w:space="0" w:color="auto"/>
                                            <w:right w:val="none" w:sz="0" w:space="0" w:color="auto"/>
                                          </w:divBdr>
                                          <w:divsChild>
                                            <w:div w:id="1275554814">
                                              <w:marLeft w:val="0"/>
                                              <w:marRight w:val="0"/>
                                              <w:marTop w:val="0"/>
                                              <w:marBottom w:val="0"/>
                                              <w:divBdr>
                                                <w:top w:val="none" w:sz="0" w:space="0" w:color="auto"/>
                                                <w:left w:val="none" w:sz="0" w:space="0" w:color="auto"/>
                                                <w:bottom w:val="none" w:sz="0" w:space="0" w:color="auto"/>
                                                <w:right w:val="none" w:sz="0" w:space="0" w:color="auto"/>
                                              </w:divBdr>
                                              <w:divsChild>
                                                <w:div w:id="1748189885">
                                                  <w:marLeft w:val="0"/>
                                                  <w:marRight w:val="0"/>
                                                  <w:marTop w:val="0"/>
                                                  <w:marBottom w:val="0"/>
                                                  <w:divBdr>
                                                    <w:top w:val="none" w:sz="0" w:space="0" w:color="auto"/>
                                                    <w:left w:val="none" w:sz="0" w:space="0" w:color="auto"/>
                                                    <w:bottom w:val="none" w:sz="0" w:space="0" w:color="auto"/>
                                                    <w:right w:val="none" w:sz="0" w:space="0" w:color="auto"/>
                                                  </w:divBdr>
                                                  <w:divsChild>
                                                    <w:div w:id="182672771">
                                                      <w:marLeft w:val="0"/>
                                                      <w:marRight w:val="0"/>
                                                      <w:marTop w:val="0"/>
                                                      <w:marBottom w:val="0"/>
                                                      <w:divBdr>
                                                        <w:top w:val="none" w:sz="0" w:space="0" w:color="auto"/>
                                                        <w:left w:val="none" w:sz="0" w:space="0" w:color="auto"/>
                                                        <w:bottom w:val="none" w:sz="0" w:space="0" w:color="auto"/>
                                                        <w:right w:val="none" w:sz="0" w:space="0" w:color="auto"/>
                                                      </w:divBdr>
                                                      <w:divsChild>
                                                        <w:div w:id="119763620">
                                                          <w:marLeft w:val="0"/>
                                                          <w:marRight w:val="0"/>
                                                          <w:marTop w:val="0"/>
                                                          <w:marBottom w:val="0"/>
                                                          <w:divBdr>
                                                            <w:top w:val="none" w:sz="0" w:space="0" w:color="auto"/>
                                                            <w:left w:val="none" w:sz="0" w:space="0" w:color="auto"/>
                                                            <w:bottom w:val="none" w:sz="0" w:space="0" w:color="auto"/>
                                                            <w:right w:val="none" w:sz="0" w:space="0" w:color="auto"/>
                                                          </w:divBdr>
                                                          <w:divsChild>
                                                            <w:div w:id="1095174738">
                                                              <w:marLeft w:val="0"/>
                                                              <w:marRight w:val="0"/>
                                                              <w:marTop w:val="0"/>
                                                              <w:marBottom w:val="0"/>
                                                              <w:divBdr>
                                                                <w:top w:val="none" w:sz="0" w:space="0" w:color="auto"/>
                                                                <w:left w:val="none" w:sz="0" w:space="0" w:color="auto"/>
                                                                <w:bottom w:val="none" w:sz="0" w:space="0" w:color="auto"/>
                                                                <w:right w:val="none" w:sz="0" w:space="0" w:color="auto"/>
                                                              </w:divBdr>
                                                              <w:divsChild>
                                                                <w:div w:id="649947064">
                                                                  <w:marLeft w:val="0"/>
                                                                  <w:marRight w:val="0"/>
                                                                  <w:marTop w:val="0"/>
                                                                  <w:marBottom w:val="0"/>
                                                                  <w:divBdr>
                                                                    <w:top w:val="none" w:sz="0" w:space="0" w:color="auto"/>
                                                                    <w:left w:val="none" w:sz="0" w:space="0" w:color="auto"/>
                                                                    <w:bottom w:val="none" w:sz="0" w:space="0" w:color="auto"/>
                                                                    <w:right w:val="none" w:sz="0" w:space="0" w:color="auto"/>
                                                                  </w:divBdr>
                                                                  <w:divsChild>
                                                                    <w:div w:id="1200586327">
                                                                      <w:marLeft w:val="0"/>
                                                                      <w:marRight w:val="0"/>
                                                                      <w:marTop w:val="0"/>
                                                                      <w:marBottom w:val="0"/>
                                                                      <w:divBdr>
                                                                        <w:top w:val="none" w:sz="0" w:space="0" w:color="auto"/>
                                                                        <w:left w:val="none" w:sz="0" w:space="0" w:color="auto"/>
                                                                        <w:bottom w:val="none" w:sz="0" w:space="0" w:color="auto"/>
                                                                        <w:right w:val="none" w:sz="0" w:space="0" w:color="auto"/>
                                                                      </w:divBdr>
                                                                      <w:divsChild>
                                                                        <w:div w:id="503322955">
                                                                          <w:marLeft w:val="0"/>
                                                                          <w:marRight w:val="0"/>
                                                                          <w:marTop w:val="0"/>
                                                                          <w:marBottom w:val="0"/>
                                                                          <w:divBdr>
                                                                            <w:top w:val="none" w:sz="0" w:space="0" w:color="auto"/>
                                                                            <w:left w:val="none" w:sz="0" w:space="0" w:color="auto"/>
                                                                            <w:bottom w:val="none" w:sz="0" w:space="0" w:color="auto"/>
                                                                            <w:right w:val="none" w:sz="0" w:space="0" w:color="auto"/>
                                                                          </w:divBdr>
                                                                          <w:divsChild>
                                                                            <w:div w:id="1162433888">
                                                                              <w:marLeft w:val="0"/>
                                                                              <w:marRight w:val="0"/>
                                                                              <w:marTop w:val="0"/>
                                                                              <w:marBottom w:val="0"/>
                                                                              <w:divBdr>
                                                                                <w:top w:val="none" w:sz="0" w:space="0" w:color="auto"/>
                                                                                <w:left w:val="none" w:sz="0" w:space="0" w:color="auto"/>
                                                                                <w:bottom w:val="none" w:sz="0" w:space="0" w:color="auto"/>
                                                                                <w:right w:val="none" w:sz="0" w:space="0" w:color="auto"/>
                                                                              </w:divBdr>
                                                                              <w:divsChild>
                                                                                <w:div w:id="271598481">
                                                                                  <w:marLeft w:val="0"/>
                                                                                  <w:marRight w:val="0"/>
                                                                                  <w:marTop w:val="0"/>
                                                                                  <w:marBottom w:val="0"/>
                                                                                  <w:divBdr>
                                                                                    <w:top w:val="none" w:sz="0" w:space="0" w:color="auto"/>
                                                                                    <w:left w:val="none" w:sz="0" w:space="0" w:color="auto"/>
                                                                                    <w:bottom w:val="none" w:sz="0" w:space="0" w:color="auto"/>
                                                                                    <w:right w:val="none" w:sz="0" w:space="0" w:color="auto"/>
                                                                                  </w:divBdr>
                                                                                  <w:divsChild>
                                                                                    <w:div w:id="141699485">
                                                                                      <w:marLeft w:val="0"/>
                                                                                      <w:marRight w:val="0"/>
                                                                                      <w:marTop w:val="0"/>
                                                                                      <w:marBottom w:val="0"/>
                                                                                      <w:divBdr>
                                                                                        <w:top w:val="none" w:sz="0" w:space="0" w:color="auto"/>
                                                                                        <w:left w:val="none" w:sz="0" w:space="0" w:color="auto"/>
                                                                                        <w:bottom w:val="none" w:sz="0" w:space="0" w:color="auto"/>
                                                                                        <w:right w:val="none" w:sz="0" w:space="0" w:color="auto"/>
                                                                                      </w:divBdr>
                                                                                      <w:divsChild>
                                                                                        <w:div w:id="1801530472">
                                                                                          <w:marLeft w:val="0"/>
                                                                                          <w:marRight w:val="0"/>
                                                                                          <w:marTop w:val="0"/>
                                                                                          <w:marBottom w:val="0"/>
                                                                                          <w:divBdr>
                                                                                            <w:top w:val="none" w:sz="0" w:space="0" w:color="auto"/>
                                                                                            <w:left w:val="none" w:sz="0" w:space="0" w:color="auto"/>
                                                                                            <w:bottom w:val="none" w:sz="0" w:space="0" w:color="auto"/>
                                                                                            <w:right w:val="none" w:sz="0" w:space="0" w:color="auto"/>
                                                                                          </w:divBdr>
                                                                                          <w:divsChild>
                                                                                            <w:div w:id="1594049303">
                                                                                              <w:marLeft w:val="0"/>
                                                                                              <w:marRight w:val="0"/>
                                                                                              <w:marTop w:val="0"/>
                                                                                              <w:marBottom w:val="0"/>
                                                                                              <w:divBdr>
                                                                                                <w:top w:val="none" w:sz="0" w:space="0" w:color="auto"/>
                                                                                                <w:left w:val="none" w:sz="0" w:space="0" w:color="auto"/>
                                                                                                <w:bottom w:val="none" w:sz="0" w:space="0" w:color="auto"/>
                                                                                                <w:right w:val="none" w:sz="0" w:space="0" w:color="auto"/>
                                                                                              </w:divBdr>
                                                                                              <w:divsChild>
                                                                                                <w:div w:id="1793356060">
                                                                                                  <w:marLeft w:val="0"/>
                                                                                                  <w:marRight w:val="0"/>
                                                                                                  <w:marTop w:val="0"/>
                                                                                                  <w:marBottom w:val="0"/>
                                                                                                  <w:divBdr>
                                                                                                    <w:top w:val="none" w:sz="0" w:space="0" w:color="auto"/>
                                                                                                    <w:left w:val="none" w:sz="0" w:space="0" w:color="auto"/>
                                                                                                    <w:bottom w:val="none" w:sz="0" w:space="0" w:color="auto"/>
                                                                                                    <w:right w:val="none" w:sz="0" w:space="0" w:color="auto"/>
                                                                                                  </w:divBdr>
                                                                                                  <w:divsChild>
                                                                                                    <w:div w:id="974137983">
                                                                                                      <w:marLeft w:val="0"/>
                                                                                                      <w:marRight w:val="0"/>
                                                                                                      <w:marTop w:val="0"/>
                                                                                                      <w:marBottom w:val="0"/>
                                                                                                      <w:divBdr>
                                                                                                        <w:top w:val="none" w:sz="0" w:space="0" w:color="auto"/>
                                                                                                        <w:left w:val="none" w:sz="0" w:space="0" w:color="auto"/>
                                                                                                        <w:bottom w:val="none" w:sz="0" w:space="0" w:color="auto"/>
                                                                                                        <w:right w:val="none" w:sz="0" w:space="0" w:color="auto"/>
                                                                                                      </w:divBdr>
                                                                                                      <w:divsChild>
                                                                                                        <w:div w:id="729157332">
                                                                                                          <w:marLeft w:val="0"/>
                                                                                                          <w:marRight w:val="0"/>
                                                                                                          <w:marTop w:val="0"/>
                                                                                                          <w:marBottom w:val="0"/>
                                                                                                          <w:divBdr>
                                                                                                            <w:top w:val="none" w:sz="0" w:space="0" w:color="auto"/>
                                                                                                            <w:left w:val="none" w:sz="0" w:space="0" w:color="auto"/>
                                                                                                            <w:bottom w:val="none" w:sz="0" w:space="0" w:color="auto"/>
                                                                                                            <w:right w:val="none" w:sz="0" w:space="0" w:color="auto"/>
                                                                                                          </w:divBdr>
                                                                                                          <w:divsChild>
                                                                                                            <w:div w:id="184680949">
                                                                                                              <w:marLeft w:val="0"/>
                                                                                                              <w:marRight w:val="0"/>
                                                                                                              <w:marTop w:val="0"/>
                                                                                                              <w:marBottom w:val="0"/>
                                                                                                              <w:divBdr>
                                                                                                                <w:top w:val="none" w:sz="0" w:space="0" w:color="auto"/>
                                                                                                                <w:left w:val="none" w:sz="0" w:space="0" w:color="auto"/>
                                                                                                                <w:bottom w:val="none" w:sz="0" w:space="0" w:color="auto"/>
                                                                                                                <w:right w:val="none" w:sz="0" w:space="0" w:color="auto"/>
                                                                                                              </w:divBdr>
                                                                                                              <w:divsChild>
                                                                                                                <w:div w:id="1757248273">
                                                                                                                  <w:marLeft w:val="0"/>
                                                                                                                  <w:marRight w:val="0"/>
                                                                                                                  <w:marTop w:val="0"/>
                                                                                                                  <w:marBottom w:val="0"/>
                                                                                                                  <w:divBdr>
                                                                                                                    <w:top w:val="none" w:sz="0" w:space="0" w:color="auto"/>
                                                                                                                    <w:left w:val="none" w:sz="0" w:space="0" w:color="auto"/>
                                                                                                                    <w:bottom w:val="none" w:sz="0" w:space="0" w:color="auto"/>
                                                                                                                    <w:right w:val="none" w:sz="0" w:space="0" w:color="auto"/>
                                                                                                                  </w:divBdr>
                                                                                                                  <w:divsChild>
                                                                                                                    <w:div w:id="961575436">
                                                                                                                      <w:marLeft w:val="0"/>
                                                                                                                      <w:marRight w:val="0"/>
                                                                                                                      <w:marTop w:val="0"/>
                                                                                                                      <w:marBottom w:val="0"/>
                                                                                                                      <w:divBdr>
                                                                                                                        <w:top w:val="none" w:sz="0" w:space="0" w:color="auto"/>
                                                                                                                        <w:left w:val="none" w:sz="0" w:space="0" w:color="auto"/>
                                                                                                                        <w:bottom w:val="none" w:sz="0" w:space="0" w:color="auto"/>
                                                                                                                        <w:right w:val="none" w:sz="0" w:space="0" w:color="auto"/>
                                                                                                                      </w:divBdr>
                                                                                                                      <w:divsChild>
                                                                                                                        <w:div w:id="228807244">
                                                                                                                          <w:marLeft w:val="0"/>
                                                                                                                          <w:marRight w:val="0"/>
                                                                                                                          <w:marTop w:val="0"/>
                                                                                                                          <w:marBottom w:val="0"/>
                                                                                                                          <w:divBdr>
                                                                                                                            <w:top w:val="none" w:sz="0" w:space="0" w:color="auto"/>
                                                                                                                            <w:left w:val="none" w:sz="0" w:space="0" w:color="auto"/>
                                                                                                                            <w:bottom w:val="none" w:sz="0" w:space="0" w:color="auto"/>
                                                                                                                            <w:right w:val="none" w:sz="0" w:space="0" w:color="auto"/>
                                                                                                                          </w:divBdr>
                                                                                                                          <w:divsChild>
                                                                                                                            <w:div w:id="1352534099">
                                                                                                                              <w:marLeft w:val="0"/>
                                                                                                                              <w:marRight w:val="0"/>
                                                                                                                              <w:marTop w:val="0"/>
                                                                                                                              <w:marBottom w:val="0"/>
                                                                                                                              <w:divBdr>
                                                                                                                                <w:top w:val="none" w:sz="0" w:space="0" w:color="auto"/>
                                                                                                                                <w:left w:val="none" w:sz="0" w:space="0" w:color="auto"/>
                                                                                                                                <w:bottom w:val="none" w:sz="0" w:space="0" w:color="auto"/>
                                                                                                                                <w:right w:val="none" w:sz="0" w:space="0" w:color="auto"/>
                                                                                                                              </w:divBdr>
                                                                                                                              <w:divsChild>
                                                                                                                                <w:div w:id="867837725">
                                                                                                                                  <w:marLeft w:val="0"/>
                                                                                                                                  <w:marRight w:val="0"/>
                                                                                                                                  <w:marTop w:val="0"/>
                                                                                                                                  <w:marBottom w:val="0"/>
                                                                                                                                  <w:divBdr>
                                                                                                                                    <w:top w:val="none" w:sz="0" w:space="0" w:color="auto"/>
                                                                                                                                    <w:left w:val="none" w:sz="0" w:space="0" w:color="auto"/>
                                                                                                                                    <w:bottom w:val="none" w:sz="0" w:space="0" w:color="auto"/>
                                                                                                                                    <w:right w:val="none" w:sz="0" w:space="0" w:color="auto"/>
                                                                                                                                  </w:divBdr>
                                                                                                                                  <w:divsChild>
                                                                                                                                    <w:div w:id="994190238">
                                                                                                                                      <w:marLeft w:val="0"/>
                                                                                                                                      <w:marRight w:val="0"/>
                                                                                                                                      <w:marTop w:val="0"/>
                                                                                                                                      <w:marBottom w:val="0"/>
                                                                                                                                      <w:divBdr>
                                                                                                                                        <w:top w:val="none" w:sz="0" w:space="0" w:color="auto"/>
                                                                                                                                        <w:left w:val="none" w:sz="0" w:space="0" w:color="auto"/>
                                                                                                                                        <w:bottom w:val="none" w:sz="0" w:space="0" w:color="auto"/>
                                                                                                                                        <w:right w:val="none" w:sz="0" w:space="0" w:color="auto"/>
                                                                                                                                      </w:divBdr>
                                                                                                                                      <w:divsChild>
                                                                                                                                        <w:div w:id="284577479">
                                                                                                                                          <w:marLeft w:val="0"/>
                                                                                                                                          <w:marRight w:val="0"/>
                                                                                                                                          <w:marTop w:val="0"/>
                                                                                                                                          <w:marBottom w:val="0"/>
                                                                                                                                          <w:divBdr>
                                                                                                                                            <w:top w:val="none" w:sz="0" w:space="0" w:color="auto"/>
                                                                                                                                            <w:left w:val="none" w:sz="0" w:space="0" w:color="auto"/>
                                                                                                                                            <w:bottom w:val="none" w:sz="0" w:space="0" w:color="auto"/>
                                                                                                                                            <w:right w:val="none" w:sz="0" w:space="0" w:color="auto"/>
                                                                                                                                          </w:divBdr>
                                                                                                                                          <w:divsChild>
                                                                                                                                            <w:div w:id="1050572506">
                                                                                                                                              <w:marLeft w:val="0"/>
                                                                                                                                              <w:marRight w:val="0"/>
                                                                                                                                              <w:marTop w:val="0"/>
                                                                                                                                              <w:marBottom w:val="0"/>
                                                                                                                                              <w:divBdr>
                                                                                                                                                <w:top w:val="none" w:sz="0" w:space="0" w:color="auto"/>
                                                                                                                                                <w:left w:val="none" w:sz="0" w:space="0" w:color="auto"/>
                                                                                                                                                <w:bottom w:val="none" w:sz="0" w:space="0" w:color="auto"/>
                                                                                                                                                <w:right w:val="none" w:sz="0" w:space="0" w:color="auto"/>
                                                                                                                                              </w:divBdr>
                                                                                                                                              <w:divsChild>
                                                                                                                                                <w:div w:id="4790023">
                                                                                                                                                  <w:marLeft w:val="0"/>
                                                                                                                                                  <w:marRight w:val="0"/>
                                                                                                                                                  <w:marTop w:val="0"/>
                                                                                                                                                  <w:marBottom w:val="0"/>
                                                                                                                                                  <w:divBdr>
                                                                                                                                                    <w:top w:val="none" w:sz="0" w:space="0" w:color="auto"/>
                                                                                                                                                    <w:left w:val="none" w:sz="0" w:space="0" w:color="auto"/>
                                                                                                                                                    <w:bottom w:val="none" w:sz="0" w:space="0" w:color="auto"/>
                                                                                                                                                    <w:right w:val="none" w:sz="0" w:space="0" w:color="auto"/>
                                                                                                                                                  </w:divBdr>
                                                                                                                                                  <w:divsChild>
                                                                                                                                                    <w:div w:id="1874805332">
                                                                                                                                                      <w:marLeft w:val="0"/>
                                                                                                                                                      <w:marRight w:val="0"/>
                                                                                                                                                      <w:marTop w:val="0"/>
                                                                                                                                                      <w:marBottom w:val="0"/>
                                                                                                                                                      <w:divBdr>
                                                                                                                                                        <w:top w:val="none" w:sz="0" w:space="0" w:color="auto"/>
                                                                                                                                                        <w:left w:val="none" w:sz="0" w:space="0" w:color="auto"/>
                                                                                                                                                        <w:bottom w:val="none" w:sz="0" w:space="0" w:color="auto"/>
                                                                                                                                                        <w:right w:val="none" w:sz="0" w:space="0" w:color="auto"/>
                                                                                                                                                      </w:divBdr>
                                                                                                                                                      <w:divsChild>
                                                                                                                                                        <w:div w:id="776220720">
                                                                                                                                                          <w:marLeft w:val="0"/>
                                                                                                                                                          <w:marRight w:val="0"/>
                                                                                                                                                          <w:marTop w:val="0"/>
                                                                                                                                                          <w:marBottom w:val="0"/>
                                                                                                                                                          <w:divBdr>
                                                                                                                                                            <w:top w:val="none" w:sz="0" w:space="0" w:color="auto"/>
                                                                                                                                                            <w:left w:val="none" w:sz="0" w:space="0" w:color="auto"/>
                                                                                                                                                            <w:bottom w:val="none" w:sz="0" w:space="0" w:color="auto"/>
                                                                                                                                                            <w:right w:val="none" w:sz="0" w:space="0" w:color="auto"/>
                                                                                                                                                          </w:divBdr>
                                                                                                                                                          <w:divsChild>
                                                                                                                                                            <w:div w:id="580063607">
                                                                                                                                                              <w:marLeft w:val="0"/>
                                                                                                                                                              <w:marRight w:val="0"/>
                                                                                                                                                              <w:marTop w:val="0"/>
                                                                                                                                                              <w:marBottom w:val="0"/>
                                                                                                                                                              <w:divBdr>
                                                                                                                                                                <w:top w:val="none" w:sz="0" w:space="0" w:color="auto"/>
                                                                                                                                                                <w:left w:val="none" w:sz="0" w:space="0" w:color="auto"/>
                                                                                                                                                                <w:bottom w:val="none" w:sz="0" w:space="0" w:color="auto"/>
                                                                                                                                                                <w:right w:val="none" w:sz="0" w:space="0" w:color="auto"/>
                                                                                                                                                              </w:divBdr>
                                                                                                                                                              <w:divsChild>
                                                                                                                                                                <w:div w:id="501510137">
                                                                                                                                                                  <w:marLeft w:val="0"/>
                                                                                                                                                                  <w:marRight w:val="0"/>
                                                                                                                                                                  <w:marTop w:val="0"/>
                                                                                                                                                                  <w:marBottom w:val="0"/>
                                                                                                                                                                  <w:divBdr>
                                                                                                                                                                    <w:top w:val="none" w:sz="0" w:space="0" w:color="auto"/>
                                                                                                                                                                    <w:left w:val="none" w:sz="0" w:space="0" w:color="auto"/>
                                                                                                                                                                    <w:bottom w:val="none" w:sz="0" w:space="0" w:color="auto"/>
                                                                                                                                                                    <w:right w:val="none" w:sz="0" w:space="0" w:color="auto"/>
                                                                                                                                                                  </w:divBdr>
                                                                                                                                                                  <w:divsChild>
                                                                                                                                                                    <w:div w:id="1661470092">
                                                                                                                                                                      <w:marLeft w:val="0"/>
                                                                                                                                                                      <w:marRight w:val="0"/>
                                                                                                                                                                      <w:marTop w:val="0"/>
                                                                                                                                                                      <w:marBottom w:val="0"/>
                                                                                                                                                                      <w:divBdr>
                                                                                                                                                                        <w:top w:val="none" w:sz="0" w:space="0" w:color="auto"/>
                                                                                                                                                                        <w:left w:val="none" w:sz="0" w:space="0" w:color="auto"/>
                                                                                                                                                                        <w:bottom w:val="none" w:sz="0" w:space="0" w:color="auto"/>
                                                                                                                                                                        <w:right w:val="none" w:sz="0" w:space="0" w:color="auto"/>
                                                                                                                                                                      </w:divBdr>
                                                                                                                                                                      <w:divsChild>
                                                                                                                                                                        <w:div w:id="1093362116">
                                                                                                                                                                          <w:marLeft w:val="0"/>
                                                                                                                                                                          <w:marRight w:val="0"/>
                                                                                                                                                                          <w:marTop w:val="0"/>
                                                                                                                                                                          <w:marBottom w:val="0"/>
                                                                                                                                                                          <w:divBdr>
                                                                                                                                                                            <w:top w:val="none" w:sz="0" w:space="0" w:color="auto"/>
                                                                                                                                                                            <w:left w:val="none" w:sz="0" w:space="0" w:color="auto"/>
                                                                                                                                                                            <w:bottom w:val="none" w:sz="0" w:space="0" w:color="auto"/>
                                                                                                                                                                            <w:right w:val="none" w:sz="0" w:space="0" w:color="auto"/>
                                                                                                                                                                          </w:divBdr>
                                                                                                                                                                          <w:divsChild>
                                                                                                                                                                            <w:div w:id="1815901901">
                                                                                                                                                                              <w:marLeft w:val="0"/>
                                                                                                                                                                              <w:marRight w:val="0"/>
                                                                                                                                                                              <w:marTop w:val="0"/>
                                                                                                                                                                              <w:marBottom w:val="0"/>
                                                                                                                                                                              <w:divBdr>
                                                                                                                                                                                <w:top w:val="none" w:sz="0" w:space="0" w:color="auto"/>
                                                                                                                                                                                <w:left w:val="none" w:sz="0" w:space="0" w:color="auto"/>
                                                                                                                                                                                <w:bottom w:val="none" w:sz="0" w:space="0" w:color="auto"/>
                                                                                                                                                                                <w:right w:val="none" w:sz="0" w:space="0" w:color="auto"/>
                                                                                                                                                                              </w:divBdr>
                                                                                                                                                                              <w:divsChild>
                                                                                                                                                                                <w:div w:id="1640498991">
                                                                                                                                                                                  <w:marLeft w:val="0"/>
                                                                                                                                                                                  <w:marRight w:val="0"/>
                                                                                                                                                                                  <w:marTop w:val="0"/>
                                                                                                                                                                                  <w:marBottom w:val="0"/>
                                                                                                                                                                                  <w:divBdr>
                                                                                                                                                                                    <w:top w:val="none" w:sz="0" w:space="0" w:color="auto"/>
                                                                                                                                                                                    <w:left w:val="none" w:sz="0" w:space="0" w:color="auto"/>
                                                                                                                                                                                    <w:bottom w:val="none" w:sz="0" w:space="0" w:color="auto"/>
                                                                                                                                                                                    <w:right w:val="none" w:sz="0" w:space="0" w:color="auto"/>
                                                                                                                                                                                  </w:divBdr>
                                                                                                                                                                                  <w:divsChild>
                                                                                                                                                                                    <w:div w:id="933632680">
                                                                                                                                                                                      <w:marLeft w:val="0"/>
                                                                                                                                                                                      <w:marRight w:val="0"/>
                                                                                                                                                                                      <w:marTop w:val="0"/>
                                                                                                                                                                                      <w:marBottom w:val="0"/>
                                                                                                                                                                                      <w:divBdr>
                                                                                                                                                                                        <w:top w:val="none" w:sz="0" w:space="0" w:color="auto"/>
                                                                                                                                                                                        <w:left w:val="none" w:sz="0" w:space="0" w:color="auto"/>
                                                                                                                                                                                        <w:bottom w:val="none" w:sz="0" w:space="0" w:color="auto"/>
                                                                                                                                                                                        <w:right w:val="none" w:sz="0" w:space="0" w:color="auto"/>
                                                                                                                                                                                      </w:divBdr>
                                                                                                                                                                                      <w:divsChild>
                                                                                                                                                                                        <w:div w:id="1405178244">
                                                                                                                                                                                          <w:marLeft w:val="0"/>
                                                                                                                                                                                          <w:marRight w:val="0"/>
                                                                                                                                                                                          <w:marTop w:val="0"/>
                                                                                                                                                                                          <w:marBottom w:val="0"/>
                                                                                                                                                                                          <w:divBdr>
                                                                                                                                                                                            <w:top w:val="none" w:sz="0" w:space="0" w:color="auto"/>
                                                                                                                                                                                            <w:left w:val="none" w:sz="0" w:space="0" w:color="auto"/>
                                                                                                                                                                                            <w:bottom w:val="none" w:sz="0" w:space="0" w:color="auto"/>
                                                                                                                                                                                            <w:right w:val="none" w:sz="0" w:space="0" w:color="auto"/>
                                                                                                                                                                                          </w:divBdr>
                                                                                                                                                                                          <w:divsChild>
                                                                                                                                                                                            <w:div w:id="55009595">
                                                                                                                                                                                              <w:marLeft w:val="0"/>
                                                                                                                                                                                              <w:marRight w:val="0"/>
                                                                                                                                                                                              <w:marTop w:val="0"/>
                                                                                                                                                                                              <w:marBottom w:val="0"/>
                                                                                                                                                                                              <w:divBdr>
                                                                                                                                                                                                <w:top w:val="none" w:sz="0" w:space="0" w:color="auto"/>
                                                                                                                                                                                                <w:left w:val="none" w:sz="0" w:space="0" w:color="auto"/>
                                                                                                                                                                                                <w:bottom w:val="none" w:sz="0" w:space="0" w:color="auto"/>
                                                                                                                                                                                                <w:right w:val="none" w:sz="0" w:space="0" w:color="auto"/>
                                                                                                                                                                                              </w:divBdr>
                                                                                                                                                                                              <w:divsChild>
                                                                                                                                                                                                <w:div w:id="2113283766">
                                                                                                                                                                                                  <w:marLeft w:val="0"/>
                                                                                                                                                                                                  <w:marRight w:val="0"/>
                                                                                                                                                                                                  <w:marTop w:val="0"/>
                                                                                                                                                                                                  <w:marBottom w:val="0"/>
                                                                                                                                                                                                  <w:divBdr>
                                                                                                                                                                                                    <w:top w:val="none" w:sz="0" w:space="0" w:color="auto"/>
                                                                                                                                                                                                    <w:left w:val="none" w:sz="0" w:space="0" w:color="auto"/>
                                                                                                                                                                                                    <w:bottom w:val="none" w:sz="0" w:space="0" w:color="auto"/>
                                                                                                                                                                                                    <w:right w:val="none" w:sz="0" w:space="0" w:color="auto"/>
                                                                                                                                                                                                  </w:divBdr>
                                                                                                                                                                                                  <w:divsChild>
                                                                                                                                                                                                    <w:div w:id="187530063">
                                                                                                                                                                                                      <w:marLeft w:val="0"/>
                                                                                                                                                                                                      <w:marRight w:val="0"/>
                                                                                                                                                                                                      <w:marTop w:val="0"/>
                                                                                                                                                                                                      <w:marBottom w:val="0"/>
                                                                                                                                                                                                      <w:divBdr>
                                                                                                                                                                                                        <w:top w:val="none" w:sz="0" w:space="0" w:color="auto"/>
                                                                                                                                                                                                        <w:left w:val="none" w:sz="0" w:space="0" w:color="auto"/>
                                                                                                                                                                                                        <w:bottom w:val="none" w:sz="0" w:space="0" w:color="auto"/>
                                                                                                                                                                                                        <w:right w:val="none" w:sz="0" w:space="0" w:color="auto"/>
                                                                                                                                                                                                      </w:divBdr>
                                                                                                                                                                                                      <w:divsChild>
                                                                                                                                                                                                        <w:div w:id="227570942">
                                                                                                                                                                                                          <w:marLeft w:val="0"/>
                                                                                                                                                                                                          <w:marRight w:val="0"/>
                                                                                                                                                                                                          <w:marTop w:val="0"/>
                                                                                                                                                                                                          <w:marBottom w:val="0"/>
                                                                                                                                                                                                          <w:divBdr>
                                                                                                                                                                                                            <w:top w:val="none" w:sz="0" w:space="0" w:color="auto"/>
                                                                                                                                                                                                            <w:left w:val="none" w:sz="0" w:space="0" w:color="auto"/>
                                                                                                                                                                                                            <w:bottom w:val="none" w:sz="0" w:space="0" w:color="auto"/>
                                                                                                                                                                                                            <w:right w:val="none" w:sz="0" w:space="0" w:color="auto"/>
                                                                                                                                                                                                          </w:divBdr>
                                                                                                                                                                                                          <w:divsChild>
                                                                                                                                                                                                            <w:div w:id="11428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3423557">
      <w:bodyDiv w:val="1"/>
      <w:marLeft w:val="0"/>
      <w:marRight w:val="0"/>
      <w:marTop w:val="0"/>
      <w:marBottom w:val="0"/>
      <w:divBdr>
        <w:top w:val="none" w:sz="0" w:space="0" w:color="auto"/>
        <w:left w:val="none" w:sz="0" w:space="0" w:color="auto"/>
        <w:bottom w:val="none" w:sz="0" w:space="0" w:color="auto"/>
        <w:right w:val="none" w:sz="0" w:space="0" w:color="auto"/>
      </w:divBdr>
    </w:div>
    <w:div w:id="1307782007">
      <w:bodyDiv w:val="1"/>
      <w:marLeft w:val="0"/>
      <w:marRight w:val="0"/>
      <w:marTop w:val="0"/>
      <w:marBottom w:val="0"/>
      <w:divBdr>
        <w:top w:val="none" w:sz="0" w:space="0" w:color="auto"/>
        <w:left w:val="none" w:sz="0" w:space="0" w:color="auto"/>
        <w:bottom w:val="none" w:sz="0" w:space="0" w:color="auto"/>
        <w:right w:val="none" w:sz="0" w:space="0" w:color="auto"/>
      </w:divBdr>
      <w:divsChild>
        <w:div w:id="644432579">
          <w:marLeft w:val="0"/>
          <w:marRight w:val="0"/>
          <w:marTop w:val="0"/>
          <w:marBottom w:val="0"/>
          <w:divBdr>
            <w:top w:val="none" w:sz="0" w:space="0" w:color="auto"/>
            <w:left w:val="none" w:sz="0" w:space="0" w:color="auto"/>
            <w:bottom w:val="none" w:sz="0" w:space="0" w:color="auto"/>
            <w:right w:val="none" w:sz="0" w:space="0" w:color="auto"/>
          </w:divBdr>
        </w:div>
      </w:divsChild>
    </w:div>
    <w:div w:id="1576671992">
      <w:bodyDiv w:val="1"/>
      <w:marLeft w:val="0"/>
      <w:marRight w:val="0"/>
      <w:marTop w:val="0"/>
      <w:marBottom w:val="0"/>
      <w:divBdr>
        <w:top w:val="none" w:sz="0" w:space="0" w:color="auto"/>
        <w:left w:val="none" w:sz="0" w:space="0" w:color="auto"/>
        <w:bottom w:val="none" w:sz="0" w:space="0" w:color="auto"/>
        <w:right w:val="none" w:sz="0" w:space="0" w:color="auto"/>
      </w:divBdr>
    </w:div>
    <w:div w:id="1718620657">
      <w:bodyDiv w:val="1"/>
      <w:marLeft w:val="0"/>
      <w:marRight w:val="0"/>
      <w:marTop w:val="0"/>
      <w:marBottom w:val="0"/>
      <w:divBdr>
        <w:top w:val="none" w:sz="0" w:space="0" w:color="auto"/>
        <w:left w:val="none" w:sz="0" w:space="0" w:color="auto"/>
        <w:bottom w:val="none" w:sz="0" w:space="0" w:color="auto"/>
        <w:right w:val="none" w:sz="0" w:space="0" w:color="auto"/>
      </w:divBdr>
      <w:divsChild>
        <w:div w:id="1030838900">
          <w:marLeft w:val="0"/>
          <w:marRight w:val="0"/>
          <w:marTop w:val="0"/>
          <w:marBottom w:val="0"/>
          <w:divBdr>
            <w:top w:val="none" w:sz="0" w:space="0" w:color="auto"/>
            <w:left w:val="none" w:sz="0" w:space="0" w:color="auto"/>
            <w:bottom w:val="none" w:sz="0" w:space="0" w:color="auto"/>
            <w:right w:val="none" w:sz="0" w:space="0" w:color="auto"/>
          </w:divBdr>
        </w:div>
        <w:div w:id="1077437103">
          <w:marLeft w:val="0"/>
          <w:marRight w:val="0"/>
          <w:marTop w:val="0"/>
          <w:marBottom w:val="0"/>
          <w:divBdr>
            <w:top w:val="none" w:sz="0" w:space="0" w:color="auto"/>
            <w:left w:val="none" w:sz="0" w:space="0" w:color="auto"/>
            <w:bottom w:val="none" w:sz="0" w:space="0" w:color="auto"/>
            <w:right w:val="none" w:sz="0" w:space="0" w:color="auto"/>
          </w:divBdr>
        </w:div>
      </w:divsChild>
    </w:div>
    <w:div w:id="1725057958">
      <w:bodyDiv w:val="1"/>
      <w:marLeft w:val="0"/>
      <w:marRight w:val="0"/>
      <w:marTop w:val="0"/>
      <w:marBottom w:val="0"/>
      <w:divBdr>
        <w:top w:val="none" w:sz="0" w:space="0" w:color="auto"/>
        <w:left w:val="none" w:sz="0" w:space="0" w:color="auto"/>
        <w:bottom w:val="none" w:sz="0" w:space="0" w:color="auto"/>
        <w:right w:val="none" w:sz="0" w:space="0" w:color="auto"/>
      </w:divBdr>
      <w:divsChild>
        <w:div w:id="1989090032">
          <w:marLeft w:val="0"/>
          <w:marRight w:val="0"/>
          <w:marTop w:val="0"/>
          <w:marBottom w:val="0"/>
          <w:divBdr>
            <w:top w:val="none" w:sz="0" w:space="0" w:color="auto"/>
            <w:left w:val="none" w:sz="0" w:space="0" w:color="auto"/>
            <w:bottom w:val="none" w:sz="0" w:space="0" w:color="auto"/>
            <w:right w:val="none" w:sz="0" w:space="0" w:color="auto"/>
          </w:divBdr>
        </w:div>
      </w:divsChild>
    </w:div>
    <w:div w:id="1908756530">
      <w:bodyDiv w:val="1"/>
      <w:marLeft w:val="0"/>
      <w:marRight w:val="0"/>
      <w:marTop w:val="0"/>
      <w:marBottom w:val="0"/>
      <w:divBdr>
        <w:top w:val="none" w:sz="0" w:space="0" w:color="auto"/>
        <w:left w:val="none" w:sz="0" w:space="0" w:color="auto"/>
        <w:bottom w:val="none" w:sz="0" w:space="0" w:color="auto"/>
        <w:right w:val="none" w:sz="0" w:space="0" w:color="auto"/>
      </w:divBdr>
    </w:div>
    <w:div w:id="1989705242">
      <w:bodyDiv w:val="1"/>
      <w:marLeft w:val="0"/>
      <w:marRight w:val="0"/>
      <w:marTop w:val="0"/>
      <w:marBottom w:val="0"/>
      <w:divBdr>
        <w:top w:val="none" w:sz="0" w:space="0" w:color="auto"/>
        <w:left w:val="none" w:sz="0" w:space="0" w:color="auto"/>
        <w:bottom w:val="none" w:sz="0" w:space="0" w:color="auto"/>
        <w:right w:val="none" w:sz="0" w:space="0" w:color="auto"/>
      </w:divBdr>
      <w:divsChild>
        <w:div w:id="1369140290">
          <w:marLeft w:val="0"/>
          <w:marRight w:val="0"/>
          <w:marTop w:val="0"/>
          <w:marBottom w:val="0"/>
          <w:divBdr>
            <w:top w:val="none" w:sz="0" w:space="0" w:color="auto"/>
            <w:left w:val="none" w:sz="0" w:space="0" w:color="auto"/>
            <w:bottom w:val="none" w:sz="0" w:space="0" w:color="auto"/>
            <w:right w:val="none" w:sz="0" w:space="0" w:color="auto"/>
          </w:divBdr>
        </w:div>
        <w:div w:id="1155948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12B13-B684-E04A-BA85-59DE5E9A8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17</Pages>
  <Words>20604</Words>
  <Characters>117448</Characters>
  <Application>Microsoft Macintosh Word</Application>
  <DocSecurity>0</DocSecurity>
  <Lines>978</Lines>
  <Paragraphs>275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Introduction</vt:lpstr>
      <vt:lpstr>Methods </vt:lpstr>
      <vt:lpstr>Results </vt:lpstr>
      <vt:lpstr>Discussion</vt:lpstr>
    </vt:vector>
  </TitlesOfParts>
  <Company>CENS / LuB</Company>
  <LinksUpToDate>false</LinksUpToDate>
  <CharactersWithSpaces>137777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Bernd Weber</dc:creator>
  <cp:lastModifiedBy>Ayse Zeynep Enkavi</cp:lastModifiedBy>
  <cp:revision>8</cp:revision>
  <cp:lastPrinted>2015-11-06T17:08:00Z</cp:lastPrinted>
  <dcterms:created xsi:type="dcterms:W3CDTF">2016-03-18T10:01:00Z</dcterms:created>
  <dcterms:modified xsi:type="dcterms:W3CDTF">2016-03-18T11:16:00Z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citations="8" publications="8"/&gt;&lt;/info&gt;PAPERS2_INFO_END</vt:lpwstr>
  </property>
  <property fmtid="{D5CDD505-2E9C-101B-9397-08002B2CF9AE}" pid="3" name="Mendeley Document_1">
    <vt:lpwstr>True</vt:lpwstr>
  </property>
  <property fmtid="{D5CDD505-2E9C-101B-9397-08002B2CF9AE}" pid="4" name="Mendeley User Name_1">
    <vt:lpwstr>zeynep@decisionsciences.columbia.edu@www.mendeley.com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