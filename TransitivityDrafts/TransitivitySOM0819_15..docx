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957149">
      <w:pPr>
        <w:pStyle w:val="Title"/>
        <w:spacing w:line="480" w:lineRule="auto"/>
        <w:jc w:val="center"/>
        <w:rPr>
          <w:rFonts w:ascii="Times" w:hAnsi="Times"/>
          <w:color w:val="auto"/>
          <w:sz w:val="24"/>
          <w:szCs w:val="24"/>
        </w:rPr>
      </w:pPr>
    </w:p>
    <w:p w14:paraId="014A070C" w14:textId="77777777" w:rsidR="00E3440C" w:rsidRDefault="00E3440C" w:rsidP="00957149">
      <w:pPr>
        <w:pStyle w:val="Title"/>
        <w:spacing w:line="480" w:lineRule="auto"/>
        <w:jc w:val="center"/>
        <w:rPr>
          <w:rFonts w:ascii="Times" w:hAnsi="Times"/>
          <w:color w:val="auto"/>
          <w:sz w:val="24"/>
          <w:szCs w:val="24"/>
        </w:rPr>
      </w:pPr>
    </w:p>
    <w:p w14:paraId="0FFD1B2C" w14:textId="77777777" w:rsidR="00E3440C" w:rsidRDefault="00E3440C" w:rsidP="00957149">
      <w:pPr>
        <w:pStyle w:val="Title"/>
        <w:spacing w:line="480" w:lineRule="auto"/>
        <w:jc w:val="center"/>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4FA5BD63" w14:textId="19F28BF0" w:rsidR="00E3440C" w:rsidRPr="0094422B" w:rsidRDefault="00E3440C" w:rsidP="00957149">
      <w:pPr>
        <w:rPr>
          <w:vertAlign w:val="superscript"/>
        </w:rPr>
      </w:pPr>
      <w:r w:rsidRPr="0094422B">
        <w:t>B. Weber</w:t>
      </w:r>
      <w:r w:rsidRPr="0094422B">
        <w:rPr>
          <w:vertAlign w:val="superscript"/>
        </w:rPr>
        <w:t>1,2</w:t>
      </w:r>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957149">
      <w:pPr>
        <w:rPr>
          <w:vertAlign w:val="superscript"/>
        </w:rPr>
      </w:pPr>
    </w:p>
    <w:p w14:paraId="7C7F1EBB" w14:textId="77777777" w:rsidR="00777627" w:rsidRDefault="00E3440C" w:rsidP="00957149">
      <w:r w:rsidRPr="00E500B7">
        <w:rPr>
          <w:vertAlign w:val="superscript"/>
        </w:rPr>
        <w:t>1</w:t>
      </w:r>
      <w:r>
        <w:t xml:space="preserve">Department of </w:t>
      </w:r>
      <w:proofErr w:type="spellStart"/>
      <w:r>
        <w:t>Epileptology</w:t>
      </w:r>
      <w:proofErr w:type="spellEnd"/>
      <w:r>
        <w:t>,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957149"/>
    <w:p w14:paraId="3AC5F605" w14:textId="77777777" w:rsidR="00E3440C" w:rsidRDefault="00E3440C" w:rsidP="00957149">
      <w:pPr>
        <w:tabs>
          <w:tab w:val="clear" w:pos="0"/>
        </w:tabs>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 xml:space="preserve">Department of </w:t>
      </w:r>
      <w:proofErr w:type="spellStart"/>
      <w:r w:rsidRPr="00E3440C">
        <w:rPr>
          <w:rFonts w:ascii="Times" w:eastAsiaTheme="majorEastAsia" w:hAnsi="Times" w:cstheme="majorBidi"/>
          <w:spacing w:val="5"/>
          <w:kern w:val="28"/>
          <w:szCs w:val="24"/>
        </w:rPr>
        <w:t>Epileptology</w:t>
      </w:r>
      <w:proofErr w:type="spellEnd"/>
      <w:r w:rsidRPr="00E3440C">
        <w:rPr>
          <w:rFonts w:ascii="Times" w:eastAsiaTheme="majorEastAsia" w:hAnsi="Times" w:cstheme="majorBidi"/>
          <w:spacing w:val="5"/>
          <w:kern w:val="28"/>
          <w:szCs w:val="24"/>
        </w:rPr>
        <w:br/>
        <w:t xml:space="preserve">Head - </w:t>
      </w:r>
      <w:proofErr w:type="spellStart"/>
      <w:r w:rsidRPr="00E3440C">
        <w:rPr>
          <w:rFonts w:ascii="Times" w:eastAsiaTheme="majorEastAsia" w:hAnsi="Times" w:cstheme="majorBidi"/>
          <w:spacing w:val="5"/>
          <w:kern w:val="28"/>
          <w:szCs w:val="24"/>
        </w:rPr>
        <w:t>NeuroCognition</w:t>
      </w:r>
      <w:proofErr w:type="spellEnd"/>
      <w:r w:rsidRPr="00E3440C">
        <w:rPr>
          <w:rFonts w:ascii="Times" w:eastAsiaTheme="majorEastAsia" w:hAnsi="Times" w:cstheme="majorBidi"/>
          <w:spacing w:val="5"/>
          <w:kern w:val="28"/>
          <w:szCs w:val="24"/>
        </w:rPr>
        <w:t xml:space="preserve"> | Imaging</w:t>
      </w:r>
      <w:r w:rsidRPr="00E3440C">
        <w:rPr>
          <w:rFonts w:ascii="Times" w:eastAsiaTheme="majorEastAsia" w:hAnsi="Times" w:cstheme="majorBidi"/>
          <w:spacing w:val="5"/>
          <w:kern w:val="28"/>
          <w:szCs w:val="24"/>
        </w:rPr>
        <w:br/>
      </w:r>
      <w:proofErr w:type="spellStart"/>
      <w:r w:rsidRPr="00E3440C">
        <w:rPr>
          <w:rFonts w:ascii="Times" w:eastAsiaTheme="majorEastAsia" w:hAnsi="Times" w:cstheme="majorBidi"/>
          <w:spacing w:val="5"/>
          <w:kern w:val="28"/>
          <w:szCs w:val="24"/>
        </w:rPr>
        <w:t>Life&amp;Brain</w:t>
      </w:r>
      <w:proofErr w:type="spellEnd"/>
      <w:r w:rsidRPr="00E3440C">
        <w:rPr>
          <w:rFonts w:ascii="Times" w:eastAsiaTheme="majorEastAsia" w:hAnsi="Times" w:cstheme="majorBidi"/>
          <w:spacing w:val="5"/>
          <w:kern w:val="28"/>
          <w:szCs w:val="24"/>
        </w:rPr>
        <w:t xml:space="preserve">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A90525">
        <w:fldChar w:fldCharType="begin"/>
      </w:r>
      <w:r w:rsidR="00A90525">
        <w:instrText xml:space="preserve"> HYPERLINK "tel:%2B%2B49%20228%206885-262" \t "_blank" </w:instrText>
      </w:r>
      <w:r w:rsidR="00A90525">
        <w:fldChar w:fldCharType="separate"/>
      </w:r>
      <w:r w:rsidRPr="00E3440C">
        <w:rPr>
          <w:rFonts w:ascii="Times" w:eastAsiaTheme="majorEastAsia" w:hAnsi="Times" w:cstheme="majorBidi"/>
          <w:spacing w:val="5"/>
          <w:kern w:val="28"/>
          <w:szCs w:val="24"/>
        </w:rPr>
        <w:t>++49 228 6885-262</w:t>
      </w:r>
      <w:r w:rsidR="00A90525">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A90525">
        <w:fldChar w:fldCharType="begin"/>
      </w:r>
      <w:r w:rsidR="00A90525">
        <w:instrText xml:space="preserve"> HYPERLINK "tel:%2B%2B49%20228%206885-261" \t "_blank" </w:instrText>
      </w:r>
      <w:r w:rsidR="00A90525">
        <w:fldChar w:fldCharType="separate"/>
      </w:r>
      <w:r w:rsidRPr="00E3440C">
        <w:rPr>
          <w:rFonts w:ascii="Times" w:eastAsiaTheme="majorEastAsia" w:hAnsi="Times" w:cstheme="majorBidi"/>
          <w:spacing w:val="5"/>
          <w:kern w:val="28"/>
          <w:szCs w:val="24"/>
        </w:rPr>
        <w:t>++49 228 6885-261</w:t>
      </w:r>
      <w:r w:rsidR="00A90525">
        <w:rPr>
          <w:rFonts w:ascii="Times" w:eastAsiaTheme="majorEastAsia" w:hAnsi="Times" w:cstheme="majorBidi"/>
          <w:spacing w:val="5"/>
          <w:kern w:val="28"/>
          <w:szCs w:val="24"/>
        </w:rPr>
        <w:fldChar w:fldCharType="end"/>
      </w:r>
    </w:p>
    <w:p w14:paraId="577BF45C" w14:textId="6F50EF85" w:rsidR="00E3440C" w:rsidRDefault="00E3440C" w:rsidP="00957149">
      <w:pPr>
        <w:tabs>
          <w:tab w:val="clear" w:pos="0"/>
        </w:tabs>
        <w:ind w:right="0" w:firstLine="0"/>
        <w:rPr>
          <w:rFonts w:ascii="Times" w:hAnsi="Times"/>
          <w:bCs w:val="0"/>
          <w:iCs w:val="0"/>
          <w:sz w:val="20"/>
        </w:rPr>
      </w:pPr>
      <w:r>
        <w:rPr>
          <w:rFonts w:ascii="Times" w:eastAsiaTheme="majorEastAsia" w:hAnsi="Times" w:cstheme="majorBidi"/>
          <w:spacing w:val="5"/>
          <w:kern w:val="28"/>
          <w:szCs w:val="24"/>
        </w:rPr>
        <w:t xml:space="preserve">e-mail: </w:t>
      </w:r>
      <w:r w:rsidR="00957149">
        <w:rPr>
          <w:rFonts w:ascii="Times" w:eastAsiaTheme="majorEastAsia" w:hAnsi="Times" w:cstheme="majorBidi"/>
          <w:spacing w:val="5"/>
          <w:kern w:val="28"/>
          <w:szCs w:val="24"/>
        </w:rPr>
        <w:t>bernd.weber@ukb.uni-bonn.de</w:t>
      </w:r>
    </w:p>
    <w:p w14:paraId="263ED498" w14:textId="361713EA" w:rsidR="00E3440C" w:rsidRDefault="00E3440C" w:rsidP="00550BA6">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r>
    </w:tbl>
    <w:p w14:paraId="5D34E641" w14:textId="77777777" w:rsidR="00026251" w:rsidRDefault="00026251" w:rsidP="00957149">
      <w:pPr>
        <w:tabs>
          <w:tab w:val="clear" w:pos="0"/>
        </w:tabs>
        <w:ind w:right="0"/>
        <w:jc w:val="center"/>
        <w:rPr>
          <w:ins w:id="0" w:author="Ayse Zeynep Enkavi" w:date="2015-05-24T12:07:00Z"/>
          <w:rFonts w:ascii="Times" w:hAnsi="Times"/>
          <w:b/>
          <w:bCs w:val="0"/>
          <w:iCs w:val="0"/>
          <w:szCs w:val="24"/>
        </w:rPr>
      </w:pPr>
    </w:p>
    <w:p w14:paraId="740FA51F" w14:textId="77777777" w:rsidR="00550BA6" w:rsidRDefault="00550BA6" w:rsidP="00550BA6">
      <w:pPr>
        <w:tabs>
          <w:tab w:val="clear" w:pos="0"/>
        </w:tabs>
        <w:ind w:right="0"/>
        <w:rPr>
          <w:ins w:id="1" w:author="Ayse Zeynep Enkavi" w:date="2015-05-24T12:10:00Z"/>
        </w:rPr>
      </w:pPr>
      <w:ins w:id="2" w:author="Ayse Zeynep Enkavi" w:date="2015-05-24T12:08:00Z">
        <w:r>
          <w:t xml:space="preserve">The </w:t>
        </w:r>
        <w:proofErr w:type="gramStart"/>
        <w:r>
          <w:t>study was approved by the local ethics committee of the University of Bonn</w:t>
        </w:r>
        <w:proofErr w:type="gramEnd"/>
        <w:r>
          <w:t xml:space="preserve"> and the Institutional Review Board at Columbia University (IRB-AAAB1301) and all subjects gave their written informed consent.</w:t>
        </w:r>
      </w:ins>
    </w:p>
    <w:p w14:paraId="21CB3C28" w14:textId="77777777" w:rsidR="00550BA6" w:rsidRDefault="00550BA6" w:rsidP="00550BA6">
      <w:pPr>
        <w:tabs>
          <w:tab w:val="clear" w:pos="0"/>
        </w:tabs>
        <w:ind w:right="0"/>
        <w:rPr>
          <w:ins w:id="3" w:author="Ayse Zeynep Enkavi" w:date="2015-05-24T12:13:00Z"/>
          <w:i/>
        </w:rPr>
      </w:pPr>
    </w:p>
    <w:p w14:paraId="638E7E7D" w14:textId="173E91AC" w:rsidR="00550BA6" w:rsidRPr="00550BA6" w:rsidRDefault="00550BA6" w:rsidP="00550BA6">
      <w:pPr>
        <w:tabs>
          <w:tab w:val="clear" w:pos="0"/>
        </w:tabs>
        <w:ind w:right="0"/>
        <w:rPr>
          <w:ins w:id="4" w:author="Ayse Zeynep Enkavi" w:date="2015-05-24T12:10:00Z"/>
          <w:i/>
        </w:rPr>
      </w:pPr>
      <w:ins w:id="5" w:author="Ayse Zeynep Enkavi" w:date="2015-05-24T12:10:00Z">
        <w:r w:rsidRPr="00550BA6">
          <w:rPr>
            <w:i/>
          </w:rPr>
          <w:t>MR sequence and analysis</w:t>
        </w:r>
      </w:ins>
    </w:p>
    <w:p w14:paraId="6C975F85" w14:textId="77777777" w:rsidR="00550BA6" w:rsidRDefault="00550BA6" w:rsidP="00550BA6">
      <w:pPr>
        <w:rPr>
          <w:ins w:id="6" w:author="Ayse Zeynep Enkavi" w:date="2015-05-24T12:10:00Z"/>
        </w:rPr>
      </w:pPr>
      <w:ins w:id="7" w:author="Ayse Zeynep Enkavi" w:date="2015-05-24T12:10:00Z">
        <w:r w:rsidRPr="006F718C">
          <w:t xml:space="preserve">For a </w:t>
        </w:r>
        <w:r>
          <w:t xml:space="preserve">random </w:t>
        </w:r>
        <w:r w:rsidRPr="006F718C">
          <w:t xml:space="preserve">subgroup of the patients with </w:t>
        </w:r>
        <w:r>
          <w:t xml:space="preserve">unilateral </w:t>
        </w:r>
        <w:r w:rsidRPr="006F718C">
          <w:t>hippocampal sclerosis</w:t>
        </w:r>
        <w:r>
          <w:t xml:space="preserve"> (n=16)</w:t>
        </w:r>
        <w:r w:rsidRPr="006F718C">
          <w:t>, a 3D-T1 weighted high-resolution data</w:t>
        </w:r>
        <w:r>
          <w:t xml:space="preserve"> </w:t>
        </w:r>
        <w:r w:rsidRPr="006F718C">
          <w:t>set</w:t>
        </w:r>
        <w:r>
          <w:t xml:space="preserve"> (</w:t>
        </w:r>
        <w:r w:rsidRPr="008757A7">
          <w:t>MP-RAGE, voxel size 1x1x1mm, repetition time 1570ms, echo time 3.42ms, flip angle 15°, field of view 256mm x 256mm</w:t>
        </w:r>
        <w:r>
          <w:t>)</w:t>
        </w:r>
        <w:r w:rsidRPr="006F718C">
          <w:t xml:space="preserve"> was available for volumetric measurement of the hippocampus</w:t>
        </w:r>
        <w:r>
          <w:t xml:space="preserve">. This was done in a fully automated manner by means of </w:t>
        </w:r>
        <w:r w:rsidRPr="00207939">
          <w:t xml:space="preserve">the </w:t>
        </w:r>
        <w:proofErr w:type="spellStart"/>
        <w:r w:rsidRPr="00207939">
          <w:t>FreeSurfer</w:t>
        </w:r>
        <w:proofErr w:type="spellEnd"/>
        <w:r w:rsidRPr="00207939">
          <w:t xml:space="preserve"> image analysis suite (Version 5.1.0, </w:t>
        </w:r>
        <w:proofErr w:type="spellStart"/>
        <w:r w:rsidRPr="00207939">
          <w:t>Martinos</w:t>
        </w:r>
        <w:proofErr w:type="spellEnd"/>
        <w:r w:rsidRPr="00207939">
          <w:t xml:space="preserve"> Center, Harvard University, Boston, MA, U.S.A.) </w:t>
        </w:r>
        <w:r>
          <w:fldChar w:fldCharType="begin" w:fldLock="1"/>
        </w:r>
        <w:r>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fldChar w:fldCharType="separate"/>
        </w:r>
        <w:r w:rsidRPr="00665890">
          <w:rPr>
            <w:noProof/>
          </w:rPr>
          <w:t>(Fischl et al., 2002, 2004)</w:t>
        </w:r>
        <w:r>
          <w:fldChar w:fldCharType="end"/>
        </w:r>
        <w:r>
          <w:t>.</w:t>
        </w:r>
        <w:r w:rsidRPr="00207939">
          <w:t xml:space="preserve"> </w:t>
        </w:r>
        <w:r w:rsidRPr="006F718C">
          <w:t>Because of the high variance in hippocampal volume between individuals, we used a lateral</w:t>
        </w:r>
        <w:r>
          <w:t xml:space="preserve"> damage</w:t>
        </w:r>
        <w:r w:rsidRPr="006F718C">
          <w:t xml:space="preserve"> index of hippocampal volume </w:t>
        </w:r>
        <w:r>
          <w:t xml:space="preserve">to express the extent of </w:t>
        </w:r>
        <w:r w:rsidRPr="006F718C">
          <w:t xml:space="preserve">unilateral hippocampal damage </w:t>
        </w:r>
        <w:r>
          <w:t xml:space="preserve">in our MTL group:  </w:t>
        </w:r>
      </w:ins>
    </w:p>
    <w:p w14:paraId="0638508E" w14:textId="77777777" w:rsidR="00550BA6" w:rsidRDefault="00550BA6" w:rsidP="00550BA6">
      <w:pPr>
        <w:rPr>
          <w:ins w:id="8" w:author="Ayse Zeynep Enkavi" w:date="2015-05-24T12:10:00Z"/>
        </w:rPr>
      </w:pPr>
      <w:ins w:id="9" w:author="Ayse Zeynep Enkavi" w:date="2015-05-24T12:10:00Z">
        <m:oMathPara>
          <m:oMath>
            <m:r>
              <w:rPr>
                <w:rFonts w:ascii="Cambria Math" w:hAnsi="Cambria Math"/>
              </w:rPr>
              <m:t>LDI=abs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m:t>
                        </m:r>
                        <m:r>
                          <w:rPr>
                            <w:rFonts w:ascii="Cambria Math" w:hAnsi="Cambria Math"/>
                          </w:rPr>
                          <m:t>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e>
            </m:d>
            <m:r>
              <w:rPr>
                <w:rFonts w:ascii="Cambria Math" w:hAnsi="Cambria Math"/>
              </w:rPr>
              <m:t xml:space="preserve"> </m:t>
            </m:r>
          </m:oMath>
        </m:oMathPara>
      </w:ins>
    </w:p>
    <w:p w14:paraId="397705F8" w14:textId="77777777" w:rsidR="00550BA6" w:rsidRDefault="00550BA6" w:rsidP="00550BA6">
      <w:pPr>
        <w:rPr>
          <w:ins w:id="10" w:author="Ayse Zeynep Enkavi" w:date="2015-05-24T12:10:00Z"/>
        </w:rPr>
      </w:pPr>
    </w:p>
    <w:p w14:paraId="244E1BD5" w14:textId="262CBF48" w:rsidR="00550BA6" w:rsidRDefault="00550BA6" w:rsidP="00550BA6">
      <w:pPr>
        <w:tabs>
          <w:tab w:val="clear" w:pos="0"/>
        </w:tabs>
        <w:ind w:right="0"/>
        <w:rPr>
          <w:ins w:id="11" w:author="Ayse Zeynep Enkavi" w:date="2015-05-24T12:13:00Z"/>
        </w:rPr>
      </w:pPr>
      <w:ins w:id="12" w:author="Ayse Zeynep Enkavi" w:date="2015-05-24T12:10:00Z">
        <w:r>
          <w:t>This lateral damage index can obviously be only assessed for subjects with unilateral hippocampal sclerosis.</w:t>
        </w:r>
      </w:ins>
    </w:p>
    <w:p w14:paraId="138604F2" w14:textId="77777777" w:rsidR="00550BA6" w:rsidRDefault="00550BA6" w:rsidP="00550BA6">
      <w:pPr>
        <w:tabs>
          <w:tab w:val="clear" w:pos="0"/>
        </w:tabs>
        <w:ind w:right="0"/>
        <w:rPr>
          <w:ins w:id="13" w:author="Ayse Zeynep Enkavi" w:date="2015-05-24T12:14:00Z"/>
          <w:i/>
        </w:rPr>
      </w:pPr>
    </w:p>
    <w:p w14:paraId="7E22AA17" w14:textId="77777777" w:rsidR="00550BA6" w:rsidRPr="00550BA6" w:rsidRDefault="00550BA6" w:rsidP="00550BA6">
      <w:pPr>
        <w:tabs>
          <w:tab w:val="clear" w:pos="0"/>
        </w:tabs>
        <w:ind w:right="0"/>
        <w:rPr>
          <w:ins w:id="14" w:author="Ayse Zeynep Enkavi" w:date="2015-05-24T12:13:00Z"/>
          <w:i/>
        </w:rPr>
      </w:pPr>
      <w:ins w:id="15" w:author="Ayse Zeynep Enkavi" w:date="2015-05-24T12:13:00Z">
        <w:r w:rsidRPr="00550BA6">
          <w:rPr>
            <w:i/>
          </w:rPr>
          <w:t>Statistical analysis</w:t>
        </w:r>
      </w:ins>
    </w:p>
    <w:p w14:paraId="12E43276" w14:textId="77777777" w:rsidR="00550BA6" w:rsidRDefault="00550BA6" w:rsidP="00550BA6">
      <w:pPr>
        <w:rPr>
          <w:ins w:id="16" w:author="Ayse Zeynep Enkavi" w:date="2015-05-24T12:13:00Z"/>
        </w:rPr>
      </w:pPr>
      <w:ins w:id="17" w:author="Ayse Zeynep Enkavi" w:date="2015-05-24T12:13:00Z">
        <w:r w:rsidRPr="00815D1E">
          <w:t xml:space="preserve">Statistical analyses were performed using SPSS Statistics 21.0 for </w:t>
        </w:r>
        <w:r>
          <w:t>Windows</w:t>
        </w:r>
        <w:r w:rsidRPr="00815D1E">
          <w:t xml:space="preserve"> (IBM, Armonk, NY, U.S.A.)</w:t>
        </w:r>
        <w:r>
          <w:t xml:space="preserve"> and R (Version 3.1.2) for Mac</w:t>
        </w:r>
        <w:r w:rsidRPr="00815D1E">
          <w:t xml:space="preserve">. </w:t>
        </w:r>
        <w:r>
          <w:t xml:space="preserve"> We use a two-tailed </w:t>
        </w:r>
        <w:r w:rsidRPr="00815D1E">
          <w:t>p</w:t>
        </w:r>
        <w:r>
          <w:t>-</w:t>
        </w:r>
        <w:r w:rsidRPr="00815D1E">
          <w:t xml:space="preserve">value </w:t>
        </w:r>
        <w:r>
          <w:t>of 0</w:t>
        </w:r>
        <w:r w:rsidRPr="00815D1E">
          <w:t xml:space="preserve">.05 </w:t>
        </w:r>
        <w:r>
          <w:t xml:space="preserve">as our criterion for </w:t>
        </w:r>
        <w:r w:rsidRPr="00815D1E">
          <w:t>statistica</w:t>
        </w:r>
        <w:r>
          <w:t>l</w:t>
        </w:r>
        <w:r w:rsidRPr="00815D1E">
          <w:t xml:space="preserve"> significan</w:t>
        </w:r>
        <w:r>
          <w:t xml:space="preserve">ce and mark </w:t>
        </w:r>
        <w:r w:rsidRPr="00815D1E">
          <w:t>significant differences in the figures and tables with asterisks: *p ≤ 0.05, **p ≤ 0.01, and ***p ≤ 0.001.</w:t>
        </w:r>
      </w:ins>
    </w:p>
    <w:p w14:paraId="177885FE" w14:textId="77777777" w:rsidR="00550BA6" w:rsidRDefault="00550BA6" w:rsidP="00550BA6">
      <w:pPr>
        <w:tabs>
          <w:tab w:val="clear" w:pos="0"/>
        </w:tabs>
        <w:ind w:right="0"/>
        <w:rPr>
          <w:ins w:id="18" w:author="Ayse Zeynep Enkavi" w:date="2015-05-24T12:14:00Z"/>
          <w:i/>
        </w:rPr>
      </w:pPr>
    </w:p>
    <w:p w14:paraId="5770A751" w14:textId="77777777" w:rsidR="00550BA6" w:rsidRPr="00550BA6" w:rsidRDefault="00550BA6" w:rsidP="00550BA6">
      <w:pPr>
        <w:tabs>
          <w:tab w:val="clear" w:pos="0"/>
        </w:tabs>
        <w:ind w:right="0"/>
        <w:rPr>
          <w:ins w:id="19" w:author="Ayse Zeynep Enkavi" w:date="2015-05-24T12:13:00Z"/>
          <w:i/>
        </w:rPr>
      </w:pPr>
      <w:ins w:id="20" w:author="Ayse Zeynep Enkavi" w:date="2015-05-24T12:13:00Z">
        <w:r w:rsidRPr="00550BA6">
          <w:rPr>
            <w:i/>
          </w:rPr>
          <w:t xml:space="preserve">Tallying </w:t>
        </w:r>
        <w:proofErr w:type="spellStart"/>
        <w:r w:rsidRPr="00550BA6">
          <w:rPr>
            <w:i/>
          </w:rPr>
          <w:t>intransitivities</w:t>
        </w:r>
        <w:proofErr w:type="spellEnd"/>
      </w:ins>
    </w:p>
    <w:p w14:paraId="650EA6D2" w14:textId="17CFAF16" w:rsidR="00550BA6" w:rsidRDefault="00550BA6" w:rsidP="00550BA6">
      <w:pPr>
        <w:tabs>
          <w:tab w:val="clear" w:pos="0"/>
        </w:tabs>
        <w:ind w:right="0"/>
        <w:rPr>
          <w:ins w:id="21" w:author="Ayse Zeynep Enkavi" w:date="2015-05-24T12:14:00Z"/>
        </w:rPr>
      </w:pPr>
      <w:ins w:id="22" w:author="Ayse Zeynep Enkavi" w:date="2015-05-24T12:13:00Z">
        <w:r>
          <w:t>The binary choices made by each respondent were transformed into a matrix of choice-triplets, as the detection of intransitivity requires three choice pairs. Each matrix consisted of 1140 rows, representing all possible combinations of 3 choice pairs, out of the 190 paired comparisons of the 20 chocolate bars, that are relevant to determine transitivity.</w:t>
        </w:r>
      </w:ins>
    </w:p>
    <w:p w14:paraId="743FC26F" w14:textId="4D13017A" w:rsidR="00550BA6" w:rsidRDefault="00550BA6" w:rsidP="00550BA6">
      <w:pPr>
        <w:tabs>
          <w:tab w:val="clear" w:pos="0"/>
        </w:tabs>
        <w:ind w:right="0"/>
        <w:rPr>
          <w:rFonts w:ascii="Times" w:hAnsi="Times"/>
          <w:b/>
          <w:bCs w:val="0"/>
          <w:iCs w:val="0"/>
          <w:szCs w:val="24"/>
        </w:rPr>
      </w:pPr>
      <w:ins w:id="23" w:author="Ayse Zeynep Enkavi" w:date="2015-05-24T12:14:00Z">
        <w:r>
          <w:t>The proportion of intransitive choices was obtained by dividing the number of intransitive triples by the total number of triples.</w:t>
        </w:r>
        <w:r w:rsidRPr="00C950BD">
          <w:t xml:space="preserve"> </w:t>
        </w:r>
        <w:r>
          <w:t xml:space="preserve">This provided the central dependent measure. Intransitivity in revealed preferences can be expected if there is random error in the retrieval of the underlying subjective-value signals. Analytically, it can be shown that the maximum level of </w:t>
        </w:r>
        <w:proofErr w:type="spellStart"/>
        <w:r>
          <w:t>intransitivities</w:t>
        </w:r>
        <w:proofErr w:type="spellEnd"/>
        <w:r>
          <w:t xml:space="preserve"> (those produced by a random responder) is in 25% of all triplets. In the supplementary materials we report the result of simulations that </w:t>
        </w:r>
        <w:r>
          <w:lastRenderedPageBreak/>
          <w:t>demonstrate that the number of non-transitive choices varies non-linearly with the response error.</w:t>
        </w:r>
      </w:ins>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1AC47116" w14:textId="02F7B855" w:rsidR="00A934E0" w:rsidRDefault="001D3298" w:rsidP="00A934E0">
      <w:pPr>
        <w:tabs>
          <w:tab w:val="clear" w:pos="0"/>
        </w:tabs>
        <w:ind w:right="0"/>
        <w:rPr>
          <w:ins w:id="24" w:author="Ayse Zeynep Enkavi" w:date="2015-02-11T23:20:00Z"/>
          <w:rFonts w:ascii="Times" w:hAnsi="Times"/>
          <w:bCs w:val="0"/>
          <w:iCs w:val="0"/>
          <w:szCs w:val="24"/>
        </w:rPr>
      </w:pPr>
      <w:r>
        <w:rPr>
          <w:rFonts w:ascii="Times" w:hAnsi="Times"/>
          <w:bCs w:val="0"/>
          <w:iCs w:val="0"/>
          <w:szCs w:val="24"/>
        </w:rPr>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w:t>
      </w:r>
      <w:ins w:id="25" w:author="Ayse Zeynep Enkavi" w:date="2015-02-11T22:22:00Z">
        <w:r w:rsidR="002D4FB8">
          <w:rPr>
            <w:rFonts w:ascii="Times" w:hAnsi="Times"/>
            <w:bCs w:val="0"/>
            <w:iCs w:val="0"/>
            <w:szCs w:val="24"/>
          </w:rPr>
          <w:t>8</w:t>
        </w:r>
      </w:ins>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ins w:id="26" w:author="Ayse Zeynep Enkavi" w:date="2015-02-11T22:23:00Z">
        <w:r w:rsidR="002D4FB8">
          <w:rPr>
            <w:rFonts w:ascii="Times" w:hAnsi="Times"/>
            <w:bCs w:val="0"/>
            <w:iCs w:val="0"/>
            <w:szCs w:val="24"/>
          </w:rPr>
          <w:t>2</w:t>
        </w:r>
      </w:ins>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w:t>
      </w:r>
      <w:ins w:id="27" w:author="Ayse Zeynep Enkavi" w:date="2015-02-11T22:23:00Z">
        <w:r w:rsidR="008E2775">
          <w:rPr>
            <w:rFonts w:ascii="Times" w:hAnsi="Times"/>
            <w:bCs w:val="0"/>
            <w:iCs w:val="0"/>
            <w:szCs w:val="24"/>
          </w:rPr>
          <w:t>on</w:t>
        </w:r>
        <w:r w:rsidR="002D4FB8">
          <w:rPr>
            <w:rFonts w:ascii="Times" w:hAnsi="Times"/>
            <w:bCs w:val="0"/>
            <w:iCs w:val="0"/>
            <w:szCs w:val="24"/>
          </w:rPr>
          <w:t xml:space="preserve"> the choice task</w:t>
        </w:r>
      </w:ins>
      <w:ins w:id="28" w:author="Ayse Zeynep Enkavi" w:date="2015-02-11T22:34:00Z">
        <w:r w:rsidR="008E2775">
          <w:rPr>
            <w:rFonts w:ascii="Times" w:hAnsi="Times"/>
            <w:bCs w:val="0"/>
            <w:iCs w:val="0"/>
            <w:szCs w:val="24"/>
          </w:rPr>
          <w:t xml:space="preserve"> and 849 milliseconds (SD = 335 </w:t>
        </w:r>
        <w:proofErr w:type="spellStart"/>
        <w:r w:rsidR="008E2775">
          <w:rPr>
            <w:rFonts w:ascii="Times" w:hAnsi="Times"/>
            <w:bCs w:val="0"/>
            <w:iCs w:val="0"/>
            <w:szCs w:val="24"/>
          </w:rPr>
          <w:t>ms</w:t>
        </w:r>
        <w:proofErr w:type="spellEnd"/>
        <w:r w:rsidR="008E2775">
          <w:rPr>
            <w:rFonts w:ascii="Times" w:hAnsi="Times"/>
            <w:bCs w:val="0"/>
            <w:iCs w:val="0"/>
            <w:szCs w:val="24"/>
          </w:rPr>
          <w:t>) on the control task.</w:t>
        </w:r>
      </w:ins>
      <w:ins w:id="29" w:author="Ayse Zeynep Enkavi" w:date="2015-02-11T23:20:00Z">
        <w:r w:rsidR="00A934E0">
          <w:rPr>
            <w:rFonts w:ascii="Times" w:hAnsi="Times"/>
            <w:bCs w:val="0"/>
            <w:iCs w:val="0"/>
            <w:szCs w:val="24"/>
          </w:rPr>
          <w:t xml:space="preserve"> There were significant group and task differences in reaction times.</w:t>
        </w:r>
      </w:ins>
      <w:ins w:id="30" w:author="Ayse Zeynep Enkavi" w:date="2015-02-11T23:22:00Z">
        <w:r w:rsidR="00A934E0">
          <w:rPr>
            <w:rFonts w:ascii="Times" w:hAnsi="Times"/>
            <w:bCs w:val="0"/>
            <w:iCs w:val="0"/>
            <w:szCs w:val="24"/>
          </w:rPr>
          <w:t xml:space="preserve"> All groups were faster in the control task than in the preference task</w:t>
        </w:r>
      </w:ins>
      <w:ins w:id="31" w:author="Ayse Zeynep Enkavi" w:date="2015-02-11T23:23:00Z">
        <w:r w:rsidR="00A934E0">
          <w:rPr>
            <w:rFonts w:ascii="Times" w:hAnsi="Times"/>
            <w:bCs w:val="0"/>
            <w:iCs w:val="0"/>
            <w:szCs w:val="24"/>
          </w:rPr>
          <w:t xml:space="preserve"> (b = -837.09, t(34225) = -46.63</w:t>
        </w:r>
      </w:ins>
      <w:ins w:id="32" w:author="Ayse Zeynep Enkavi" w:date="2015-02-11T23:24:00Z">
        <w:r w:rsidR="00A934E0">
          <w:rPr>
            <w:rFonts w:ascii="Times" w:hAnsi="Times"/>
            <w:bCs w:val="0"/>
            <w:iCs w:val="0"/>
            <w:szCs w:val="24"/>
          </w:rPr>
          <w:t>, p &lt; 0.001)</w:t>
        </w:r>
      </w:ins>
      <w:ins w:id="33" w:author="Ayse Zeynep Enkavi" w:date="2015-02-11T23:25:00Z">
        <w:r w:rsidR="00A934E0">
          <w:rPr>
            <w:rFonts w:ascii="Times" w:hAnsi="Times"/>
            <w:bCs w:val="0"/>
            <w:iCs w:val="0"/>
            <w:szCs w:val="24"/>
          </w:rPr>
          <w:t xml:space="preserve"> and they got faster as the task progressed, though this trend was much more prominent for the choice task</w:t>
        </w:r>
      </w:ins>
      <w:ins w:id="34" w:author="Ayse Zeynep Enkavi" w:date="2015-02-11T23:27:00Z">
        <w:r w:rsidR="00A934E0">
          <w:rPr>
            <w:rFonts w:ascii="Times" w:hAnsi="Times"/>
            <w:bCs w:val="0"/>
            <w:iCs w:val="0"/>
            <w:szCs w:val="24"/>
          </w:rPr>
          <w:t xml:space="preserve"> (task – trial number interaction b = 2.190, t(34225) = 13.44, p &lt; 0.001)</w:t>
        </w:r>
      </w:ins>
      <w:ins w:id="35" w:author="Ayse Zeynep Enkavi" w:date="2015-02-11T23:25:00Z">
        <w:r w:rsidR="00A934E0">
          <w:rPr>
            <w:rFonts w:ascii="Times" w:hAnsi="Times"/>
            <w:bCs w:val="0"/>
            <w:iCs w:val="0"/>
            <w:szCs w:val="24"/>
          </w:rPr>
          <w:t>.</w:t>
        </w:r>
      </w:ins>
      <w:ins w:id="36" w:author="Ayse Zeynep Enkavi" w:date="2015-02-11T23:29:00Z">
        <w:r w:rsidR="00733024">
          <w:rPr>
            <w:rFonts w:ascii="Times" w:hAnsi="Times"/>
            <w:bCs w:val="0"/>
            <w:iCs w:val="0"/>
            <w:szCs w:val="24"/>
          </w:rPr>
          <w:t xml:space="preserve"> The MTL group was consistently slower than the control groups in the choice task but this was not true for the control task where the control group was consistently faster than both lesion groups.</w:t>
        </w:r>
      </w:ins>
      <w:ins w:id="37" w:author="Ayse Zeynep Enkavi" w:date="2015-02-11T23:22:00Z">
        <w:r w:rsidR="00A934E0">
          <w:rPr>
            <w:rFonts w:ascii="Times" w:hAnsi="Times"/>
            <w:bCs w:val="0"/>
            <w:iCs w:val="0"/>
            <w:szCs w:val="24"/>
          </w:rPr>
          <w:t xml:space="preserve">  </w:t>
        </w:r>
      </w:ins>
      <w:ins w:id="38" w:author="Ayse Zeynep Enkavi" w:date="2015-02-11T23:30:00Z">
        <w:r w:rsidR="00733024">
          <w:rPr>
            <w:rFonts w:ascii="Times" w:hAnsi="Times"/>
            <w:bCs w:val="0"/>
            <w:iCs w:val="0"/>
            <w:szCs w:val="24"/>
          </w:rPr>
          <w:t>These patterns in the reaction times indicate that the choice task was more difficult for the MTL group while the control task was much easier for all groups, especially the healthy controls.</w:t>
        </w:r>
      </w:ins>
    </w:p>
    <w:p w14:paraId="3817F078" w14:textId="7311D76A" w:rsidR="008917A6" w:rsidRPr="00733024" w:rsidRDefault="00A934E0" w:rsidP="00A934E0">
      <w:pPr>
        <w:tabs>
          <w:tab w:val="clear" w:pos="0"/>
        </w:tabs>
        <w:ind w:right="0"/>
        <w:rPr>
          <w:rFonts w:ascii="Times" w:hAnsi="Times"/>
          <w:bCs w:val="0"/>
          <w:iCs w:val="0"/>
          <w:szCs w:val="24"/>
        </w:rPr>
      </w:pPr>
      <w:r w:rsidRPr="00550BA6">
        <w:rPr>
          <w:rFonts w:ascii="Times" w:hAnsi="Times"/>
          <w:bCs w:val="0"/>
          <w:iCs w:val="0"/>
          <w:noProof/>
          <w:szCs w:val="24"/>
        </w:rPr>
        <w:lastRenderedPageBreak/>
        <w:drawing>
          <wp:inline distT="0" distB="0" distL="0" distR="0" wp14:anchorId="57F575ED" wp14:editId="3B76B130">
            <wp:extent cx="5486400" cy="322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_Fig1.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3228975"/>
                    </a:xfrm>
                    <a:prstGeom prst="rect">
                      <a:avLst/>
                    </a:prstGeom>
                  </pic:spPr>
                </pic:pic>
              </a:graphicData>
            </a:graphic>
          </wp:inline>
        </w:drawing>
      </w:r>
    </w:p>
    <w:p w14:paraId="54FF08E3" w14:textId="44E8A0A8" w:rsidR="00715933" w:rsidRDefault="00733024" w:rsidP="00957149">
      <w:pPr>
        <w:tabs>
          <w:tab w:val="clear" w:pos="0"/>
        </w:tabs>
        <w:ind w:right="0"/>
        <w:rPr>
          <w:ins w:id="39" w:author="Ayse Zeynep Enkavi" w:date="2015-02-12T11:57:00Z"/>
          <w:rFonts w:ascii="Times" w:hAnsi="Times"/>
          <w:bCs w:val="0"/>
          <w:i/>
          <w:iCs w:val="0"/>
          <w:sz w:val="20"/>
        </w:rPr>
      </w:pPr>
      <w:ins w:id="40" w:author="Ayse Zeynep Enkavi" w:date="2015-02-11T23:34:00Z">
        <w:r w:rsidRPr="00715933">
          <w:rPr>
            <w:rFonts w:ascii="Times" w:hAnsi="Times"/>
            <w:bCs w:val="0"/>
            <w:i/>
            <w:iCs w:val="0"/>
            <w:sz w:val="20"/>
          </w:rPr>
          <w:t>Fig. S</w:t>
        </w:r>
        <w:r>
          <w:rPr>
            <w:rFonts w:ascii="Times" w:hAnsi="Times"/>
            <w:bCs w:val="0"/>
            <w:i/>
            <w:iCs w:val="0"/>
            <w:sz w:val="20"/>
          </w:rPr>
          <w:t>1</w:t>
        </w:r>
        <w:r w:rsidRPr="00715933">
          <w:rPr>
            <w:rFonts w:ascii="Times" w:hAnsi="Times"/>
            <w:bCs w:val="0"/>
            <w:i/>
            <w:iCs w:val="0"/>
            <w:sz w:val="20"/>
          </w:rPr>
          <w:t xml:space="preserve">: </w:t>
        </w:r>
        <w:r>
          <w:rPr>
            <w:rFonts w:ascii="Times" w:hAnsi="Times"/>
            <w:bCs w:val="0"/>
            <w:i/>
            <w:iCs w:val="0"/>
            <w:sz w:val="20"/>
          </w:rPr>
          <w:t>Reaction times for each task and group. RT</w:t>
        </w:r>
      </w:ins>
      <w:ins w:id="41" w:author="Ayse Zeynep Enkavi" w:date="2015-02-11T23:35:00Z">
        <w:r>
          <w:rPr>
            <w:rFonts w:ascii="Times" w:hAnsi="Times"/>
            <w:bCs w:val="0"/>
            <w:i/>
            <w:iCs w:val="0"/>
            <w:sz w:val="20"/>
          </w:rPr>
          <w:t xml:space="preserve">’s decreased as the task progressed for all groups in both trials. </w:t>
        </w:r>
      </w:ins>
      <w:ins w:id="42" w:author="Ayse Zeynep Enkavi" w:date="2015-02-11T23:36:00Z">
        <w:r>
          <w:rPr>
            <w:rFonts w:ascii="Times" w:hAnsi="Times"/>
            <w:bCs w:val="0"/>
            <w:i/>
            <w:iCs w:val="0"/>
            <w:sz w:val="20"/>
          </w:rPr>
          <w:t xml:space="preserve">The MTL group was consistently slower in the choice task. </w:t>
        </w:r>
      </w:ins>
      <w:ins w:id="43" w:author="Ayse Zeynep Enkavi" w:date="2015-02-11T23:35:00Z">
        <w:r>
          <w:rPr>
            <w:rFonts w:ascii="Times" w:hAnsi="Times"/>
            <w:bCs w:val="0"/>
            <w:i/>
            <w:iCs w:val="0"/>
            <w:sz w:val="20"/>
          </w:rPr>
          <w:t xml:space="preserve">All groups were faster in the control task. </w:t>
        </w:r>
      </w:ins>
    </w:p>
    <w:p w14:paraId="34429B00" w14:textId="77777777" w:rsidR="009B4ECF" w:rsidRDefault="009B4ECF"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w:t>
      </w:r>
      <w:proofErr w:type="spellEnd"/>
      <w:r>
        <w:rPr>
          <w:rFonts w:ascii="Times" w:hAnsi="Times"/>
          <w:bCs w:val="0"/>
          <w:i/>
          <w:iCs w:val="0"/>
          <w:szCs w:val="24"/>
        </w:rPr>
        <w:t xml:space="preserve">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r w:rsidRPr="0034516B">
        <w:rPr>
          <w:rFonts w:ascii="Times" w:hAnsi="Times"/>
        </w:rPr>
        <w:t>or</w:t>
      </w:r>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0648842A" w14:textId="6FAD10F7" w:rsidR="00FA466D" w:rsidRDefault="00E554BF" w:rsidP="00957149">
      <w:pPr>
        <w:tabs>
          <w:tab w:val="clear" w:pos="0"/>
        </w:tabs>
        <w:ind w:right="0" w:firstLine="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78801BBD" w14:textId="77777777" w:rsidR="00FA466D" w:rsidRDefault="00FA466D" w:rsidP="00957149">
      <w:pPr>
        <w:tabs>
          <w:tab w:val="clear" w:pos="0"/>
        </w:tabs>
        <w:ind w:right="0" w:firstLine="0"/>
        <w:rPr>
          <w:rFonts w:ascii="Times" w:hAnsi="Times"/>
          <w:bCs w:val="0"/>
          <w:iCs w:val="0"/>
          <w:szCs w:val="24"/>
        </w:rPr>
      </w:pPr>
    </w:p>
    <w:p w14:paraId="1D19CD4A" w14:textId="16C9D885" w:rsidR="0034516B" w:rsidRPr="0034516B" w:rsidRDefault="00B562BF" w:rsidP="00F755D6">
      <w:pPr>
        <w:tabs>
          <w:tab w:val="clear" w:pos="0"/>
        </w:tabs>
        <w:ind w:right="0"/>
        <w:rPr>
          <w:rFonts w:ascii="Times" w:hAnsi="Times"/>
          <w:bCs w:val="0"/>
          <w:iCs w:val="0"/>
          <w:szCs w:val="24"/>
        </w:rPr>
      </w:pPr>
      <w:r>
        <w:rPr>
          <w:rFonts w:ascii="Times" w:hAnsi="Times"/>
          <w:bCs w:val="0"/>
          <w:iCs w:val="0"/>
          <w:szCs w:val="24"/>
        </w:rPr>
        <w:lastRenderedPageBreak/>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44" w:author="Ayse Zeynep Enkavi" w:date="2015-02-11T23:39:00Z">
        <w:r w:rsidR="00F755D6">
          <w:rPr>
            <w:rFonts w:ascii="Times" w:hAnsi="Times"/>
            <w:bCs w:val="0"/>
            <w:iCs w:val="0"/>
            <w:szCs w:val="24"/>
          </w:rPr>
          <w:t>715</w:t>
        </w:r>
      </w:ins>
      <w:r w:rsidR="00B91F65">
        <w:rPr>
          <w:rFonts w:ascii="Times" w:hAnsi="Times"/>
          <w:bCs w:val="0"/>
          <w:iCs w:val="0"/>
          <w:szCs w:val="24"/>
        </w:rPr>
        <w:t xml:space="preserve"> and standard deviation of 1.</w:t>
      </w:r>
      <w:ins w:id="45" w:author="Ayse Zeynep Enkavi" w:date="2015-02-11T23:39:00Z">
        <w:r w:rsidR="00F755D6">
          <w:rPr>
            <w:rFonts w:ascii="Times" w:hAnsi="Times"/>
            <w:bCs w:val="0"/>
            <w:iCs w:val="0"/>
            <w:szCs w:val="24"/>
          </w:rPr>
          <w:t>414</w:t>
        </w:r>
      </w:ins>
      <w:r w:rsidR="00B91F65">
        <w:rPr>
          <w:rFonts w:ascii="Times" w:hAnsi="Times"/>
          <w:bCs w:val="0"/>
          <w:iCs w:val="0"/>
          <w:szCs w:val="24"/>
        </w:rPr>
        <w:t xml:space="preserve"> while the total number of </w:t>
      </w:r>
      <w:proofErr w:type="spellStart"/>
      <w:r w:rsidR="00B91F65">
        <w:rPr>
          <w:rFonts w:ascii="Times" w:hAnsi="Times"/>
          <w:bCs w:val="0"/>
          <w:iCs w:val="0"/>
          <w:szCs w:val="24"/>
        </w:rPr>
        <w:t>intransitivities</w:t>
      </w:r>
      <w:proofErr w:type="spellEnd"/>
      <w:r w:rsidR="00B91F65">
        <w:rPr>
          <w:rFonts w:ascii="Times" w:hAnsi="Times"/>
          <w:bCs w:val="0"/>
          <w:iCs w:val="0"/>
          <w:szCs w:val="24"/>
        </w:rPr>
        <w:t xml:space="preserve">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ins w:id="46" w:author="Ayse Zeynep Enkavi" w:date="2015-02-11T23:41:00Z">
        <w:r w:rsidR="00F755D6">
          <w:rPr>
            <w:rFonts w:ascii="Times" w:hAnsi="Times"/>
            <w:bCs w:val="0"/>
            <w:iCs w:val="0"/>
            <w:szCs w:val="24"/>
          </w:rPr>
          <w:t>374</w:t>
        </w:r>
      </w:ins>
      <w:r w:rsidR="00B91F65">
        <w:rPr>
          <w:rFonts w:ascii="Times" w:hAnsi="Times"/>
          <w:bCs w:val="0"/>
          <w:iCs w:val="0"/>
          <w:szCs w:val="24"/>
        </w:rPr>
        <w:t>).</w:t>
      </w:r>
    </w:p>
    <w:p w14:paraId="64FEE8B7" w14:textId="66C0124C" w:rsidR="00F811BC" w:rsidRDefault="00F811BC" w:rsidP="0025484B">
      <w:pPr>
        <w:tabs>
          <w:tab w:val="clear" w:pos="0"/>
        </w:tabs>
        <w:ind w:right="0"/>
        <w:rPr>
          <w:ins w:id="47" w:author="Ayse Zeynep Enkavi" w:date="2015-02-12T11:57:00Z"/>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w:t>
      </w:r>
      <w:ins w:id="48" w:author="Ayse Zeynep Enkavi" w:date="2015-02-11T23:41:00Z">
        <w:r w:rsidR="00F755D6">
          <w:rPr>
            <w:rFonts w:ascii="Times" w:hAnsi="Times"/>
            <w:bCs w:val="0"/>
            <w:iCs w:val="0"/>
            <w:szCs w:val="24"/>
          </w:rPr>
          <w:t>a linear mixed model with orthogonal contrasts for group and task type (choice or control)</w:t>
        </w:r>
      </w:ins>
      <w:ins w:id="49" w:author="Ayse Zeynep Enkavi" w:date="2015-02-11T23:43:00Z">
        <w:r w:rsidR="00F755D6">
          <w:rPr>
            <w:rFonts w:ascii="Times" w:hAnsi="Times"/>
            <w:bCs w:val="0"/>
            <w:iCs w:val="0"/>
            <w:szCs w:val="24"/>
          </w:rPr>
          <w:t>. This was significantly better than a model without random intercept for subjects</w:t>
        </w:r>
      </w:ins>
      <w:ins w:id="50" w:author="Ayse Zeynep Enkavi" w:date="2015-02-11T23:44:00Z">
        <w:r w:rsidR="00F755D6">
          <w:rPr>
            <w:rFonts w:ascii="Times" w:hAnsi="Times"/>
            <w:bCs w:val="0"/>
            <w:iCs w:val="0"/>
            <w:szCs w:val="24"/>
          </w:rPr>
          <w:t xml:space="preserve"> (</w:t>
        </w:r>
      </w:ins>
      <w:ins w:id="51" w:author="Ayse Zeynep Enkavi" w:date="2015-02-11T23:45:00Z">
        <w:r w:rsidR="00F755D6">
          <w:rPr>
            <w:rFonts w:ascii="Times" w:hAnsi="Times"/>
            <w:bCs w:val="0"/>
            <w:iCs w:val="0"/>
            <w:szCs w:val="24"/>
          </w:rPr>
          <w:t>χ</w:t>
        </w:r>
        <w:r w:rsidR="00F755D6" w:rsidRPr="00F755D6">
          <w:rPr>
            <w:rFonts w:ascii="Times" w:hAnsi="Times"/>
            <w:bCs w:val="0"/>
            <w:iCs w:val="0"/>
            <w:szCs w:val="24"/>
            <w:vertAlign w:val="superscript"/>
          </w:rPr>
          <w:t>2</w:t>
        </w:r>
        <w:r w:rsidR="00F755D6">
          <w:rPr>
            <w:rFonts w:ascii="Times" w:hAnsi="Times"/>
            <w:bCs w:val="0"/>
            <w:iCs w:val="0"/>
            <w:szCs w:val="24"/>
          </w:rPr>
          <w:t xml:space="preserve">(7) = </w:t>
        </w:r>
      </w:ins>
      <w:ins w:id="52" w:author="Ayse Zeynep Enkavi" w:date="2015-02-11T23:46:00Z">
        <w:r w:rsidR="00F755D6">
          <w:rPr>
            <w:rFonts w:ascii="Times" w:hAnsi="Times"/>
            <w:bCs w:val="0"/>
            <w:iCs w:val="0"/>
            <w:szCs w:val="24"/>
          </w:rPr>
          <w:t>0.036</w:t>
        </w:r>
      </w:ins>
      <w:ins w:id="53" w:author="Ayse Zeynep Enkavi" w:date="2015-02-11T23:44:00Z">
        <w:r w:rsidR="00F755D6">
          <w:rPr>
            <w:rFonts w:ascii="Times" w:hAnsi="Times"/>
            <w:bCs w:val="0"/>
            <w:iCs w:val="0"/>
            <w:szCs w:val="24"/>
          </w:rPr>
          <w:t>)</w:t>
        </w:r>
      </w:ins>
      <w:ins w:id="54" w:author="Ayse Zeynep Enkavi" w:date="2015-02-11T23:43:00Z">
        <w:r w:rsidR="00F755D6">
          <w:rPr>
            <w:rFonts w:ascii="Times" w:hAnsi="Times"/>
            <w:bCs w:val="0"/>
            <w:iCs w:val="0"/>
            <w:szCs w:val="24"/>
          </w:rPr>
          <w:t xml:space="preserve">. The percentage of intransitive choices was log transformed to </w:t>
        </w:r>
      </w:ins>
      <w:ins w:id="55" w:author="Ayse Zeynep Enkavi" w:date="2015-02-11T23:47:00Z">
        <w:r w:rsidR="00F755D6">
          <w:rPr>
            <w:rFonts w:ascii="Times" w:hAnsi="Times"/>
            <w:bCs w:val="0"/>
            <w:iCs w:val="0"/>
            <w:szCs w:val="24"/>
          </w:rPr>
          <w:t>ensure that the difference in variances was independent of task type (</w:t>
        </w:r>
      </w:ins>
      <w:ins w:id="56" w:author="Ayse Zeynep Enkavi" w:date="2015-02-11T23:48:00Z">
        <w:r w:rsidR="00F755D6">
          <w:rPr>
            <w:rFonts w:ascii="Times" w:hAnsi="Times"/>
            <w:bCs w:val="0"/>
            <w:iCs w:val="0"/>
            <w:szCs w:val="24"/>
          </w:rPr>
          <w:t>Bartlett’s Κ</w:t>
        </w:r>
        <w:r w:rsidR="005B3AF2" w:rsidRPr="005B3AF2">
          <w:rPr>
            <w:rFonts w:ascii="Times" w:hAnsi="Times"/>
            <w:bCs w:val="0"/>
            <w:iCs w:val="0"/>
            <w:szCs w:val="24"/>
            <w:vertAlign w:val="superscript"/>
          </w:rPr>
          <w:t>2</w:t>
        </w:r>
        <w:r w:rsidR="005B3AF2">
          <w:rPr>
            <w:rFonts w:ascii="Times" w:hAnsi="Times"/>
            <w:bCs w:val="0"/>
            <w:iCs w:val="0"/>
            <w:szCs w:val="24"/>
          </w:rPr>
          <w:t>(1) = 3.35</w:t>
        </w:r>
      </w:ins>
      <w:ins w:id="57" w:author="Ayse Zeynep Enkavi" w:date="2015-02-11T23:49:00Z">
        <w:r w:rsidR="005B3AF2">
          <w:rPr>
            <w:rFonts w:ascii="Times" w:hAnsi="Times"/>
            <w:bCs w:val="0"/>
            <w:iCs w:val="0"/>
            <w:szCs w:val="24"/>
          </w:rPr>
          <w:t>4, p = 0.067</w:t>
        </w:r>
      </w:ins>
      <w:ins w:id="58" w:author="Ayse Zeynep Enkavi" w:date="2015-02-11T23:47:00Z">
        <w:r w:rsidR="00F755D6">
          <w:rPr>
            <w:rFonts w:ascii="Times" w:hAnsi="Times"/>
            <w:bCs w:val="0"/>
            <w:iCs w:val="0"/>
            <w:szCs w:val="24"/>
          </w:rPr>
          <w:t>).</w:t>
        </w:r>
      </w:ins>
      <w:ins w:id="59" w:author="Ayse Zeynep Enkavi" w:date="2015-02-11T23:49:00Z">
        <w:r w:rsidR="005B3AF2">
          <w:rPr>
            <w:rFonts w:ascii="Times" w:hAnsi="Times"/>
            <w:bCs w:val="0"/>
            <w:iCs w:val="0"/>
            <w:szCs w:val="24"/>
          </w:rPr>
          <w:t xml:space="preserve"> </w:t>
        </w:r>
        <w:proofErr w:type="spellStart"/>
        <w:r w:rsidR="005B3AF2">
          <w:rPr>
            <w:rFonts w:ascii="Times" w:hAnsi="Times"/>
            <w:bCs w:val="0"/>
            <w:iCs w:val="0"/>
            <w:szCs w:val="24"/>
          </w:rPr>
          <w:t>Orthogonalization</w:t>
        </w:r>
        <w:proofErr w:type="spellEnd"/>
        <w:r w:rsidR="005B3AF2">
          <w:rPr>
            <w:rFonts w:ascii="Times" w:hAnsi="Times"/>
            <w:bCs w:val="0"/>
            <w:iCs w:val="0"/>
            <w:szCs w:val="24"/>
          </w:rPr>
          <w:t xml:space="preserve"> of contrasts allowed for direct comparison of the difference in intransitivity levels between the tasks for the MTL group compared to both control groups.</w:t>
        </w:r>
      </w:ins>
    </w:p>
    <w:p w14:paraId="466BE525" w14:textId="77777777" w:rsidR="009B4ECF" w:rsidRDefault="009B4ECF" w:rsidP="0025484B">
      <w:pPr>
        <w:tabs>
          <w:tab w:val="clear" w:pos="0"/>
        </w:tabs>
        <w:ind w:right="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079DBB1A" w14:textId="249CFE0B" w:rsidR="0091440F" w:rsidRDefault="00753584" w:rsidP="00C678D2">
      <w:pPr>
        <w:tabs>
          <w:tab w:val="clear" w:pos="0"/>
        </w:tabs>
        <w:ind w:right="0"/>
        <w:rPr>
          <w:ins w:id="60" w:author="Ayse Zeynep Enkavi" w:date="2015-02-12T11:57:00Z"/>
          <w:rFonts w:ascii="Times" w:hAnsi="Times"/>
          <w:bCs w:val="0"/>
          <w:iCs w:val="0"/>
          <w:szCs w:val="24"/>
        </w:rPr>
      </w:pPr>
      <w:r>
        <w:rPr>
          <w:rFonts w:ascii="Times" w:hAnsi="Times"/>
          <w:bCs w:val="0"/>
          <w:iCs w:val="0"/>
          <w:szCs w:val="24"/>
        </w:rPr>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in particular</w:t>
      </w:r>
      <w:r w:rsidR="000548E9">
        <w:rPr>
          <w:rFonts w:ascii="Times" w:hAnsi="Times"/>
          <w:bCs w:val="0"/>
          <w:iCs w:val="0"/>
          <w:szCs w:val="24"/>
        </w:rPr>
        <w:t xml:space="preserve"> </w:t>
      </w:r>
      <w:r w:rsidR="00441A5B">
        <w:rPr>
          <w:rFonts w:ascii="Times" w:hAnsi="Times"/>
          <w:bCs w:val="0"/>
          <w:iCs w:val="0"/>
          <w:szCs w:val="24"/>
        </w:rPr>
        <w:t xml:space="preserve">the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w:t>
      </w:r>
      <w:ins w:id="61" w:author="Ayse Zeynep Enkavi" w:date="2015-02-12T00:31:00Z">
        <w:r w:rsidR="007B6F04">
          <w:rPr>
            <w:rFonts w:ascii="Times" w:hAnsi="Times"/>
            <w:bCs w:val="0"/>
            <w:iCs w:val="0"/>
            <w:szCs w:val="24"/>
          </w:rPr>
          <w:t>7</w:t>
        </w:r>
      </w:ins>
      <w:r w:rsidR="000F525F">
        <w:rPr>
          <w:rFonts w:ascii="Times" w:hAnsi="Times"/>
          <w:bCs w:val="0"/>
          <w:iCs w:val="0"/>
          <w:szCs w:val="24"/>
        </w:rPr>
        <w:t xml:space="preserve"> % of the time and the MTL group 4</w:t>
      </w:r>
      <w:r w:rsidR="00A40E56">
        <w:rPr>
          <w:rFonts w:ascii="Times" w:hAnsi="Times"/>
          <w:bCs w:val="0"/>
          <w:iCs w:val="0"/>
          <w:szCs w:val="24"/>
        </w:rPr>
        <w:t>8.</w:t>
      </w:r>
      <w:ins w:id="62" w:author="Ayse Zeynep Enkavi" w:date="2015-02-12T00:32:00Z">
        <w:r w:rsidR="007B6F04">
          <w:rPr>
            <w:rFonts w:ascii="Times" w:hAnsi="Times"/>
            <w:bCs w:val="0"/>
            <w:iCs w:val="0"/>
            <w:szCs w:val="24"/>
          </w:rPr>
          <w:t>82</w:t>
        </w:r>
      </w:ins>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(F(2, </w:t>
      </w:r>
      <w:r w:rsidR="00B37DCD">
        <w:rPr>
          <w:rFonts w:ascii="Times" w:hAnsi="Times"/>
          <w:bCs w:val="0"/>
          <w:iCs w:val="0"/>
          <w:szCs w:val="24"/>
        </w:rPr>
        <w:t>1</w:t>
      </w:r>
      <w:ins w:id="63" w:author="Ayse Zeynep Enkavi" w:date="2015-02-12T00:37:00Z">
        <w:r w:rsidR="007B6F04">
          <w:rPr>
            <w:rFonts w:ascii="Times" w:hAnsi="Times"/>
            <w:bCs w:val="0"/>
            <w:iCs w:val="0"/>
            <w:szCs w:val="24"/>
          </w:rPr>
          <w:t>7080</w:t>
        </w:r>
      </w:ins>
      <w:r w:rsidR="000F525F">
        <w:rPr>
          <w:rFonts w:ascii="Times" w:hAnsi="Times"/>
          <w:bCs w:val="0"/>
          <w:iCs w:val="0"/>
          <w:szCs w:val="24"/>
        </w:rPr>
        <w:t xml:space="preserve">) = </w:t>
      </w:r>
      <w:ins w:id="64" w:author="Ayse Zeynep Enkavi" w:date="2015-02-12T00:37:00Z">
        <w:r w:rsidR="007B6F04">
          <w:rPr>
            <w:rFonts w:ascii="Times" w:hAnsi="Times"/>
            <w:bCs w:val="0"/>
            <w:iCs w:val="0"/>
            <w:szCs w:val="24"/>
          </w:rPr>
          <w:t>3</w:t>
        </w:r>
      </w:ins>
      <w:r w:rsidR="00B37DCD">
        <w:rPr>
          <w:rFonts w:ascii="Times" w:hAnsi="Times"/>
          <w:bCs w:val="0"/>
          <w:iCs w:val="0"/>
          <w:szCs w:val="24"/>
        </w:rPr>
        <w:t>.65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ins w:id="65" w:author="Ayse Zeynep Enkavi" w:date="2015-02-12T00:38:00Z">
        <w:r w:rsidR="007B6F04">
          <w:rPr>
            <w:rFonts w:ascii="Times" w:hAnsi="Times"/>
            <w:bCs w:val="0"/>
            <w:iCs w:val="0"/>
            <w:szCs w:val="24"/>
          </w:rPr>
          <w:t>26</w:t>
        </w:r>
      </w:ins>
      <w:r w:rsidR="000F525F">
        <w:rPr>
          <w:rFonts w:ascii="Times" w:hAnsi="Times"/>
          <w:bCs w:val="0"/>
          <w:iCs w:val="0"/>
          <w:szCs w:val="24"/>
        </w:rPr>
        <w:t>)</w:t>
      </w:r>
      <w:r w:rsidR="00D82C63">
        <w:rPr>
          <w:rFonts w:ascii="Times" w:hAnsi="Times"/>
          <w:bCs w:val="0"/>
          <w:iCs w:val="0"/>
          <w:szCs w:val="24"/>
        </w:rPr>
        <w:t xml:space="preserve"> with the MTL choosing left less often than the control (p = 0.0</w:t>
      </w:r>
      <w:ins w:id="66" w:author="Ayse Zeynep Enkavi" w:date="2015-02-12T00:38:00Z">
        <w:r w:rsidR="00C678D2">
          <w:rPr>
            <w:rFonts w:ascii="Times" w:hAnsi="Times"/>
            <w:bCs w:val="0"/>
            <w:iCs w:val="0"/>
            <w:szCs w:val="24"/>
          </w:rPr>
          <w:t>33</w:t>
        </w:r>
      </w:ins>
      <w:r w:rsidR="00D82C63">
        <w:rPr>
          <w:rFonts w:ascii="Times" w:hAnsi="Times"/>
          <w:bCs w:val="0"/>
          <w:iCs w:val="0"/>
          <w:szCs w:val="24"/>
        </w:rPr>
        <w:t xml:space="preserve">) </w:t>
      </w:r>
      <w:ins w:id="67" w:author="Ayse Zeynep Enkavi" w:date="2015-02-12T00:39:00Z">
        <w:r w:rsidR="00C678D2">
          <w:rPr>
            <w:rFonts w:ascii="Times" w:hAnsi="Times"/>
            <w:bCs w:val="0"/>
            <w:iCs w:val="0"/>
            <w:szCs w:val="24"/>
          </w:rPr>
          <w:t>but not</w:t>
        </w:r>
      </w:ins>
      <w:r w:rsidR="00D82C63">
        <w:rPr>
          <w:rFonts w:ascii="Times" w:hAnsi="Times"/>
          <w:bCs w:val="0"/>
          <w:iCs w:val="0"/>
          <w:szCs w:val="24"/>
        </w:rPr>
        <w:t xml:space="preserve"> the ETL groups (p = 0.</w:t>
      </w:r>
      <w:ins w:id="68" w:author="Ayse Zeynep Enkavi" w:date="2015-02-12T00:39:00Z">
        <w:r w:rsidR="00C678D2">
          <w:rPr>
            <w:rFonts w:ascii="Times" w:hAnsi="Times"/>
            <w:bCs w:val="0"/>
            <w:iCs w:val="0"/>
            <w:szCs w:val="24"/>
          </w:rPr>
          <w:t>122</w:t>
        </w:r>
      </w:ins>
      <w:r w:rsidR="00D82C63">
        <w:rPr>
          <w:rFonts w:ascii="Times" w:hAnsi="Times"/>
          <w:bCs w:val="0"/>
          <w:iCs w:val="0"/>
          <w:szCs w:val="24"/>
        </w:rPr>
        <w:t xml:space="preserve">).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w:t>
      </w:r>
      <w:r w:rsidR="00D82C63">
        <w:rPr>
          <w:rFonts w:ascii="Times" w:hAnsi="Times"/>
          <w:bCs w:val="0"/>
          <w:iCs w:val="0"/>
          <w:szCs w:val="24"/>
        </w:rPr>
        <w:lastRenderedPageBreak/>
        <w:t xml:space="preserve">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ins w:id="69" w:author="Ayse Zeynep Enkavi" w:date="2015-02-12T00:35:00Z">
        <w:r w:rsidR="007B6F04">
          <w:t>b</w:t>
        </w:r>
      </w:ins>
      <w:r w:rsidR="00D82C63">
        <w:t xml:space="preserve"> = – 0.0</w:t>
      </w:r>
      <w:ins w:id="70" w:author="Ayse Zeynep Enkavi" w:date="2015-02-12T00:35:00Z">
        <w:r w:rsidR="007B6F04">
          <w:t>46</w:t>
        </w:r>
      </w:ins>
      <w:r w:rsidR="00D82C63">
        <w:t>, t</w:t>
      </w:r>
      <w:ins w:id="71" w:author="Ayse Zeynep Enkavi" w:date="2015-02-12T00:36:00Z">
        <w:r w:rsidR="007B6F04">
          <w:t>(1700)</w:t>
        </w:r>
      </w:ins>
      <w:r w:rsidR="00D82C63">
        <w:t xml:space="preserve"> = – 0.</w:t>
      </w:r>
      <w:ins w:id="72" w:author="Ayse Zeynep Enkavi" w:date="2015-02-12T00:36:00Z">
        <w:r w:rsidR="007B6F04">
          <w:t>95</w:t>
        </w:r>
      </w:ins>
      <w:r w:rsidR="00AD3709">
        <w:t>, p = 0.</w:t>
      </w:r>
      <w:ins w:id="73" w:author="Ayse Zeynep Enkavi" w:date="2015-02-12T00:36:00Z">
        <w:r w:rsidR="007B6F04">
          <w:t>340</w:t>
        </w:r>
      </w:ins>
      <w:r w:rsidR="00D82C63">
        <w:t>).</w:t>
      </w:r>
      <w:r w:rsidR="00D82C63">
        <w:rPr>
          <w:rFonts w:ascii="Times" w:hAnsi="Times"/>
          <w:bCs w:val="0"/>
          <w:iCs w:val="0"/>
          <w:szCs w:val="24"/>
        </w:rPr>
        <w:t xml:space="preserve"> </w:t>
      </w:r>
    </w:p>
    <w:p w14:paraId="68740836" w14:textId="77777777" w:rsidR="009B4ECF" w:rsidRDefault="009B4ECF" w:rsidP="00C678D2">
      <w:pPr>
        <w:tabs>
          <w:tab w:val="clear" w:pos="0"/>
        </w:tabs>
        <w:ind w:right="0"/>
        <w:rPr>
          <w:rFonts w:ascii="Times" w:hAnsi="Times"/>
          <w:bCs w:val="0"/>
          <w:i/>
          <w:iCs w:val="0"/>
          <w:szCs w:val="24"/>
        </w:rPr>
      </w:pPr>
    </w:p>
    <w:p w14:paraId="5E25835E" w14:textId="2057CE9F" w:rsidR="00BF20CB" w:rsidRPr="0091440F" w:rsidRDefault="0091440F" w:rsidP="00957149">
      <w:pPr>
        <w:tabs>
          <w:tab w:val="clear" w:pos="0"/>
        </w:tabs>
        <w:ind w:right="0" w:firstLine="0"/>
        <w:rPr>
          <w:rFonts w:ascii="Times" w:hAnsi="Times"/>
          <w:bCs w:val="0"/>
          <w:i/>
          <w:iCs w:val="0"/>
          <w:szCs w:val="24"/>
        </w:rPr>
      </w:pPr>
      <w:r>
        <w:rPr>
          <w:rFonts w:ascii="Times" w:hAnsi="Times"/>
          <w:bCs w:val="0"/>
          <w:i/>
          <w:iCs w:val="0"/>
          <w:szCs w:val="24"/>
        </w:rPr>
        <w:t xml:space="preserve">Utilities of candy bars and </w:t>
      </w:r>
      <w:proofErr w:type="spellStart"/>
      <w:r>
        <w:rPr>
          <w:rFonts w:ascii="Times" w:hAnsi="Times"/>
          <w:bCs w:val="0"/>
          <w:i/>
          <w:iCs w:val="0"/>
          <w:szCs w:val="24"/>
        </w:rPr>
        <w:t>intransitivities</w:t>
      </w:r>
      <w:proofErr w:type="spellEnd"/>
    </w:p>
    <w:p w14:paraId="654DA1FB" w14:textId="6E0227C7" w:rsidR="00B20D57" w:rsidRDefault="00441A5B" w:rsidP="00957149">
      <w:pPr>
        <w:tabs>
          <w:tab w:val="clear" w:pos="0"/>
        </w:tabs>
        <w:ind w:right="0"/>
        <w:rPr>
          <w:rFonts w:ascii="Times" w:hAnsi="Times"/>
          <w:bCs w:val="0"/>
          <w:iCs w:val="0"/>
          <w:szCs w:val="24"/>
        </w:rPr>
      </w:pPr>
      <w:r>
        <w:rPr>
          <w:rFonts w:ascii="Times" w:hAnsi="Times"/>
          <w:bCs w:val="0"/>
          <w:iCs w:val="0"/>
          <w:szCs w:val="24"/>
        </w:rPr>
        <w:t>W</w:t>
      </w:r>
      <w:r w:rsidR="00B20D57">
        <w:rPr>
          <w:rFonts w:ascii="Times" w:hAnsi="Times"/>
          <w:bCs w:val="0"/>
          <w:iCs w:val="0"/>
          <w:szCs w:val="24"/>
        </w:rPr>
        <w:t xml:space="preserve">e calculated the utilities of each candy bar for each subject by fitting </w:t>
      </w:r>
      <w:r>
        <w:rPr>
          <w:rFonts w:ascii="Times" w:hAnsi="Times"/>
          <w:bCs w:val="0"/>
          <w:iCs w:val="0"/>
          <w:szCs w:val="24"/>
        </w:rPr>
        <w:t xml:space="preserve">a </w:t>
      </w:r>
      <w:r w:rsidR="00B20D57">
        <w:rPr>
          <w:rFonts w:ascii="Times" w:hAnsi="Times"/>
          <w:bCs w:val="0"/>
          <w:iCs w:val="0"/>
          <w:szCs w:val="24"/>
        </w:rPr>
        <w:t>Bradley-Terry-Luce model</w:t>
      </w:r>
      <w:r>
        <w:rPr>
          <w:rFonts w:ascii="Times" w:hAnsi="Times"/>
          <w:bCs w:val="0"/>
          <w:iCs w:val="0"/>
          <w:szCs w:val="24"/>
        </w:rPr>
        <w:t xml:space="preserve"> to the choices of each respondent</w:t>
      </w:r>
      <w:r w:rsidR="00B20D57">
        <w:rPr>
          <w:rFonts w:ascii="Times" w:hAnsi="Times"/>
          <w:bCs w:val="0"/>
          <w:iCs w:val="0"/>
          <w:szCs w:val="24"/>
        </w:rPr>
        <w:t xml:space="preserve">. </w:t>
      </w:r>
      <w:r>
        <w:rPr>
          <w:rFonts w:ascii="Times" w:hAnsi="Times"/>
          <w:bCs w:val="0"/>
          <w:iCs w:val="0"/>
          <w:szCs w:val="24"/>
        </w:rPr>
        <w:t xml:space="preserve"> To </w:t>
      </w:r>
      <w:ins w:id="74" w:author="Ayse Zeynep Enkavi" w:date="2014-06-17T07:31:00Z">
        <w:r w:rsidR="00D533B2">
          <w:rPr>
            <w:rFonts w:ascii="Times" w:hAnsi="Times"/>
            <w:bCs w:val="0"/>
            <w:iCs w:val="0"/>
            <w:szCs w:val="24"/>
          </w:rPr>
          <w:t xml:space="preserve">verify </w:t>
        </w:r>
      </w:ins>
      <w:r>
        <w:rPr>
          <w:rFonts w:ascii="Times" w:hAnsi="Times"/>
          <w:bCs w:val="0"/>
          <w:iCs w:val="0"/>
          <w:szCs w:val="24"/>
        </w:rPr>
        <w:t>our assumption that intransitive choice patterns are the result of the presence of random error in people’s preference construction for each choice option, w</w:t>
      </w:r>
      <w:r w:rsidR="00B20D57">
        <w:rPr>
          <w:rFonts w:ascii="Times" w:hAnsi="Times"/>
          <w:bCs w:val="0"/>
          <w:iCs w:val="0"/>
          <w:szCs w:val="24"/>
        </w:rPr>
        <w:t>e tested whether pairs that are close in value for a subject</w:t>
      </w:r>
      <w:r>
        <w:rPr>
          <w:rFonts w:ascii="Times" w:hAnsi="Times"/>
          <w:bCs w:val="0"/>
          <w:iCs w:val="0"/>
          <w:szCs w:val="24"/>
        </w:rPr>
        <w:t xml:space="preserve"> (and thus more likely to be reversed in rank order by the presence of a constant level of random error) </w:t>
      </w:r>
      <w:r w:rsidR="00B20D57">
        <w:rPr>
          <w:rFonts w:ascii="Times" w:hAnsi="Times"/>
          <w:bCs w:val="0"/>
          <w:iCs w:val="0"/>
          <w:szCs w:val="24"/>
        </w:rPr>
        <w:t>were more likely to be involved in an intransitivity. Indeed, a multilevel model allowing for random intercepts for each subject nested in groups and fixed effects of the difference in utilities, as well as groups and their interactions confirmed that pairs where the difference was small were involved in more intransitive triplets (</w:t>
      </w:r>
      <w:ins w:id="75" w:author="Ayse Zeynep Enkavi" w:date="2015-02-12T11:57:00Z">
        <w:r w:rsidR="009B4ECF">
          <w:rPr>
            <w:rFonts w:ascii="Times" w:hAnsi="Times"/>
            <w:bCs w:val="0"/>
            <w:iCs w:val="0"/>
            <w:szCs w:val="24"/>
          </w:rPr>
          <w:t xml:space="preserve">b = – 7.82, </w:t>
        </w:r>
      </w:ins>
      <w:r w:rsidR="00B20D57">
        <w:rPr>
          <w:rFonts w:ascii="Times" w:hAnsi="Times"/>
          <w:bCs w:val="0"/>
          <w:iCs w:val="0"/>
          <w:szCs w:val="24"/>
        </w:rPr>
        <w:t>t</w:t>
      </w:r>
      <w:ins w:id="76" w:author="Ayse Zeynep Enkavi" w:date="2015-02-12T11:54:00Z">
        <w:r w:rsidR="009B4ECF">
          <w:rPr>
            <w:rFonts w:ascii="Times" w:hAnsi="Times"/>
            <w:bCs w:val="0"/>
            <w:iCs w:val="0"/>
            <w:szCs w:val="24"/>
          </w:rPr>
          <w:t>(16900)</w:t>
        </w:r>
      </w:ins>
      <w:r w:rsidR="00B20D57">
        <w:rPr>
          <w:rFonts w:ascii="Times" w:hAnsi="Times"/>
          <w:bCs w:val="0"/>
          <w:iCs w:val="0"/>
          <w:szCs w:val="24"/>
        </w:rPr>
        <w:t xml:space="preserve"> = – 16.28</w:t>
      </w:r>
      <w:r w:rsidR="00696DCE">
        <w:rPr>
          <w:rFonts w:ascii="Times" w:hAnsi="Times"/>
          <w:bCs w:val="0"/>
          <w:iCs w:val="0"/>
          <w:szCs w:val="24"/>
        </w:rPr>
        <w:t>, p &lt; 0.001</w:t>
      </w:r>
      <w:r w:rsidR="00B20D57">
        <w:rPr>
          <w:rFonts w:ascii="Times" w:hAnsi="Times"/>
          <w:bCs w:val="0"/>
          <w:iCs w:val="0"/>
          <w:szCs w:val="24"/>
        </w:rPr>
        <w:t>).</w:t>
      </w:r>
    </w:p>
    <w:p w14:paraId="3509E091" w14:textId="77777777" w:rsidR="00DD673B" w:rsidRDefault="00DD673B" w:rsidP="00957149">
      <w:pPr>
        <w:tabs>
          <w:tab w:val="clear" w:pos="0"/>
        </w:tabs>
        <w:ind w:right="0" w:firstLine="0"/>
        <w:rPr>
          <w:rFonts w:ascii="Times" w:hAnsi="Times"/>
          <w:bCs w:val="0"/>
          <w:iCs w:val="0"/>
          <w:szCs w:val="24"/>
        </w:rPr>
      </w:pP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(in)t</w:t>
      </w:r>
      <w:r w:rsidR="00DD673B" w:rsidRPr="003160E4">
        <w:rPr>
          <w:rFonts w:ascii="Times" w:hAnsi="Times"/>
          <w:bCs w:val="0"/>
          <w:i/>
          <w:iCs w:val="0"/>
          <w:szCs w:val="24"/>
        </w:rPr>
        <w:t xml:space="preserve">ransitivity </w:t>
      </w:r>
    </w:p>
    <w:p w14:paraId="1CC80CAC" w14:textId="00294F0F"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is not the influence of hippocampal damage on the construction of value estimates, but rather the idea that respondents with MTL 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trial </w:t>
      </w:r>
      <w:r w:rsidR="00CD1D5E">
        <w:t xml:space="preserve">(i.e., </w:t>
      </w:r>
      <w:r w:rsidR="00CD1D5E">
        <w:lastRenderedPageBreak/>
        <w:t xml:space="preserve">choices made at different times of the test)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w:t>
      </w:r>
      <w:proofErr w:type="spellStart"/>
      <w:r w:rsidR="00CD1D5E">
        <w:t>intransitivities</w:t>
      </w:r>
      <w:proofErr w:type="spellEnd"/>
      <w:r w:rsidR="00CD1D5E">
        <w:t xml:space="preserve"> across trials, and less of a decrease in </w:t>
      </w:r>
      <w:proofErr w:type="spellStart"/>
      <w:r w:rsidR="00CD1D5E">
        <w:t>intransi</w:t>
      </w:r>
      <w:r w:rsidR="001305E4">
        <w:t>ti</w:t>
      </w:r>
      <w:r w:rsidR="00CD1D5E">
        <w:t>vities</w:t>
      </w:r>
      <w:proofErr w:type="spellEnd"/>
      <w:r w:rsidR="00CD1D5E">
        <w:t xml:space="preserve"> for the MTL group relative to the other two groups.  </w:t>
      </w:r>
      <w:r>
        <w:t xml:space="preserve">The number of times each trial was involved in an intransitivity served as the dependent measure in a </w:t>
      </w:r>
      <w:ins w:id="77" w:author="Ayse Zeynep Enkavi" w:date="2015-02-12T12:00:00Z">
        <w:r w:rsidR="00142539">
          <w:t>linear mixed model</w:t>
        </w:r>
      </w:ins>
      <w:r>
        <w:t xml:space="preserve"> allowing for </w:t>
      </w:r>
      <w:ins w:id="78" w:author="Ayse Zeynep Enkavi" w:date="2015-02-12T12:00:00Z">
        <w:r w:rsidR="009B4ECF">
          <w:t xml:space="preserve">random </w:t>
        </w:r>
      </w:ins>
      <w:r>
        <w:t xml:space="preserve">intercepts for each subject nested in groups and fixed effects of the centered trial number and its centered quadratic term (to detect non-linear effects), as well as factors indicating groups and their interactions. </w:t>
      </w:r>
      <w:r w:rsidR="000810D8">
        <w:t xml:space="preserve">Consistent with previous analyses, </w:t>
      </w:r>
      <w:r>
        <w:t xml:space="preserve">each trial was involved in more </w:t>
      </w:r>
      <w:proofErr w:type="spellStart"/>
      <w:r>
        <w:t>intransitivities</w:t>
      </w:r>
      <w:proofErr w:type="spellEnd"/>
      <w:r>
        <w:t xml:space="preserve"> for the MTL group (</w:t>
      </w:r>
      <w:ins w:id="79" w:author="Ayse Zeynep Enkavi" w:date="2015-02-12T12:09:00Z">
        <w:r w:rsidR="00142539">
          <w:t xml:space="preserve">b = 0.56, </w:t>
        </w:r>
      </w:ins>
      <w:r>
        <w:t>t</w:t>
      </w:r>
      <w:ins w:id="80" w:author="Ayse Zeynep Enkavi" w:date="2015-02-12T12:09:00Z">
        <w:r w:rsidR="00142539">
          <w:t>(94</w:t>
        </w:r>
        <w:r w:rsidR="00204F1A">
          <w:t>)</w:t>
        </w:r>
      </w:ins>
      <w:r>
        <w:t xml:space="preserve"> = </w:t>
      </w:r>
      <w:ins w:id="81" w:author="Ayse Zeynep Enkavi" w:date="2015-02-12T12:11:00Z">
        <w:r w:rsidR="00204F1A">
          <w:t>3.72</w:t>
        </w:r>
      </w:ins>
      <w:r w:rsidR="00CA2C3E">
        <w:t>, p &lt; 0.001</w:t>
      </w:r>
      <w:r>
        <w:t>)</w:t>
      </w:r>
      <w:r w:rsidR="00DC423D">
        <w:t xml:space="preserve">. </w:t>
      </w:r>
      <w:ins w:id="82" w:author="Ayse Zeynep Enkavi" w:date="2014-06-17T07:38:00Z">
        <w:r w:rsidR="00D533B2">
          <w:t xml:space="preserve">As explained above </w:t>
        </w:r>
        <w:r w:rsidR="00D533B2">
          <w:rPr>
            <w:rFonts w:ascii="Times" w:hAnsi="Times"/>
            <w:bCs w:val="0"/>
            <w:iCs w:val="0"/>
            <w:szCs w:val="24"/>
          </w:rPr>
          <w:t>the number of times one trial was involved in an intransitivity ranged from 0 to 17 with a mean of 0.</w:t>
        </w:r>
      </w:ins>
      <w:ins w:id="83" w:author="Ayse Zeynep Enkavi" w:date="2015-02-12T12:11:00Z">
        <w:r w:rsidR="00204F1A">
          <w:rPr>
            <w:rFonts w:ascii="Times" w:hAnsi="Times"/>
            <w:bCs w:val="0"/>
            <w:iCs w:val="0"/>
            <w:szCs w:val="24"/>
          </w:rPr>
          <w:t>715</w:t>
        </w:r>
      </w:ins>
      <w:ins w:id="84" w:author="Ayse Zeynep Enkavi" w:date="2014-06-17T07:38:00Z">
        <w:r w:rsidR="00D533B2">
          <w:rPr>
            <w:rFonts w:ascii="Times" w:hAnsi="Times"/>
            <w:bCs w:val="0"/>
            <w:iCs w:val="0"/>
            <w:szCs w:val="24"/>
          </w:rPr>
          <w:t xml:space="preserve"> and standard deviation of 1.</w:t>
        </w:r>
      </w:ins>
      <w:ins w:id="85" w:author="Ayse Zeynep Enkavi" w:date="2015-02-12T12:11:00Z">
        <w:r w:rsidR="00204F1A">
          <w:rPr>
            <w:rFonts w:ascii="Times" w:hAnsi="Times"/>
            <w:bCs w:val="0"/>
            <w:iCs w:val="0"/>
            <w:szCs w:val="24"/>
          </w:rPr>
          <w:t>414</w:t>
        </w:r>
      </w:ins>
      <w:ins w:id="86" w:author="Ayse Zeynep Enkavi" w:date="2014-06-17T07:38:00Z">
        <w:r w:rsidR="00D533B2">
          <w:rPr>
            <w:rFonts w:ascii="Times" w:hAnsi="Times"/>
            <w:bCs w:val="0"/>
            <w:iCs w:val="0"/>
            <w:szCs w:val="24"/>
          </w:rPr>
          <w:t xml:space="preserve">. As the mean implies most of the 190 choice pairs for each participant were not involved in </w:t>
        </w:r>
        <w:proofErr w:type="spellStart"/>
        <w:r w:rsidR="00D533B2">
          <w:rPr>
            <w:rFonts w:ascii="Times" w:hAnsi="Times"/>
            <w:bCs w:val="0"/>
            <w:iCs w:val="0"/>
            <w:szCs w:val="24"/>
          </w:rPr>
          <w:t>intransitivies</w:t>
        </w:r>
        <w:proofErr w:type="spellEnd"/>
        <w:r w:rsidR="00D533B2">
          <w:rPr>
            <w:rFonts w:ascii="Times" w:hAnsi="Times"/>
            <w:bCs w:val="0"/>
            <w:iCs w:val="0"/>
            <w:szCs w:val="24"/>
          </w:rPr>
          <w:t xml:space="preserve">. </w:t>
        </w:r>
      </w:ins>
      <w:ins w:id="87" w:author="Ayse Zeynep Enkavi" w:date="2014-06-17T07:39:00Z">
        <w:r w:rsidR="00D533B2">
          <w:rPr>
            <w:rFonts w:ascii="Times" w:hAnsi="Times"/>
            <w:bCs w:val="0"/>
            <w:iCs w:val="0"/>
            <w:szCs w:val="24"/>
          </w:rPr>
          <w:t>Therefore, as Figure S</w:t>
        </w:r>
      </w:ins>
      <w:ins w:id="88" w:author="Ayse Zeynep Enkavi" w:date="2015-02-12T12:12:00Z">
        <w:r w:rsidR="00204F1A">
          <w:rPr>
            <w:rFonts w:ascii="Times" w:hAnsi="Times"/>
            <w:bCs w:val="0"/>
            <w:iCs w:val="0"/>
            <w:szCs w:val="24"/>
          </w:rPr>
          <w:t>2</w:t>
        </w:r>
      </w:ins>
      <w:ins w:id="89" w:author="Ayse Zeynep Enkavi" w:date="2014-06-17T07:39:00Z">
        <w:r w:rsidR="00204F1A">
          <w:rPr>
            <w:rFonts w:ascii="Times" w:hAnsi="Times"/>
            <w:bCs w:val="0"/>
            <w:iCs w:val="0"/>
            <w:szCs w:val="24"/>
          </w:rPr>
          <w:t xml:space="preserve"> depicts</w:t>
        </w:r>
        <w:r w:rsidR="00D533B2">
          <w:rPr>
            <w:rFonts w:ascii="Times" w:hAnsi="Times"/>
            <w:bCs w:val="0"/>
            <w:iCs w:val="0"/>
            <w:szCs w:val="24"/>
          </w:rPr>
          <w:t xml:space="preserve"> </w:t>
        </w:r>
        <w:r w:rsidR="00D533B2">
          <w:t>e</w:t>
        </w:r>
      </w:ins>
      <w:r w:rsidR="003160E4">
        <w:t>ach trial was involved in 0.</w:t>
      </w:r>
      <w:ins w:id="90" w:author="Ayse Zeynep Enkavi" w:date="2015-02-12T12:12:00Z">
        <w:r w:rsidR="00204F1A">
          <w:t>49</w:t>
        </w:r>
      </w:ins>
      <w:r w:rsidR="003160E4">
        <w:t xml:space="preserve"> </w:t>
      </w:r>
      <w:proofErr w:type="spellStart"/>
      <w:r w:rsidR="003160E4">
        <w:t>intransitivities</w:t>
      </w:r>
      <w:proofErr w:type="spellEnd"/>
      <w:ins w:id="91" w:author="Ayse Zeynep Enkavi" w:date="2014-06-17T07:40:00Z">
        <w:r w:rsidR="00D533B2">
          <w:t xml:space="preserve"> on average</w:t>
        </w:r>
      </w:ins>
      <w:r w:rsidR="003160E4">
        <w:t xml:space="preserve"> for the control group, 0.</w:t>
      </w:r>
      <w:r w:rsidR="00B06400">
        <w:t>6</w:t>
      </w:r>
      <w:ins w:id="92" w:author="Ayse Zeynep Enkavi" w:date="2015-02-12T12:12:00Z">
        <w:r w:rsidR="00204F1A">
          <w:t>0</w:t>
        </w:r>
      </w:ins>
      <w:r w:rsidR="003160E4">
        <w:t xml:space="preserve"> for the ETL group and 1.</w:t>
      </w:r>
      <w:ins w:id="93" w:author="Ayse Zeynep Enkavi" w:date="2015-02-12T12:12:00Z">
        <w:r w:rsidR="00204F1A">
          <w:t>05</w:t>
        </w:r>
      </w:ins>
      <w:r w:rsidR="003160E4">
        <w:t xml:space="preserve"> for MTL group</w:t>
      </w:r>
      <w:r>
        <w:t xml:space="preserve"> but this pattern </w:t>
      </w:r>
      <w:r w:rsidR="003160E4">
        <w:t xml:space="preserve">showed neither a </w:t>
      </w:r>
      <w:r>
        <w:t>linear (</w:t>
      </w:r>
      <w:ins w:id="94" w:author="Ayse Zeynep Enkavi" w:date="2015-02-12T12:13:00Z">
        <w:r w:rsidR="00204F1A">
          <w:t xml:space="preserve">b = </w:t>
        </w:r>
      </w:ins>
      <w:ins w:id="95" w:author="Ayse Zeynep Enkavi" w:date="2015-02-12T12:15:00Z">
        <w:r w:rsidR="00204F1A">
          <w:t>6.98 × 10</w:t>
        </w:r>
        <w:r w:rsidR="00204F1A">
          <w:rPr>
            <w:vertAlign w:val="superscript"/>
          </w:rPr>
          <w:t>-4</w:t>
        </w:r>
      </w:ins>
      <w:ins w:id="96" w:author="Ayse Zeynep Enkavi" w:date="2015-02-12T12:13:00Z">
        <w:r w:rsidR="00204F1A">
          <w:t xml:space="preserve">, </w:t>
        </w:r>
      </w:ins>
      <w:r>
        <w:t>t</w:t>
      </w:r>
      <w:ins w:id="97" w:author="Ayse Zeynep Enkavi" w:date="2015-02-12T12:13:00Z">
        <w:r w:rsidR="00204F1A">
          <w:t>(17200)</w:t>
        </w:r>
      </w:ins>
      <w:r>
        <w:t xml:space="preserve"> = 0.</w:t>
      </w:r>
      <w:ins w:id="98" w:author="Ayse Zeynep Enkavi" w:date="2015-02-12T12:13:00Z">
        <w:r w:rsidR="00204F1A">
          <w:t>91</w:t>
        </w:r>
      </w:ins>
      <w:r w:rsidR="00C46521">
        <w:t>, p = 0.</w:t>
      </w:r>
      <w:ins w:id="99" w:author="Ayse Zeynep Enkavi" w:date="2015-02-12T12:14:00Z">
        <w:r w:rsidR="00204F1A">
          <w:t>364</w:t>
        </w:r>
      </w:ins>
      <w:r>
        <w:t xml:space="preserve">) </w:t>
      </w:r>
      <w:r w:rsidR="00B06400">
        <w:t>n</w:t>
      </w:r>
      <w:r>
        <w:t xml:space="preserve">or </w:t>
      </w:r>
      <w:r w:rsidR="00B06400">
        <w:t xml:space="preserve">a </w:t>
      </w:r>
      <w:r>
        <w:t>quadratic (</w:t>
      </w:r>
      <w:ins w:id="100" w:author="Ayse Zeynep Enkavi" w:date="2015-02-12T12:14:00Z">
        <w:r w:rsidR="00204F1A">
          <w:t>b = 2.8</w:t>
        </w:r>
      </w:ins>
      <w:ins w:id="101" w:author="Ayse Zeynep Enkavi" w:date="2015-02-12T12:15:00Z">
        <w:r w:rsidR="00204F1A">
          <w:t>7</w:t>
        </w:r>
      </w:ins>
      <w:ins w:id="102" w:author="Ayse Zeynep Enkavi" w:date="2015-02-12T12:14:00Z">
        <w:r w:rsidR="00204F1A">
          <w:t xml:space="preserve"> × 10</w:t>
        </w:r>
        <w:r w:rsidR="00204F1A">
          <w:rPr>
            <w:vertAlign w:val="superscript"/>
          </w:rPr>
          <w:t>-</w:t>
        </w:r>
      </w:ins>
      <w:ins w:id="103" w:author="Ayse Zeynep Enkavi" w:date="2015-02-12T12:15:00Z">
        <w:r w:rsidR="00204F1A">
          <w:rPr>
            <w:vertAlign w:val="superscript"/>
          </w:rPr>
          <w:t>6</w:t>
        </w:r>
      </w:ins>
      <w:ins w:id="104" w:author="Ayse Zeynep Enkavi" w:date="2015-02-12T12:14:00Z">
        <w:r w:rsidR="00204F1A">
          <w:t xml:space="preserve">, </w:t>
        </w:r>
      </w:ins>
      <w:r>
        <w:t>t</w:t>
      </w:r>
      <w:ins w:id="105" w:author="Ayse Zeynep Enkavi" w:date="2015-02-12T12:15:00Z">
        <w:r w:rsidR="00204F1A">
          <w:t>(17200)</w:t>
        </w:r>
      </w:ins>
      <w:r>
        <w:t xml:space="preserve"> = 0.</w:t>
      </w:r>
      <w:r w:rsidR="00B06400">
        <w:t>4</w:t>
      </w:r>
      <w:ins w:id="106" w:author="Ayse Zeynep Enkavi" w:date="2015-02-12T12:15:00Z">
        <w:r w:rsidR="00204F1A">
          <w:t>6</w:t>
        </w:r>
      </w:ins>
      <w:r w:rsidR="00C46521">
        <w:t>, p = 0.6</w:t>
      </w:r>
      <w:ins w:id="107" w:author="Ayse Zeynep Enkavi" w:date="2015-02-12T12:15:00Z">
        <w:r w:rsidR="00204F1A">
          <w:t>47</w:t>
        </w:r>
      </w:ins>
      <w:r>
        <w:t>) trend for any of the groups</w:t>
      </w:r>
      <w:r w:rsidR="000A34A6">
        <w:t xml:space="preserve"> </w:t>
      </w:r>
      <w:r w:rsidR="00B06400">
        <w:t xml:space="preserve">neither did </w:t>
      </w:r>
      <w:r w:rsidR="000A34A6">
        <w:t>the interactions between trial number and groups</w:t>
      </w:r>
      <w:r>
        <w:t>. All trial</w:t>
      </w:r>
      <w:r w:rsidR="00FC09FC">
        <w:t>s</w:t>
      </w:r>
      <w:r>
        <w:t xml:space="preserve"> across the experiment for each subject were equally 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w:t>
      </w:r>
      <w:proofErr w:type="spellStart"/>
      <w:r w:rsidR="000810D8">
        <w:t>intransitivities</w:t>
      </w:r>
      <w:proofErr w:type="spellEnd"/>
      <w:r w:rsidR="000810D8">
        <w:t xml:space="preserve"> as well as </w:t>
      </w:r>
      <w:r>
        <w:t xml:space="preserve">group differences in </w:t>
      </w:r>
      <w:r w:rsidR="000810D8">
        <w:t xml:space="preserve">their frequency. </w:t>
      </w:r>
    </w:p>
    <w:p w14:paraId="419AF355" w14:textId="7202D95F" w:rsidR="00DD673B" w:rsidRDefault="00142539" w:rsidP="00957149">
      <w:ins w:id="108" w:author="Ayse Zeynep Enkavi" w:date="2015-02-12T12:08:00Z">
        <w:r>
          <w:rPr>
            <w:noProof/>
          </w:rPr>
          <w:lastRenderedPageBreak/>
          <w:drawing>
            <wp:inline distT="0" distB="0" distL="0" distR="0" wp14:anchorId="1B5F9D7E" wp14:editId="0859A45B">
              <wp:extent cx="5486400" cy="322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2.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228975"/>
                      </a:xfrm>
                      <a:prstGeom prst="rect">
                        <a:avLst/>
                      </a:prstGeom>
                    </pic:spPr>
                  </pic:pic>
                </a:graphicData>
              </a:graphic>
            </wp:inline>
          </w:drawing>
        </w:r>
      </w:ins>
    </w:p>
    <w:p w14:paraId="67CE77F9" w14:textId="3A600A9A" w:rsidR="008917A6" w:rsidRDefault="008917A6" w:rsidP="00733024">
      <w:r w:rsidRPr="00715933">
        <w:rPr>
          <w:rFonts w:ascii="Times" w:hAnsi="Times"/>
          <w:bCs w:val="0"/>
          <w:i/>
          <w:iCs w:val="0"/>
          <w:sz w:val="20"/>
        </w:rPr>
        <w:t xml:space="preserve">Fig. </w:t>
      </w:r>
      <w:ins w:id="109" w:author="Ayse Zeynep Enkavi" w:date="2015-02-11T23:34:00Z">
        <w:r w:rsidR="00733024" w:rsidRPr="00715933">
          <w:rPr>
            <w:rFonts w:ascii="Times" w:hAnsi="Times"/>
            <w:bCs w:val="0"/>
            <w:i/>
            <w:iCs w:val="0"/>
            <w:sz w:val="20"/>
          </w:rPr>
          <w:t>S</w:t>
        </w:r>
        <w:r w:rsidR="00733024">
          <w:rPr>
            <w:rFonts w:ascii="Times" w:hAnsi="Times"/>
            <w:bCs w:val="0"/>
            <w:i/>
            <w:iCs w:val="0"/>
            <w:sz w:val="20"/>
          </w:rPr>
          <w:t>2</w:t>
        </w:r>
      </w:ins>
      <w:r w:rsidRPr="00715933">
        <w:rPr>
          <w:rFonts w:ascii="Times" w:hAnsi="Times"/>
          <w:bCs w:val="0"/>
          <w:i/>
          <w:iCs w:val="0"/>
          <w:sz w:val="20"/>
        </w:rPr>
        <w:t xml:space="preserve">: </w:t>
      </w:r>
      <w:r>
        <w:rPr>
          <w:rFonts w:ascii="Times" w:hAnsi="Times"/>
          <w:bCs w:val="0"/>
          <w:i/>
          <w:iCs w:val="0"/>
          <w:sz w:val="20"/>
        </w:rPr>
        <w:t xml:space="preserve">Number of </w:t>
      </w:r>
      <w:proofErr w:type="spellStart"/>
      <w:r>
        <w:rPr>
          <w:rFonts w:ascii="Times" w:hAnsi="Times"/>
          <w:bCs w:val="0"/>
          <w:i/>
          <w:iCs w:val="0"/>
          <w:sz w:val="20"/>
        </w:rPr>
        <w:t>intransitivities</w:t>
      </w:r>
      <w:proofErr w:type="spellEnd"/>
      <w:r>
        <w:rPr>
          <w:rFonts w:ascii="Times" w:hAnsi="Times"/>
          <w:bCs w:val="0"/>
          <w:i/>
          <w:iCs w:val="0"/>
          <w:sz w:val="20"/>
        </w:rPr>
        <w:t xml:space="preserve"> </w:t>
      </w:r>
      <w:ins w:id="110" w:author="Ayse Zeynep Enkavi" w:date="2014-06-17T07:33:00Z">
        <w:r w:rsidR="00D533B2">
          <w:rPr>
            <w:rFonts w:ascii="Times" w:hAnsi="Times"/>
            <w:bCs w:val="0"/>
            <w:i/>
            <w:iCs w:val="0"/>
            <w:sz w:val="20"/>
          </w:rPr>
          <w:t>by group and sequence.</w:t>
        </w:r>
      </w:ins>
    </w:p>
    <w:p w14:paraId="4BCA92F8" w14:textId="77777777" w:rsidR="00204F1A" w:rsidRDefault="00204F1A" w:rsidP="00C678D2">
      <w:pPr>
        <w:tabs>
          <w:tab w:val="clear" w:pos="0"/>
        </w:tabs>
        <w:ind w:right="0"/>
        <w:rPr>
          <w:ins w:id="111" w:author="Ayse Zeynep Enkavi" w:date="2015-02-12T12:17:00Z"/>
          <w:rFonts w:ascii="Times" w:hAnsi="Times"/>
          <w:bCs w:val="0"/>
          <w:i/>
          <w:iCs w:val="0"/>
          <w:szCs w:val="24"/>
        </w:rPr>
      </w:pPr>
    </w:p>
    <w:p w14:paraId="6600CDF8" w14:textId="400F1B6A" w:rsidR="0071442C" w:rsidRDefault="003160E4" w:rsidP="00C678D2">
      <w:pPr>
        <w:tabs>
          <w:tab w:val="clear" w:pos="0"/>
        </w:tabs>
        <w:ind w:right="0"/>
      </w:pPr>
      <w:proofErr w:type="spellStart"/>
      <w:r>
        <w:rPr>
          <w:rFonts w:ascii="Times" w:hAnsi="Times"/>
          <w:bCs w:val="0"/>
          <w:i/>
          <w:iCs w:val="0"/>
          <w:szCs w:val="24"/>
        </w:rPr>
        <w:t>Intransitivities</w:t>
      </w:r>
      <w:proofErr w:type="spellEnd"/>
      <w:r>
        <w:rPr>
          <w:rFonts w:ascii="Times" w:hAnsi="Times"/>
          <w:bCs w:val="0"/>
          <w:i/>
          <w:iCs w:val="0"/>
          <w:szCs w:val="24"/>
        </w:rPr>
        <w:t xml:space="preserve"> and re</w:t>
      </w:r>
      <w:r w:rsidR="000810D8">
        <w:rPr>
          <w:rFonts w:ascii="Times" w:hAnsi="Times"/>
          <w:bCs w:val="0"/>
          <w:i/>
          <w:iCs w:val="0"/>
          <w:szCs w:val="24"/>
        </w:rPr>
        <w:t>sponse</w:t>
      </w:r>
      <w:r>
        <w:rPr>
          <w:rFonts w:ascii="Times" w:hAnsi="Times"/>
          <w:bCs w:val="0"/>
          <w:i/>
          <w:iCs w:val="0"/>
          <w:szCs w:val="24"/>
        </w:rPr>
        <w:t xml:space="preserve"> times</w:t>
      </w:r>
    </w:p>
    <w:p w14:paraId="6C0E8465" w14:textId="75BABAB3" w:rsidR="001C336C" w:rsidRDefault="001C336C" w:rsidP="00957149">
      <w:commentRangeStart w:id="112"/>
      <w:r>
        <w:rPr>
          <w:rFonts w:ascii="Times" w:hAnsi="Times"/>
          <w:bCs w:val="0"/>
          <w:iCs w:val="0"/>
          <w:szCs w:val="24"/>
        </w:rPr>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r w:rsidR="000810D8">
        <w:rPr>
          <w:rFonts w:ascii="Times" w:hAnsi="Times"/>
          <w:bCs w:val="0"/>
          <w:iCs w:val="0"/>
          <w:szCs w:val="24"/>
        </w:rPr>
        <w:t>,</w:t>
      </w:r>
      <w:r>
        <w:rPr>
          <w:rFonts w:ascii="Times" w:hAnsi="Times"/>
          <w:bCs w:val="0"/>
          <w:iCs w:val="0"/>
          <w:szCs w:val="24"/>
        </w:rPr>
        <w:t xml:space="preserve"> with an RT fixed effect </w:t>
      </w:r>
      <w:r>
        <w:t>(β = 0.000</w:t>
      </w:r>
      <w:r w:rsidR="001221B8">
        <w:t>7</w:t>
      </w:r>
      <w:r>
        <w:t>, t = 12.5</w:t>
      </w:r>
      <w:r w:rsidR="001221B8">
        <w:t>2</w:t>
      </w:r>
      <w:r w:rsidR="00C46521">
        <w:t>, p &lt; 0.001</w:t>
      </w:r>
      <w:r>
        <w:t xml:space="preserve">). This translates to roughly one more intransitivity per </w:t>
      </w:r>
      <w:r w:rsidR="000810D8">
        <w:t>choice</w:t>
      </w:r>
      <w:r>
        <w:t xml:space="preserve"> for every </w:t>
      </w:r>
      <w:r w:rsidR="000810D8">
        <w:t xml:space="preserve">extra </w:t>
      </w:r>
      <w:r>
        <w:t>two second</w:t>
      </w:r>
      <w:r w:rsidR="001221B8">
        <w:t>s</w:t>
      </w:r>
      <w:r>
        <w:t xml:space="preserve"> a participant spends on it, especially after the first second. Additionally this model confirmed the MTL group making significantly more </w:t>
      </w:r>
      <w:proofErr w:type="spellStart"/>
      <w:r>
        <w:t>intransitivities</w:t>
      </w:r>
      <w:proofErr w:type="spellEnd"/>
      <w:r>
        <w:t xml:space="preserve"> per trial (β = 0.</w:t>
      </w:r>
      <w:r w:rsidR="001221B8">
        <w:t>56</w:t>
      </w:r>
      <w:r>
        <w:t>, t = 3.</w:t>
      </w:r>
      <w:r w:rsidR="001221B8">
        <w:t>47</w:t>
      </w:r>
      <w:r w:rsidR="00C46521">
        <w:t>, p &lt; 0.001</w:t>
      </w:r>
      <w:r>
        <w:t>) and captured the non-linear effects as seen in Figure S</w:t>
      </w:r>
      <w:r w:rsidR="001221B8">
        <w:t>3</w:t>
      </w:r>
      <w:r>
        <w:t xml:space="preserve"> (β = –</w:t>
      </w:r>
      <w:r w:rsidR="001221B8">
        <w:t>8</w:t>
      </w:r>
      <w:r>
        <w:t>.</w:t>
      </w:r>
      <w:r w:rsidR="001221B8">
        <w:t>65</w:t>
      </w:r>
      <w:r>
        <w:t>*10</w:t>
      </w:r>
      <w:r>
        <w:rPr>
          <w:vertAlign w:val="superscript"/>
        </w:rPr>
        <w:t>–</w:t>
      </w:r>
      <w:r w:rsidR="001221B8">
        <w:rPr>
          <w:vertAlign w:val="superscript"/>
        </w:rPr>
        <w:t>8</w:t>
      </w:r>
      <w:r>
        <w:t>, t = –</w:t>
      </w:r>
      <w:r w:rsidR="001221B8">
        <w:t xml:space="preserve"> 6.91</w:t>
      </w:r>
      <w:r w:rsidR="00C46521">
        <w:t>, p &lt;0.001</w:t>
      </w:r>
      <w:r>
        <w:t xml:space="preserve">). There were no significant interactions. Notably this model is also significantly better in predicting the number of </w:t>
      </w:r>
      <w:proofErr w:type="spellStart"/>
      <w:r>
        <w:t>intransitivit</w:t>
      </w:r>
      <w:r w:rsidR="00AF55D7">
        <w:t>i</w:t>
      </w:r>
      <w:r>
        <w:t>es</w:t>
      </w:r>
      <w:proofErr w:type="spellEnd"/>
      <w:r>
        <w:t xml:space="preserve"> a trial is involved in compared to one </w:t>
      </w:r>
      <w:r>
        <w:lastRenderedPageBreak/>
        <w:t>with</w:t>
      </w:r>
      <w:r w:rsidR="00555DD0">
        <w:t xml:space="preserve"> only</w:t>
      </w:r>
      <w:r>
        <w:t xml:space="preserve"> a fixed effect with group and random intercepts for subjects (</w:t>
      </w:r>
      <w:r w:rsidRPr="00EC527C">
        <w:rPr>
          <w:rFonts w:eastAsia="Malgun Gothic"/>
        </w:rPr>
        <w:t>χ</w:t>
      </w:r>
      <w:r w:rsidRPr="00EC527C">
        <w:rPr>
          <w:rFonts w:eastAsia="Malgun Gothic"/>
          <w:vertAlign w:val="superscript"/>
        </w:rPr>
        <w:t>2</w:t>
      </w:r>
      <w:r>
        <w:rPr>
          <w:rFonts w:eastAsia="Malgun Gothic"/>
        </w:rPr>
        <w:t>(4</w:t>
      </w:r>
      <w:r w:rsidRPr="00EC527C">
        <w:rPr>
          <w:rFonts w:eastAsia="Malgun Gothic"/>
        </w:rPr>
        <w:t>)</w:t>
      </w:r>
      <w:r>
        <w:rPr>
          <w:rFonts w:eastAsia="Malgun Gothic"/>
        </w:rPr>
        <w:t xml:space="preserve"> = 4</w:t>
      </w:r>
      <w:r w:rsidR="00D320ED">
        <w:rPr>
          <w:rFonts w:eastAsia="Malgun Gothic"/>
        </w:rPr>
        <w:t>88</w:t>
      </w:r>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w:t>
      </w:r>
      <w:proofErr w:type="spellStart"/>
      <w:r w:rsidR="00D320ED">
        <w:rPr>
          <w:rFonts w:eastAsia="Malgun Gothic"/>
        </w:rPr>
        <w:t>intransitivities</w:t>
      </w:r>
      <w:proofErr w:type="spellEnd"/>
      <w:r>
        <w:rPr>
          <w:rFonts w:eastAsia="Malgun Gothic"/>
        </w:rPr>
        <w:t xml:space="preserve"> markedly.</w:t>
      </w:r>
      <w:r>
        <w:t xml:space="preserve"> </w:t>
      </w:r>
      <w:r w:rsidR="002F2266">
        <w:t xml:space="preserve">Since the MTL group is both the slowest group and the one with most </w:t>
      </w:r>
      <w:proofErr w:type="spellStart"/>
      <w:r w:rsidR="002F2266">
        <w:t>intransitivities</w:t>
      </w:r>
      <w:proofErr w:type="spellEnd"/>
      <w:r w:rsidR="001305E4">
        <w:t>,</w:t>
      </w:r>
      <w:r w:rsidR="002F2266">
        <w:t xml:space="preserve"> this eliminates the possibility of the </w:t>
      </w:r>
      <w:r w:rsidR="001305E4">
        <w:t xml:space="preserve">increase in </w:t>
      </w:r>
      <w:proofErr w:type="spellStart"/>
      <w:r w:rsidR="001305E4">
        <w:t>intransitivities</w:t>
      </w:r>
      <w:proofErr w:type="spellEnd"/>
      <w:r w:rsidR="001305E4">
        <w:t xml:space="preserve"> being the result of a </w:t>
      </w:r>
      <w:r w:rsidR="002F2266">
        <w:t>speed-accuracy tradeoff.</w:t>
      </w:r>
      <w:commentRangeEnd w:id="112"/>
      <w:r w:rsidR="004667CC">
        <w:rPr>
          <w:rStyle w:val="CommentReference"/>
        </w:rPr>
        <w:commentReference w:id="112"/>
      </w:r>
    </w:p>
    <w:p w14:paraId="5109FC92" w14:textId="77777777" w:rsidR="00753584" w:rsidRDefault="00753584" w:rsidP="00957149">
      <w:pPr>
        <w:tabs>
          <w:tab w:val="clear" w:pos="0"/>
        </w:tabs>
        <w:ind w:right="0"/>
        <w:rPr>
          <w:rFonts w:ascii="Times" w:hAnsi="Times"/>
          <w:bCs w:val="0"/>
          <w:iCs w:val="0"/>
          <w:szCs w:val="24"/>
        </w:rPr>
      </w:pPr>
    </w:p>
    <w:p w14:paraId="5B2619C4" w14:textId="77777777" w:rsidR="00217064" w:rsidRDefault="00217064" w:rsidP="00957149">
      <w:pPr>
        <w:tabs>
          <w:tab w:val="clear" w:pos="0"/>
        </w:tabs>
        <w:ind w:right="0"/>
      </w:pPr>
    </w:p>
    <w:p w14:paraId="5FB74C2B" w14:textId="7DB39B3E" w:rsidR="00217064" w:rsidRDefault="00217064" w:rsidP="00957149">
      <w:pPr>
        <w:tabs>
          <w:tab w:val="clear" w:pos="0"/>
        </w:tabs>
        <w:ind w:right="0"/>
        <w:rPr>
          <w:rFonts w:ascii="Times" w:hAnsi="Times"/>
          <w:bCs w:val="0"/>
          <w:iCs w:val="0"/>
          <w:szCs w:val="24"/>
        </w:rPr>
      </w:pPr>
      <w:commentRangeStart w:id="113"/>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1">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commentRangeEnd w:id="113"/>
      <w:r w:rsidR="007465AC">
        <w:rPr>
          <w:rStyle w:val="CommentReference"/>
        </w:rPr>
        <w:commentReference w:id="113"/>
      </w:r>
    </w:p>
    <w:p w14:paraId="3027DD62" w14:textId="77777777" w:rsidR="00092DD6" w:rsidRDefault="00092DD6" w:rsidP="00957149">
      <w:pPr>
        <w:tabs>
          <w:tab w:val="clear" w:pos="0"/>
        </w:tabs>
        <w:ind w:right="0"/>
        <w:rPr>
          <w:rFonts w:ascii="Times" w:hAnsi="Times"/>
          <w:bCs w:val="0"/>
          <w:iCs w:val="0"/>
          <w:szCs w:val="24"/>
        </w:rPr>
      </w:pPr>
    </w:p>
    <w:p w14:paraId="550A7816" w14:textId="76B8EF6F" w:rsidR="00217064" w:rsidRPr="00217064" w:rsidRDefault="00217064" w:rsidP="00957149">
      <w:pPr>
        <w:tabs>
          <w:tab w:val="clear" w:pos="0"/>
        </w:tabs>
        <w:ind w:right="0"/>
        <w:rPr>
          <w:rFonts w:ascii="Times" w:hAnsi="Times"/>
          <w:bCs w:val="0"/>
          <w:i/>
          <w:iCs w:val="0"/>
          <w:sz w:val="20"/>
        </w:rPr>
      </w:pPr>
      <w:r w:rsidRPr="00217064">
        <w:rPr>
          <w:rFonts w:ascii="Times" w:hAnsi="Times"/>
          <w:bCs w:val="0"/>
          <w:i/>
          <w:iCs w:val="0"/>
          <w:sz w:val="20"/>
        </w:rPr>
        <w:t>Fig. S</w:t>
      </w:r>
      <w:r w:rsidR="008917A6">
        <w:rPr>
          <w:rFonts w:ascii="Times" w:hAnsi="Times"/>
          <w:bCs w:val="0"/>
          <w:i/>
          <w:iCs w:val="0"/>
          <w:sz w:val="20"/>
        </w:rPr>
        <w:t>3</w:t>
      </w:r>
      <w:r w:rsidRPr="00217064">
        <w:rPr>
          <w:rFonts w:ascii="Times" w:hAnsi="Times"/>
          <w:bCs w:val="0"/>
          <w:i/>
          <w:iCs w:val="0"/>
          <w:sz w:val="20"/>
        </w:rPr>
        <w:t xml:space="preserve">: Number of </w:t>
      </w:r>
      <w:proofErr w:type="spellStart"/>
      <w:r w:rsidRPr="00217064">
        <w:rPr>
          <w:rFonts w:ascii="Times" w:hAnsi="Times"/>
          <w:bCs w:val="0"/>
          <w:i/>
          <w:iCs w:val="0"/>
          <w:sz w:val="20"/>
        </w:rPr>
        <w:t>intransitivites</w:t>
      </w:r>
      <w:proofErr w:type="spellEnd"/>
      <w:r w:rsidRPr="00217064">
        <w:rPr>
          <w:rFonts w:ascii="Times" w:hAnsi="Times"/>
          <w:bCs w:val="0"/>
          <w:i/>
          <w:iCs w:val="0"/>
          <w:sz w:val="20"/>
        </w:rPr>
        <w:t xml:space="preserve"> each trial was involved in as a function of reaction times.</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7EBBA95E" w14:textId="77777777" w:rsidR="00CB79CC" w:rsidRDefault="00C15843" w:rsidP="00957149">
      <w:pPr>
        <w:tabs>
          <w:tab w:val="clear" w:pos="0"/>
        </w:tabs>
        <w:ind w:right="0" w:firstLine="0"/>
        <w:rPr>
          <w:ins w:id="114" w:author="Ayse Zeynep Enkavi" w:date="2014-06-12T14:29:00Z"/>
          <w:rFonts w:ascii="Times" w:hAnsi="Times"/>
          <w:bCs w:val="0"/>
          <w:iCs w:val="0"/>
          <w:szCs w:val="24"/>
        </w:rPr>
      </w:pPr>
      <w:r>
        <w:rPr>
          <w:rFonts w:ascii="Times" w:hAnsi="Times"/>
          <w:bCs w:val="0"/>
          <w:iCs w:val="0"/>
          <w:szCs w:val="24"/>
        </w:rPr>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w:t>
      </w:r>
      <w:proofErr w:type="spellStart"/>
      <w:r w:rsidR="00956195">
        <w:rPr>
          <w:rFonts w:ascii="Times" w:hAnsi="Times"/>
          <w:bCs w:val="0"/>
          <w:iCs w:val="0"/>
          <w:szCs w:val="24"/>
        </w:rPr>
        <w:lastRenderedPageBreak/>
        <w:t>intransitivities</w:t>
      </w:r>
      <w:proofErr w:type="spellEnd"/>
      <w:r w:rsidR="00956195">
        <w:rPr>
          <w:rFonts w:ascii="Times" w:hAnsi="Times"/>
          <w:bCs w:val="0"/>
          <w:iCs w:val="0"/>
          <w:szCs w:val="24"/>
        </w:rPr>
        <w:t xml:space="preserve">.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should be 25% given the definition of the term (p(A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r w:rsidR="00956195">
        <w:rPr>
          <w:rFonts w:ascii="Times" w:hAnsi="Times"/>
          <w:bCs w:val="0"/>
          <w:iCs w:val="0"/>
          <w:szCs w:val="24"/>
        </w:rPr>
        <w:t xml:space="preserve">. Therefore </w:t>
      </w:r>
      <w:r w:rsidR="00AF55D7">
        <w:rPr>
          <w:rFonts w:ascii="Times" w:hAnsi="Times"/>
          <w:bCs w:val="0"/>
          <w:iCs w:val="0"/>
          <w:szCs w:val="24"/>
        </w:rPr>
        <w:t xml:space="preserve">25% forms the upper level of </w:t>
      </w:r>
      <w:proofErr w:type="spellStart"/>
      <w:r w:rsidR="00AF55D7">
        <w:rPr>
          <w:rFonts w:ascii="Times" w:hAnsi="Times"/>
          <w:bCs w:val="0"/>
          <w:iCs w:val="0"/>
          <w:szCs w:val="24"/>
        </w:rPr>
        <w:t>intransitivities</w:t>
      </w:r>
      <w:proofErr w:type="spellEnd"/>
      <w:r w:rsidR="00AF55D7">
        <w:rPr>
          <w:rFonts w:ascii="Times" w:hAnsi="Times"/>
          <w:bCs w:val="0"/>
          <w:iCs w:val="0"/>
          <w:szCs w:val="24"/>
        </w:rPr>
        <w:t xml:space="preserve">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p>
    <w:p w14:paraId="1B245689" w14:textId="31FEA54D" w:rsidR="00CB79CC" w:rsidRDefault="00CB79CC" w:rsidP="00957149">
      <w:pPr>
        <w:tabs>
          <w:tab w:val="clear" w:pos="0"/>
        </w:tabs>
        <w:ind w:right="0" w:firstLine="0"/>
        <w:rPr>
          <w:ins w:id="115" w:author="Ayse Zeynep Enkavi" w:date="2014-06-12T14:30:00Z"/>
          <w:rFonts w:ascii="Times" w:hAnsi="Times"/>
          <w:bCs w:val="0"/>
          <w:iCs w:val="0"/>
          <w:szCs w:val="24"/>
        </w:rPr>
      </w:pPr>
      <w:r w:rsidRPr="00840240">
        <w:rPr>
          <w:rFonts w:ascii="Times" w:hAnsi="Times"/>
          <w:bCs w:val="0"/>
          <w:iCs w:val="0"/>
          <w:noProof/>
          <w:szCs w:val="24"/>
        </w:rPr>
        <w:drawing>
          <wp:inline distT="0" distB="0" distL="0" distR="0" wp14:anchorId="11183AF7" wp14:editId="7B7BC54F">
            <wp:extent cx="3771900" cy="3609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agramm.jpg"/>
                    <pic:cNvPicPr/>
                  </pic:nvPicPr>
                  <pic:blipFill>
                    <a:blip r:embed="rId12">
                      <a:extLst>
                        <a:ext uri="{28A0092B-C50C-407E-A947-70E740481C1C}">
                          <a14:useLocalDpi xmlns:a14="http://schemas.microsoft.com/office/drawing/2010/main" val="0"/>
                        </a:ext>
                      </a:extLst>
                    </a:blip>
                    <a:stretch>
                      <a:fillRect/>
                    </a:stretch>
                  </pic:blipFill>
                  <pic:spPr>
                    <a:xfrm>
                      <a:off x="0" y="0"/>
                      <a:ext cx="3771900" cy="3609499"/>
                    </a:xfrm>
                    <a:prstGeom prst="rect">
                      <a:avLst/>
                    </a:prstGeom>
                  </pic:spPr>
                </pic:pic>
              </a:graphicData>
            </a:graphic>
          </wp:inline>
        </w:drawing>
      </w:r>
    </w:p>
    <w:p w14:paraId="745CDB4B" w14:textId="4CB55EC2" w:rsidR="00CB79CC" w:rsidRPr="00217064" w:rsidRDefault="00CB79CC" w:rsidP="00CB79CC">
      <w:pPr>
        <w:tabs>
          <w:tab w:val="clear" w:pos="0"/>
        </w:tabs>
        <w:ind w:right="0"/>
        <w:rPr>
          <w:ins w:id="116" w:author="Ayse Zeynep Enkavi" w:date="2014-06-12T14:30:00Z"/>
          <w:rFonts w:ascii="Times" w:hAnsi="Times"/>
          <w:bCs w:val="0"/>
          <w:i/>
          <w:iCs w:val="0"/>
          <w:sz w:val="20"/>
        </w:rPr>
      </w:pPr>
      <w:ins w:id="117" w:author="Ayse Zeynep Enkavi" w:date="2014-06-12T14:30:00Z">
        <w:r w:rsidRPr="00217064">
          <w:rPr>
            <w:rFonts w:ascii="Times" w:hAnsi="Times"/>
            <w:bCs w:val="0"/>
            <w:i/>
            <w:iCs w:val="0"/>
            <w:sz w:val="20"/>
          </w:rPr>
          <w:t>Fig. S</w:t>
        </w:r>
        <w:r>
          <w:rPr>
            <w:rFonts w:ascii="Times" w:hAnsi="Times"/>
            <w:bCs w:val="0"/>
            <w:i/>
            <w:iCs w:val="0"/>
            <w:sz w:val="20"/>
          </w:rPr>
          <w:t>4</w:t>
        </w:r>
        <w:r w:rsidRPr="00217064">
          <w:rPr>
            <w:rFonts w:ascii="Times" w:hAnsi="Times"/>
            <w:bCs w:val="0"/>
            <w:i/>
            <w:iCs w:val="0"/>
            <w:sz w:val="20"/>
          </w:rPr>
          <w:t xml:space="preserve">: </w:t>
        </w:r>
        <w:r>
          <w:rPr>
            <w:rFonts w:ascii="Times" w:hAnsi="Times"/>
            <w:bCs w:val="0"/>
            <w:i/>
            <w:iCs w:val="0"/>
            <w:sz w:val="20"/>
          </w:rPr>
          <w:t>Tree diagram indicating possible intransitive paths from three binary choices</w:t>
        </w:r>
      </w:ins>
    </w:p>
    <w:p w14:paraId="70367614" w14:textId="77777777" w:rsidR="00CB79CC" w:rsidRDefault="00CB79CC" w:rsidP="00957149">
      <w:pPr>
        <w:tabs>
          <w:tab w:val="clear" w:pos="0"/>
        </w:tabs>
        <w:ind w:right="0" w:firstLine="0"/>
        <w:rPr>
          <w:ins w:id="118" w:author="Ayse Zeynep Enkavi" w:date="2014-06-12T14:29:00Z"/>
          <w:rFonts w:ascii="Times" w:hAnsi="Times"/>
          <w:bCs w:val="0"/>
          <w:iCs w:val="0"/>
          <w:szCs w:val="24"/>
        </w:rPr>
      </w:pPr>
    </w:p>
    <w:p w14:paraId="488E6F2E" w14:textId="005D6CD2" w:rsidR="00C15843" w:rsidRDefault="00E6628D" w:rsidP="00957149">
      <w:pPr>
        <w:tabs>
          <w:tab w:val="clear" w:pos="0"/>
        </w:tabs>
        <w:ind w:right="0" w:firstLine="0"/>
        <w:rPr>
          <w:rFonts w:ascii="Times" w:hAnsi="Times"/>
          <w:bCs w:val="0"/>
          <w:iCs w:val="0"/>
          <w:szCs w:val="24"/>
        </w:rPr>
      </w:pPr>
      <w:r>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Pr>
          <w:rFonts w:ascii="Times" w:hAnsi="Times"/>
          <w:bCs w:val="0"/>
          <w:iCs w:val="0"/>
          <w:szCs w:val="24"/>
        </w:rPr>
        <w:t>noise=</w:t>
      </w:r>
      <w:r w:rsidR="00AF55D7">
        <w:rPr>
          <w:rFonts w:ascii="Times" w:hAnsi="Times"/>
          <w:bCs w:val="0"/>
          <w:iCs w:val="0"/>
          <w:szCs w:val="24"/>
        </w:rPr>
        <w:t>0 for perfect</w:t>
      </w:r>
      <w:r>
        <w:rPr>
          <w:rFonts w:ascii="Times" w:hAnsi="Times"/>
          <w:bCs w:val="0"/>
          <w:iCs w:val="0"/>
          <w:szCs w:val="24"/>
        </w:rPr>
        <w:t xml:space="preserve"> utility judgments to noise=1 for completely random choices)</w:t>
      </w:r>
      <w:r w:rsidR="007143A0">
        <w:rPr>
          <w:rFonts w:ascii="Times" w:hAnsi="Times"/>
          <w:bCs w:val="0"/>
          <w:iCs w:val="0"/>
          <w:szCs w:val="24"/>
        </w:rPr>
        <w:t>.</w:t>
      </w:r>
      <w:r>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and </w:t>
      </w:r>
      <w:proofErr w:type="gramStart"/>
      <w:r w:rsidR="001305E4">
        <w:rPr>
          <w:rFonts w:ascii="Times" w:hAnsi="Times"/>
          <w:bCs w:val="0"/>
          <w:iCs w:val="0"/>
          <w:szCs w:val="24"/>
        </w:rPr>
        <w:t>normally-distributed</w:t>
      </w:r>
      <w:proofErr w:type="gramEnd"/>
      <w:r w:rsidR="001305E4">
        <w:rPr>
          <w:rFonts w:ascii="Times" w:hAnsi="Times"/>
          <w:bCs w:val="0"/>
          <w:iCs w:val="0"/>
          <w:szCs w:val="24"/>
        </w:rPr>
        <w:t xml:space="preserve">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 xml:space="preserve">to calculate choice probabilities. The mean level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ranged from</w:t>
      </w:r>
      <w:r w:rsidR="006D45A5">
        <w:rPr>
          <w:rFonts w:ascii="Times" w:hAnsi="Times"/>
          <w:bCs w:val="0"/>
          <w:iCs w:val="0"/>
          <w:szCs w:val="24"/>
        </w:rPr>
        <w:t xml:space="preserve"> 0.003</w:t>
      </w:r>
      <w:r w:rsidR="00956195">
        <w:rPr>
          <w:rFonts w:ascii="Times" w:hAnsi="Times"/>
          <w:bCs w:val="0"/>
          <w:iCs w:val="0"/>
          <w:szCs w:val="24"/>
        </w:rPr>
        <w:t xml:space="preserve">% at 1% noise to </w:t>
      </w:r>
      <w:commentRangeStart w:id="119"/>
      <w:r w:rsidR="006D45A5">
        <w:rPr>
          <w:rFonts w:ascii="Times" w:hAnsi="Times"/>
          <w:bCs w:val="0"/>
          <w:iCs w:val="0"/>
          <w:szCs w:val="24"/>
        </w:rPr>
        <w:t>25</w:t>
      </w:r>
      <w:r w:rsidR="00956195">
        <w:rPr>
          <w:rFonts w:ascii="Times" w:hAnsi="Times"/>
          <w:bCs w:val="0"/>
          <w:iCs w:val="0"/>
          <w:szCs w:val="24"/>
        </w:rPr>
        <w:t>%</w:t>
      </w:r>
      <w:commentRangeEnd w:id="119"/>
      <w:r w:rsidR="00AF3C19">
        <w:rPr>
          <w:rStyle w:val="CommentReference"/>
        </w:rPr>
        <w:commentReference w:id="119"/>
      </w:r>
      <w:r w:rsidR="00956195">
        <w:rPr>
          <w:rFonts w:ascii="Times" w:hAnsi="Times"/>
          <w:bCs w:val="0"/>
          <w:iCs w:val="0"/>
          <w:szCs w:val="24"/>
        </w:rPr>
        <w:t xml:space="preserve">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141BE10D" w:rsidR="00D533B2" w:rsidRDefault="001B4CCA" w:rsidP="00957149">
      <w:pPr>
        <w:tabs>
          <w:tab w:val="clear" w:pos="0"/>
        </w:tabs>
        <w:ind w:right="0" w:firstLine="0"/>
        <w:rPr>
          <w:ins w:id="120" w:author="Ayse Zeynep Enkavi" w:date="2014-06-17T07:28:00Z"/>
          <w:rFonts w:ascii="Times" w:hAnsi="Times"/>
          <w:bCs w:val="0"/>
          <w:iCs w:val="0"/>
          <w:szCs w:val="24"/>
        </w:rPr>
      </w:pPr>
      <w:r w:rsidRPr="00217064">
        <w:rPr>
          <w:rFonts w:ascii="Times" w:hAnsi="Times"/>
          <w:bCs w:val="0"/>
          <w:i/>
          <w:iCs w:val="0"/>
          <w:sz w:val="20"/>
        </w:rPr>
        <w:t>Fig. S</w:t>
      </w:r>
      <w:ins w:id="121" w:author="Ayse Zeynep Enkavi" w:date="2014-06-12T14:31:00Z">
        <w:r w:rsidR="00CB79CC">
          <w:rPr>
            <w:rFonts w:ascii="Times" w:hAnsi="Times"/>
            <w:bCs w:val="0"/>
            <w:i/>
            <w:iCs w:val="0"/>
            <w:sz w:val="20"/>
          </w:rPr>
          <w:t>5</w:t>
        </w:r>
      </w:ins>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 xml:space="preserve">ercentage of </w:t>
      </w:r>
      <w:proofErr w:type="spellStart"/>
      <w:r>
        <w:rPr>
          <w:rFonts w:ascii="Times" w:hAnsi="Times"/>
          <w:bCs w:val="0"/>
          <w:i/>
          <w:iCs w:val="0"/>
          <w:sz w:val="20"/>
        </w:rPr>
        <w:t>intransitivities</w:t>
      </w:r>
      <w:proofErr w:type="spellEnd"/>
      <w:r>
        <w:rPr>
          <w:rFonts w:ascii="Times" w:hAnsi="Times"/>
          <w:bCs w:val="0"/>
          <w:i/>
          <w:iCs w:val="0"/>
          <w:sz w:val="20"/>
        </w:rPr>
        <w:t xml:space="preserve">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r w:rsidR="00FF0931">
        <w:rPr>
          <w:rFonts w:ascii="Times" w:hAnsi="Times"/>
          <w:bCs w:val="0"/>
          <w:i/>
          <w:iCs w:val="0"/>
          <w:sz w:val="20"/>
        </w:rPr>
        <w:t xml:space="preserve"> Error bars indicate standard errors of the simulation means.</w:t>
      </w:r>
    </w:p>
    <w:p w14:paraId="5B0581F2" w14:textId="77777777" w:rsidR="00D533B2" w:rsidRDefault="00D533B2" w:rsidP="00D533B2">
      <w:pPr>
        <w:tabs>
          <w:tab w:val="clear" w:pos="0"/>
        </w:tabs>
        <w:ind w:right="0"/>
        <w:rPr>
          <w:rFonts w:ascii="Times" w:hAnsi="Times"/>
          <w:bCs w:val="0"/>
          <w:i/>
          <w:iCs w:val="0"/>
          <w:szCs w:val="24"/>
        </w:rPr>
      </w:pPr>
      <w:r>
        <w:rPr>
          <w:rFonts w:ascii="Times" w:hAnsi="Times"/>
          <w:bCs w:val="0"/>
          <w:i/>
          <w:iCs w:val="0"/>
          <w:szCs w:val="24"/>
        </w:rPr>
        <w:t>Data cleaning</w:t>
      </w:r>
    </w:p>
    <w:p w14:paraId="370DD240" w14:textId="689B2FC7" w:rsidR="00D533B2" w:rsidRDefault="00D533B2" w:rsidP="004667CC">
      <w:pPr>
        <w:tabs>
          <w:tab w:val="clear" w:pos="0"/>
        </w:tabs>
        <w:ind w:right="0" w:firstLine="0"/>
        <w:rPr>
          <w:ins w:id="122" w:author="Ayse Zeynep Enkavi" w:date="2015-10-03T14:23:00Z"/>
          <w:rFonts w:ascii="Times" w:hAnsi="Times"/>
          <w:bCs w:val="0"/>
          <w:iCs w:val="0"/>
          <w:szCs w:val="24"/>
        </w:rPr>
      </w:pPr>
      <w:r>
        <w:rPr>
          <w:rFonts w:ascii="Times" w:hAnsi="Times"/>
          <w:bCs w:val="0"/>
          <w:iCs w:val="0"/>
          <w:szCs w:val="24"/>
        </w:rPr>
        <w:t>Participants were instructed to indicate their preferences within 5 seconds by pressing “1” (for left) or “4” (for right) on the computer keyboard. There were trials where participants either failed to respond within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w:t>
      </w:r>
      <w:proofErr w:type="spellStart"/>
      <w:ins w:id="123" w:author="Ayse Zeynep Enkavi" w:date="2015-02-12T14:02:00Z">
        <w:r w:rsidR="004667CC">
          <w:rPr>
            <w:rFonts w:ascii="Times" w:hAnsi="Times"/>
            <w:bCs w:val="0"/>
            <w:iCs w:val="0"/>
            <w:szCs w:val="24"/>
          </w:rPr>
          <w:t>Mispress</w:t>
        </w:r>
        <w:proofErr w:type="spellEnd"/>
        <w:r w:rsidR="004667CC">
          <w:rPr>
            <w:rFonts w:ascii="Times" w:hAnsi="Times"/>
            <w:bCs w:val="0"/>
            <w:iCs w:val="0"/>
            <w:szCs w:val="24"/>
          </w:rPr>
          <w:t xml:space="preserve"> trials were recoded as 1 if participants mistakenly pressed 2 repeatedly and as 4 if participants mistakenly pressed 3 or 5 repeatedly. 9 subjects (2 in the control group, 3 in the ETL group and 4 in the MTL group) indicated their preferences using the wrong buttons at least once. </w:t>
        </w:r>
      </w:ins>
      <w:r>
        <w:rPr>
          <w:rFonts w:ascii="Times" w:hAnsi="Times"/>
          <w:bCs w:val="0"/>
          <w:iCs w:val="0"/>
          <w:szCs w:val="24"/>
        </w:rPr>
        <w:t>57 subjects (16 in the control group, 16 in the ETL group and 25 in the MTL group) timed out of at least one trial.</w:t>
      </w:r>
      <w:ins w:id="124" w:author="Ayse Zeynep Enkavi" w:date="2015-02-12T13:51:00Z">
        <w:r w:rsidR="001D2E5E">
          <w:rPr>
            <w:rFonts w:ascii="Times" w:hAnsi="Times"/>
            <w:bCs w:val="0"/>
            <w:iCs w:val="0"/>
            <w:szCs w:val="24"/>
          </w:rPr>
          <w:t xml:space="preserve"> A single timeout trial</w:t>
        </w:r>
      </w:ins>
      <w:ins w:id="125" w:author="Ayse Zeynep Enkavi" w:date="2015-02-12T13:52:00Z">
        <w:r w:rsidR="001D2E5E">
          <w:rPr>
            <w:rFonts w:ascii="Times" w:hAnsi="Times"/>
            <w:bCs w:val="0"/>
            <w:iCs w:val="0"/>
            <w:szCs w:val="24"/>
          </w:rPr>
          <w:t>, where preference cannot be determined with certainty,</w:t>
        </w:r>
      </w:ins>
      <w:ins w:id="126" w:author="Ayse Zeynep Enkavi" w:date="2015-02-12T13:51:00Z">
        <w:r w:rsidR="001D2E5E">
          <w:rPr>
            <w:rFonts w:ascii="Times" w:hAnsi="Times"/>
            <w:bCs w:val="0"/>
            <w:iCs w:val="0"/>
            <w:szCs w:val="24"/>
          </w:rPr>
          <w:t xml:space="preserve"> affects 19 </w:t>
        </w:r>
      </w:ins>
      <w:ins w:id="127" w:author="Ayse Zeynep Enkavi" w:date="2015-02-12T13:52:00Z">
        <w:r w:rsidR="001D2E5E">
          <w:rPr>
            <w:rFonts w:ascii="Times" w:hAnsi="Times"/>
            <w:bCs w:val="0"/>
            <w:iCs w:val="0"/>
            <w:szCs w:val="24"/>
          </w:rPr>
          <w:t xml:space="preserve">triplets in the counting </w:t>
        </w:r>
        <w:proofErr w:type="spellStart"/>
        <w:r w:rsidR="001D2E5E">
          <w:rPr>
            <w:rFonts w:ascii="Times" w:hAnsi="Times"/>
            <w:bCs w:val="0"/>
            <w:iCs w:val="0"/>
            <w:szCs w:val="24"/>
          </w:rPr>
          <w:t>intransitivities</w:t>
        </w:r>
        <w:proofErr w:type="spellEnd"/>
        <w:r w:rsidR="001D2E5E">
          <w:rPr>
            <w:rFonts w:ascii="Times" w:hAnsi="Times"/>
            <w:bCs w:val="0"/>
            <w:iCs w:val="0"/>
            <w:szCs w:val="24"/>
          </w:rPr>
          <w:t xml:space="preserve">. Percentage of </w:t>
        </w:r>
        <w:proofErr w:type="spellStart"/>
        <w:r w:rsidR="001D2E5E">
          <w:rPr>
            <w:rFonts w:ascii="Times" w:hAnsi="Times"/>
            <w:bCs w:val="0"/>
            <w:iCs w:val="0"/>
            <w:szCs w:val="24"/>
          </w:rPr>
          <w:lastRenderedPageBreak/>
          <w:t>intransitivities</w:t>
        </w:r>
        <w:proofErr w:type="spellEnd"/>
        <w:r w:rsidR="001D2E5E">
          <w:rPr>
            <w:rFonts w:ascii="Times" w:hAnsi="Times"/>
            <w:bCs w:val="0"/>
            <w:iCs w:val="0"/>
            <w:szCs w:val="24"/>
          </w:rPr>
          <w:t xml:space="preserve"> was therefore calculated as the ratio of non-affected intransitive triplets out of total non-affected triplets.</w:t>
        </w:r>
      </w:ins>
      <w:ins w:id="128" w:author="Ayse Zeynep Enkavi" w:date="2015-02-12T13:59:00Z">
        <w:r w:rsidR="001D2E5E">
          <w:rPr>
            <w:rFonts w:ascii="Times" w:hAnsi="Times"/>
            <w:bCs w:val="0"/>
            <w:iCs w:val="0"/>
            <w:szCs w:val="24"/>
          </w:rPr>
          <w:t xml:space="preserve"> 95.61 % of all triplets were immune to these problems (median</w:t>
        </w:r>
      </w:ins>
      <w:ins w:id="129" w:author="Ayse Zeynep Enkavi" w:date="2015-02-12T14:00:00Z">
        <w:r w:rsidR="001D2E5E">
          <w:rPr>
            <w:rFonts w:ascii="Times" w:hAnsi="Times"/>
            <w:bCs w:val="0"/>
            <w:iCs w:val="0"/>
            <w:szCs w:val="24"/>
          </w:rPr>
          <w:t>:</w:t>
        </w:r>
      </w:ins>
      <w:ins w:id="130" w:author="Ayse Zeynep Enkavi" w:date="2015-02-12T13:59:00Z">
        <w:r w:rsidR="001D2E5E">
          <w:rPr>
            <w:rFonts w:ascii="Times" w:hAnsi="Times"/>
            <w:bCs w:val="0"/>
            <w:iCs w:val="0"/>
            <w:szCs w:val="24"/>
          </w:rPr>
          <w:t xml:space="preserve"> 98.25 %)</w:t>
        </w:r>
      </w:ins>
      <w:ins w:id="131" w:author="Ayse Zeynep Enkavi" w:date="2015-02-12T14:03:00Z">
        <w:r w:rsidR="004667CC">
          <w:rPr>
            <w:rFonts w:ascii="Times" w:hAnsi="Times"/>
            <w:bCs w:val="0"/>
            <w:iCs w:val="0"/>
            <w:szCs w:val="24"/>
          </w:rPr>
          <w:t>.</w:t>
        </w:r>
      </w:ins>
    </w:p>
    <w:p w14:paraId="0860C479" w14:textId="77777777" w:rsidR="002D1487" w:rsidRDefault="002D1487" w:rsidP="004667CC">
      <w:pPr>
        <w:tabs>
          <w:tab w:val="clear" w:pos="0"/>
        </w:tabs>
        <w:ind w:right="0" w:firstLine="0"/>
        <w:rPr>
          <w:ins w:id="132" w:author="Ayse Zeynep Enkavi" w:date="2015-10-03T14:23:00Z"/>
          <w:rFonts w:ascii="Times" w:hAnsi="Times"/>
          <w:bCs w:val="0"/>
          <w:iCs w:val="0"/>
          <w:szCs w:val="24"/>
        </w:rPr>
      </w:pPr>
    </w:p>
    <w:p w14:paraId="035E0A56" w14:textId="49BF3772" w:rsidR="002D1487" w:rsidRDefault="002D1487" w:rsidP="004667CC">
      <w:pPr>
        <w:tabs>
          <w:tab w:val="clear" w:pos="0"/>
        </w:tabs>
        <w:ind w:right="0" w:firstLine="0"/>
        <w:rPr>
          <w:rFonts w:ascii="Times" w:hAnsi="Times"/>
          <w:bCs w:val="0"/>
          <w:iCs w:val="0"/>
          <w:szCs w:val="24"/>
        </w:rPr>
      </w:pPr>
      <w:commentRangeStart w:id="133"/>
      <w:commentRangeStart w:id="134"/>
      <w:ins w:id="135" w:author="Ayse Zeynep Enkavi" w:date="2015-10-03T14:23:00Z">
        <w:r w:rsidRPr="005E3FBE">
          <w:t xml:space="preserve">To ensure that the group differences in intransitives we observed are the result of greater random error in preference construction because of reduced access to stored associations with the candy bars (as opposed to more general computational impairments), we examined performance in the control task more closely.  In the control task, respondents identified which of two numbers was larger.  All groups did well, exhibiting a small percentage of intransitive judgments, though the ETL group did significantly worse than the control group (analysis of simple effects in linear mixed model, b = 0.12, </w:t>
        </w:r>
        <w:proofErr w:type="gramStart"/>
        <w:r w:rsidRPr="005E3FBE">
          <w:t>t(</w:t>
        </w:r>
        <w:proofErr w:type="gramEnd"/>
        <w:r w:rsidRPr="005E3FBE">
          <w:t xml:space="preserve">168) = 2.05, p = 0.042) and ETL patients exhibited a much higher variance in this task.  The absence of a difference in judgment intransitivity between the MTL and the control groups in this task (analysis of simple effects in linear mixed model, b = 0.04, </w:t>
        </w:r>
        <w:proofErr w:type="gramStart"/>
        <w:r w:rsidRPr="005E3FBE">
          <w:t>t(</w:t>
        </w:r>
        <w:proofErr w:type="gramEnd"/>
        <w:r w:rsidRPr="005E3FBE">
          <w:t xml:space="preserve">168) = 1.18, p = 0.238) and the presence of a differences in choice intransitivity supports the involvement of hippocampal function in preferential choice, and not in a more general </w:t>
        </w:r>
        <w:proofErr w:type="spellStart"/>
        <w:r w:rsidRPr="005E3FBE">
          <w:t>attentional</w:t>
        </w:r>
        <w:proofErr w:type="spellEnd"/>
        <w:r w:rsidRPr="005E3FBE">
          <w:t xml:space="preserve"> or computational effect.</w:t>
        </w:r>
        <w:commentRangeEnd w:id="133"/>
        <w:r w:rsidRPr="005E3FBE">
          <w:rPr>
            <w:rStyle w:val="CommentReference"/>
          </w:rPr>
          <w:commentReference w:id="133"/>
        </w:r>
      </w:ins>
      <w:bookmarkStart w:id="136" w:name="_GoBack"/>
      <w:bookmarkEnd w:id="136"/>
      <w:commentRangeEnd w:id="134"/>
    </w:p>
    <w:p w14:paraId="2847B6E5" w14:textId="77777777" w:rsidR="00D533B2" w:rsidRDefault="00D533B2" w:rsidP="00D533B2">
      <w:pPr>
        <w:tabs>
          <w:tab w:val="clear" w:pos="0"/>
        </w:tabs>
        <w:ind w:right="0"/>
        <w:rPr>
          <w:rFonts w:ascii="Times" w:hAnsi="Times"/>
          <w:bCs w:val="0"/>
          <w:iCs w:val="0"/>
          <w:szCs w:val="24"/>
        </w:rPr>
      </w:pPr>
    </w:p>
    <w:p w14:paraId="0C9569B8" w14:textId="77777777" w:rsidR="001E76B7" w:rsidRPr="00D533B2" w:rsidRDefault="001E76B7" w:rsidP="00D533B2">
      <w:pPr>
        <w:rPr>
          <w:rFonts w:ascii="Times" w:hAnsi="Times"/>
          <w:szCs w:val="24"/>
        </w:rPr>
      </w:pPr>
    </w:p>
    <w:sectPr w:rsidR="001E76B7" w:rsidRPr="00D533B2" w:rsidSect="00E3440C">
      <w:headerReference w:type="even" r:id="rId14"/>
      <w:headerReference w:type="default" r:id="rId15"/>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2" w:author="Ayse Zeynep Enkavi" w:date="2015-02-12T14:09:00Z" w:initials="AE">
    <w:p w14:paraId="2484DCCE" w14:textId="5C748545" w:rsidR="00AF3C19" w:rsidRDefault="00AF3C19">
      <w:pPr>
        <w:pStyle w:val="CommentText"/>
      </w:pPr>
      <w:r>
        <w:rPr>
          <w:rStyle w:val="CommentReference"/>
        </w:rPr>
        <w:annotationRef/>
      </w:r>
      <w:r>
        <w:t>Waiting for clarification</w:t>
      </w:r>
    </w:p>
  </w:comment>
  <w:comment w:id="113" w:author="Ayse Zeynep Enkavi" w:date="2015-02-12T13:48:00Z" w:initials="AE">
    <w:p w14:paraId="411934C1" w14:textId="48D7F7AC" w:rsidR="00AF3C19" w:rsidRDefault="00AF3C19">
      <w:pPr>
        <w:pStyle w:val="CommentText"/>
      </w:pPr>
      <w:r>
        <w:rPr>
          <w:rStyle w:val="CommentReference"/>
        </w:rPr>
        <w:annotationRef/>
      </w:r>
      <w:r>
        <w:t xml:space="preserve">I’ve been staring at this plot for a while and the initial peak for the MTL group is a little confusing. I think the better analysis here would be to show that the </w:t>
      </w:r>
      <w:proofErr w:type="spellStart"/>
      <w:r>
        <w:t>intransitivities</w:t>
      </w:r>
      <w:proofErr w:type="spellEnd"/>
      <w:r>
        <w:t xml:space="preserve"> are mediated by response times. Checking on how this should be done.</w:t>
      </w:r>
    </w:p>
  </w:comment>
  <w:comment w:id="119" w:author="Ayse Zeynep Enkavi" w:date="2015-08-18T09:15:00Z" w:initials="AE">
    <w:p w14:paraId="1DEF016D" w14:textId="431B0593" w:rsidR="00AF3C19" w:rsidRDefault="00AF3C19">
      <w:pPr>
        <w:pStyle w:val="CommentText"/>
      </w:pPr>
      <w:r>
        <w:rPr>
          <w:rStyle w:val="CommentReference"/>
        </w:rPr>
        <w:annotationRef/>
      </w:r>
      <w:r>
        <w:t xml:space="preserve">This is noted as the max possible pi in the discussion section of </w:t>
      </w:r>
      <w:proofErr w:type="spellStart"/>
      <w:r>
        <w:t>Tversky</w:t>
      </w:r>
      <w:proofErr w:type="spellEnd"/>
      <w:r>
        <w:t xml:space="preserve"> (1969) as well</w:t>
      </w:r>
    </w:p>
  </w:comment>
  <w:comment w:id="133" w:author="Eric Johnson" w:date="2015-10-03T14:23:00Z" w:initials="EJ">
    <w:p w14:paraId="47BEDEB7" w14:textId="77777777" w:rsidR="002D1487" w:rsidRDefault="002D1487" w:rsidP="002D1487">
      <w:pPr>
        <w:pStyle w:val="CommentText"/>
      </w:pPr>
      <w:r>
        <w:rPr>
          <w:rStyle w:val="CommentReference"/>
        </w:rPr>
        <w:annotationRef/>
      </w:r>
      <w:r>
        <w:t>Candidate for supplemental materials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235C9" w15:done="0"/>
  <w15:commentEx w15:paraId="71F334EB" w15:done="0"/>
  <w15:commentEx w15:paraId="6C2B612F" w15:done="0"/>
  <w15:commentEx w15:paraId="4A4A7B08" w15:done="0"/>
  <w15:commentEx w15:paraId="73496A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1D97" w14:textId="77777777" w:rsidR="00AF3C19" w:rsidRDefault="00AF3C19" w:rsidP="00E3440C">
      <w:pPr>
        <w:spacing w:line="240" w:lineRule="auto"/>
      </w:pPr>
      <w:r>
        <w:separator/>
      </w:r>
    </w:p>
  </w:endnote>
  <w:endnote w:type="continuationSeparator" w:id="0">
    <w:p w14:paraId="73AEAA39" w14:textId="77777777" w:rsidR="00AF3C19" w:rsidRDefault="00AF3C19"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9EEF" w14:textId="77777777" w:rsidR="00AF3C19" w:rsidRDefault="00AF3C19" w:rsidP="00E3440C">
      <w:pPr>
        <w:spacing w:line="240" w:lineRule="auto"/>
      </w:pPr>
      <w:r>
        <w:separator/>
      </w:r>
    </w:p>
  </w:footnote>
  <w:footnote w:type="continuationSeparator" w:id="0">
    <w:p w14:paraId="5852F1FD" w14:textId="77777777" w:rsidR="00AF3C19" w:rsidRDefault="00AF3C19"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AF3C19" w:rsidRDefault="00AF3C19"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AF3C19" w:rsidRDefault="00AF3C19"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AF3C19" w:rsidRDefault="00AF3C19"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487">
      <w:rPr>
        <w:rStyle w:val="PageNumber"/>
        <w:noProof/>
      </w:rPr>
      <w:t>13</w:t>
    </w:r>
    <w:r>
      <w:rPr>
        <w:rStyle w:val="PageNumber"/>
      </w:rPr>
      <w:fldChar w:fldCharType="end"/>
    </w:r>
  </w:p>
  <w:p w14:paraId="1D01FD26" w14:textId="77777777" w:rsidR="00AF3C19" w:rsidRDefault="00AF3C19" w:rsidP="00E3440C">
    <w:pPr>
      <w:pStyle w:val="Header"/>
      <w:ind w:right="360" w:firstLine="0"/>
    </w:pPr>
    <w:r>
      <w:t>Preference consistency relies on hippocampal function</w:t>
    </w:r>
    <w:r>
      <w:tab/>
      <w:t xml:space="preserve">Weber et al       S .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548E9"/>
    <w:rsid w:val="00072BFD"/>
    <w:rsid w:val="000810D8"/>
    <w:rsid w:val="00081F1F"/>
    <w:rsid w:val="00092DD6"/>
    <w:rsid w:val="00097302"/>
    <w:rsid w:val="000A34A6"/>
    <w:rsid w:val="000C6B5A"/>
    <w:rsid w:val="000F525F"/>
    <w:rsid w:val="000F64B3"/>
    <w:rsid w:val="00113D68"/>
    <w:rsid w:val="001221B8"/>
    <w:rsid w:val="001305E4"/>
    <w:rsid w:val="00142539"/>
    <w:rsid w:val="00163B1B"/>
    <w:rsid w:val="00181841"/>
    <w:rsid w:val="001B2301"/>
    <w:rsid w:val="001B4CCA"/>
    <w:rsid w:val="001C336C"/>
    <w:rsid w:val="001D2E5E"/>
    <w:rsid w:val="001D3298"/>
    <w:rsid w:val="001E76B7"/>
    <w:rsid w:val="00204F1A"/>
    <w:rsid w:val="00217064"/>
    <w:rsid w:val="0025484B"/>
    <w:rsid w:val="002C605B"/>
    <w:rsid w:val="002D1487"/>
    <w:rsid w:val="002D4FB8"/>
    <w:rsid w:val="002F2266"/>
    <w:rsid w:val="003000C4"/>
    <w:rsid w:val="003066AD"/>
    <w:rsid w:val="003160E4"/>
    <w:rsid w:val="003426A0"/>
    <w:rsid w:val="0034516B"/>
    <w:rsid w:val="0034687F"/>
    <w:rsid w:val="003703C0"/>
    <w:rsid w:val="003744A4"/>
    <w:rsid w:val="00380478"/>
    <w:rsid w:val="003D581F"/>
    <w:rsid w:val="003E09F5"/>
    <w:rsid w:val="00441A5B"/>
    <w:rsid w:val="004500A1"/>
    <w:rsid w:val="004667CC"/>
    <w:rsid w:val="004733F1"/>
    <w:rsid w:val="0047782F"/>
    <w:rsid w:val="004A20E2"/>
    <w:rsid w:val="00503421"/>
    <w:rsid w:val="00506C66"/>
    <w:rsid w:val="00521759"/>
    <w:rsid w:val="00536A79"/>
    <w:rsid w:val="00546C9F"/>
    <w:rsid w:val="00550BA6"/>
    <w:rsid w:val="00555DD0"/>
    <w:rsid w:val="00583403"/>
    <w:rsid w:val="0058515A"/>
    <w:rsid w:val="005B3AF2"/>
    <w:rsid w:val="005E1D1F"/>
    <w:rsid w:val="005E41FE"/>
    <w:rsid w:val="005E7281"/>
    <w:rsid w:val="005F6B17"/>
    <w:rsid w:val="00624582"/>
    <w:rsid w:val="0064282C"/>
    <w:rsid w:val="006708C4"/>
    <w:rsid w:val="00693EB9"/>
    <w:rsid w:val="00696DCE"/>
    <w:rsid w:val="006A1532"/>
    <w:rsid w:val="006D45A5"/>
    <w:rsid w:val="007143A0"/>
    <w:rsid w:val="0071442C"/>
    <w:rsid w:val="00715933"/>
    <w:rsid w:val="00723BAB"/>
    <w:rsid w:val="00733024"/>
    <w:rsid w:val="007371A8"/>
    <w:rsid w:val="007465AC"/>
    <w:rsid w:val="00753584"/>
    <w:rsid w:val="0075460A"/>
    <w:rsid w:val="007564F2"/>
    <w:rsid w:val="00760657"/>
    <w:rsid w:val="00777627"/>
    <w:rsid w:val="00792851"/>
    <w:rsid w:val="007B6F04"/>
    <w:rsid w:val="007E0839"/>
    <w:rsid w:val="00840240"/>
    <w:rsid w:val="008643C3"/>
    <w:rsid w:val="00874F17"/>
    <w:rsid w:val="008776A0"/>
    <w:rsid w:val="00885AF3"/>
    <w:rsid w:val="008917A6"/>
    <w:rsid w:val="008970E1"/>
    <w:rsid w:val="008C75D3"/>
    <w:rsid w:val="008E2775"/>
    <w:rsid w:val="00907388"/>
    <w:rsid w:val="0091440F"/>
    <w:rsid w:val="00926CF9"/>
    <w:rsid w:val="00935066"/>
    <w:rsid w:val="0094422B"/>
    <w:rsid w:val="00946664"/>
    <w:rsid w:val="00953EF2"/>
    <w:rsid w:val="009555C8"/>
    <w:rsid w:val="00956195"/>
    <w:rsid w:val="00957149"/>
    <w:rsid w:val="00977E91"/>
    <w:rsid w:val="009946B7"/>
    <w:rsid w:val="009B4ECF"/>
    <w:rsid w:val="009D34F2"/>
    <w:rsid w:val="009F2ECB"/>
    <w:rsid w:val="00A05F93"/>
    <w:rsid w:val="00A40E56"/>
    <w:rsid w:val="00A552D7"/>
    <w:rsid w:val="00A90525"/>
    <w:rsid w:val="00A934E0"/>
    <w:rsid w:val="00AA2E56"/>
    <w:rsid w:val="00AD3709"/>
    <w:rsid w:val="00AF1641"/>
    <w:rsid w:val="00AF3C19"/>
    <w:rsid w:val="00AF55D7"/>
    <w:rsid w:val="00AF7A04"/>
    <w:rsid w:val="00B06400"/>
    <w:rsid w:val="00B20D57"/>
    <w:rsid w:val="00B37DCD"/>
    <w:rsid w:val="00B42B48"/>
    <w:rsid w:val="00B50804"/>
    <w:rsid w:val="00B54EEE"/>
    <w:rsid w:val="00B562BF"/>
    <w:rsid w:val="00B91F65"/>
    <w:rsid w:val="00B9587E"/>
    <w:rsid w:val="00BD1C90"/>
    <w:rsid w:val="00BE04BA"/>
    <w:rsid w:val="00BE183B"/>
    <w:rsid w:val="00BE60AC"/>
    <w:rsid w:val="00BF0042"/>
    <w:rsid w:val="00BF20CB"/>
    <w:rsid w:val="00C05BDF"/>
    <w:rsid w:val="00C12A11"/>
    <w:rsid w:val="00C147D5"/>
    <w:rsid w:val="00C15843"/>
    <w:rsid w:val="00C21D0D"/>
    <w:rsid w:val="00C3741D"/>
    <w:rsid w:val="00C3759E"/>
    <w:rsid w:val="00C46521"/>
    <w:rsid w:val="00C648AA"/>
    <w:rsid w:val="00C661A3"/>
    <w:rsid w:val="00C678D2"/>
    <w:rsid w:val="00C71928"/>
    <w:rsid w:val="00C71999"/>
    <w:rsid w:val="00C85A9C"/>
    <w:rsid w:val="00C91097"/>
    <w:rsid w:val="00CA2C3E"/>
    <w:rsid w:val="00CB79CC"/>
    <w:rsid w:val="00CD1D2D"/>
    <w:rsid w:val="00CD1D5E"/>
    <w:rsid w:val="00D16AEB"/>
    <w:rsid w:val="00D320ED"/>
    <w:rsid w:val="00D533B2"/>
    <w:rsid w:val="00D82C63"/>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40CE"/>
    <w:rsid w:val="00EF5E30"/>
    <w:rsid w:val="00F211D1"/>
    <w:rsid w:val="00F34C10"/>
    <w:rsid w:val="00F372B7"/>
    <w:rsid w:val="00F46862"/>
    <w:rsid w:val="00F74955"/>
    <w:rsid w:val="00F755D6"/>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C452679-32A8-FF4C-85CB-08F0DA8C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3383</Words>
  <Characters>19288</Characters>
  <Application>Microsoft Macintosh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22626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3</cp:revision>
  <dcterms:created xsi:type="dcterms:W3CDTF">2015-09-21T05:07:00Z</dcterms:created>
  <dcterms:modified xsi:type="dcterms:W3CDTF">2015-10-03T21:23:00Z</dcterms:modified>
</cp:coreProperties>
</file>