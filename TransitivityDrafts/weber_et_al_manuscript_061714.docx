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1B15E" w14:textId="77777777" w:rsidR="00F66774" w:rsidRPr="00DE1275" w:rsidRDefault="006F718C" w:rsidP="007517B9">
      <w:pPr>
        <w:pStyle w:val="Title"/>
        <w:jc w:val="center"/>
        <w:rPr>
          <w:rFonts w:ascii="Times New Roman" w:hAnsi="Times New Roman" w:cs="Times New Roman"/>
          <w:color w:val="auto"/>
          <w:sz w:val="28"/>
          <w:szCs w:val="24"/>
        </w:rPr>
      </w:pPr>
      <w:r w:rsidRPr="00DE1275">
        <w:rPr>
          <w:rFonts w:ascii="Times New Roman" w:hAnsi="Times New Roman" w:cs="Times New Roman"/>
          <w:color w:val="auto"/>
          <w:sz w:val="28"/>
          <w:szCs w:val="24"/>
        </w:rPr>
        <w:t>Preference consistency relies on</w:t>
      </w:r>
      <w:r w:rsidR="007517B9" w:rsidRPr="00DE1275">
        <w:rPr>
          <w:rFonts w:ascii="Times New Roman" w:hAnsi="Times New Roman" w:cs="Times New Roman"/>
          <w:color w:val="auto"/>
          <w:sz w:val="28"/>
          <w:szCs w:val="24"/>
        </w:rPr>
        <w:t xml:space="preserve"> </w:t>
      </w:r>
      <w:r w:rsidRPr="00DE1275">
        <w:rPr>
          <w:rFonts w:ascii="Times New Roman" w:hAnsi="Times New Roman" w:cs="Times New Roman"/>
          <w:color w:val="auto"/>
          <w:sz w:val="28"/>
          <w:szCs w:val="24"/>
        </w:rPr>
        <w:t>hippocampal function:</w:t>
      </w:r>
    </w:p>
    <w:p w14:paraId="082E3A72" w14:textId="77777777" w:rsidR="006F718C" w:rsidRPr="00DE1275" w:rsidRDefault="006F718C" w:rsidP="007517B9">
      <w:pPr>
        <w:pStyle w:val="Title"/>
        <w:jc w:val="center"/>
        <w:rPr>
          <w:rFonts w:ascii="Times New Roman" w:hAnsi="Times New Roman" w:cs="Times New Roman"/>
          <w:color w:val="auto"/>
          <w:sz w:val="28"/>
          <w:szCs w:val="24"/>
        </w:rPr>
      </w:pPr>
      <w:r w:rsidRPr="00DE1275">
        <w:rPr>
          <w:rFonts w:ascii="Times New Roman" w:hAnsi="Times New Roman" w:cs="Times New Roman"/>
          <w:color w:val="auto"/>
          <w:sz w:val="28"/>
          <w:szCs w:val="24"/>
        </w:rPr>
        <w:t xml:space="preserve">Evidence from </w:t>
      </w:r>
      <w:proofErr w:type="spellStart"/>
      <w:r w:rsidRPr="00DE1275">
        <w:rPr>
          <w:rFonts w:ascii="Times New Roman" w:hAnsi="Times New Roman" w:cs="Times New Roman"/>
          <w:color w:val="auto"/>
          <w:sz w:val="28"/>
          <w:szCs w:val="24"/>
        </w:rPr>
        <w:t>mediotemporal</w:t>
      </w:r>
      <w:proofErr w:type="spellEnd"/>
      <w:r w:rsidRPr="00DE1275">
        <w:rPr>
          <w:rFonts w:ascii="Times New Roman" w:hAnsi="Times New Roman" w:cs="Times New Roman"/>
          <w:color w:val="auto"/>
          <w:sz w:val="28"/>
          <w:szCs w:val="24"/>
        </w:rPr>
        <w:t xml:space="preserve"> lobe epilepsy</w:t>
      </w:r>
    </w:p>
    <w:p w14:paraId="7084CBFA" w14:textId="77777777" w:rsidR="006F718C" w:rsidRPr="00E500B7" w:rsidRDefault="006F718C" w:rsidP="007F471C"/>
    <w:p w14:paraId="3192283D" w14:textId="77777777" w:rsidR="006F718C" w:rsidRPr="00972949" w:rsidRDefault="006F718C" w:rsidP="007F471C">
      <w:pPr>
        <w:rPr>
          <w:vertAlign w:val="superscript"/>
        </w:rPr>
      </w:pPr>
      <w:r w:rsidRPr="00972949">
        <w:t>B. Weber</w:t>
      </w:r>
      <w:r w:rsidRPr="00972949">
        <w:rPr>
          <w:vertAlign w:val="superscript"/>
        </w:rPr>
        <w:t>1</w:t>
      </w:r>
      <w:proofErr w:type="gramStart"/>
      <w:r w:rsidRPr="00972949">
        <w:rPr>
          <w:vertAlign w:val="superscript"/>
        </w:rPr>
        <w:t>,2</w:t>
      </w:r>
      <w:proofErr w:type="gramEnd"/>
      <w:r w:rsidRPr="00972949">
        <w:t xml:space="preserve">, </w:t>
      </w:r>
      <w:r w:rsidR="00A83965" w:rsidRPr="00972949">
        <w:t>A. Z. Enkavi</w:t>
      </w:r>
      <w:r w:rsidR="00A83965" w:rsidRPr="00972949">
        <w:rPr>
          <w:vertAlign w:val="superscript"/>
        </w:rPr>
        <w:t>3</w:t>
      </w:r>
      <w:r w:rsidR="00A83965" w:rsidRPr="00972949">
        <w:t>,</w:t>
      </w:r>
      <w:r w:rsidR="00A83965" w:rsidRPr="00972949">
        <w:rPr>
          <w:vertAlign w:val="superscript"/>
        </w:rPr>
        <w:t xml:space="preserve"> </w:t>
      </w:r>
      <w:r w:rsidRPr="00972949">
        <w:t>I. Zweyer</w:t>
      </w:r>
      <w:r w:rsidRPr="00972949">
        <w:rPr>
          <w:vertAlign w:val="superscript"/>
        </w:rPr>
        <w:t>1,2</w:t>
      </w:r>
      <w:r w:rsidRPr="00972949">
        <w:t>, J. Wagner</w:t>
      </w:r>
      <w:r w:rsidRPr="00972949">
        <w:rPr>
          <w:vertAlign w:val="superscript"/>
        </w:rPr>
        <w:t>1</w:t>
      </w:r>
      <w:r w:rsidRPr="00972949">
        <w:t xml:space="preserve">, </w:t>
      </w:r>
      <w:r w:rsidR="00FA1F76" w:rsidRPr="00972949">
        <w:t>C.E. Elger</w:t>
      </w:r>
      <w:r w:rsidR="00FA1F76" w:rsidRPr="00972949">
        <w:rPr>
          <w:vertAlign w:val="superscript"/>
        </w:rPr>
        <w:t>1,2</w:t>
      </w:r>
      <w:r w:rsidR="00FA1F76" w:rsidRPr="00972949">
        <w:t xml:space="preserve">, </w:t>
      </w:r>
      <w:r w:rsidR="003618F0" w:rsidRPr="00972949">
        <w:t>,</w:t>
      </w:r>
      <w:r w:rsidRPr="00972949">
        <w:t>E. U. Weber</w:t>
      </w:r>
      <w:r w:rsidRPr="00972949">
        <w:rPr>
          <w:vertAlign w:val="superscript"/>
        </w:rPr>
        <w:t>3</w:t>
      </w:r>
      <w:r w:rsidRPr="00972949">
        <w:t>, E. J. Johnson</w:t>
      </w:r>
      <w:r w:rsidRPr="00972949">
        <w:rPr>
          <w:vertAlign w:val="superscript"/>
        </w:rPr>
        <w:t>3</w:t>
      </w:r>
      <w:r w:rsidRPr="00972949">
        <w:t>,</w:t>
      </w:r>
    </w:p>
    <w:p w14:paraId="4F1E6DB9" w14:textId="77777777" w:rsidR="006F718C" w:rsidRPr="00972949" w:rsidRDefault="006F718C" w:rsidP="007F471C">
      <w:pPr>
        <w:rPr>
          <w:vertAlign w:val="superscript"/>
        </w:rPr>
      </w:pPr>
    </w:p>
    <w:p w14:paraId="79656ADB" w14:textId="11A1A097" w:rsidR="00DE1275" w:rsidRDefault="006F718C" w:rsidP="007F471C">
      <w:pPr>
        <w:spacing w:line="240" w:lineRule="auto"/>
      </w:pPr>
      <w:r w:rsidRPr="00E500B7">
        <w:rPr>
          <w:vertAlign w:val="superscript"/>
        </w:rPr>
        <w:t>1</w:t>
      </w:r>
      <w:r>
        <w:t xml:space="preserve">Department of </w:t>
      </w:r>
      <w:proofErr w:type="spellStart"/>
      <w:r>
        <w:t>Epileptology</w:t>
      </w:r>
      <w:proofErr w:type="spellEnd"/>
      <w:r>
        <w:t xml:space="preserve">, </w:t>
      </w:r>
      <w:r w:rsidR="00DE1275">
        <w:t xml:space="preserve">Sigmund-Freud-Str.25, </w:t>
      </w:r>
      <w:r>
        <w:t>University Hospital Bonn</w:t>
      </w:r>
      <w:r w:rsidR="00DE1275">
        <w:t>, 53127 Bonn, Germany</w:t>
      </w:r>
    </w:p>
    <w:p w14:paraId="2D08891D" w14:textId="53EDD3D0" w:rsidR="00DE1275" w:rsidRDefault="006F718C" w:rsidP="007F471C">
      <w:pPr>
        <w:spacing w:line="240" w:lineRule="auto"/>
      </w:pPr>
      <w:proofErr w:type="gramStart"/>
      <w:r>
        <w:rPr>
          <w:vertAlign w:val="superscript"/>
        </w:rPr>
        <w:t>2</w:t>
      </w:r>
      <w:r>
        <w:t xml:space="preserve">Center for Economics and Neuroscience, </w:t>
      </w:r>
      <w:proofErr w:type="spellStart"/>
      <w:r w:rsidR="00DE1275">
        <w:t>Nachtigallenweg</w:t>
      </w:r>
      <w:proofErr w:type="spellEnd"/>
      <w:r w:rsidR="00DE1275">
        <w:t xml:space="preserve"> 86, </w:t>
      </w:r>
      <w:r>
        <w:t>University of Bonn.</w:t>
      </w:r>
      <w:proofErr w:type="gramEnd"/>
      <w:r w:rsidR="00DE1275">
        <w:t xml:space="preserve"> 53127 Bonn, Germany</w:t>
      </w:r>
    </w:p>
    <w:p w14:paraId="5D642992" w14:textId="685854C4" w:rsidR="006F718C" w:rsidRPr="00750AAB" w:rsidRDefault="006F718C" w:rsidP="00DE1275">
      <w:pPr>
        <w:spacing w:line="240" w:lineRule="auto"/>
      </w:pPr>
      <w:r>
        <w:rPr>
          <w:vertAlign w:val="superscript"/>
        </w:rPr>
        <w:t>3</w:t>
      </w:r>
      <w:r>
        <w:t xml:space="preserve">Center for Decision Science, </w:t>
      </w:r>
      <w:r w:rsidR="00DE1275">
        <w:t xml:space="preserve">Uris Hall 716, 3022 Broadway, New York, NY 10027-6902, </w:t>
      </w:r>
      <w:r>
        <w:t>Columbia University</w:t>
      </w:r>
      <w:r w:rsidR="00DE1275">
        <w:t>, US</w:t>
      </w:r>
    </w:p>
    <w:p w14:paraId="669BBE4C" w14:textId="77777777" w:rsidR="006F718C" w:rsidRPr="00E500B7" w:rsidRDefault="006F718C" w:rsidP="007F471C"/>
    <w:p w14:paraId="7FE057E6" w14:textId="2F25F557" w:rsidR="006F718C" w:rsidRDefault="006F718C" w:rsidP="007F471C">
      <w:r w:rsidRPr="00E500B7">
        <w:rPr>
          <w:vertAlign w:val="superscript"/>
        </w:rPr>
        <w:t>*</w:t>
      </w:r>
      <w:r w:rsidRPr="00E500B7">
        <w:t xml:space="preserve">Correspondence at: </w:t>
      </w:r>
      <w:hyperlink r:id="rId9" w:history="1">
        <w:r w:rsidR="00DE1275" w:rsidRPr="00E00D63">
          <w:rPr>
            <w:rStyle w:val="Hyperlink"/>
          </w:rPr>
          <w:t>bernd.weber@ukb.uni-bonn.de</w:t>
        </w:r>
      </w:hyperlink>
    </w:p>
    <w:p w14:paraId="1FB8D70B" w14:textId="77777777" w:rsidR="00DE1275" w:rsidRPr="00E500B7" w:rsidRDefault="00DE1275" w:rsidP="007F471C"/>
    <w:p w14:paraId="51D427A1" w14:textId="77777777" w:rsidR="00970F82" w:rsidRDefault="00970F82" w:rsidP="00C95FEC">
      <w:pPr>
        <w:rPr>
          <w:sz w:val="22"/>
        </w:rPr>
      </w:pPr>
      <w:r>
        <w:rPr>
          <w:sz w:val="22"/>
        </w:rPr>
        <w:t>Abstract</w:t>
      </w:r>
    </w:p>
    <w:p w14:paraId="25B4AC3B" w14:textId="0583C645" w:rsidR="00C95FEC" w:rsidRDefault="00C03BBD" w:rsidP="00C95FEC">
      <w:pPr>
        <w:rPr>
          <w:sz w:val="22"/>
        </w:rPr>
      </w:pPr>
      <w:r>
        <w:rPr>
          <w:sz w:val="22"/>
        </w:rPr>
        <w:t xml:space="preserve">The General Axiom of Revealed Preferences states that one´s choices should be consistent and transitive. </w:t>
      </w:r>
      <w:r w:rsidR="00C95FEC">
        <w:rPr>
          <w:sz w:val="22"/>
        </w:rPr>
        <w:t>R</w:t>
      </w:r>
      <w:r>
        <w:rPr>
          <w:sz w:val="22"/>
        </w:rPr>
        <w:t>ecent stud</w:t>
      </w:r>
      <w:r w:rsidR="00C95FEC">
        <w:rPr>
          <w:sz w:val="22"/>
        </w:rPr>
        <w:t>ies</w:t>
      </w:r>
      <w:r>
        <w:rPr>
          <w:sz w:val="22"/>
        </w:rPr>
        <w:t xml:space="preserve"> showed that lesions in </w:t>
      </w:r>
      <w:r w:rsidR="00C95FEC">
        <w:rPr>
          <w:sz w:val="22"/>
        </w:rPr>
        <w:t xml:space="preserve">regions involved in value computation, i.e. </w:t>
      </w:r>
      <w:r>
        <w:rPr>
          <w:sz w:val="22"/>
        </w:rPr>
        <w:t xml:space="preserve">the </w:t>
      </w:r>
      <w:r w:rsidR="00C95FEC">
        <w:rPr>
          <w:sz w:val="22"/>
        </w:rPr>
        <w:t>ventromedial prefrontal cortex,</w:t>
      </w:r>
      <w:r>
        <w:rPr>
          <w:sz w:val="22"/>
        </w:rPr>
        <w:t xml:space="preserve"> lead to an increase in </w:t>
      </w:r>
      <w:r w:rsidR="00C95FEC">
        <w:rPr>
          <w:sz w:val="22"/>
        </w:rPr>
        <w:t>intransitive</w:t>
      </w:r>
      <w:r>
        <w:rPr>
          <w:sz w:val="22"/>
        </w:rPr>
        <w:t xml:space="preserve"> choices. </w:t>
      </w:r>
      <w:r w:rsidR="00C95FEC">
        <w:rPr>
          <w:sz w:val="22"/>
        </w:rPr>
        <w:t>If preferences are constructed at the time of choice</w:t>
      </w:r>
      <w:r w:rsidR="00970F82">
        <w:rPr>
          <w:sz w:val="22"/>
        </w:rPr>
        <w:t xml:space="preserve"> based on past experience</w:t>
      </w:r>
      <w:r w:rsidR="00C95FEC">
        <w:rPr>
          <w:sz w:val="22"/>
        </w:rPr>
        <w:t xml:space="preserve">, </w:t>
      </w:r>
      <w:r>
        <w:rPr>
          <w:sz w:val="22"/>
        </w:rPr>
        <w:t xml:space="preserve">lesions in regions involved in associative memory, i.e. the medial temporal lobes, </w:t>
      </w:r>
      <w:r w:rsidR="00C95FEC">
        <w:rPr>
          <w:sz w:val="22"/>
        </w:rPr>
        <w:t xml:space="preserve">should </w:t>
      </w:r>
      <w:r>
        <w:rPr>
          <w:sz w:val="22"/>
        </w:rPr>
        <w:t>also lead to increased in</w:t>
      </w:r>
      <w:r w:rsidR="00970F82">
        <w:rPr>
          <w:sz w:val="22"/>
        </w:rPr>
        <w:t xml:space="preserve">transitivity </w:t>
      </w:r>
      <w:r>
        <w:rPr>
          <w:sz w:val="22"/>
        </w:rPr>
        <w:t>of value</w:t>
      </w:r>
      <w:r w:rsidR="00970F82">
        <w:rPr>
          <w:sz w:val="22"/>
        </w:rPr>
        <w:t>-</w:t>
      </w:r>
      <w:r>
        <w:rPr>
          <w:sz w:val="22"/>
        </w:rPr>
        <w:t>based choices</w:t>
      </w:r>
      <w:r w:rsidR="00C95FEC">
        <w:rPr>
          <w:sz w:val="22"/>
        </w:rPr>
        <w:t xml:space="preserve">. We investigated 31 patients with </w:t>
      </w:r>
      <w:proofErr w:type="spellStart"/>
      <w:r w:rsidR="00C95FEC">
        <w:rPr>
          <w:sz w:val="22"/>
        </w:rPr>
        <w:t>mediotemporal</w:t>
      </w:r>
      <w:proofErr w:type="spellEnd"/>
      <w:r w:rsidR="00C95FEC">
        <w:rPr>
          <w:sz w:val="22"/>
        </w:rPr>
        <w:t xml:space="preserve"> lobe</w:t>
      </w:r>
      <w:r w:rsidR="00D751A0">
        <w:rPr>
          <w:sz w:val="22"/>
        </w:rPr>
        <w:t xml:space="preserve"> (MTL)</w:t>
      </w:r>
      <w:r w:rsidR="00C95FEC">
        <w:rPr>
          <w:sz w:val="22"/>
        </w:rPr>
        <w:t xml:space="preserve"> epilepsy</w:t>
      </w:r>
      <w:r w:rsidR="00970F82">
        <w:rPr>
          <w:sz w:val="22"/>
        </w:rPr>
        <w:t xml:space="preserve"> and hippocampal lesions</w:t>
      </w:r>
      <w:r w:rsidR="00C95FEC">
        <w:rPr>
          <w:sz w:val="22"/>
        </w:rPr>
        <w:t xml:space="preserve">, 30 patients with </w:t>
      </w:r>
      <w:proofErr w:type="spellStart"/>
      <w:r w:rsidR="00C95FEC">
        <w:rPr>
          <w:sz w:val="22"/>
        </w:rPr>
        <w:t>extratemporal</w:t>
      </w:r>
      <w:proofErr w:type="spellEnd"/>
      <w:r w:rsidR="00C95FEC">
        <w:rPr>
          <w:sz w:val="22"/>
        </w:rPr>
        <w:t xml:space="preserve"> lobe epilepsy</w:t>
      </w:r>
      <w:r w:rsidR="00970F82">
        <w:rPr>
          <w:sz w:val="22"/>
        </w:rPr>
        <w:t>,</w:t>
      </w:r>
      <w:r w:rsidR="00C95FEC">
        <w:rPr>
          <w:sz w:val="22"/>
        </w:rPr>
        <w:t xml:space="preserve"> and 30 healthy controls, </w:t>
      </w:r>
      <w:r w:rsidR="00970F82">
        <w:rPr>
          <w:sz w:val="22"/>
        </w:rPr>
        <w:t xml:space="preserve">in their </w:t>
      </w:r>
      <w:r w:rsidR="00C95FEC">
        <w:rPr>
          <w:sz w:val="22"/>
        </w:rPr>
        <w:t>binary choice</w:t>
      </w:r>
      <w:r w:rsidR="00970F82">
        <w:rPr>
          <w:sz w:val="22"/>
        </w:rPr>
        <w:t>s between</w:t>
      </w:r>
      <w:r w:rsidR="00C95FEC">
        <w:rPr>
          <w:sz w:val="22"/>
        </w:rPr>
        <w:t xml:space="preserve"> candy bars</w:t>
      </w:r>
      <w:r w:rsidR="00970F82">
        <w:rPr>
          <w:sz w:val="22"/>
        </w:rPr>
        <w:t xml:space="preserve"> and a number-comparison control task</w:t>
      </w:r>
      <w:r w:rsidR="00C95FEC">
        <w:rPr>
          <w:sz w:val="22"/>
        </w:rPr>
        <w:t xml:space="preserve">. Our results show an increase </w:t>
      </w:r>
      <w:r w:rsidR="00D751A0">
        <w:rPr>
          <w:sz w:val="22"/>
        </w:rPr>
        <w:t>in intransitive choices</w:t>
      </w:r>
      <w:r w:rsidR="00C95FEC">
        <w:rPr>
          <w:sz w:val="22"/>
        </w:rPr>
        <w:t xml:space="preserve"> in the MTL</w:t>
      </w:r>
      <w:r w:rsidR="00D751A0">
        <w:rPr>
          <w:sz w:val="22"/>
        </w:rPr>
        <w:t xml:space="preserve"> compared to the other groups</w:t>
      </w:r>
      <w:r w:rsidR="00970F82">
        <w:rPr>
          <w:sz w:val="22"/>
        </w:rPr>
        <w:t xml:space="preserve"> for the preference but not number task</w:t>
      </w:r>
      <w:r w:rsidR="00D751A0">
        <w:rPr>
          <w:sz w:val="22"/>
        </w:rPr>
        <w:t xml:space="preserve">, suggesting a critical involvement of the MTL in </w:t>
      </w:r>
      <w:r w:rsidR="00970F82">
        <w:rPr>
          <w:sz w:val="22"/>
        </w:rPr>
        <w:t xml:space="preserve">preference construction and </w:t>
      </w:r>
      <w:r w:rsidR="00D751A0">
        <w:rPr>
          <w:sz w:val="22"/>
        </w:rPr>
        <w:t>value</w:t>
      </w:r>
      <w:r w:rsidR="00970F82">
        <w:rPr>
          <w:sz w:val="22"/>
        </w:rPr>
        <w:t>-</w:t>
      </w:r>
      <w:r w:rsidR="00D751A0">
        <w:rPr>
          <w:sz w:val="22"/>
        </w:rPr>
        <w:t xml:space="preserve">based choices.  </w:t>
      </w:r>
    </w:p>
    <w:p w14:paraId="675E5E7A" w14:textId="49BF809D" w:rsidR="00C03BBD" w:rsidRDefault="00C03BBD" w:rsidP="00C03BBD">
      <w:pPr>
        <w:rPr>
          <w:sz w:val="22"/>
        </w:rPr>
      </w:pPr>
    </w:p>
    <w:p w14:paraId="5C992124" w14:textId="37FC7A01" w:rsidR="003F1C10" w:rsidRDefault="003F1C10" w:rsidP="007F471C"/>
    <w:p w14:paraId="79995564" w14:textId="77777777" w:rsidR="006F718C" w:rsidRPr="00DE1275" w:rsidRDefault="003F1C10" w:rsidP="007F471C">
      <w:pPr>
        <w:pStyle w:val="Heading1"/>
        <w:rPr>
          <w:rFonts w:ascii="Times New Roman" w:hAnsi="Times New Roman" w:cs="Times New Roman"/>
          <w:color w:val="auto"/>
        </w:rPr>
      </w:pPr>
      <w:r w:rsidRPr="00DE1275">
        <w:rPr>
          <w:rFonts w:ascii="Times New Roman" w:hAnsi="Times New Roman" w:cs="Times New Roman"/>
          <w:color w:val="auto"/>
        </w:rPr>
        <w:lastRenderedPageBreak/>
        <w:t>Introduction</w:t>
      </w:r>
    </w:p>
    <w:p w14:paraId="0A6DCC13" w14:textId="2CAE9C53" w:rsidR="00D06C25" w:rsidRDefault="00034EB2" w:rsidP="007F471C">
      <w:r>
        <w:t xml:space="preserve">It seems obvious </w:t>
      </w:r>
      <w:r w:rsidR="00D06C25">
        <w:t xml:space="preserve">that our preferences </w:t>
      </w:r>
      <w:r>
        <w:t xml:space="preserve">draw </w:t>
      </w:r>
      <w:r w:rsidR="00D06C25">
        <w:t>on past experience and hence memory</w:t>
      </w:r>
      <w:r>
        <w:t xml:space="preserve">. </w:t>
      </w:r>
      <w:r w:rsidR="00D06C25">
        <w:t xml:space="preserve"> Memory representation </w:t>
      </w:r>
      <w:r w:rsidR="006939FB">
        <w:t xml:space="preserve">of past choices and their consequences </w:t>
      </w:r>
      <w:r w:rsidR="00D06C25">
        <w:t xml:space="preserve">allow </w:t>
      </w:r>
      <w:r w:rsidR="003C0892">
        <w:t>us</w:t>
      </w:r>
      <w:r w:rsidR="00D06C25">
        <w:t xml:space="preserve"> to learn what sources of food provide optimal nourishment and which </w:t>
      </w:r>
      <w:r w:rsidR="006939FB">
        <w:t xml:space="preserve">predators and other </w:t>
      </w:r>
      <w:r w:rsidR="00D06C25">
        <w:t>danger</w:t>
      </w:r>
      <w:r w:rsidR="006939FB">
        <w:t xml:space="preserve">s </w:t>
      </w:r>
      <w:r>
        <w:t>should be</w:t>
      </w:r>
      <w:r w:rsidR="006939FB">
        <w:t xml:space="preserve"> avoid</w:t>
      </w:r>
      <w:r>
        <w:t>ed</w:t>
      </w:r>
      <w:r w:rsidR="006939FB">
        <w:t xml:space="preserve">, </w:t>
      </w:r>
      <w:r w:rsidR="00D06C25">
        <w:t>ensur</w:t>
      </w:r>
      <w:ins w:id="0" w:author="Ayse Zeynep Enkavi" w:date="2014-06-17T06:49:00Z">
        <w:r w:rsidR="001E5574">
          <w:t>ing</w:t>
        </w:r>
      </w:ins>
      <w:r w:rsidR="00D06C25">
        <w:t xml:space="preserve"> our survival and </w:t>
      </w:r>
      <w:r w:rsidR="006939FB">
        <w:t>well-being</w:t>
      </w:r>
      <w:r w:rsidR="00DC28E9">
        <w:t>.</w:t>
      </w:r>
      <w:r w:rsidR="00A141E1">
        <w:t xml:space="preserve"> Confronted with </w:t>
      </w:r>
      <w:r w:rsidR="003C0892">
        <w:t>a</w:t>
      </w:r>
      <w:r w:rsidR="00A141E1">
        <w:t xml:space="preserve"> choice of snack food item</w:t>
      </w:r>
      <w:r w:rsidR="003C0892">
        <w:t xml:space="preserve">s at </w:t>
      </w:r>
      <w:r w:rsidR="00A141E1">
        <w:t xml:space="preserve">a vending machine, we </w:t>
      </w:r>
      <w:r w:rsidR="003B09C2">
        <w:t>use the</w:t>
      </w:r>
      <w:r w:rsidR="003C0892">
        <w:t xml:space="preserve"> </w:t>
      </w:r>
      <w:r w:rsidR="003B09C2">
        <w:t xml:space="preserve">packaging as memory cues </w:t>
      </w:r>
      <w:r w:rsidR="00F97A3F">
        <w:t xml:space="preserve">to retrieve </w:t>
      </w:r>
      <w:r w:rsidR="00A141E1">
        <w:t xml:space="preserve">past experiences </w:t>
      </w:r>
      <w:r>
        <w:t xml:space="preserve">with </w:t>
      </w:r>
      <w:r w:rsidR="003B09C2">
        <w:t xml:space="preserve">the options </w:t>
      </w:r>
      <w:r w:rsidR="00A141E1">
        <w:t>to construct an estimate of their reward value</w:t>
      </w:r>
      <w:r w:rsidR="00306BF4">
        <w:t>.</w:t>
      </w:r>
    </w:p>
    <w:p w14:paraId="313ABA5D" w14:textId="4EC24771" w:rsidR="00454BE1" w:rsidRPr="007F471C" w:rsidRDefault="003B09C2" w:rsidP="007F471C">
      <w:r>
        <w:t>I</w:t>
      </w:r>
      <w:r w:rsidR="00F9457A">
        <w:t>n contrast</w:t>
      </w:r>
      <w:r w:rsidR="00F97A3F">
        <w:t>,</w:t>
      </w:r>
      <w:r w:rsidR="00D06C25" w:rsidRPr="007F471C">
        <w:t xml:space="preserve"> </w:t>
      </w:r>
      <w:r>
        <w:t xml:space="preserve">economics </w:t>
      </w:r>
      <w:r w:rsidR="00D06C25" w:rsidRPr="007F471C">
        <w:t>treat</w:t>
      </w:r>
      <w:r w:rsidR="00034EB2">
        <w:t>s</w:t>
      </w:r>
      <w:r w:rsidR="00D06C25" w:rsidRPr="007F471C">
        <w:t xml:space="preserve"> preferences as a primitive</w:t>
      </w:r>
      <w:r w:rsidR="006939FB" w:rsidRPr="007F471C">
        <w:t xml:space="preserve"> in axiomatic models of </w:t>
      </w:r>
      <w:r w:rsidR="003C0892">
        <w:t xml:space="preserve">risky </w:t>
      </w:r>
      <w:r w:rsidR="006939FB" w:rsidRPr="007F471C">
        <w:t xml:space="preserve">choice </w:t>
      </w:r>
      <w:r w:rsidR="00C10D1C">
        <w:fldChar w:fldCharType="begin" w:fldLock="1"/>
      </w:r>
      <w:r w:rsidR="00FE6511">
        <w:instrText>ADDIN CSL_CITATION { "citationItems" : [ { "id" : "ITEM-1", "itemData" : { "DOI" : "10.1177/1468795X06065810", "ISBN" : "0691003629", "ISSN" : "00280836", "PMID" : "1629708", "abstract" : "This is the classic work upon which modern-day game theory is based. What began more than sixty years ago as a modest proposal that a mathematician and an economist write a short paper together blossomed, in 1944, when Princeton University Press published Theory of Games and Economic Behavior. In it, John von Neumann and Oskar Morgenstern conceived a groundbreaking mathematical theory of economic and social organization, based on a theory of games of strategy. Not only would this revolutionize economics, but the entirely new field of scientific inquiry it yielded-game theory-has since been widely used to analyze a host of real-world phenomena from arms races to optimal policy choices of presidential candidates, from vaccination policy to major league baseball salary negotiations. And it is today established throughout both the social sciences and a wide range of other sciences.", "author" : [ { "dropping-particle" : "", "family" : "Neumann", "given" : "J", "non-dropping-particle" : "Von", "parse-names" : false, "suffix" : "" }, { "dropping-particle" : "", "family" : "Morgenstern", "given" : "O", "non-dropping-particle" : "", "parse-names" : false, "suffix" : "" } ], "container-title" : "Princeton University Press", "id" : "ITEM-1", "issued" : { "date-parts" : [ [ "1944" ] ] }, "page" : "625", "title" : "Theory of Games and Economic Behavior", "type" : "book", "volume" : "2" }, "uris" : [ "http://www.mendeley.com/documents/?uuid=cad75512-f083-4156-9542-28aa65b79180" ] } ], "mendeley" : { "previouslyFormattedCitation" : "(Von Neumann &amp; Morgenstern, 1944)" }, "properties" : { "noteIndex" : 0 }, "schema" : "https://github.com/citation-style-language/schema/raw/master/csl-citation.json" }</w:instrText>
      </w:r>
      <w:r w:rsidR="00C10D1C">
        <w:fldChar w:fldCharType="separate"/>
      </w:r>
      <w:r w:rsidR="00C10D1C" w:rsidRPr="00C10D1C">
        <w:rPr>
          <w:noProof/>
        </w:rPr>
        <w:t>(Von Neumann &amp; Morgenstern, 1944)</w:t>
      </w:r>
      <w:r w:rsidR="00C10D1C">
        <w:fldChar w:fldCharType="end"/>
      </w:r>
      <w:r w:rsidR="006939FB" w:rsidRPr="007F471C">
        <w:t xml:space="preserve">. </w:t>
      </w:r>
      <w:r w:rsidR="00274510" w:rsidRPr="007F471C">
        <w:t>A</w:t>
      </w:r>
      <w:r w:rsidR="00454BE1" w:rsidRPr="007F471C">
        <w:t xml:space="preserve">s a result, the connection between properties of memory and </w:t>
      </w:r>
      <w:r w:rsidR="007B78CD">
        <w:t>those of preference</w:t>
      </w:r>
      <w:r w:rsidR="00454BE1" w:rsidRPr="007F471C">
        <w:t xml:space="preserve"> and choice has historically been </w:t>
      </w:r>
      <w:r>
        <w:t>neglected</w:t>
      </w:r>
      <w:r w:rsidR="00454BE1" w:rsidRPr="007F471C">
        <w:t xml:space="preserve">, with only a few exceptions </w:t>
      </w:r>
      <w:r w:rsidR="00DF49CB">
        <w:fldChar w:fldCharType="begin" w:fldLock="1"/>
      </w:r>
      <w:r w:rsidR="00FE6511">
        <w:instrText>ADDIN CSL_CITATION { "citationItems" : [ { "id" : "ITEM-1", "itemData" : { "DOI" : "10.1016/S0079-7421(08)60307-2", "ISBN" : "9780125433327", "ISSN" : "00797421", "author" : [ { "dropping-particle" : "", "family" : "Weber", "given" : "Elke U.", "non-dropping-particle" : "", "parse-names" : false, "suffix" : "" }, { "dropping-particle" : "", "family" : "Goldstein", "given" : "William M.", "non-dropping-particle" : "", "parse-names" : false, "suffix" : "" }, { "dropping-particle" : "", "family" : "Barlas", "given" : "Sema", "non-dropping-particle" : "", "parse-names" : false, "suffix" : "" } ], "container-title" : "The Psychology of Learning and Motivation", "id" : "ITEM-1", "issued" : { "date-parts" : [ [ "1995" ] ] }, "page" : "33-81", "title" : "And let us not Forget Memory: The Role of Memory Processes and Techniques in the Study of Judgment and Choice", "type" : "chapter", "volume" : "32" }, "uris" : [ "http://www.mendeley.com/documents/?uuid=66e8f76a-213f-48ba-bdc5-0fb77ae73605" ] } ], "mendeley" : { "manualFormatting" : "(Weber, Goldstein, &amp; Barlas, 1995)", "previouslyFormattedCitation" : "(Elke U. Weber, Goldstein, &amp; Barlas, 1995)" }, "properties" : { "noteIndex" : 0 }, "schema" : "https://github.com/citation-style-language/schema/raw/master/csl-citation.json" }</w:instrText>
      </w:r>
      <w:r w:rsidR="00DF49CB">
        <w:fldChar w:fldCharType="separate"/>
      </w:r>
      <w:r w:rsidR="00640FC3">
        <w:rPr>
          <w:noProof/>
        </w:rPr>
        <w:t>(</w:t>
      </w:r>
      <w:r w:rsidR="001749D3" w:rsidRPr="001749D3">
        <w:rPr>
          <w:noProof/>
        </w:rPr>
        <w:t>Weber, Goldstein, &amp; Barlas, 1995)</w:t>
      </w:r>
      <w:r w:rsidR="00DF49CB">
        <w:fldChar w:fldCharType="end"/>
      </w:r>
      <w:r w:rsidR="00454BE1" w:rsidRPr="007F471C">
        <w:t xml:space="preserve">. More recently, memory </w:t>
      </w:r>
      <w:r w:rsidR="00F9457A">
        <w:t>processes and</w:t>
      </w:r>
      <w:r w:rsidR="00CE376F">
        <w:t xml:space="preserve"> their accompanying</w:t>
      </w:r>
      <w:r w:rsidR="00F9457A">
        <w:t xml:space="preserve"> </w:t>
      </w:r>
      <w:r w:rsidR="007B78CD">
        <w:t xml:space="preserve">opportunities and </w:t>
      </w:r>
      <w:r w:rsidR="00F9457A">
        <w:t>constraints</w:t>
      </w:r>
      <w:r w:rsidR="00454BE1" w:rsidRPr="007F471C">
        <w:t xml:space="preserve"> have played a more prominent role in explanations of </w:t>
      </w:r>
      <w:r w:rsidR="00141EAB" w:rsidRPr="007F471C">
        <w:t xml:space="preserve">decision-making </w:t>
      </w:r>
      <w:r w:rsidR="00454BE1" w:rsidRPr="007F471C">
        <w:t>phenomena</w:t>
      </w:r>
      <w:r w:rsidR="00F9457A">
        <w:t>, in an</w:t>
      </w:r>
      <w:r w:rsidR="00454BE1" w:rsidRPr="007F471C">
        <w:t xml:space="preserve"> attempt to leverage what we know about memory to </w:t>
      </w:r>
      <w:r w:rsidR="00F9457A">
        <w:t>explain well-</w:t>
      </w:r>
      <w:r w:rsidR="00454BE1" w:rsidRPr="007F471C">
        <w:t xml:space="preserve">known decision phenomena </w:t>
      </w:r>
      <w:r w:rsidR="00CF313D">
        <w:fldChar w:fldCharType="begin" w:fldLock="1"/>
      </w:r>
      <w:r w:rsidR="00FE6511">
        <w:instrText>ADDIN CSL_CITATION { "citationItems" : [ { "id" : "ITEM-1", "itemData" : { "author" : [ { "dropping-particle" : "", "family" : "Dougherty", "given" : "Michael R P", "non-dropping-particle" : "", "parse-names" : false, "suffix" : "" }, { "dropping-particle" : "", "family" : "Gettys", "given" : "Charles F", "non-dropping-particle" : "", "parse-names" : false, "suffix" : "" }, { "dropping-particle" : "", "family" : "Ogden", "given" : "Eve E", "non-dropping-particle" : "", "parse-names" : false, "suffix" : "" } ], "container-title" : "Psychological review", "id" : "ITEM-1", "issue" : "1", "issued" : { "date-parts" : [ [ "1999" ] ] }, "page" : "180-209", "title" : "MINERVA-DM : A Memory Processes Model for Judgments of Likelihood", "type" : "article-journal", "volume" : "106" }, "uris" : [ "http://www.mendeley.com/documents/?uuid=f87bab3b-c4cf-426c-82bf-607f4650f46a" ] }, { "id" : "ITEM-2", "itemData" : { "abstract" : "In contrast to either heuristics-and-biases or adaptive-ecological ap- proaches, fuzzy-trace theory embraces inconsistencies in human reason- ing by assuming opposing dual processes. Recent advances in memory research are used to construct an integrative theory of judgment and deci- sion making, with illustrations from real-world contexts such as medicine. Key principles include the following: (1) Reasoners encode multiple gist and verbatim representations, which confer cognitive flexibility. (2) How- ever, reasoning operates at the least precise level of gist that the task al- lows, increasingly so with the developmentof expertise. (3) This simplified, qualitative processing is not a result of computational complexity but is the default mode of reasoning. Rather than classifying reasoning as rational or irrational, degrees ofrationality are proposed based on the processing under- lying different kinds of errors across many tasks, which we discuss (e.g., framing tasks, syllogistic reasoning, conjunctive and disjunctive probabil- ity judgment, base-rate neglect, and others). Therefore, rationality is not an immutable trait, but changes from task to task and from one stage of development to another.", "author" : [ { "dropping-particle" : "", "family" : "Reyna", "given" : "Valerie F", "non-dropping-particle" : "", "parse-names" : false, "suffix" : "" }, { "dropping-particle" : "", "family" : "Lloyd", "given" : "Farrell J", "non-dropping-particle" : "", "parse-names" : false, "suffix" : "" }, { "dropping-particle" : "", "family" : "Brainerd", "given" : "Charles J", "non-dropping-particle" : "", "parse-names" : false, "suffix" : "" } ], "container-title" : "Emerging Perspectives on Judgement and Decision Research", "id" : "ITEM-2", "issued" : { "date-parts" : [ [ "2003" ] ] }, "page" : "201-245", "title" : "Memory, Development, and Rationality: An Integrative Theory of Judgement and Decision Making", "type" : "chapter" }, "uris" : [ "http://www.mendeley.com/documents/?uuid=8035031c-c5c0-4350-b06b-ab8b6aff60e0" ] }, { "id" : "ITEM-3",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"ITEM-3", "issued" : { "date-parts" : [ [ "2009", "1" ] ] }, "page" : "53-85", "title" : "Mindful judgment and decision making.", "type" : "article-journal", "volume" : "60" }, "uris" : [ "http://www.mendeley.com/documents/?uuid=d5ffde4b-5070-4052-8f45-c3974798321d" ] }, { "id" : "ITEM-4", "itemData" : { "ISBN" : "052152718X", "author" : [ { "dropping-particle" : "", "family" : "Schneider", "given" : "Sandra L.", "non-dropping-particle" : "", "parse-names" : false, "suffix" : "" }, { "dropping-particle" : "", "family" : "Shanteau", "given" : "James", "non-dropping-particle" : "", "parse-names" : false, "suffix" : "" } ], "id" : "ITEM-4", "issued" : { "date-parts" : [ [ "2003" ] ] }, "page" : "736", "publisher" : "Cambridge University Press", "title" : "Emerging Perspectives on Judgment and Decision Research", "type" : "book" }, "uris" : [ "http://www.mendeley.com/documents/?uuid=9a7e4702-f3be-4511-a9e1-55275099c3d9" ] } ], "mendeley" : { "manualFormatting" : "(Dougherty, Gettys, &amp; Ogden, 1999; Reyna, Lloyd, &amp; Brainerd, 2003; Schneider &amp; Shanteau, 2003; Weber &amp; Johnson, 2009)", "previouslyFormattedCitation" : "(Dougherty, Gettys, &amp; Ogden, 1999; Reyna, Lloyd, &amp; Brainerd, 2003; Schneider &amp; Shanteau, 2003; Elke U Weber &amp; Johnson, 2009)" }, "properties" : { "noteIndex" : 0 }, "schema" : "https://github.com/citation-style-language/schema/raw/master/csl-citation.json" }</w:instrText>
      </w:r>
      <w:r w:rsidR="00CF313D">
        <w:fldChar w:fldCharType="separate"/>
      </w:r>
      <w:r w:rsidR="00CF313D" w:rsidRPr="00CF313D">
        <w:rPr>
          <w:noProof/>
        </w:rPr>
        <w:t>(Dougherty, Gettys, &amp; Ogden, 1999; Reyna, Lloyd, &amp; Brainerd, 2003; Sch</w:t>
      </w:r>
      <w:r w:rsidR="00640FC3">
        <w:rPr>
          <w:noProof/>
        </w:rPr>
        <w:t xml:space="preserve">neider &amp; Shanteau, 2003; </w:t>
      </w:r>
      <w:r w:rsidR="00CF313D" w:rsidRPr="00CF313D">
        <w:rPr>
          <w:noProof/>
        </w:rPr>
        <w:t>Weber &amp; Johnson, 2009)</w:t>
      </w:r>
      <w:r w:rsidR="00CF313D">
        <w:fldChar w:fldCharType="end"/>
      </w:r>
      <w:r w:rsidR="00454BE1" w:rsidRPr="007F471C">
        <w:t xml:space="preserve">.   </w:t>
      </w:r>
      <w:r w:rsidR="00DC28E9" w:rsidRPr="007F471C">
        <w:t xml:space="preserve"> </w:t>
      </w:r>
    </w:p>
    <w:p w14:paraId="3294A3CB" w14:textId="0B95CA98" w:rsidR="001A70C8" w:rsidRDefault="00244984" w:rsidP="007F471C">
      <w:pPr>
        <w:pStyle w:val="BodyText"/>
      </w:pPr>
      <w:r>
        <w:t xml:space="preserve">If preferences are often constructed </w:t>
      </w:r>
      <w:r w:rsidR="00DF49CB">
        <w:fldChar w:fldCharType="begin" w:fldLock="1"/>
      </w:r>
      <w:r w:rsidR="00FE6511">
        <w:instrText>ADDIN CSL_CITATION { "citationItems" : [ { "id" : "ITEM-1", "itemData" : { "ISBN" : "1139457780", "editor" : [ { "dropping-particle" : "", "family" : "Lichtenstein", "given" : "Sarah", "non-dropping-particle" : "", "parse-names" : false, "suffix" : "" }, { "dropping-particle" : "", "family" : "Slovic", "given" : "Paul", "non-dropping-particle" : "", "parse-names" : false, "suffix" : "" } ], "id" : "ITEM-1", "issued" : { "date-parts" : [ [ "2006" ] ] }, "publisher" : "Cambridge University Press", "publisher-place" : "New York", "title" : "The Construction of Preference", "type" : "book" }, "uris" : [ "http://www.mendeley.com/documents/?uuid=f2947bad-d4ad-4596-8834-55bd0a5801a9" ] } ], "mendeley" : { "manualFormatting" : "(see Lichtenstein &amp; Slovic, 2006)", "previouslyFormattedCitation" : "(Lichtenstein &amp; Slovic, 2006)" }, "properties" : { "noteIndex" : 0 }, "schema" : "https://github.com/citation-style-language/schema/raw/master/csl-citation.json" }</w:instrText>
      </w:r>
      <w:r w:rsidR="00DF49CB">
        <w:fldChar w:fldCharType="separate"/>
      </w:r>
      <w:r w:rsidR="00DF49CB" w:rsidRPr="00DF49CB">
        <w:rPr>
          <w:noProof/>
        </w:rPr>
        <w:t>(</w:t>
      </w:r>
      <w:r w:rsidR="00DF49CB">
        <w:rPr>
          <w:noProof/>
        </w:rPr>
        <w:t xml:space="preserve">see </w:t>
      </w:r>
      <w:r w:rsidR="00DF49CB" w:rsidRPr="00DF49CB">
        <w:rPr>
          <w:noProof/>
        </w:rPr>
        <w:t>Lichtenstein &amp; Slovic, 2006)</w:t>
      </w:r>
      <w:r w:rsidR="00DF49CB">
        <w:fldChar w:fldCharType="end"/>
      </w:r>
      <w:r>
        <w:t xml:space="preserve">, an insight that </w:t>
      </w:r>
      <w:r w:rsidR="00CE376F">
        <w:t>might</w:t>
      </w:r>
      <w:r>
        <w:t xml:space="preserve"> be psychology’s most successful export to economics, then memory processes </w:t>
      </w:r>
      <w:r w:rsidR="00CE376F">
        <w:t>must</w:t>
      </w:r>
      <w:r>
        <w:t xml:space="preserve"> play a major role in this construction.</w:t>
      </w:r>
      <w:r w:rsidR="003E09B5">
        <w:t xml:space="preserve"> </w:t>
      </w:r>
      <w:r w:rsidR="001A70C8">
        <w:t xml:space="preserve">Both memory encoding and retrieval processes influence judgment and choice in multiple ways </w:t>
      </w:r>
      <w:r w:rsidR="001A70C8">
        <w:fldChar w:fldCharType="begin" w:fldLock="1"/>
      </w:r>
      <w:r w:rsidR="00FE6511">
        <w:instrText>ADDIN CSL_CITATION { "citationItems" : [ { "id" : "ITEM-1",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"ITEM-1", "issued" : { "date-parts" : [ [ "2009", "1" ] ] }, "page" : "53-85", "title" : "Mindful judgment and decision making.", "type" : "article-journal", "volume" : "60" }, "uris" : [ "http://www.mendeley.com/documents/?uuid=d5ffde4b-5070-4052-8f45-c3974798321d" ] } ], "mendeley" : { "manualFormatting" : "(see Weber &amp; Johnson, 2009 for a review)", "previouslyFormattedCitation" : "(Elke U Weber &amp; Johnson, 2009)" }, "properties" : { "noteIndex" : 0 }, "schema" : "https://github.com/citation-style-language/schema/raw/master/csl-citation.json" }</w:instrText>
      </w:r>
      <w:r w:rsidR="001A70C8">
        <w:fldChar w:fldCharType="separate"/>
      </w:r>
      <w:r w:rsidR="001A70C8" w:rsidRPr="00DF49CB">
        <w:rPr>
          <w:noProof/>
        </w:rPr>
        <w:t>(</w:t>
      </w:r>
      <w:r w:rsidR="001A70C8">
        <w:rPr>
          <w:noProof/>
        </w:rPr>
        <w:t xml:space="preserve">see </w:t>
      </w:r>
      <w:r w:rsidR="001A70C8" w:rsidRPr="00DF49CB">
        <w:rPr>
          <w:noProof/>
        </w:rPr>
        <w:t>Weber &amp; Johnson, 2009</w:t>
      </w:r>
      <w:r w:rsidR="001A70C8">
        <w:rPr>
          <w:noProof/>
        </w:rPr>
        <w:t xml:space="preserve"> for a review</w:t>
      </w:r>
      <w:r w:rsidR="001A70C8" w:rsidRPr="00DF49CB">
        <w:rPr>
          <w:noProof/>
        </w:rPr>
        <w:t>)</w:t>
      </w:r>
      <w:r w:rsidR="001A70C8">
        <w:fldChar w:fldCharType="end"/>
      </w:r>
      <w:r w:rsidR="001A70C8">
        <w:t xml:space="preserve">.  </w:t>
      </w:r>
      <w:r w:rsidR="003E09B5">
        <w:t xml:space="preserve">Query theory </w:t>
      </w:r>
      <w:r w:rsidR="001749D3">
        <w:fldChar w:fldCharType="begin" w:fldLock="1"/>
      </w:r>
      <w:r w:rsidR="00FE6511">
        <w:instrText>ADDIN CSL_CITATION { "citationItems" : [ { "id" : "ITEM-1", "itemData" : { "DOI" : "10.1037/0278-7393.33.3.461", "ISBN" : "0278-7393\\n1939-1285", "ISSN" : "0278-7393", "PMID" : "17470000", "abstract" : "How do people judge the monetary value of objects? One clue is provided by the typical endowment study (D. Kahneman, J. L. Knetsch, &amp; R. H. Thaler, 1991), in which participants are randomly given either a good, such as a coffee mug, that they may later sell (\"sellers\") or a choice between the good and amounts of cash (\"choosers\"). Sellers typically demand at least twice as much as choosers, inconsistent with economic theory. This result is usually explained by an increased weighting of losses, or loss aversion. The authors provide a memory-based account of endowment, suggesting that people construct values by posing a series of queries whose order differs for sellers and choosers. Because of output interference, these queries retrieve different aspects of the object and the medium of exchange, producing different valuations. The authors show that the content and structure of the recalled aspects differ for selling and choosing and that these aspects predict valuations. Merely altering the order in which queries are posed can eliminate the endowment effect, and changing the order of queries can produce endowment-like effects without ownership.", "author" : [ { "dropping-particle" : "", "family" : "Johnson", "given" : "Eric J", "non-dropping-particle" : "", "parse-names" : false, "suffix" : "" }, { "dropping-particle" : "", "family" : "H\u00e4ubl", "given" : "Gerald", "non-dropping-particle" : "", "parse-names" : false, "suffix" : "" }, { "dropping-particle" : "", "family" : "Keinan", "given" : "Anat", "non-dropping-particle" : "", "parse-names" : false, "suffix" : "" } ], "container-title" : "Journal of experimental psychology. Learning, memory, and cognition", "id" : "ITEM-1", "issued" : { "date-parts" : [ [ "2007" ] ] }, "page" : "461-474", "title" : "Aspects of endowment: a query theory of value construction.", "type" : "article-journal", "volume" : "33" }, "uris" : [ "http://www.mendeley.com/documents/?uuid=11caa008-cf7d-4cc7-890b-7db88a354c2f" ] }, { "id" : "ITEM-2", "itemData" : { "DOI" : "10.1111/j.1467-9280.2007.01932.x", "ISBN" : "0956-7976", "ISSN" : "0956-7976", "PMID" : "17576265", "abstract" : "People are impatient and discount future rewards more when they are asked to delay consumption than when they are offered the chance to accelerate consumption. The three experiments reported here provide a process-level account for this asymmetry, with implications for designing decision environments that promote less impulsivity. In Experiment 1, a thought-listing procedure showed that people decompose discount valuation into two queries. Whether one considers delayed or accelerated receipt of a gift certificate influences the order in which memory is queried to support immediate versus delayed consumption, and the order of queries affects the relative number of patient versus impatient thoughts. Relative frequency and clustering of impatient thoughts predicts discounting and mediates the discounting asymmetry. Experiment 2 implicated query order causally: When participants listed reasons for immediate versus delayed consumption in the order used spontaneously in acceleration and delay decisions, the discounting asymmetry was replicated; reversing the order in which reasons were listed eliminated the asymmetry. The results of Experiment 3, which used an implicit-memory task, support a memory-interference account of the effect of query order.", "author" : [ { "dropping-particle" : "", "family" : "Weber", "given" : "E U", "non-dropping-particle" : "", "parse-names" : false, "suffix" : "" }, { "dropping-particle" : "", "family" : "Johnson", "given" : "E J", "non-dropping-particle" : "", "parse-names" : false, "suffix" : "" }, { "dropping-particle" : "", "family" : "Milch", "given" : "K F", "non-dropping-particle" : "", "parse-names" : false, "suffix" : "" }, { "dropping-particle" : "", "family" : "Chang", "given" : "H", "non-dropping-particle" : "", "parse-names" : false, "suffix" : "" }, { "dropping-particle" : "", "family" : "Brodscholl", "given" : "J C", "non-dropping-particle" : "", "parse-names" : false, "suffix" : "" }, { "dropping-particle" : "", "family" : "Goldstein", "given" : "D G", "non-dropping-particle" : "", "parse-names" : false, "suffix" : "" } ], "container-title" : "Psychological science : a journal of the American Psychological Society / APS", "id" : "ITEM-2", "issued" : { "date-parts" : [ [ "2007" ] ] }, "page" : "516-523", "title" : "Asymmetric discounting in intertemporal choice: a query-theory account.", "type" : "article-journal", "volume" : "18" }, "uris" : [ "http://www.mendeley.com/documents/?uuid=56e4bdf7-42c0-491c-b583-e4d02c05d6cf" ] } ], "mendeley" : { "manualFormatting" : "(Johnson, H\u00e4ubl, &amp; Keinan, 2007; Weber et al., 2007)", "previouslyFormattedCitation" : "(Johnson, H\u00e4ubl, &amp; Keinan, 2007; E U Weber et al., 2007)" }, "properties" : { "noteIndex" : 0 }, "schema" : "https://github.com/citation-style-language/schema/raw/master/csl-citation.json" }</w:instrText>
      </w:r>
      <w:r w:rsidR="001749D3">
        <w:fldChar w:fldCharType="separate"/>
      </w:r>
      <w:r w:rsidR="001749D3" w:rsidRPr="001749D3">
        <w:rPr>
          <w:noProof/>
        </w:rPr>
        <w:t>(John</w:t>
      </w:r>
      <w:r w:rsidR="00640FC3">
        <w:rPr>
          <w:noProof/>
        </w:rPr>
        <w:t xml:space="preserve">son, Häubl, &amp; Keinan, 2007; </w:t>
      </w:r>
      <w:r w:rsidR="001749D3" w:rsidRPr="001749D3">
        <w:rPr>
          <w:noProof/>
        </w:rPr>
        <w:t>Weber et al., 2007)</w:t>
      </w:r>
      <w:r w:rsidR="001749D3">
        <w:fldChar w:fldCharType="end"/>
      </w:r>
      <w:r w:rsidR="003E09B5">
        <w:t xml:space="preserve"> suggests that decision-makers</w:t>
      </w:r>
      <w:r w:rsidR="003E09B5" w:rsidRPr="004A44FB">
        <w:t xml:space="preserve"> consult their memory (or external </w:t>
      </w:r>
      <w:r w:rsidR="003E09B5">
        <w:t>sources</w:t>
      </w:r>
      <w:r w:rsidR="003E09B5" w:rsidRPr="004A44FB">
        <w:t xml:space="preserve">) with </w:t>
      </w:r>
      <w:r w:rsidR="00CD5447">
        <w:t xml:space="preserve">automatic and implicit </w:t>
      </w:r>
      <w:r w:rsidR="003E09B5" w:rsidRPr="004A44FB">
        <w:t xml:space="preserve">queries about the choice alternatives, in particular </w:t>
      </w:r>
      <w:r w:rsidR="00CD5447">
        <w:t xml:space="preserve">arguments for choosing one or the other, i.e., </w:t>
      </w:r>
      <w:r w:rsidR="003E09B5" w:rsidRPr="004A44FB">
        <w:t>their merits or liabilities.</w:t>
      </w:r>
      <w:r w:rsidR="00CD5447">
        <w:t xml:space="preserve"> Past experiences and other associations provide the basis for such evaluation.</w:t>
      </w:r>
      <w:r w:rsidR="00DC28E9">
        <w:t xml:space="preserve">  </w:t>
      </w:r>
    </w:p>
    <w:p w14:paraId="0B5C7E2A" w14:textId="795E71BD" w:rsidR="00454BE1" w:rsidRDefault="007B78CD" w:rsidP="007F471C">
      <w:pPr>
        <w:pStyle w:val="BodyText"/>
      </w:pPr>
      <w:r>
        <w:t xml:space="preserve">Similar </w:t>
      </w:r>
      <w:r w:rsidR="001A70C8">
        <w:t xml:space="preserve">lines </w:t>
      </w:r>
      <w:r w:rsidR="000072DF">
        <w:t xml:space="preserve">of theory and investigation </w:t>
      </w:r>
      <w:r w:rsidR="00DC28E9">
        <w:t xml:space="preserve">in </w:t>
      </w:r>
      <w:r w:rsidR="00C366E6">
        <w:t>n</w:t>
      </w:r>
      <w:r w:rsidR="00DC28E9">
        <w:t xml:space="preserve">euroscience </w:t>
      </w:r>
      <w:r w:rsidR="000072DF">
        <w:t xml:space="preserve">have focused </w:t>
      </w:r>
      <w:r w:rsidR="00DC28E9">
        <w:t>on the Prospective Memory network</w:t>
      </w:r>
      <w:r w:rsidR="00DF57C2">
        <w:t xml:space="preserve">. </w:t>
      </w:r>
      <w:r w:rsidR="00CE376F">
        <w:t xml:space="preserve">Here </w:t>
      </w:r>
      <w:r w:rsidR="00DF57C2">
        <w:t>future</w:t>
      </w:r>
      <w:r w:rsidR="001A70C8">
        <w:t>-oriented</w:t>
      </w:r>
      <w:r w:rsidR="00DF57C2">
        <w:t xml:space="preserve"> episodic </w:t>
      </w:r>
      <w:r w:rsidR="00BC6BB4">
        <w:t>imagery, i.e. the mental construction of specific future events</w:t>
      </w:r>
      <w:r w:rsidR="001A70C8">
        <w:t xml:space="preserve"> based on past experience</w:t>
      </w:r>
      <w:r w:rsidR="00BC6BB4">
        <w:t xml:space="preserve">, </w:t>
      </w:r>
      <w:r w:rsidR="00773BC4">
        <w:t xml:space="preserve">has been shown to </w:t>
      </w:r>
      <w:r w:rsidR="00DF57C2">
        <w:t>influence</w:t>
      </w:r>
      <w:r w:rsidR="00773BC4">
        <w:t xml:space="preserve"> </w:t>
      </w:r>
      <w:r w:rsidR="000072DF">
        <w:t xml:space="preserve">decisions, </w:t>
      </w:r>
      <w:r w:rsidR="000072DF">
        <w:lastRenderedPageBreak/>
        <w:t xml:space="preserve">including </w:t>
      </w:r>
      <w:proofErr w:type="spellStart"/>
      <w:r w:rsidR="00DF57C2">
        <w:t>intertemporal</w:t>
      </w:r>
      <w:proofErr w:type="spellEnd"/>
      <w:r w:rsidR="00DF57C2">
        <w:t xml:space="preserve"> choices</w:t>
      </w:r>
      <w:r w:rsidR="00BC6BB4">
        <w:t>.</w:t>
      </w:r>
      <w:r w:rsidR="00DF57C2">
        <w:t xml:space="preserve"> </w:t>
      </w:r>
      <w:r w:rsidR="00BC6BB4">
        <w:t xml:space="preserve">Stronger activity in this prospective memory network, including the </w:t>
      </w:r>
      <w:r w:rsidR="00A83965">
        <w:t>hippocampus</w:t>
      </w:r>
      <w:r w:rsidR="00BC6BB4">
        <w:t xml:space="preserve">, </w:t>
      </w:r>
      <w:r w:rsidR="001A70C8">
        <w:t xml:space="preserve">is associated with </w:t>
      </w:r>
      <w:r w:rsidR="00BC6BB4">
        <w:t>decrease</w:t>
      </w:r>
      <w:r w:rsidR="001A70C8">
        <w:t>d</w:t>
      </w:r>
      <w:r w:rsidR="00BC6BB4">
        <w:t xml:space="preserve"> temporal discounting of monetary rewards</w:t>
      </w:r>
      <w:r w:rsidR="00DF57C2">
        <w:t xml:space="preserve"> </w:t>
      </w:r>
      <w:r w:rsidR="001749D3">
        <w:fldChar w:fldCharType="begin" w:fldLock="1"/>
      </w:r>
      <w:r w:rsidR="00FE6511">
        <w:instrText>ADDIN CSL_CITATION { "citationItems" : [ { "id" : "ITEM-1", "itemData" : { "DOI" : "10.1016/j.neuron.2010.03.026", "ISSN" : "1097-4199", "PMID" : "20399735", "abstract" : "Humans discount the value of future rewards over time. Here we show using functional magnetic resonance imaging (fMRI) and neural coupling analyses that episodic future thinking reduces the rate of delay discounting through a modulation of neural decision-making and episodic future thinking networks. In addition to a standard control condition, real subject-specific episodic event cues were presented during a delay discounting task. Spontaneous episodic imagery during cue processing predicted how much subjects changed their preferences toward more future-minded choice behavior. Neural valuation signals in the anterior cingulate cortex and functional coupling of this region with hippocampus and amygdala predicted the degree to which future thinking modulated individual preference functions. A second experiment replicated the behavioral effects and ruled out alternative explanations such as date-based processing and temporal focus. The present data reveal a mechanism through which neural decision-making and prospection networks can interact to generate future-minded choice behavior.", "author" : [ { "dropping-particle" : "", "family" : "Peters", "given" : "Jan", "non-dropping-particle" : "", "parse-names" : false, "suffix" : "" }, { "dropping-particle" : "", "family" : "B\u00fcchel", "given" : "Christian", "non-dropping-particle" : "", "parse-names" : false, "suffix" : "" } ], "container-title" : "Neuron", "id" : "ITEM-1", "issue" : "1", "issued" : { "date-parts" : [ [ "2010", "4", "15" ] ] }, "page" : "138-48", "title" : "Episodic future thinking reduces reward delay discounting through an enhancement of prefrontal-mediotemporal interactions.", "type" : "article-journal", "volume" : "66" }, "uris" : [ "http://www.mendeley.com/documents/?uuid=7e5ad7b0-ecd0-43e3-9bd1-bade631b74f4" ] }, { "id" : "ITEM-2", "itemData" : { "DOI" : "10.1523/JNEUROSCI.6559-10.2011", "ISSN" : "1529-2401", "PMID" : "21543607", "abstract" : "Humans can vividly imagine possible future events. This faculty, episodic prospection, allows the simulation of distant outcomes and desires. Here, we provide evidence for the adaptive function of this capacity and elucidate its neuronal basis. Participants either imagined specific events of spending money (e.g., \u00a3 35 in 180 days at a pub), or merely estimated what the money could purchase in the scenario. Imagining the future biased subsequent monetary decisions toward choices associated with a higher long-term pay-off. It thus effectively attenuated temporal discounting, i.e., the propensity to devalue rewards with a delay until delivery. Using functional magnetic resonance imaging, we implicate the medial rostral prefrontal cortex (mrPFC) in this effect. Blood oxygen level-dependent signal in this region predicted future-oriented choices on a trial-by-trial basis. Activation reflected the reward magnitude of imagined episodes, and greater reward sensitivity was related to less discounting. This effect was also associated with increased mrPFC-hippocampal coupling. The data suggest that mrPFC uses information conveyed by the hippocampus to represent the undiscounted utility of envisaged events. The immediate experience of the delayed reward value might then bias toward farsighted decisions.", "author" : [ { "dropping-particle" : "", "family" : "Benoit", "given" : "Roland G", "non-dropping-particle" : "", "parse-names" : false, "suffix" : "" }, { "dropping-particle" : "", "family" : "Gilbert", "given" : "Sam J", "non-dropping-particle" : "", "parse-names" : false, "suffix" : "" }, { "dropping-particle" : "", "family" : "Burgess", "given" : "Paul W", "non-dropping-particle" : "", "parse-names" : false, "suffix" : "" } ], "container-title" : "The Journal of neuroscience : the official journal of the Society for Neuroscience", "id" : "ITEM-2", "issue" : "18", "issued" : { "date-parts" : [ [ "2011", "5", "4" ] ] }, "page" : "6771-9", "title" : "A neural mechanism mediating the impact of episodic prospection on farsighted decisions.", "type" : "article-journal", "volume" : "31" }, "uris" : [ "http://www.mendeley.com/documents/?uuid=d6f4b402-cc98-4248-bdbe-3b7a45d58a2f" ] } ], "mendeley" : { "previouslyFormattedCitation" : "(Benoit, Gilbert, &amp; Burgess, 2011; Peters &amp; B\u00fcchel, 2010)" }, "properties" : { "noteIndex" : 0 }, "schema" : "https://github.com/citation-style-language/schema/raw/master/csl-citation.json" }</w:instrText>
      </w:r>
      <w:r w:rsidR="001749D3">
        <w:fldChar w:fldCharType="separate"/>
      </w:r>
      <w:r w:rsidR="001749D3" w:rsidRPr="00E000C1">
        <w:rPr>
          <w:noProof/>
          <w:lang w:val="de-DE"/>
        </w:rPr>
        <w:t>(Benoit, Gilbert, &amp; Burgess, 2011; Peters &amp; Büchel, 2010)</w:t>
      </w:r>
      <w:r w:rsidR="001749D3">
        <w:fldChar w:fldCharType="end"/>
      </w:r>
      <w:r w:rsidR="00DF57C2" w:rsidRPr="00E000C1">
        <w:rPr>
          <w:lang w:val="de-DE"/>
        </w:rPr>
        <w:t>.</w:t>
      </w:r>
      <w:r w:rsidR="00037F0B" w:rsidRPr="00E000C1">
        <w:rPr>
          <w:lang w:val="de-DE"/>
        </w:rPr>
        <w:t xml:space="preserve"> </w:t>
      </w:r>
      <w:r w:rsidR="00157314">
        <w:fldChar w:fldCharType="begin" w:fldLock="1"/>
      </w:r>
      <w:r w:rsidR="00FE6511">
        <w:rPr>
          <w:lang w:val="de-DE"/>
        </w:rPr>
        <w:instrText>ADDIN CSL_CITATION { "citationItems" : [ { "id" : "ITEM-1", "itemData" : { "DOI" : "10.1126/science.1223252", "ISSN" : "1095-9203", "PMID" : "23066083", "abstract" : "Every day people make new choices between alternatives that they have never directly experienced. Yet, such decisions are often made rapidly and confidently. Here, we show that the hippocampus, traditionally known for its role in building long-term declarative memories, enables the spread of value across memories, thereby guiding decisions between new choice options. Using functional brain imaging in humans, we discovered that giving people monetary rewards led to activation of a preestablished network of memories, spreading the positive value of reward to nonrewarded items stored in memory. Later, people were biased to choose these nonrewarded items. This decision bias was predicted by activity in the hippocampus, reactivation of associated memories, and connectivity between memory and reward regions in the brain. These findings explain how choices among new alternatives emerge automatically from the associative mechanisms by which the brain builds memories. Further, our findings demonstrate a previously unknown role for the hippocampus in value-based decisions.", "author" : [ { "dropping-particle" : "", "family" : "Wimmer", "given" : "G Elliott", "non-dropping-particle" : "", "parse-names" : false, "suffix" : "" }, { "dropping-particle" : "", "family" : "Shohamy", "given" : "Daphna", "non-dropping-particle" : "", "parse-names" : false, "suffix" : "" } ], "container-title" : "Science (New York, N.Y.)", "id" : "ITEM-1", "issue" : "6104", "issued" : { "date-parts" : [ [ "2012", "10", "12" ] ] }, "page" : "270-3", "title" : "Preference by association: how memory mechanisms in the hippocampus bias decisions.", "type" : "article-journal", "volume" : "338" }, "uris" : [ "http://www.mendeley.com/documents/?uuid=c5690ea7-76fa-4004-b57e-fbf731083bdd" ] } ], "mendeley" : { "manualFormatting" : "Wimmer and Shohamy (2012)", "previouslyFormattedCitation" : "(Wimmer &amp; Shohamy, 2012)" }, "properties" : { "noteIndex" : 0 }, "schema" : "https://github.com/citation-style-language/schema/raw/master/csl-citation.json" }</w:instrText>
      </w:r>
      <w:r w:rsidR="00157314">
        <w:fldChar w:fldCharType="separate"/>
      </w:r>
      <w:r w:rsidR="00157314" w:rsidRPr="00DE1275">
        <w:rPr>
          <w:noProof/>
          <w:lang w:val="de-DE"/>
        </w:rPr>
        <w:t xml:space="preserve">Wimmer </w:t>
      </w:r>
      <w:r w:rsidR="000072DF" w:rsidRPr="00DE1275">
        <w:rPr>
          <w:noProof/>
          <w:lang w:val="de-DE"/>
        </w:rPr>
        <w:t>and</w:t>
      </w:r>
      <w:r w:rsidR="00157314" w:rsidRPr="00DE1275">
        <w:rPr>
          <w:noProof/>
          <w:lang w:val="de-DE"/>
        </w:rPr>
        <w:t xml:space="preserve"> Shohamy (2012)</w:t>
      </w:r>
      <w:r w:rsidR="00157314">
        <w:fldChar w:fldCharType="end"/>
      </w:r>
      <w:r w:rsidR="00773BC4" w:rsidRPr="00DE1275">
        <w:rPr>
          <w:lang w:val="de-DE"/>
        </w:rPr>
        <w:t xml:space="preserve"> </w:t>
      </w:r>
      <w:proofErr w:type="spellStart"/>
      <w:r w:rsidR="00037F0B" w:rsidRPr="00DE1275">
        <w:rPr>
          <w:lang w:val="de-DE"/>
        </w:rPr>
        <w:t>showed</w:t>
      </w:r>
      <w:proofErr w:type="spellEnd"/>
      <w:r w:rsidR="00037F0B" w:rsidRPr="00DE1275">
        <w:rPr>
          <w:lang w:val="de-DE"/>
        </w:rPr>
        <w:t xml:space="preserve"> </w:t>
      </w:r>
      <w:proofErr w:type="spellStart"/>
      <w:r w:rsidR="00037F0B" w:rsidRPr="00DE1275">
        <w:rPr>
          <w:lang w:val="de-DE"/>
        </w:rPr>
        <w:t>i</w:t>
      </w:r>
      <w:r w:rsidR="001A70C8" w:rsidRPr="00DE1275">
        <w:rPr>
          <w:lang w:val="de-DE"/>
        </w:rPr>
        <w:t>nvolve</w:t>
      </w:r>
      <w:r w:rsidR="000072DF" w:rsidRPr="00DE1275">
        <w:rPr>
          <w:lang w:val="de-DE"/>
        </w:rPr>
        <w:t>ment</w:t>
      </w:r>
      <w:proofErr w:type="spellEnd"/>
      <w:r w:rsidR="000072DF" w:rsidRPr="00DE1275">
        <w:rPr>
          <w:lang w:val="de-DE"/>
        </w:rPr>
        <w:t xml:space="preserve"> </w:t>
      </w:r>
      <w:proofErr w:type="spellStart"/>
      <w:r w:rsidR="000072DF" w:rsidRPr="00DE1275">
        <w:rPr>
          <w:lang w:val="de-DE"/>
        </w:rPr>
        <w:t>of</w:t>
      </w:r>
      <w:proofErr w:type="spellEnd"/>
      <w:r w:rsidR="000072DF" w:rsidRPr="00DE1275">
        <w:rPr>
          <w:lang w:val="de-DE"/>
        </w:rPr>
        <w:t xml:space="preserve"> </w:t>
      </w:r>
      <w:proofErr w:type="spellStart"/>
      <w:r w:rsidR="000072DF" w:rsidRPr="00DE1275">
        <w:rPr>
          <w:lang w:val="de-DE"/>
        </w:rPr>
        <w:t>the</w:t>
      </w:r>
      <w:proofErr w:type="spellEnd"/>
      <w:r w:rsidR="001A70C8" w:rsidRPr="00DE1275">
        <w:rPr>
          <w:lang w:val="de-DE"/>
        </w:rPr>
        <w:t xml:space="preserve"> </w:t>
      </w:r>
      <w:r w:rsidR="000072DF" w:rsidRPr="00DE1275">
        <w:rPr>
          <w:lang w:val="de-DE"/>
        </w:rPr>
        <w:t xml:space="preserve">MTL </w:t>
      </w:r>
      <w:r w:rsidR="001A70C8" w:rsidRPr="00DE1275">
        <w:rPr>
          <w:lang w:val="de-DE"/>
        </w:rPr>
        <w:t xml:space="preserve">in </w:t>
      </w:r>
      <w:proofErr w:type="spellStart"/>
      <w:r w:rsidR="001A70C8" w:rsidRPr="00DE1275">
        <w:rPr>
          <w:lang w:val="de-DE"/>
        </w:rPr>
        <w:t>the</w:t>
      </w:r>
      <w:proofErr w:type="spellEnd"/>
      <w:r w:rsidR="001A70C8" w:rsidRPr="00DE1275">
        <w:rPr>
          <w:lang w:val="de-DE"/>
        </w:rPr>
        <w:t xml:space="preserve"> </w:t>
      </w:r>
      <w:proofErr w:type="spellStart"/>
      <w:r w:rsidR="00037F0B" w:rsidRPr="00DE1275">
        <w:rPr>
          <w:lang w:val="de-DE"/>
        </w:rPr>
        <w:t>transfer</w:t>
      </w:r>
      <w:proofErr w:type="spellEnd"/>
      <w:r w:rsidR="00037F0B" w:rsidRPr="00DE1275">
        <w:rPr>
          <w:lang w:val="de-DE"/>
        </w:rPr>
        <w:t xml:space="preserve"> </w:t>
      </w:r>
      <w:proofErr w:type="spellStart"/>
      <w:r w:rsidR="001A70C8" w:rsidRPr="00DE1275">
        <w:rPr>
          <w:lang w:val="de-DE"/>
        </w:rPr>
        <w:t>of</w:t>
      </w:r>
      <w:proofErr w:type="spellEnd"/>
      <w:r w:rsidR="00037F0B" w:rsidRPr="00DE1275">
        <w:rPr>
          <w:lang w:val="de-DE"/>
        </w:rPr>
        <w:t xml:space="preserve"> </w:t>
      </w:r>
      <w:proofErr w:type="spellStart"/>
      <w:r w:rsidR="00037F0B" w:rsidRPr="00DE1275">
        <w:rPr>
          <w:lang w:val="de-DE"/>
        </w:rPr>
        <w:t>value</w:t>
      </w:r>
      <w:proofErr w:type="spellEnd"/>
      <w:r w:rsidR="00037F0B" w:rsidRPr="00DE1275">
        <w:rPr>
          <w:lang w:val="de-DE"/>
        </w:rPr>
        <w:t xml:space="preserve"> </w:t>
      </w:r>
      <w:proofErr w:type="spellStart"/>
      <w:r w:rsidR="00037F0B" w:rsidRPr="00DE1275">
        <w:rPr>
          <w:lang w:val="de-DE"/>
        </w:rPr>
        <w:t>of</w:t>
      </w:r>
      <w:proofErr w:type="spellEnd"/>
      <w:r w:rsidR="00037F0B" w:rsidRPr="00DE1275">
        <w:rPr>
          <w:lang w:val="de-DE"/>
        </w:rPr>
        <w:t xml:space="preserve"> </w:t>
      </w:r>
      <w:proofErr w:type="spellStart"/>
      <w:r w:rsidR="00037F0B" w:rsidRPr="00DE1275">
        <w:rPr>
          <w:lang w:val="de-DE"/>
        </w:rPr>
        <w:t>rewarded</w:t>
      </w:r>
      <w:proofErr w:type="spellEnd"/>
      <w:r w:rsidR="00037F0B" w:rsidRPr="00DE1275">
        <w:rPr>
          <w:lang w:val="de-DE"/>
        </w:rPr>
        <w:t xml:space="preserve"> </w:t>
      </w:r>
      <w:proofErr w:type="spellStart"/>
      <w:r w:rsidR="00037F0B" w:rsidRPr="00DE1275">
        <w:rPr>
          <w:lang w:val="de-DE"/>
        </w:rPr>
        <w:t>stimuli</w:t>
      </w:r>
      <w:proofErr w:type="spellEnd"/>
      <w:r w:rsidR="00037F0B" w:rsidRPr="00DE1275">
        <w:rPr>
          <w:lang w:val="de-DE"/>
        </w:rPr>
        <w:t xml:space="preserve"> </w:t>
      </w:r>
      <w:proofErr w:type="spellStart"/>
      <w:r w:rsidR="00037F0B" w:rsidRPr="00DE1275">
        <w:rPr>
          <w:lang w:val="de-DE"/>
        </w:rPr>
        <w:t>by</w:t>
      </w:r>
      <w:proofErr w:type="spellEnd"/>
      <w:r w:rsidR="00037F0B" w:rsidRPr="00DE1275">
        <w:rPr>
          <w:lang w:val="de-DE"/>
        </w:rPr>
        <w:t xml:space="preserve"> </w:t>
      </w:r>
      <w:proofErr w:type="spellStart"/>
      <w:r w:rsidR="00037F0B" w:rsidRPr="00DE1275">
        <w:rPr>
          <w:lang w:val="de-DE"/>
        </w:rPr>
        <w:t>associative</w:t>
      </w:r>
      <w:proofErr w:type="spellEnd"/>
      <w:r w:rsidR="00037F0B" w:rsidRPr="00DE1275">
        <w:rPr>
          <w:lang w:val="de-DE"/>
        </w:rPr>
        <w:t xml:space="preserve"> </w:t>
      </w:r>
      <w:proofErr w:type="spellStart"/>
      <w:r w:rsidR="00037F0B" w:rsidRPr="00DE1275">
        <w:rPr>
          <w:lang w:val="de-DE"/>
        </w:rPr>
        <w:t>learning</w:t>
      </w:r>
      <w:proofErr w:type="spellEnd"/>
      <w:r w:rsidR="00037F0B" w:rsidRPr="00DE1275">
        <w:rPr>
          <w:lang w:val="de-DE"/>
        </w:rPr>
        <w:t xml:space="preserve"> </w:t>
      </w:r>
      <w:proofErr w:type="spellStart"/>
      <w:r w:rsidR="00037F0B" w:rsidRPr="00DE1275">
        <w:rPr>
          <w:lang w:val="de-DE"/>
        </w:rPr>
        <w:t>and</w:t>
      </w:r>
      <w:proofErr w:type="spellEnd"/>
      <w:r w:rsidR="00037F0B" w:rsidRPr="00DE1275">
        <w:rPr>
          <w:lang w:val="de-DE"/>
        </w:rPr>
        <w:t xml:space="preserve"> </w:t>
      </w:r>
      <w:proofErr w:type="spellStart"/>
      <w:r w:rsidR="000072DF" w:rsidRPr="00DE1275">
        <w:rPr>
          <w:lang w:val="de-DE"/>
        </w:rPr>
        <w:t>the</w:t>
      </w:r>
      <w:proofErr w:type="spellEnd"/>
      <w:r w:rsidR="000072DF" w:rsidRPr="00DE1275">
        <w:rPr>
          <w:lang w:val="de-DE"/>
        </w:rPr>
        <w:t xml:space="preserve"> </w:t>
      </w:r>
      <w:proofErr w:type="spellStart"/>
      <w:r w:rsidR="000072DF" w:rsidRPr="00DE1275">
        <w:rPr>
          <w:lang w:val="de-DE"/>
        </w:rPr>
        <w:t>influence</w:t>
      </w:r>
      <w:proofErr w:type="spellEnd"/>
      <w:r w:rsidR="000072DF" w:rsidRPr="00DE1275">
        <w:rPr>
          <w:lang w:val="de-DE"/>
        </w:rPr>
        <w:t xml:space="preserve"> </w:t>
      </w:r>
      <w:proofErr w:type="spellStart"/>
      <w:r w:rsidR="000072DF" w:rsidRPr="00DE1275">
        <w:rPr>
          <w:lang w:val="de-DE"/>
        </w:rPr>
        <w:t>of</w:t>
      </w:r>
      <w:proofErr w:type="spellEnd"/>
      <w:r w:rsidR="000072DF" w:rsidRPr="00DE1275">
        <w:rPr>
          <w:lang w:val="de-DE"/>
        </w:rPr>
        <w:t xml:space="preserve"> </w:t>
      </w:r>
      <w:proofErr w:type="spellStart"/>
      <w:r w:rsidR="000072DF" w:rsidRPr="00DE1275">
        <w:rPr>
          <w:lang w:val="de-DE"/>
        </w:rPr>
        <w:t>t</w:t>
      </w:r>
      <w:r w:rsidR="00037F0B" w:rsidRPr="00DE1275">
        <w:rPr>
          <w:lang w:val="de-DE"/>
        </w:rPr>
        <w:t>hese</w:t>
      </w:r>
      <w:proofErr w:type="spellEnd"/>
      <w:r w:rsidR="00037F0B" w:rsidRPr="00DE1275">
        <w:rPr>
          <w:lang w:val="de-DE"/>
        </w:rPr>
        <w:t xml:space="preserve"> </w:t>
      </w:r>
      <w:proofErr w:type="spellStart"/>
      <w:r w:rsidR="00037F0B" w:rsidRPr="00DE1275">
        <w:rPr>
          <w:lang w:val="de-DE"/>
        </w:rPr>
        <w:t>memory</w:t>
      </w:r>
      <w:proofErr w:type="spellEnd"/>
      <w:r w:rsidR="00037F0B" w:rsidRPr="00DE1275">
        <w:rPr>
          <w:lang w:val="de-DE"/>
        </w:rPr>
        <w:t xml:space="preserve"> </w:t>
      </w:r>
      <w:proofErr w:type="spellStart"/>
      <w:r w:rsidR="00037F0B" w:rsidRPr="00DE1275">
        <w:rPr>
          <w:lang w:val="de-DE"/>
        </w:rPr>
        <w:t>mechanisms</w:t>
      </w:r>
      <w:proofErr w:type="spellEnd"/>
      <w:r w:rsidR="00037F0B" w:rsidRPr="00DE1275">
        <w:rPr>
          <w:lang w:val="de-DE"/>
        </w:rPr>
        <w:t xml:space="preserve"> </w:t>
      </w:r>
      <w:r w:rsidR="000072DF" w:rsidRPr="00DE1275">
        <w:rPr>
          <w:lang w:val="de-DE"/>
        </w:rPr>
        <w:t>on</w:t>
      </w:r>
      <w:r w:rsidR="00037F0B" w:rsidRPr="00DE1275">
        <w:rPr>
          <w:lang w:val="de-DE"/>
        </w:rPr>
        <w:t xml:space="preserve"> </w:t>
      </w:r>
      <w:proofErr w:type="spellStart"/>
      <w:r w:rsidR="00037F0B" w:rsidRPr="00DE1275">
        <w:rPr>
          <w:lang w:val="de-DE"/>
        </w:rPr>
        <w:t>decisions</w:t>
      </w:r>
      <w:proofErr w:type="spellEnd"/>
      <w:r w:rsidR="00F97A3F" w:rsidRPr="00DE1275">
        <w:rPr>
          <w:lang w:val="de-DE"/>
        </w:rPr>
        <w:t xml:space="preserve">.  </w:t>
      </w:r>
      <w:r w:rsidR="00CE69A6">
        <w:t xml:space="preserve">A recent study </w:t>
      </w:r>
      <w:r w:rsidR="00773BC4">
        <w:fldChar w:fldCharType="begin" w:fldLock="1"/>
      </w:r>
      <w:r w:rsidR="00FE6511">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Dolan, &amp; Behrens, 2013)" }, "properties" : { "noteIndex" : 0 }, "schema" : "https://github.com/citation-style-language/schema/raw/master/csl-citation.json" }</w:instrText>
      </w:r>
      <w:r w:rsidR="00773BC4">
        <w:fldChar w:fldCharType="separate"/>
      </w:r>
      <w:r w:rsidR="00773BC4" w:rsidRPr="001749D3">
        <w:rPr>
          <w:noProof/>
        </w:rPr>
        <w:t>(Barron, Dolan, &amp; Behrens, 2013)</w:t>
      </w:r>
      <w:r w:rsidR="00773BC4">
        <w:fldChar w:fldCharType="end"/>
      </w:r>
      <w:r w:rsidR="00F70CB4">
        <w:t xml:space="preserve"> </w:t>
      </w:r>
      <w:r w:rsidR="00BC6BB4">
        <w:t xml:space="preserve">highlighted </w:t>
      </w:r>
      <w:r w:rsidR="00CE69A6">
        <w:t xml:space="preserve">the involvement of the </w:t>
      </w:r>
      <w:r w:rsidR="00BC6BB4">
        <w:t>MTL</w:t>
      </w:r>
      <w:r w:rsidR="00CE69A6">
        <w:t xml:space="preserve"> in preference</w:t>
      </w:r>
      <w:r w:rsidR="00773BC4">
        <w:t>.</w:t>
      </w:r>
      <w:r w:rsidR="00CE69A6">
        <w:t xml:space="preserve"> </w:t>
      </w:r>
      <w:r w:rsidR="00BC6BB4">
        <w:t>W</w:t>
      </w:r>
      <w:r w:rsidR="00CE69A6">
        <w:t xml:space="preserve">hen </w:t>
      </w:r>
      <w:r w:rsidR="00773BC4">
        <w:t xml:space="preserve">constructing preferences </w:t>
      </w:r>
      <w:r w:rsidR="00CE69A6">
        <w:t xml:space="preserve">for novel food items </w:t>
      </w:r>
      <w:r w:rsidR="00773BC4">
        <w:t>based on</w:t>
      </w:r>
      <w:r w:rsidR="00BC6BB4">
        <w:t xml:space="preserve"> two familiar, previously uncombined tastes</w:t>
      </w:r>
      <w:r w:rsidR="00A07EF2">
        <w:t xml:space="preserve">, </w:t>
      </w:r>
      <w:r w:rsidR="000072DF">
        <w:t xml:space="preserve">activation of </w:t>
      </w:r>
      <w:r w:rsidR="00A07EF2">
        <w:t xml:space="preserve">the hippocampus as well as the medial prefrontal cortex </w:t>
      </w:r>
      <w:r w:rsidR="00773BC4">
        <w:t xml:space="preserve">were related to </w:t>
      </w:r>
      <w:r w:rsidR="000072DF">
        <w:t>revealed preference</w:t>
      </w:r>
      <w:r w:rsidR="001749D3">
        <w:t>.</w:t>
      </w:r>
    </w:p>
    <w:p w14:paraId="7660B572" w14:textId="592C2AFD" w:rsidR="003E09B5" w:rsidRDefault="000072DF" w:rsidP="007F471C">
      <w:pPr>
        <w:pStyle w:val="BodyText"/>
      </w:pPr>
      <w:r>
        <w:t>T</w:t>
      </w:r>
      <w:r w:rsidR="00773BC4">
        <w:t>he role of</w:t>
      </w:r>
      <w:r w:rsidR="00DC28E9">
        <w:t xml:space="preserve"> </w:t>
      </w:r>
      <w:r w:rsidR="00CD5447">
        <w:t xml:space="preserve">memory </w:t>
      </w:r>
      <w:r w:rsidR="001A70C8">
        <w:t>representations of</w:t>
      </w:r>
      <w:r w:rsidR="00DC28E9">
        <w:t xml:space="preserve"> past</w:t>
      </w:r>
      <w:r w:rsidR="00CD5447">
        <w:t xml:space="preserve"> </w:t>
      </w:r>
      <w:r w:rsidR="001A70C8">
        <w:t xml:space="preserve">experience </w:t>
      </w:r>
      <w:r w:rsidR="00CD5447">
        <w:t xml:space="preserve">in choice </w:t>
      </w:r>
      <w:r>
        <w:t xml:space="preserve">can be demonstrated by </w:t>
      </w:r>
      <w:r w:rsidR="00CD5447">
        <w:t>show</w:t>
      </w:r>
      <w:r>
        <w:t>ing</w:t>
      </w:r>
      <w:r w:rsidR="00CD5447">
        <w:t xml:space="preserve"> that choice </w:t>
      </w:r>
      <w:r w:rsidR="001A70C8">
        <w:t xml:space="preserve">is </w:t>
      </w:r>
      <w:r w:rsidR="00CD5447">
        <w:t xml:space="preserve">impaired in individuals known to have memory encoding or retrieval deficiencies. </w:t>
      </w:r>
      <w:r>
        <w:t>Remembering</w:t>
      </w:r>
      <w:r w:rsidR="002C1833">
        <w:t xml:space="preserve"> past experiences and imagining future experiences activate</w:t>
      </w:r>
      <w:r w:rsidR="004E0A88">
        <w:t>s</w:t>
      </w:r>
      <w:r w:rsidR="002C1833">
        <w:t xml:space="preserve"> a common set of brain regions that include the hippocampus</w:t>
      </w:r>
      <w:r w:rsidR="00FB01DC">
        <w:t xml:space="preserve"> </w:t>
      </w:r>
      <w:r w:rsidR="001749D3">
        <w:fldChar w:fldCharType="begin" w:fldLock="1"/>
      </w:r>
      <w:r w:rsidR="00FE6511">
        <w:instrText>ADDIN CSL_CITATION { "citationItems" : [ { "id" : "ITEM-1", "itemData" : { "DOI" : "10.1098/rstb.2007.2087", "ISSN" : "0962-8436", "PMID" : "17395575", "abstract" : "Episodic memory is widely conceived as a fundamentally constructive, rather than reproductive, process that is prone to various kinds of errors and illusions. With a view towards examining the functions served by a constructive episodic memory system, we consider recent neuropsychological and neuroimaging studies indicating that some types of memory distortions reflect the operation of adaptive processes. An important function of a constructive episodic memory is to allow individuals to simulate or imagine future episodes, happenings and scenarios. Since the future is not an exact repetition of the past, simulation of future episodes requires a system that can draw on the past in a manner that flexibly extracts and recombines elements of previous experiences. Consistent with this constructive episodic simulation hypothesis, we consider cognitive, neuropsychological and neuroimaging evidence showing that there is considerable overlap in the psychological and neural processes involved in remembering the past and imagining the future.", "author" : [ { "dropping-particle" : "", "family" : "Schacter", "given" : "Daniel L", "non-dropping-particle" : "", "parse-names" : false, "suffix" : "" }, { "dropping-particle" : "", "family" : "Addis", "given" : "Donna Rose", "non-dropping-particle" : "", "parse-names" : false, "suffix" : "" } ], "container-title" : "Philosophical transactions of the Royal Society of London. Series B, Biological sciences", "id" : "ITEM-1", "issue" : "1481", "issued" : { "date-parts" : [ [ "2007", "5", "29" ] ] }, "page" : "773-86", "title" : "The cognitive neuroscience of constructive memory: remembering the past and imagining the future.", "type" : "article-journal", "volume" : "362" }, "uris" : [ "http://www.mendeley.com/documents/?uuid=1af4b1b9-6db6-4d91-a750-2820510dea06" ] } ], "mendeley" : { "previouslyFormattedCitation" : "(Schacter &amp; Addis, 2007)" }, "properties" : { "noteIndex" : 0 }, "schema" : "https://github.com/citation-style-language/schema/raw/master/csl-citation.json" }</w:instrText>
      </w:r>
      <w:r w:rsidR="001749D3">
        <w:fldChar w:fldCharType="separate"/>
      </w:r>
      <w:r w:rsidR="001749D3" w:rsidRPr="001749D3">
        <w:rPr>
          <w:noProof/>
        </w:rPr>
        <w:t>(Schacter &amp; Addis, 2007)</w:t>
      </w:r>
      <w:r w:rsidR="001749D3">
        <w:fldChar w:fldCharType="end"/>
      </w:r>
      <w:r w:rsidR="00FB01DC">
        <w:t xml:space="preserve">, and these functions are impaired in patients with hippocampal damage </w:t>
      </w:r>
      <w:r w:rsidR="001749D3">
        <w:fldChar w:fldCharType="begin" w:fldLock="1"/>
      </w:r>
      <w:r w:rsidR="00FE6511">
        <w:instrText>ADDIN CSL_CITATION { "citationItems" : [ { "id" : "ITEM-1", "itemData" : { "author" : [ { "dropping-particle" : "", "family" : "Klein", "given" : "Stanley B.", "non-dropping-particle" : "", "parse-names" : false, "suffix" : "" }, { "dropping-particle" : "", "family" : "Loftus", "given" : "Judith", "non-dropping-particle" : "", "parse-names" : false, "suffix" : "" } ], "container-title" : "Social Cognition", "id" : "ITEM-1", "issue" : "5", "issued" : { "date-parts" : [ [ "2002" ] ] }, "page" : "353-379", "title" : "Memory and temporal experience : The effects of episodic memory loss on an amnesic patient's ability to remember the past and imagine the future", "type" : "article-journal", "volume" : "20" }, "uris" : [ "http://www.mendeley.com/documents/?uuid=6f928943-15bd-45c0-9314-5385abcd4dcd" ] }, { "id" : "ITEM-2", "itemData" : { "DOI" : "10.1073/pnas.0610561104", "ISSN" : "0027-8424", "PMID" : "17229836", "abstract" : "Amnesic patients have a well established deficit in remembering their past experiences. Surprisingly, however, the question as to whether such patients can imagine new experiences has not been formally addressed to our knowledge. We tested whether a group of amnesic patients with primary damage to the hippocampus bilaterally could construct new imagined experiences in response to short verbal cues that outlined a range of simple commonplace scenarios. Our results revealed that patients were markedly impaired relative to matched control subjects at imagining new experiences. Moreover, we identified a possible source for this deficit. The patients' imagined experiences lacked spatial coherence, consisting instead of fragmented images in the absence of a holistic representation of the environmental setting. The hippocampus, therefore, may make a critical contribution to the creation of new experiences by providing the spatial context into which the disparate elements of an experience can be bound. Given how closely imagined experiences match episodic memories, the absence of this function mediated by the hippocampus, may also fundamentally affect the ability to vividly re-experience the past.", "author" : [ { "dropping-particle" : "", "family" : "Hassabis", "given" : "Demis", "non-dropping-particle" : "", "parse-names" : false, "suffix" : "" }, { "dropping-particle" : "", "family" : "Kumaran", "given" : "Dharshan", "non-dropping-particle" : "", "parse-names" : false, "suffix" : "" }, { "dropping-particle" : "", "family" : "Vann", "given" : "Seralynne D", "non-dropping-particle" : "", "parse-names" : false, "suffix" : "" }, { "dropping-particle" : "", "family" : "Maguire", "given" : "Eleanor a", "non-dropping-particle" : "", "parse-names" : false, "suffix" : "" } ], "container-title" : "Proceedings of the National Academy of Sciences of the United States of America", "id" : "ITEM-2", "issue" : "5", "issued" : { "date-parts" : [ [ "2007", "1", "30" ] ] }, "page" : "1726-31", "title" : "Patients with hippocampal amnesia cannot imagine new experiences.", "type" : "article-journal", "volume" : "104" }, "uris" : [ "http://www.mendeley.com/documents/?uuid=41af2754-053a-4578-bac2-d13bdc278613" ] } ], "mendeley" : { "previouslyFormattedCitation" : "(Hassabis, Kumaran, Vann, &amp; Maguire, 2007; Klein &amp; Loftus, 2002)" }, "properties" : { "noteIndex" : 0 }, "schema" : "https://github.com/citation-style-language/schema/raw/master/csl-citation.json" }</w:instrText>
      </w:r>
      <w:r w:rsidR="001749D3">
        <w:fldChar w:fldCharType="separate"/>
      </w:r>
      <w:r w:rsidR="00E06CE1" w:rsidRPr="00E06CE1">
        <w:rPr>
          <w:noProof/>
        </w:rPr>
        <w:t>(Hassabis, Kumaran, Vann, &amp; Maguire, 2007; Klein &amp; Loftus, 2002)</w:t>
      </w:r>
      <w:r w:rsidR="001749D3">
        <w:fldChar w:fldCharType="end"/>
      </w:r>
      <w:r w:rsidR="00FB01DC" w:rsidRPr="004E0A88">
        <w:t>.</w:t>
      </w:r>
      <w:r w:rsidR="00FB01DC">
        <w:t xml:space="preserve"> </w:t>
      </w:r>
      <w:r w:rsidR="00CD5447">
        <w:t xml:space="preserve">Thus </w:t>
      </w:r>
      <w:r w:rsidR="00773BC4">
        <w:t xml:space="preserve">we ask </w:t>
      </w:r>
      <w:r>
        <w:t>whether</w:t>
      </w:r>
      <w:r w:rsidR="00773BC4">
        <w:t xml:space="preserve"> </w:t>
      </w:r>
      <w:r w:rsidR="00CD5447">
        <w:t xml:space="preserve">patients with hippocampal sclerosis </w:t>
      </w:r>
      <w:r>
        <w:t xml:space="preserve">are </w:t>
      </w:r>
      <w:r w:rsidR="00CD5447">
        <w:t xml:space="preserve">impaired </w:t>
      </w:r>
      <w:r>
        <w:t xml:space="preserve">in their </w:t>
      </w:r>
      <w:r w:rsidR="00CD5447">
        <w:t>preference construction.</w:t>
      </w:r>
    </w:p>
    <w:p w14:paraId="771DCC59" w14:textId="6FC026F8" w:rsidR="00A01A03" w:rsidRDefault="000072DF" w:rsidP="007F471C">
      <w:r>
        <w:t xml:space="preserve">We </w:t>
      </w:r>
      <w:r w:rsidR="001A70C8">
        <w:t>test this hypothesis</w:t>
      </w:r>
      <w:r>
        <w:t xml:space="preserve"> with</w:t>
      </w:r>
      <w:r w:rsidR="000E2D96">
        <w:t xml:space="preserve"> a simple paradigm,</w:t>
      </w:r>
      <w:r w:rsidR="00054516">
        <w:t xml:space="preserve"> </w:t>
      </w:r>
      <w:r w:rsidR="001A70C8">
        <w:t xml:space="preserve">a series of </w:t>
      </w:r>
      <w:r w:rsidR="00054516">
        <w:t xml:space="preserve">binary choices among simple </w:t>
      </w:r>
      <w:r w:rsidR="00773BC4">
        <w:t>commonly consumed and familiar</w:t>
      </w:r>
      <w:r w:rsidR="00054516">
        <w:t xml:space="preserve"> </w:t>
      </w:r>
      <w:r w:rsidR="00773BC4">
        <w:t xml:space="preserve">food </w:t>
      </w:r>
      <w:r w:rsidR="001B79B2">
        <w:t>products</w:t>
      </w:r>
      <w:r w:rsidR="00054516">
        <w:t xml:space="preserve">. Our measure </w:t>
      </w:r>
      <w:r w:rsidR="00C017A4">
        <w:t xml:space="preserve">of choice quality </w:t>
      </w:r>
      <w:r w:rsidR="00054516">
        <w:t xml:space="preserve">is </w:t>
      </w:r>
      <w:r w:rsidR="00C017A4">
        <w:t>preference</w:t>
      </w:r>
      <w:r w:rsidR="00773BC4">
        <w:t xml:space="preserve"> transi</w:t>
      </w:r>
      <w:r>
        <w:t>t</w:t>
      </w:r>
      <w:r w:rsidR="00773BC4">
        <w:t>ivity</w:t>
      </w:r>
      <w:r w:rsidR="000E2D96">
        <w:t xml:space="preserve">, </w:t>
      </w:r>
      <w:r w:rsidR="00E000C1">
        <w:t>i.e</w:t>
      </w:r>
      <w:r>
        <w:t xml:space="preserve">., the degree to which </w:t>
      </w:r>
      <w:r w:rsidR="00C017A4">
        <w:t>preferences for different</w:t>
      </w:r>
      <w:r w:rsidR="000E2D96">
        <w:t xml:space="preserve"> options are consistent across choice</w:t>
      </w:r>
      <w:r>
        <w:t>s</w:t>
      </w:r>
      <w:r w:rsidR="000E2D96">
        <w:t>.   For example</w:t>
      </w:r>
      <w:r>
        <w:t>,</w:t>
      </w:r>
      <w:r w:rsidR="000E2D96">
        <w:t xml:space="preserve"> </w:t>
      </w:r>
      <w:r w:rsidR="006F120B">
        <w:t>if a</w:t>
      </w:r>
      <w:r w:rsidR="000E2D96">
        <w:t xml:space="preserve"> person </w:t>
      </w:r>
      <w:r w:rsidR="0062772B">
        <w:t>chooses A</w:t>
      </w:r>
      <w:r w:rsidR="000E2D96">
        <w:t xml:space="preserve"> over B, and B over C, transitivity </w:t>
      </w:r>
      <w:r w:rsidR="00C017A4">
        <w:t>requires</w:t>
      </w:r>
      <w:r w:rsidR="000E2D96">
        <w:t xml:space="preserve"> that they pick A over</w:t>
      </w:r>
      <w:r w:rsidR="006F120B">
        <w:t xml:space="preserve"> </w:t>
      </w:r>
      <w:proofErr w:type="gramStart"/>
      <w:r w:rsidR="006F120B">
        <w:t xml:space="preserve">C  </w:t>
      </w:r>
      <w:proofErr w:type="gramEnd"/>
      <w:r w:rsidR="001749D3">
        <w:fldChar w:fldCharType="begin" w:fldLock="1"/>
      </w:r>
      <w:r w:rsidR="00FE6511">
        <w:instrText>ADDIN CSL_CITATION { "citationItems" : [ { "id" : "ITEM-1", "itemData" : { "author" : [ { "dropping-particle" : "", "family" : "Samuelson", "given" : "P. A.", "non-dropping-particle" : "", "parse-names" : false, "suffix" : "" } ], "container-title" : "Economica", "id" : "ITEM-1", "issue" : "17", "issued" : { "date-parts" : [ [ "1938" ] ] }, "page" : "61-71", "title" : "A Note on the Pure Theory of Behaviour Consumer 's Bheavior", "type" : "article-journal", "volume" : "5" }, "uris" : [ "http://www.mendeley.com/documents/?uuid=76a67fa4-e75d-48fd-a64c-f0f1b7336b4e" ] } ], "mendeley" : { "previouslyFormattedCitation" : "(Samuelson, 1938)" }, "properties" : { "noteIndex" : 0 }, "schema" : "https://github.com/citation-style-language/schema/raw/master/csl-citation.json" }</w:instrText>
      </w:r>
      <w:r w:rsidR="001749D3">
        <w:fldChar w:fldCharType="separate"/>
      </w:r>
      <w:r w:rsidR="001749D3" w:rsidRPr="001749D3">
        <w:rPr>
          <w:noProof/>
        </w:rPr>
        <w:t>(Samuelson, 1938)</w:t>
      </w:r>
      <w:r w:rsidR="001749D3">
        <w:fldChar w:fldCharType="end"/>
      </w:r>
      <w:r w:rsidR="000E2D96">
        <w:t xml:space="preserve">. Transitivity has been a central </w:t>
      </w:r>
      <w:r w:rsidR="00164B51">
        <w:t xml:space="preserve">choice attribute </w:t>
      </w:r>
      <w:r w:rsidR="000E2D96">
        <w:t xml:space="preserve">in early </w:t>
      </w:r>
      <w:r w:rsidR="00773BC4">
        <w:t xml:space="preserve">empirical </w:t>
      </w:r>
      <w:r w:rsidR="000E2D96">
        <w:t xml:space="preserve">work in decision-making </w:t>
      </w:r>
      <w:r w:rsidR="001749D3">
        <w:fldChar w:fldCharType="begin" w:fldLock="1"/>
      </w:r>
      <w:r w:rsidR="00FE6511">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1749D3">
        <w:fldChar w:fldCharType="separate"/>
      </w:r>
      <w:r w:rsidR="001749D3" w:rsidRPr="001749D3">
        <w:rPr>
          <w:noProof/>
        </w:rPr>
        <w:t>(Tversky, 1969)</w:t>
      </w:r>
      <w:r w:rsidR="001749D3">
        <w:fldChar w:fldCharType="end"/>
      </w:r>
      <w:r w:rsidR="000E2D96">
        <w:t xml:space="preserve">, and recent </w:t>
      </w:r>
      <w:r w:rsidR="00773BC4">
        <w:t>prefe</w:t>
      </w:r>
      <w:r w:rsidR="00164B51">
        <w:t>re</w:t>
      </w:r>
      <w:r w:rsidR="00773BC4">
        <w:t>nce research</w:t>
      </w:r>
      <w:r w:rsidR="000E2D96">
        <w:t xml:space="preserve"> in neuroscience</w:t>
      </w:r>
      <w:r w:rsidR="00BE0EA4">
        <w:t xml:space="preserve"> </w:t>
      </w:r>
      <w:r w:rsidR="001749D3">
        <w:fldChar w:fldCharType="begin" w:fldLock="1"/>
      </w:r>
      <w:r w:rsidR="00FE6511">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"id" : "ITEM-4", "itemData" : { "DOI" : "10.3389/fnhum.2010.00049", "ISSN" : "1662-5161", "PMID" : "20814565", "abstract" : "It is often assumed that decisions are made by rank-ordering and thus comparing the available choice options based on their subjective values. Rank-ordering requires that the alternatives' subjective values are mentally represented at least on an ordinal scale. Because one alternative cannot be at the same time better and worse than another alternative, choices should satisfy transitivity (if alternative A is preferred over B, and B is preferred over C, A should be preferred over C). Yet, individuals often demonstrate striking violations of transitivity (preferring C over A). We used functional magnetic resonance imaging to study the neural correlates of intransitive choices between gambles varying in magnitude and probability of financial gains. Behavioral intransitivities were common. They occurred because participants did not evaluate the gambles independently, but in comparison with the alternative gamble presented. Neural value signals in prefrontal and parietal cortex were not ordinal-scaled and transitive, but reflected fluctuations in the gambles' local, pairing-dependent preference-ranks. Detailed behavioral analysis of gamble preferences showed that, depending on the difference in the offered gambles' attributes, participants gave variable priority to magnitude or probability and thus shifted between preferring richer or safer gambles. The variable, context-dependent priority given to magnitude and probability was tracked by insula (magnitude) and posterior cingulate (probability). Their activation-balance may reflect the individual decision rules leading to intransitivities. Thus, the phenomenon of intransitivity is reflected in the organization of the neural systems involved in risky decision-making.", "author" : [ { "dropping-particle" : "", "family" : "Kalenscher", "given" : "Tobias", "non-dropping-particle" : "", "parse-names" : false, "suffix" : "" }, { "dropping-particle" : "", "family" : "Tobler", "given" : "Philippe N", "non-dropping-particle" : "", "parse-names" : false, "suffix" : "" }, { "dropping-particle" : "", "family" : "Huijbers", "given" : "Willem", "non-dropping-particle" : "", "parse-names" : false, "suffix" : "" }, { "dropping-particle" : "", "family" : "Daselaar", "given" : "Sander M", "non-dropping-particle" : "", "parse-names" : false, "suffix" : "" }, { "dropping-particle" : "", "family" : "Pennartz", "given" : "Cyriel M a", "non-dropping-particle" : "", "parse-names" : false, "suffix" : "" } ], "container-title" : "Frontiers in human neuroscience", "id" : "ITEM-4", "issue" : "June", "issued" : { "date-parts" : [ [ "2010", "1" ] ] }, "page" : "1-14", "title" : "Neural signatures of intransitive preferences.", "type" : "article-journal", "volume" : "4" }, "uris" : [ "http://www.mendeley.com/documents/?uuid=b1b4d728-4c91-40a3-acba-a65057fc0373" ] } ], "mendeley" : { "previouslyFormattedCitation" : "(Camille, Griffiths, Vo, Fellows, &amp; Kable, 2011; Fellows &amp; Farah, 2007; Fellows, 2006; Kalenscher, Tobler, Huijbers, Daselaar, &amp; Pennartz, 2010)" }, "properties" : { "noteIndex" : 0 }, "schema" : "https://github.com/citation-style-language/schema/raw/master/csl-citation.json" }</w:instrText>
      </w:r>
      <w:r w:rsidR="001749D3">
        <w:fldChar w:fldCharType="separate"/>
      </w:r>
      <w:r w:rsidR="001749D3" w:rsidRPr="001749D3">
        <w:rPr>
          <w:noProof/>
        </w:rPr>
        <w:t>(Camille, Griffiths, Vo, Fellows, &amp; Kable, 2011; Fellows &amp; Farah, 2007; Fellows, 2006; Kalenscher, Tobler, Huijbers, Daselaar, &amp; Pennartz, 2010)</w:t>
      </w:r>
      <w:r w:rsidR="001749D3">
        <w:fldChar w:fldCharType="end"/>
      </w:r>
      <w:r w:rsidR="000E2D96">
        <w:t xml:space="preserve"> and consumer choice</w:t>
      </w:r>
      <w:r w:rsidR="001749D3">
        <w:t xml:space="preserve"> </w:t>
      </w:r>
      <w:r w:rsidR="001749D3">
        <w:fldChar w:fldCharType="begin" w:fldLock="1"/>
      </w:r>
      <w:r w:rsidR="00FE6511">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"previouslyFormattedCitation" : "(Lee, Amir, &amp; Ariely, 2009)" }, "properties" : { "noteIndex" : 0 }, "schema" : "https://github.com/citation-style-language/schema/raw/master/csl-citation.json" }</w:instrText>
      </w:r>
      <w:r w:rsidR="001749D3">
        <w:fldChar w:fldCharType="separate"/>
      </w:r>
      <w:r w:rsidR="001749D3" w:rsidRPr="001749D3">
        <w:rPr>
          <w:noProof/>
        </w:rPr>
        <w:t>(Lee, Amir, &amp; Ariely, 2009)</w:t>
      </w:r>
      <w:r w:rsidR="001749D3">
        <w:fldChar w:fldCharType="end"/>
      </w:r>
      <w:r w:rsidR="000E2D96">
        <w:t xml:space="preserve">.  One reason for focusing on transitivity is that it is </w:t>
      </w:r>
      <w:r w:rsidR="00BE0EA4">
        <w:t xml:space="preserve">central </w:t>
      </w:r>
      <w:r w:rsidR="00C017A4">
        <w:t>to</w:t>
      </w:r>
      <w:r w:rsidR="00BE0EA4">
        <w:t xml:space="preserve"> the General Axiom of Revealed Preference</w:t>
      </w:r>
      <w:r w:rsidR="000E2D96">
        <w:t xml:space="preserve"> </w:t>
      </w:r>
      <w:r w:rsidR="00BE0EA4">
        <w:t>and</w:t>
      </w:r>
      <w:r w:rsidR="000E2D96">
        <w:t xml:space="preserve"> is </w:t>
      </w:r>
      <w:r w:rsidR="00773BC4">
        <w:t xml:space="preserve">a </w:t>
      </w:r>
      <w:r w:rsidR="000E2D96">
        <w:t>necessary and sufficient</w:t>
      </w:r>
      <w:r w:rsidR="00773BC4">
        <w:t xml:space="preserve"> condition</w:t>
      </w:r>
      <w:r w:rsidR="000E2D96">
        <w:t xml:space="preserve"> for </w:t>
      </w:r>
      <w:r w:rsidR="000E2D96">
        <w:lastRenderedPageBreak/>
        <w:t xml:space="preserve">value </w:t>
      </w:r>
      <w:r w:rsidR="006F120B">
        <w:t>maximization</w:t>
      </w:r>
      <w:r w:rsidR="00E07CF7">
        <w:t xml:space="preserve"> </w:t>
      </w:r>
      <w:r w:rsidR="001749D3">
        <w:fldChar w:fldCharType="begin" w:fldLock="1"/>
      </w:r>
      <w:r w:rsidR="00FE6511">
        <w:instrText>ADDIN CSL_CITATION { "citationItems" : [ { "id" : "ITEM-1", "itemData" : { "author" : [ { "dropping-particle" : "", "family" : "Houthakker", "given" : "H. S.", "non-dropping-particle" : "", "parse-names" : false, "suffix" : "" } ], "container-title" : "Economica", "id" : "ITEM-1", "issue" : "66", "issued" : { "date-parts" : [ [ "1950" ] ] }, "page" : "159-174", "title" : "Revealed Preference and the Utility Function", "type" : "article-journal", "volume" : "17" }, "uris" : [ "http://www.mendeley.com/documents/?uuid=d3cd7109-8c1e-4b11-b370-6b5088bcbae6" ] } ], "mendeley" : { "previouslyFormattedCitation" : "(Houthakker, 1950)" }, "properties" : { "noteIndex" : 0 }, "schema" : "https://github.com/citation-style-language/schema/raw/master/csl-citation.json" }</w:instrText>
      </w:r>
      <w:r w:rsidR="001749D3">
        <w:fldChar w:fldCharType="separate"/>
      </w:r>
      <w:r w:rsidR="001749D3" w:rsidRPr="001749D3">
        <w:rPr>
          <w:noProof/>
        </w:rPr>
        <w:t>(Houthakker, 1950)</w:t>
      </w:r>
      <w:r w:rsidR="001749D3">
        <w:fldChar w:fldCharType="end"/>
      </w:r>
      <w:r w:rsidR="006F120B">
        <w:t>.</w:t>
      </w:r>
      <w:r w:rsidR="00BE0EA4">
        <w:t xml:space="preserve"> </w:t>
      </w:r>
      <w:r w:rsidR="00CD5447">
        <w:t xml:space="preserve">Transitivity of preferences is embraced by most individuals as a desirable </w:t>
      </w:r>
      <w:r w:rsidR="00274510">
        <w:t>property of a choice process</w:t>
      </w:r>
      <w:r w:rsidR="00CA16EC">
        <w:t>; that is, m</w:t>
      </w:r>
      <w:r w:rsidR="00CD5447">
        <w:t>ost peop</w:t>
      </w:r>
      <w:r w:rsidR="00383A71">
        <w:t>le will change intransitive choi</w:t>
      </w:r>
      <w:r w:rsidR="00CD5447">
        <w:t xml:space="preserve">ce patterns to transitive </w:t>
      </w:r>
      <w:proofErr w:type="gramStart"/>
      <w:r w:rsidR="00CD5447">
        <w:t>ones</w:t>
      </w:r>
      <w:r w:rsidR="00D808E4">
        <w:t xml:space="preserve"> </w:t>
      </w:r>
      <w:r w:rsidR="00CD5447">
        <w:t xml:space="preserve"> </w:t>
      </w:r>
      <w:r w:rsidR="00773BC4">
        <w:t>when</w:t>
      </w:r>
      <w:proofErr w:type="gramEnd"/>
      <w:r w:rsidR="00773BC4">
        <w:t xml:space="preserve"> confronted with their intransitive choices</w:t>
      </w:r>
      <w:r w:rsidR="00383A71">
        <w:t xml:space="preserve"> </w:t>
      </w:r>
      <w:r w:rsidR="001749D3">
        <w:fldChar w:fldCharType="begin" w:fldLock="1"/>
      </w:r>
      <w:r w:rsidR="00FE6511">
        <w:instrText>ADDIN CSL_CITATION { "citationItems" : [ { "id" : "ITEM-1", "itemData" : { "DOI" : "10.1016/j.obhdp.2007.02.001", "ISSN" : "07495978", "author" : [ { "dropping-particle" : "", "family" : "Birnbaum", "given" : "Michael H.", "non-dropping-particle" : "", "parse-names" : false, "suffix" : "" }, { "dropping-particle" : "", "family" : "Gutierrez", "given" : "Roman J.", "non-dropping-particle" : "", "parse-names" : false, "suffix" : "" } ], "container-title" : "Organizational Behavior and Human Decision Processes", "id" : "ITEM-1", "issue" : "1", "issued" : { "date-parts" : [ [ "2007", "9" ] ] }, "page" : "96-112", "title" : "Testing for intransitivity of preferences predicted by a lexicographic semi-order", "type" : "article-journal", "volume" : "104" }, "uris" : [ "http://www.mendeley.com/documents/?uuid=ea82d82c-450f-4c88-af74-a5305eeed73e" ] } ], "mendeley" : { "previouslyFormattedCitation" : "(Birnbaum &amp; Gutierrez, 2007)" }, "properties" : { "noteIndex" : 0 }, "schema" : "https://github.com/citation-style-language/schema/raw/master/csl-citation.json" }</w:instrText>
      </w:r>
      <w:r w:rsidR="001749D3">
        <w:fldChar w:fldCharType="separate"/>
      </w:r>
      <w:r w:rsidR="001749D3" w:rsidRPr="001749D3">
        <w:rPr>
          <w:noProof/>
        </w:rPr>
        <w:t>(Birnbaum &amp; Gutierrez, 2007)</w:t>
      </w:r>
      <w:r w:rsidR="001749D3">
        <w:fldChar w:fldCharType="end"/>
      </w:r>
      <w:r w:rsidR="002C1833">
        <w:t xml:space="preserve">. </w:t>
      </w:r>
      <w:r w:rsidR="00383A71">
        <w:t xml:space="preserve"> </w:t>
      </w:r>
    </w:p>
    <w:p w14:paraId="4D356EF0" w14:textId="02B3B827" w:rsidR="0062772B" w:rsidRDefault="00582DD2" w:rsidP="007F471C">
      <w:pPr>
        <w:pStyle w:val="BodyText"/>
      </w:pPr>
      <w:r>
        <w:t>P</w:t>
      </w:r>
      <w:r w:rsidR="0062772B">
        <w:t xml:space="preserve">atients with </w:t>
      </w:r>
      <w:r w:rsidR="00C017A4">
        <w:t xml:space="preserve">lesions in the </w:t>
      </w:r>
      <w:r w:rsidR="0062772B">
        <w:t xml:space="preserve">ventromedial frontal lobe </w:t>
      </w:r>
      <w:r w:rsidR="00527F5C">
        <w:t xml:space="preserve">in </w:t>
      </w:r>
      <w:r w:rsidR="0062772B">
        <w:t xml:space="preserve">areas known to be involved in the expression of value </w:t>
      </w:r>
      <w:r w:rsidR="00773BC4">
        <w:t>ha</w:t>
      </w:r>
      <w:r>
        <w:t>ve</w:t>
      </w:r>
      <w:r w:rsidR="00773BC4">
        <w:t xml:space="preserve"> shown a</w:t>
      </w:r>
      <w:r w:rsidR="00E77D08">
        <w:t xml:space="preserve"> </w:t>
      </w:r>
      <w:r w:rsidR="00527F5C">
        <w:t xml:space="preserve">greater </w:t>
      </w:r>
      <w:r w:rsidR="0062772B">
        <w:t>frequency of intransitivit</w:t>
      </w:r>
      <w:r w:rsidR="00970F82">
        <w:t>y</w:t>
      </w:r>
      <w:r w:rsidR="00993D2D">
        <w:t xml:space="preserve"> for </w:t>
      </w:r>
      <w:r w:rsidR="00527F5C">
        <w:t xml:space="preserve">choices between </w:t>
      </w:r>
      <w:r w:rsidR="00993D2D">
        <w:t xml:space="preserve">gambles </w:t>
      </w:r>
      <w:r w:rsidR="001749D3">
        <w:fldChar w:fldCharType="begin" w:fldLock="1"/>
      </w:r>
      <w:r w:rsidR="00FE6511">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"mendeley" : { "previouslyFormattedCitation" : "(Camille et al., 2011)" }, "properties" : { "noteIndex" : 0 }, "schema" : "https://github.com/citation-style-language/schema/raw/master/csl-citation.json" }</w:instrText>
      </w:r>
      <w:r w:rsidR="001749D3">
        <w:fldChar w:fldCharType="separate"/>
      </w:r>
      <w:r w:rsidR="001749D3" w:rsidRPr="001749D3">
        <w:rPr>
          <w:noProof/>
        </w:rPr>
        <w:t>(Camille et al., 2011)</w:t>
      </w:r>
      <w:r w:rsidR="001749D3">
        <w:fldChar w:fldCharType="end"/>
      </w:r>
      <w:r w:rsidR="00993D2D">
        <w:t xml:space="preserve"> and </w:t>
      </w:r>
      <w:r w:rsidR="00527F5C">
        <w:t xml:space="preserve">for </w:t>
      </w:r>
      <w:r w:rsidR="00993D2D">
        <w:t xml:space="preserve">preferences for food, colors, and people </w:t>
      </w:r>
      <w:r w:rsidR="001749D3">
        <w:fldChar w:fldCharType="begin" w:fldLock="1"/>
      </w:r>
      <w:r w:rsidR="00FE6511">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"mendeley" : { "previouslyFormattedCitation" : "(Fellows &amp; Farah, 2007)" }, "properties" : { "noteIndex" : 0 }, "schema" : "https://github.com/citation-style-language/schema/raw/master/csl-citation.json" }</w:instrText>
      </w:r>
      <w:r w:rsidR="001749D3">
        <w:fldChar w:fldCharType="separate"/>
      </w:r>
      <w:r w:rsidR="001749D3" w:rsidRPr="001749D3">
        <w:rPr>
          <w:noProof/>
        </w:rPr>
        <w:t>(Fellows &amp; Farah, 2007)</w:t>
      </w:r>
      <w:r w:rsidR="001749D3">
        <w:fldChar w:fldCharType="end"/>
      </w:r>
      <w:r w:rsidR="0062772B">
        <w:t>.</w:t>
      </w:r>
      <w:r w:rsidR="00597354">
        <w:t xml:space="preserve">  T</w:t>
      </w:r>
      <w:r w:rsidR="00993D2D">
        <w:t xml:space="preserve">he latter </w:t>
      </w:r>
      <w:r w:rsidR="00527F5C">
        <w:t>study</w:t>
      </w:r>
      <w:r w:rsidR="00597354">
        <w:t xml:space="preserve"> included an important control: A</w:t>
      </w:r>
      <w:r w:rsidR="00993D2D">
        <w:t xml:space="preserve">n increase in intransitivity was not observed for perceptual </w:t>
      </w:r>
      <w:r w:rsidR="00597354">
        <w:t xml:space="preserve">judgments, suggesting that preferential tasks </w:t>
      </w:r>
      <w:r w:rsidR="00527F5C">
        <w:t>we</w:t>
      </w:r>
      <w:r w:rsidR="00597354">
        <w:t xml:space="preserve">re uniquely affected.  </w:t>
      </w:r>
    </w:p>
    <w:p w14:paraId="15EDC9BA" w14:textId="204D40D3" w:rsidR="00597354" w:rsidRDefault="00527F5C" w:rsidP="007F471C">
      <w:pPr>
        <w:pStyle w:val="BodyText"/>
      </w:pPr>
      <w:r>
        <w:t>We ad</w:t>
      </w:r>
      <w:r w:rsidR="00773BC4">
        <w:t>o</w:t>
      </w:r>
      <w:r>
        <w:t>pt th</w:t>
      </w:r>
      <w:r w:rsidR="00773BC4">
        <w:t>is</w:t>
      </w:r>
      <w:r>
        <w:t xml:space="preserve"> paradigm but examine the effect of damage to the hippocampus, an area</w:t>
      </w:r>
      <w:r w:rsidR="00773BC4">
        <w:t xml:space="preserve"> that </w:t>
      </w:r>
      <w:r w:rsidR="00582DD2">
        <w:t>ha</w:t>
      </w:r>
      <w:r w:rsidR="00773BC4">
        <w:t xml:space="preserve">s not </w:t>
      </w:r>
      <w:r w:rsidR="00582DD2">
        <w:t xml:space="preserve">been </w:t>
      </w:r>
      <w:r w:rsidR="00773BC4">
        <w:t xml:space="preserve">a focus of research </w:t>
      </w:r>
      <w:r w:rsidR="00582DD2">
        <w:t>o</w:t>
      </w:r>
      <w:r w:rsidR="00773BC4">
        <w:t xml:space="preserve">n value </w:t>
      </w:r>
      <w:r w:rsidR="00582DD2">
        <w:t>determination</w:t>
      </w:r>
      <w:r w:rsidR="00773BC4">
        <w:t xml:space="preserve">, </w:t>
      </w:r>
      <w:r>
        <w:t>but</w:t>
      </w:r>
      <w:r w:rsidR="00582DD2">
        <w:t xml:space="preserve"> that is</w:t>
      </w:r>
      <w:r>
        <w:t xml:space="preserve">, according to our hypothesis, </w:t>
      </w:r>
      <w:r w:rsidR="00773BC4">
        <w:t>an</w:t>
      </w:r>
      <w:r>
        <w:t xml:space="preserve"> </w:t>
      </w:r>
      <w:r w:rsidR="00773BC4">
        <w:t xml:space="preserve">essential </w:t>
      </w:r>
      <w:r>
        <w:t>input to</w:t>
      </w:r>
      <w:r w:rsidR="00773BC4">
        <w:t xml:space="preserve"> </w:t>
      </w:r>
      <w:r w:rsidR="00582DD2">
        <w:t>many</w:t>
      </w:r>
      <w:r w:rsidR="00773BC4">
        <w:t xml:space="preserve"> kinds of</w:t>
      </w:r>
      <w:r>
        <w:t xml:space="preserve"> value calculation. In particular, o</w:t>
      </w:r>
      <w:r w:rsidR="00597354">
        <w:t xml:space="preserve">ur task examines binary choices among 20 common candy bars, a product familiar and interesting to participants.  We </w:t>
      </w:r>
      <w:r>
        <w:t xml:space="preserve">also </w:t>
      </w:r>
      <w:r w:rsidR="00597354">
        <w:t>include</w:t>
      </w:r>
      <w:r>
        <w:t>d</w:t>
      </w:r>
      <w:r w:rsidR="00597354">
        <w:t xml:space="preserve"> a control judgment, </w:t>
      </w:r>
      <w:r w:rsidR="00582DD2">
        <w:t xml:space="preserve">presenting </w:t>
      </w:r>
      <w:r w:rsidR="00597354">
        <w:t xml:space="preserve">respondents </w:t>
      </w:r>
      <w:r w:rsidR="00582DD2">
        <w:t xml:space="preserve">with pairs of numbers and asking them </w:t>
      </w:r>
      <w:r>
        <w:t xml:space="preserve">to judge </w:t>
      </w:r>
      <w:r w:rsidR="00597354">
        <w:t xml:space="preserve">which </w:t>
      </w:r>
      <w:r>
        <w:t xml:space="preserve">of </w:t>
      </w:r>
      <w:r w:rsidR="00582DD2">
        <w:t xml:space="preserve">the </w:t>
      </w:r>
      <w:r>
        <w:t xml:space="preserve">two </w:t>
      </w:r>
      <w:r w:rsidR="00582DD2">
        <w:t>i</w:t>
      </w:r>
      <w:r w:rsidR="00597354">
        <w:t>s bigger.</w:t>
      </w:r>
      <w:r>
        <w:t xml:space="preserve"> In both cases our dependent measure was the transitivity of (preference or magnitude) judgments. </w:t>
      </w:r>
    </w:p>
    <w:p w14:paraId="5E60A48F" w14:textId="77777777" w:rsidR="006F718C" w:rsidRPr="00DE1275" w:rsidRDefault="006F718C" w:rsidP="007F471C">
      <w:pPr>
        <w:pStyle w:val="Heading1"/>
        <w:rPr>
          <w:rFonts w:ascii="Times New Roman" w:hAnsi="Times New Roman" w:cs="Times New Roman"/>
          <w:color w:val="auto"/>
        </w:rPr>
      </w:pPr>
      <w:r w:rsidRPr="00DE1275">
        <w:rPr>
          <w:rFonts w:ascii="Times New Roman" w:hAnsi="Times New Roman" w:cs="Times New Roman"/>
          <w:color w:val="auto"/>
        </w:rPr>
        <w:t xml:space="preserve">Methods </w:t>
      </w:r>
    </w:p>
    <w:p w14:paraId="3C95E06F" w14:textId="665EFF6F" w:rsidR="006F718C" w:rsidRDefault="006F718C" w:rsidP="007F471C">
      <w:r w:rsidRPr="006F718C">
        <w:t xml:space="preserve">Thirty-one patients </w:t>
      </w:r>
      <w:r w:rsidR="00711A77">
        <w:t xml:space="preserve">suffering from mesial temporal lobe epilepsy </w:t>
      </w:r>
      <w:r w:rsidRPr="006F718C">
        <w:t>with clinically diagnosed</w:t>
      </w:r>
      <w:r w:rsidR="003F068E">
        <w:t xml:space="preserve"> </w:t>
      </w:r>
      <w:proofErr w:type="spellStart"/>
      <w:r w:rsidR="00241090">
        <w:t>uni</w:t>
      </w:r>
      <w:proofErr w:type="spellEnd"/>
      <w:r w:rsidR="00241090">
        <w:t xml:space="preserve">- </w:t>
      </w:r>
      <w:r w:rsidR="003F068E">
        <w:t>(</w:t>
      </w:r>
      <w:proofErr w:type="spellStart"/>
      <w:r w:rsidR="003F068E">
        <w:t>left</w:t>
      </w:r>
      <w:proofErr w:type="gramStart"/>
      <w:r w:rsidR="003F068E">
        <w:t>:n</w:t>
      </w:r>
      <w:proofErr w:type="spellEnd"/>
      <w:proofErr w:type="gramEnd"/>
      <w:r w:rsidR="003F068E">
        <w:t>=14;right:n=8) or bilateral (n=9)</w:t>
      </w:r>
      <w:r w:rsidRPr="006F718C">
        <w:t xml:space="preserve"> hippocampal sclerosis from the </w:t>
      </w:r>
      <w:proofErr w:type="spellStart"/>
      <w:r w:rsidRPr="006F718C">
        <w:t>presurgical</w:t>
      </w:r>
      <w:proofErr w:type="spellEnd"/>
      <w:r w:rsidRPr="006F718C">
        <w:t xml:space="preserve"> program at the Department of </w:t>
      </w:r>
      <w:proofErr w:type="spellStart"/>
      <w:r w:rsidRPr="006F718C">
        <w:t>Epileptology</w:t>
      </w:r>
      <w:proofErr w:type="spellEnd"/>
      <w:r w:rsidRPr="006F718C">
        <w:t xml:space="preserve"> in Bonn were included in the study (MTL). </w:t>
      </w:r>
      <w:r w:rsidR="00527F5C">
        <w:t xml:space="preserve">Two </w:t>
      </w:r>
      <w:r w:rsidRPr="006F718C">
        <w:t>control groups</w:t>
      </w:r>
      <w:r w:rsidR="00527F5C">
        <w:t xml:space="preserve"> consisted of</w:t>
      </w:r>
      <w:r w:rsidRPr="006F718C">
        <w:t xml:space="preserve"> thirty patients with </w:t>
      </w:r>
      <w:proofErr w:type="spellStart"/>
      <w:r w:rsidRPr="006F718C">
        <w:t>extratemporal</w:t>
      </w:r>
      <w:proofErr w:type="spellEnd"/>
      <w:r w:rsidRPr="006F718C">
        <w:t xml:space="preserve"> lobe epilepsy (ETL) and thirty healthy control subjects (CON)</w:t>
      </w:r>
      <w:r w:rsidR="00527F5C">
        <w:t>, respectively</w:t>
      </w:r>
      <w:r w:rsidR="007C22EB">
        <w:t xml:space="preserve"> (please see </w:t>
      </w:r>
      <w:proofErr w:type="spellStart"/>
      <w:r w:rsidR="007C22EB">
        <w:t>Supplemantary</w:t>
      </w:r>
      <w:proofErr w:type="spellEnd"/>
      <w:r w:rsidR="007C22EB">
        <w:t xml:space="preserve"> Material for data cleaning procedures)</w:t>
      </w:r>
      <w:r w:rsidRPr="006F718C">
        <w:t xml:space="preserve">. </w:t>
      </w:r>
      <w:r>
        <w:t xml:space="preserve">The </w:t>
      </w:r>
      <w:proofErr w:type="gramStart"/>
      <w:r>
        <w:t>study was approved by the local ethics committee of the University of Bonn</w:t>
      </w:r>
      <w:proofErr w:type="gramEnd"/>
      <w:r w:rsidR="00CD7257">
        <w:t xml:space="preserve"> and the Institutional Review Board at Columbia University</w:t>
      </w:r>
      <w:r w:rsidR="00946650">
        <w:t xml:space="preserve"> (IRB-AAAB1301)</w:t>
      </w:r>
      <w:r>
        <w:t xml:space="preserve"> and all </w:t>
      </w:r>
      <w:r>
        <w:lastRenderedPageBreak/>
        <w:t>subjects gave their written informed consent.</w:t>
      </w:r>
      <w:r w:rsidR="00C067B5">
        <w:t xml:space="preserve"> The three groups did not differ with respect to age or gender (see Table </w:t>
      </w:r>
      <w:r w:rsidR="0003233C">
        <w:t xml:space="preserve">S1 </w:t>
      </w:r>
      <w:r w:rsidR="00C067B5">
        <w:t>for details).</w:t>
      </w:r>
    </w:p>
    <w:p w14:paraId="5CCFDE09" w14:textId="77777777" w:rsidR="006F718C" w:rsidRPr="00DE1275" w:rsidRDefault="006F718C" w:rsidP="007F471C">
      <w:pPr>
        <w:pStyle w:val="Heading1"/>
        <w:rPr>
          <w:rFonts w:ascii="Times New Roman" w:hAnsi="Times New Roman" w:cs="Times New Roman"/>
          <w:color w:val="auto"/>
        </w:rPr>
      </w:pPr>
      <w:r w:rsidRPr="00DE1275">
        <w:rPr>
          <w:rFonts w:ascii="Times New Roman" w:hAnsi="Times New Roman" w:cs="Times New Roman"/>
          <w:color w:val="auto"/>
        </w:rPr>
        <w:t>Behavioral experiment</w:t>
      </w:r>
    </w:p>
    <w:p w14:paraId="2D85E5B3" w14:textId="19A6925A" w:rsidR="006F718C" w:rsidRDefault="006F718C" w:rsidP="007F471C">
      <w:r w:rsidRPr="006F718C">
        <w:t xml:space="preserve">Each </w:t>
      </w:r>
      <w:r w:rsidR="00241090">
        <w:t>respondent</w:t>
      </w:r>
      <w:r w:rsidR="00241090" w:rsidRPr="006F718C">
        <w:t xml:space="preserve"> </w:t>
      </w:r>
      <w:r w:rsidRPr="006F718C">
        <w:t>made a series of binary choices on a computer between pairs of candy bars</w:t>
      </w:r>
      <w:r w:rsidR="00596529">
        <w:t>, presented pictorially as shown in Fig.1,</w:t>
      </w:r>
      <w:r w:rsidRPr="006F718C">
        <w:t xml:space="preserve"> drawn randomly out of </w:t>
      </w:r>
      <w:r w:rsidR="00596529">
        <w:t xml:space="preserve">a set of </w:t>
      </w:r>
      <w:r w:rsidRPr="006F718C">
        <w:t>twenty</w:t>
      </w:r>
      <w:r w:rsidR="00241090">
        <w:t>. E</w:t>
      </w:r>
      <w:r w:rsidRPr="006F718C">
        <w:t xml:space="preserve">ach combination </w:t>
      </w:r>
      <w:r w:rsidR="00241090">
        <w:t xml:space="preserve">was </w:t>
      </w:r>
      <w:r w:rsidRPr="006F718C">
        <w:t>presented once, resulting in 190 choices</w:t>
      </w:r>
      <w:r w:rsidR="00060F69">
        <w:t>, with a different random order for each participant</w:t>
      </w:r>
      <w:r w:rsidRPr="006F718C">
        <w:t xml:space="preserve">. This procedure </w:t>
      </w:r>
      <w:r w:rsidR="00274510">
        <w:t>was similar to that used to examine the effect of ventromedial frontal lobe damage</w:t>
      </w:r>
      <w:r w:rsidR="00596529">
        <w:t xml:space="preserve"> on choice used by</w:t>
      </w:r>
      <w:r w:rsidR="00B92D3C">
        <w:fldChar w:fldCharType="begin" w:fldLock="1"/>
      </w:r>
      <w:r w:rsidR="00FE6511">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 Camille et al. (2011), Fellows and Farah (2007) and Fellows (2006", "previouslyFormattedCitation" : "(Camille et al., 2011; Fellows &amp; Farah, 2007; Fellows, 2006)" }, "properties" : { "noteIndex" : 0 }, "schema" : "https://github.com/citation-style-language/schema/raw/master/csl-citation.json" }</w:instrText>
      </w:r>
      <w:r w:rsidR="00B92D3C">
        <w:fldChar w:fldCharType="separate"/>
      </w:r>
      <w:r w:rsidR="00665890">
        <w:rPr>
          <w:noProof/>
        </w:rPr>
        <w:t xml:space="preserve"> </w:t>
      </w:r>
      <w:r w:rsidR="00B92D3C" w:rsidRPr="00B92D3C">
        <w:rPr>
          <w:noProof/>
        </w:rPr>
        <w:t>Camille et al.</w:t>
      </w:r>
      <w:r w:rsidR="00596529">
        <w:rPr>
          <w:noProof/>
        </w:rPr>
        <w:t xml:space="preserve"> (</w:t>
      </w:r>
      <w:r w:rsidR="00B92D3C" w:rsidRPr="00B92D3C">
        <w:rPr>
          <w:noProof/>
        </w:rPr>
        <w:t>2011</w:t>
      </w:r>
      <w:r w:rsidR="00596529">
        <w:rPr>
          <w:noProof/>
        </w:rPr>
        <w:t>),</w:t>
      </w:r>
      <w:r w:rsidR="00B92D3C" w:rsidRPr="00B92D3C">
        <w:rPr>
          <w:noProof/>
        </w:rPr>
        <w:t xml:space="preserve"> Fellows </w:t>
      </w:r>
      <w:r w:rsidR="00241090">
        <w:rPr>
          <w:noProof/>
        </w:rPr>
        <w:t>and</w:t>
      </w:r>
      <w:r w:rsidR="00B92D3C" w:rsidRPr="00B92D3C">
        <w:rPr>
          <w:noProof/>
        </w:rPr>
        <w:t xml:space="preserve"> Farah</w:t>
      </w:r>
      <w:r w:rsidR="00596529">
        <w:rPr>
          <w:noProof/>
        </w:rPr>
        <w:t xml:space="preserve"> (</w:t>
      </w:r>
      <w:r w:rsidR="00B92D3C" w:rsidRPr="00B92D3C">
        <w:rPr>
          <w:noProof/>
        </w:rPr>
        <w:t>2007</w:t>
      </w:r>
      <w:r w:rsidR="00596529">
        <w:rPr>
          <w:noProof/>
        </w:rPr>
        <w:t>) and</w:t>
      </w:r>
      <w:r w:rsidR="00B92D3C" w:rsidRPr="00B92D3C">
        <w:rPr>
          <w:noProof/>
        </w:rPr>
        <w:t xml:space="preserve"> Fellows</w:t>
      </w:r>
      <w:r w:rsidR="00596529">
        <w:rPr>
          <w:noProof/>
        </w:rPr>
        <w:t xml:space="preserve"> (</w:t>
      </w:r>
      <w:r w:rsidR="00B92D3C" w:rsidRPr="00B92D3C">
        <w:rPr>
          <w:noProof/>
        </w:rPr>
        <w:t>2006</w:t>
      </w:r>
      <w:r w:rsidR="00B92D3C">
        <w:fldChar w:fldCharType="end"/>
      </w:r>
      <w:r w:rsidR="00596529">
        <w:t>)</w:t>
      </w:r>
      <w:r w:rsidRPr="006F718C">
        <w:t xml:space="preserve">. </w:t>
      </w:r>
      <w:r w:rsidR="004E0A88">
        <w:t>I</w:t>
      </w:r>
      <w:r w:rsidR="00596529">
        <w:t>n</w:t>
      </w:r>
      <w:r w:rsidRPr="006F718C">
        <w:t xml:space="preserve"> a control task</w:t>
      </w:r>
      <w:r w:rsidR="00596529">
        <w:t>,</w:t>
      </w:r>
      <w:r w:rsidRPr="006F718C">
        <w:t xml:space="preserve"> subjects were presented with </w:t>
      </w:r>
      <w:r w:rsidR="00241090">
        <w:t xml:space="preserve">pairs of </w:t>
      </w:r>
      <w:r w:rsidRPr="006F718C">
        <w:t>numbers</w:t>
      </w:r>
      <w:r w:rsidR="00241090">
        <w:t>, randomly drawn from the range of</w:t>
      </w:r>
      <w:r w:rsidRPr="006F718C">
        <w:t xml:space="preserve"> one to twenty</w:t>
      </w:r>
      <w:r w:rsidR="00241090">
        <w:t>,</w:t>
      </w:r>
      <w:r w:rsidRPr="006F718C">
        <w:t xml:space="preserve"> and had to judg</w:t>
      </w:r>
      <w:r w:rsidR="00596529">
        <w:t>e</w:t>
      </w:r>
      <w:r w:rsidRPr="006F718C">
        <w:t xml:space="preserve"> which number was larger.</w:t>
      </w:r>
      <w:r w:rsidR="00596529">
        <w:t xml:space="preserve"> </w:t>
      </w:r>
      <w:r w:rsidR="00CD7257">
        <w:t>J</w:t>
      </w:r>
      <w:r w:rsidR="00596529">
        <w:t xml:space="preserve">udgment inconsistency in triplets of magnitude </w:t>
      </w:r>
      <w:r w:rsidR="00CD7257">
        <w:t>was computed identically</w:t>
      </w:r>
      <w:r w:rsidR="00241090">
        <w:t xml:space="preserve"> for the two tasks</w:t>
      </w:r>
      <w:r w:rsidR="00CD7257">
        <w:t>.</w:t>
      </w:r>
      <w:r w:rsidR="00596529">
        <w:t xml:space="preserve"> </w:t>
      </w:r>
      <w:r w:rsidRPr="006F718C">
        <w:t xml:space="preserve">Subjects </w:t>
      </w:r>
      <w:r w:rsidR="00596529">
        <w:t xml:space="preserve">knew that they would </w:t>
      </w:r>
      <w:r w:rsidRPr="006F718C">
        <w:t>receive the</w:t>
      </w:r>
      <w:r w:rsidR="00DC28E9">
        <w:t>ir</w:t>
      </w:r>
      <w:r w:rsidRPr="006F718C">
        <w:t xml:space="preserve"> choice </w:t>
      </w:r>
      <w:r w:rsidR="00DC28E9">
        <w:t>from</w:t>
      </w:r>
      <w:r w:rsidR="00DC28E9" w:rsidRPr="006F718C">
        <w:t xml:space="preserve"> </w:t>
      </w:r>
      <w:r w:rsidRPr="006F718C">
        <w:t xml:space="preserve">one </w:t>
      </w:r>
      <w:r w:rsidR="00A141E1" w:rsidRPr="006F718C">
        <w:t>random</w:t>
      </w:r>
      <w:r w:rsidR="00A141E1">
        <w:t>ly</w:t>
      </w:r>
      <w:r w:rsidR="00A141E1" w:rsidRPr="006F718C">
        <w:t xml:space="preserve"> </w:t>
      </w:r>
      <w:r w:rsidR="00A141E1">
        <w:t>selected</w:t>
      </w:r>
      <w:r w:rsidR="00DC28E9">
        <w:t xml:space="preserve"> </w:t>
      </w:r>
      <w:r w:rsidR="00596529">
        <w:t xml:space="preserve">candy bar choice </w:t>
      </w:r>
      <w:r w:rsidRPr="006F718C">
        <w:t>trial</w:t>
      </w:r>
      <w:r w:rsidR="00596529">
        <w:t>,</w:t>
      </w:r>
      <w:r w:rsidRPr="006F718C">
        <w:t xml:space="preserve"> </w:t>
      </w:r>
      <w:r w:rsidR="00DC28E9">
        <w:t xml:space="preserve">in addition to </w:t>
      </w:r>
      <w:r w:rsidRPr="006F718C">
        <w:t>a participation fee of 10 €.</w:t>
      </w:r>
      <w:r>
        <w:t xml:space="preserve">  </w:t>
      </w:r>
    </w:p>
    <w:p w14:paraId="04C9C31F" w14:textId="77777777" w:rsidR="006F718C" w:rsidRDefault="006F718C" w:rsidP="007F471C"/>
    <w:p w14:paraId="4B4F2D7D" w14:textId="151FCFBB" w:rsidR="002612C9" w:rsidRDefault="00E16226" w:rsidP="00E16226">
      <w:pPr>
        <w:jc w:val="center"/>
      </w:pPr>
      <w:r>
        <w:t>-------- Figure 1 --------</w:t>
      </w:r>
    </w:p>
    <w:p w14:paraId="7DDA6C35" w14:textId="77777777" w:rsidR="006F718C" w:rsidRPr="00DE1275" w:rsidRDefault="006F718C" w:rsidP="007F471C">
      <w:pPr>
        <w:pStyle w:val="Heading1"/>
        <w:rPr>
          <w:rFonts w:ascii="Times New Roman" w:hAnsi="Times New Roman" w:cs="Times New Roman"/>
          <w:color w:val="auto"/>
        </w:rPr>
      </w:pPr>
      <w:r w:rsidRPr="00DE1275">
        <w:rPr>
          <w:rFonts w:ascii="Times New Roman" w:hAnsi="Times New Roman" w:cs="Times New Roman"/>
          <w:color w:val="auto"/>
        </w:rPr>
        <w:t>MR sequence and analysis</w:t>
      </w:r>
    </w:p>
    <w:p w14:paraId="3F7615EE" w14:textId="5CA672D6" w:rsidR="0099404B" w:rsidRDefault="006F718C" w:rsidP="007F471C">
      <w:r w:rsidRPr="006F718C">
        <w:t xml:space="preserve">For a </w:t>
      </w:r>
      <w:r w:rsidR="00327A7E">
        <w:t xml:space="preserve">random </w:t>
      </w:r>
      <w:r w:rsidRPr="006F718C">
        <w:t xml:space="preserve">subgroup of the patients with </w:t>
      </w:r>
      <w:r w:rsidR="005B4F43">
        <w:t xml:space="preserve">unilateral </w:t>
      </w:r>
      <w:r w:rsidRPr="006F718C">
        <w:t>hippocampal sclerosis</w:t>
      </w:r>
      <w:r w:rsidR="005B4F43">
        <w:t xml:space="preserve"> (n=16)</w:t>
      </w:r>
      <w:r w:rsidRPr="006F718C">
        <w:t>, a 3D-T1 weighted high-resolution data</w:t>
      </w:r>
      <w:r w:rsidR="007517B9">
        <w:t xml:space="preserve"> </w:t>
      </w:r>
      <w:r w:rsidRPr="006F718C">
        <w:t>set</w:t>
      </w:r>
      <w:r w:rsidR="008757A7">
        <w:t xml:space="preserve"> (</w:t>
      </w:r>
      <w:r w:rsidR="008757A7" w:rsidRPr="008757A7">
        <w:t>MP-RAGE, voxel size 1x1x1mm, repetition time 1570ms, echo time 3.42ms, flip angle 15°, field of view 256mm x 256mm</w:t>
      </w:r>
      <w:r w:rsidR="008757A7">
        <w:t>)</w:t>
      </w:r>
      <w:r w:rsidRPr="006F718C">
        <w:t xml:space="preserve"> was available for volumetric measurement of the hippocampus</w:t>
      </w:r>
      <w:r w:rsidR="00905821">
        <w:t xml:space="preserve">. This was done in a fully automated manner by means of </w:t>
      </w:r>
      <w:r w:rsidR="00905821" w:rsidRPr="00207939">
        <w:t xml:space="preserve">the </w:t>
      </w:r>
      <w:proofErr w:type="spellStart"/>
      <w:r w:rsidR="00905821" w:rsidRPr="00207939">
        <w:t>FreeSurfer</w:t>
      </w:r>
      <w:proofErr w:type="spellEnd"/>
      <w:r w:rsidR="00905821" w:rsidRPr="00207939">
        <w:t xml:space="preserve"> image analysis suite (Version 5.1.0, </w:t>
      </w:r>
      <w:proofErr w:type="spellStart"/>
      <w:r w:rsidR="00905821" w:rsidRPr="00207939">
        <w:t>Martinos</w:t>
      </w:r>
      <w:proofErr w:type="spellEnd"/>
      <w:r w:rsidR="00905821" w:rsidRPr="00207939">
        <w:t xml:space="preserve"> Center, Harvard University, Boston, MA, U.S.A.) </w:t>
      </w:r>
      <w:r w:rsidR="00665890">
        <w:fldChar w:fldCharType="begin" w:fldLock="1"/>
      </w:r>
      <w:r w:rsidR="00FE6511">
        <w:instrText>ADDIN CSL_CITATION { "citationItems" : [ { "id" : "ITEM-1", "itemData" : { "DOI" : "10.1016/S0896-6273(02)00569-X", "ISBN" : "0896-6273 (Print)", "ISSN" : "08966273", "PMID" : "11832223", "abstract" : "We present a technique for automatically assigning a neuroanatomical label to each voxel in an MRI volume based on probabilistic information automatically estimated from a manually labeled training set. In contrast to existing segmentation procedures that only label a small number of tissue classes, the current method assigns one of 37 labels to each voxel, including left and right caudate, putamen, pallidum, thalamus, lateral ventricles, hippocampus, and amygdala. The classification technique employs a registration procedure that is robust to anatomical variability, including the ventricular enlargement typically associated with neurological diseases and aging. The technique is shown to be comparable in accuracy to manual labeling, and of sufficient sensitivity to robustly detect changes in the volume of noncortical structures that presage the onset of probable Alzheimer's disease.", "author" : [ { "dropping-particle" : "", "family" : "Fischl", "given" : "Bruce", "non-dropping-particle" : "", "parse-names" : false, "suffix" : "" }, { "dropping-particle" : "", "family" : "Salat", "given" : "David H.", "non-dropping-particle" : "", "parse-names" : false, "suffix" : "" }, { "dropping-particle" : "", "family" : "Busa", "given" : "Evelina", "non-dropping-particle" : "", "parse-names" : false, "suffix" : "" }, { "dropping-particle" : "", "family" : "Albert", "given" : "Marilyn", "non-dropping-particle" : "", "parse-names" : false, "suffix" : "" }, { "dropping-particle" : "", "family" : "Dieterich", "given" : "Megan", "non-dropping-particle" : "", "parse-names" : false, "suffix" : "" }, { "dropping-particle" : "", "family" : "Haselgrove", "given" : "Christian", "non-dropping-particle" : "", "parse-names" : false, "suffix" : "" }, { "dropping-particle" : "", "family" : "Kouwe", "given" : "Andre", "non-dropping-particle" : "Van Der", "parse-names" : false, "suffix" : "" }, { "dropping-particle" : "", "family" : "Killiany", "given" : "Ron", "non-dropping-particle" : "", "parse-names" : false, "suffix" : "" }, { "dropping-particle" : "", "family" : "Kennedy", "given" : "David", "non-dropping-particle" : "", "parse-names" : false, "suffix" : "" }, { "dropping-particle" : "", "family" : "Klaveness", "given" : "Shuna", "non-dropping-particle" : "", "parse-names" : false, "suffix" : "" }, { "dropping-particle" : "", "family" : "Montillo", "given" : "Albert",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"Neuron", "id" : "ITEM-1", "issued" : { "date-parts" : [ [ "2002" ] ] }, "page" : "341-355", "title" : "Whole brain segmentation: Automated labeling of neuroanatomical structures in the human brain", "type" : "article-journal", "volume" : "33" }, "uris" : [ "http://www.mendeley.com/documents/?uuid=99e1b8c2-1efc-40e2-888a-a28402b127b5" ] }, { "id" : "ITEM-2", "itemData" : { "DOI" : "10.1093/cercor/bhg087", "ISBN" : "1047-3211 (Print)\\n1047-3211 (Linking)", "ISSN" : "1047-3211", "PMID" : "14654453", "abstract" : "We present a technique for automatically assigning a neuroanatomical label to each location on a cortical surface model based on probabilistic information estimated from a manually labeled training set. This procedure incorporates both geometric information derived from the cortical model, and neuroanatomical convention, as found in the training set. The result is a complete labeling of cortical sulci and gyri. Examples are given from two different training sets generated using different neuroanatomical conventions, illustrating the flexibility of the algorithm. The technique is shown to be comparable in accuracy to manual labeling.", "author" : [ { "dropping-particle" : "", "family" : "Fischl", "given" : "Bruce", "non-dropping-particle" : "", "parse-names" : false, "suffix" : "" }, { "dropping-particle" : "", "family" : "Kouwe", "given" : "Andr\u00e9", "non-dropping-particle" : "van der", "parse-names" : false, "suffix" : "" }, { "dropping-particle" : "", "family" : "Destrieux", "given" : "Christophe", "non-dropping-particle" : "", "parse-names" : false, "suffix" : "" }, { "dropping-particle" : "", "family" : "Halgren", "given" : "Eric", "non-dropping-particle" : "", "parse-names" : false, "suffix" : "" }, { "dropping-particle" : "", "family" : "S\u00e9gonne", "given" : "Florent", "non-dropping-particle" : "", "parse-names" : false, "suffix" : "" }, { "dropping-particle" : "", "family" : "Salat", "given" : "David H", "non-dropping-particle" : "", "parse-names" : false, "suffix" : "" }, { "dropping-particle" : "", "family" : "Busa", "given" : "Evelina", "non-dropping-particle" : "", "parse-names" : false, "suffix" : "" }, { "dropping-particle" : "", "family" : "Seidman", "given" : "Larry J", "non-dropping-particle" : "", "parse-names" : false, "suffix" : "" }, { "dropping-particle" : "", "family" : "Goldstein", "given" : "Jill", "non-dropping-particle" : "", "parse-names" : false, "suffix" : "" }, { "dropping-particle" : "", "family" : "Kennedy", "given" : "David", "non-dropping-particle" : "", "parse-names" : false, "suffix" : "" }, { "dropping-particle" : "", "family" : "Caviness", "given" : "Verne",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"Cerebral cortex (New York, N.Y. : 1991)", "id" : "ITEM-2", "issued" : { "date-parts" : [ [ "2004" ] ] }, "page" : "11-22", "title" : "Automatically parcellating the human cerebral cortex.", "type" : "article-journal", "volume" : "14" }, "uris" : [ "http://www.mendeley.com/documents/?uuid=ee23d9f1-edae-4227-b48f-71b2a441d36d" ] } ], "mendeley" : { "previouslyFormattedCitation" : "(Fischl et al., 2002, 2004)" }, "properties" : { "noteIndex" : 0 }, "schema" : "https://github.com/citation-style-language/schema/raw/master/csl-citation.json" }</w:instrText>
      </w:r>
      <w:r w:rsidR="00665890">
        <w:fldChar w:fldCharType="separate"/>
      </w:r>
      <w:proofErr w:type="gramStart"/>
      <w:r w:rsidR="00665890" w:rsidRPr="00665890">
        <w:rPr>
          <w:noProof/>
        </w:rPr>
        <w:t>(Fischl et al., 2002, 2004)</w:t>
      </w:r>
      <w:r w:rsidR="00665890">
        <w:fldChar w:fldCharType="end"/>
      </w:r>
      <w:r w:rsidR="004E0A88">
        <w:t>.</w:t>
      </w:r>
      <w:proofErr w:type="gramEnd"/>
      <w:r w:rsidR="00905821" w:rsidRPr="00207939">
        <w:t xml:space="preserve"> </w:t>
      </w:r>
      <w:r w:rsidRPr="006F718C">
        <w:t xml:space="preserve">Because of the high variance in </w:t>
      </w:r>
      <w:r w:rsidRPr="006F718C">
        <w:lastRenderedPageBreak/>
        <w:t>hippocampal volume between individuals, we used a lateral</w:t>
      </w:r>
      <w:r w:rsidR="006F4354">
        <w:t xml:space="preserve"> damage</w:t>
      </w:r>
      <w:r w:rsidRPr="006F718C">
        <w:t xml:space="preserve"> index of hippocampal volume </w:t>
      </w:r>
      <w:r w:rsidR="00EE02B2">
        <w:t xml:space="preserve">to express the extent of </w:t>
      </w:r>
      <w:r w:rsidRPr="006F718C">
        <w:t xml:space="preserve">unilateral hippocampal damage </w:t>
      </w:r>
      <w:r w:rsidR="00EE02B2">
        <w:t xml:space="preserve">in our MTL group:  </w:t>
      </w:r>
    </w:p>
    <w:p w14:paraId="30341BDC" w14:textId="43E6FAC1" w:rsidR="0099404B" w:rsidRDefault="00BA79AF" w:rsidP="007F471C">
      <m:oMathPara>
        <m:oMath>
          <m:r>
            <w:rPr>
              <w:rFonts w:ascii="Cambria Math" w:hAnsi="Cambria Math"/>
            </w:rPr>
            <m:t>LDI=abs</m:t>
          </m:r>
          <m:d>
            <m:dPr>
              <m:ctrlPr>
                <w:ins w:id="1" w:author="Ayse Zeynep Enkavi" w:date="2014-06-17T06:52:00Z">
                  <w:rPr>
                    <w:rFonts w:ascii="Cambria Math" w:hAnsi="Cambria Math"/>
                    <w:i/>
                  </w:rPr>
                </w:ins>
              </m:ctrlPr>
            </m:dPr>
            <m:e>
              <m:f>
                <m:fPr>
                  <m:ctrlPr>
                    <w:ins w:id="2" w:author="Ayse Zeynep Enkavi" w:date="2014-06-17T06:52:00Z">
                      <w:rPr>
                        <w:rFonts w:ascii="Cambria Math" w:hAnsi="Cambria Math"/>
                        <w:i/>
                      </w:rPr>
                    </w:ins>
                  </m:ctrlPr>
                </m:fPr>
                <m:num>
                  <m:sSub>
                    <m:sSubPr>
                      <m:ctrlPr>
                        <w:ins w:id="3" w:author="Ayse Zeynep Enkavi" w:date="2014-06-17T06:52:00Z">
                          <w:rPr>
                            <w:rFonts w:ascii="Cambria Math" w:hAnsi="Cambria Math"/>
                            <w:i/>
                          </w:rPr>
                        </w:ins>
                      </m:ctrlPr>
                    </m:sSubPr>
                    <m:e>
                      <w:ins w:id="4" w:author="Ayse Zeynep Enkavi" w:date="2014-06-17T06:52:00Z">
                        <m:r>
                          <w:rPr>
                            <w:rFonts w:ascii="Cambria Math" w:hAnsi="Cambria Math"/>
                          </w:rPr>
                          <m:t>V</m:t>
                        </m:r>
                      </w:ins>
                    </m:e>
                    <m:sub>
                      <w:ins w:id="5" w:author="Ayse Zeynep Enkavi" w:date="2014-06-17T06:52:00Z">
                        <m:r>
                          <w:rPr>
                            <w:rFonts w:ascii="Cambria Math" w:hAnsi="Cambria Math"/>
                          </w:rPr>
                          <m:t>Hippo_L</m:t>
                        </m:r>
                      </w:ins>
                    </m:sub>
                  </m:sSub>
                  <w:ins w:id="6" w:author="Ayse Zeynep Enkavi" w:date="2014-06-17T06:52:00Z">
                    <m:r>
                      <w:rPr>
                        <w:rFonts w:ascii="Cambria Math" w:hAnsi="Cambria Math"/>
                      </w:rPr>
                      <m:t>-</m:t>
                    </m:r>
                  </w:ins>
                  <m:sSub>
                    <m:sSubPr>
                      <m:ctrlPr>
                        <w:ins w:id="7" w:author="Ayse Zeynep Enkavi" w:date="2014-06-17T06:52:00Z">
                          <w:rPr>
                            <w:rFonts w:ascii="Cambria Math" w:hAnsi="Cambria Math"/>
                            <w:i/>
                          </w:rPr>
                        </w:ins>
                      </m:ctrlPr>
                    </m:sSubPr>
                    <m:e>
                      <w:ins w:id="8" w:author="Ayse Zeynep Enkavi" w:date="2014-06-17T06:52:00Z">
                        <m:r>
                          <w:rPr>
                            <w:rFonts w:ascii="Cambria Math" w:hAnsi="Cambria Math"/>
                          </w:rPr>
                          <m:t>V</m:t>
                        </m:r>
                      </w:ins>
                    </m:e>
                    <m:sub>
                      <w:ins w:id="9" w:author="Ayse Zeynep Enkavi" w:date="2014-06-17T06:52:00Z">
                        <m:r>
                          <w:rPr>
                            <w:rFonts w:ascii="Cambria Math" w:hAnsi="Cambria Math"/>
                          </w:rPr>
                          <m:t>Hippo_R</m:t>
                        </m:r>
                      </w:ins>
                    </m:sub>
                  </m:sSub>
                  <w:ins w:id="10" w:author="Ayse Zeynep Enkavi" w:date="2014-06-17T06:52:00Z">
                    <m:r>
                      <w:rPr>
                        <w:rFonts w:ascii="Cambria Math" w:hAnsi="Cambria Math"/>
                      </w:rPr>
                      <m:t xml:space="preserve"> </m:t>
                    </m:r>
                  </w:ins>
                </m:num>
                <m:den>
                  <m:sSub>
                    <m:sSubPr>
                      <m:ctrlPr>
                        <w:ins w:id="11" w:author="Ayse Zeynep Enkavi" w:date="2014-06-17T06:52:00Z">
                          <w:rPr>
                            <w:rFonts w:ascii="Cambria Math" w:hAnsi="Cambria Math"/>
                            <w:i/>
                          </w:rPr>
                        </w:ins>
                      </m:ctrlPr>
                    </m:sSubPr>
                    <m:e>
                      <w:ins w:id="12" w:author="Ayse Zeynep Enkavi" w:date="2014-06-17T06:52:00Z">
                        <m:r>
                          <w:rPr>
                            <w:rFonts w:ascii="Cambria Math" w:hAnsi="Cambria Math"/>
                          </w:rPr>
                          <m:t>V</m:t>
                        </m:r>
                      </w:ins>
                    </m:e>
                    <m:sub>
                      <w:ins w:id="13" w:author="Ayse Zeynep Enkavi" w:date="2014-06-17T06:52:00Z">
                        <m:r>
                          <w:rPr>
                            <w:rFonts w:ascii="Cambria Math" w:hAnsi="Cambria Math"/>
                          </w:rPr>
                          <m:t>Hippo_L</m:t>
                        </m:r>
                      </w:ins>
                    </m:sub>
                  </m:sSub>
                  <w:ins w:id="14" w:author="Ayse Zeynep Enkavi" w:date="2014-06-17T06:52:00Z">
                    <m:r>
                      <w:rPr>
                        <w:rFonts w:ascii="Cambria Math" w:hAnsi="Cambria Math"/>
                      </w:rPr>
                      <m:t>+</m:t>
                    </m:r>
                  </w:ins>
                  <m:sSub>
                    <m:sSubPr>
                      <m:ctrlPr>
                        <w:ins w:id="15" w:author="Ayse Zeynep Enkavi" w:date="2014-06-17T06:52:00Z">
                          <w:rPr>
                            <w:rFonts w:ascii="Cambria Math" w:hAnsi="Cambria Math"/>
                            <w:i/>
                          </w:rPr>
                        </w:ins>
                      </m:ctrlPr>
                    </m:sSubPr>
                    <m:e>
                      <w:ins w:id="16" w:author="Ayse Zeynep Enkavi" w:date="2014-06-17T06:52:00Z">
                        <m:r>
                          <w:rPr>
                            <w:rFonts w:ascii="Cambria Math" w:hAnsi="Cambria Math"/>
                          </w:rPr>
                          <m:t>V</m:t>
                        </m:r>
                      </w:ins>
                    </m:e>
                    <m:sub>
                      <w:ins w:id="17" w:author="Ayse Zeynep Enkavi" w:date="2014-06-17T06:52:00Z">
                        <m:r>
                          <w:rPr>
                            <w:rFonts w:ascii="Cambria Math" w:hAnsi="Cambria Math"/>
                          </w:rPr>
                          <m:t>Hippo_R</m:t>
                        </m:r>
                      </w:ins>
                    </m:sub>
                  </m:sSub>
                </m:den>
              </m:f>
            </m:e>
          </m:d>
          <m:r>
            <w:rPr>
              <w:rFonts w:ascii="Cambria Math" w:hAnsi="Cambria Math"/>
            </w:rPr>
            <m:t xml:space="preserve"> </m:t>
          </m:r>
        </m:oMath>
      </m:oMathPara>
    </w:p>
    <w:p w14:paraId="5A1D9CF0" w14:textId="77777777" w:rsidR="0099404B" w:rsidRDefault="0099404B" w:rsidP="007F471C"/>
    <w:p w14:paraId="3D1A911C" w14:textId="77777777" w:rsidR="006F3C37" w:rsidRDefault="006F4354" w:rsidP="007F471C">
      <w:r>
        <w:t>This lateral damage index can obviously by o</w:t>
      </w:r>
      <w:r w:rsidR="006F3C37">
        <w:t xml:space="preserve">nly </w:t>
      </w:r>
      <w:r>
        <w:t xml:space="preserve">assessed for </w:t>
      </w:r>
      <w:r w:rsidR="006F3C37">
        <w:t>subjects with unilateral hippocampal sclerosis</w:t>
      </w:r>
      <w:r>
        <w:t xml:space="preserve">. </w:t>
      </w:r>
    </w:p>
    <w:p w14:paraId="3F3DA48E" w14:textId="77777777" w:rsidR="00B74F6D" w:rsidRPr="00DE1275" w:rsidRDefault="00B74F6D" w:rsidP="007F471C">
      <w:pPr>
        <w:pStyle w:val="Heading1"/>
        <w:rPr>
          <w:rFonts w:ascii="Times New Roman" w:hAnsi="Times New Roman" w:cs="Times New Roman"/>
          <w:color w:val="auto"/>
        </w:rPr>
      </w:pPr>
      <w:r w:rsidRPr="00DE1275">
        <w:rPr>
          <w:rFonts w:ascii="Times New Roman" w:hAnsi="Times New Roman" w:cs="Times New Roman"/>
          <w:color w:val="auto"/>
        </w:rPr>
        <w:t>Statistical analysis</w:t>
      </w:r>
    </w:p>
    <w:p w14:paraId="3ADEBD11" w14:textId="77777777" w:rsidR="00B74F6D" w:rsidRDefault="00B74F6D" w:rsidP="007F471C">
      <w:r w:rsidRPr="00815D1E">
        <w:t xml:space="preserve">Statistical analyses were performed using SPSS Statistics 21.0 for </w:t>
      </w:r>
      <w:r>
        <w:t>Windows</w:t>
      </w:r>
      <w:r w:rsidRPr="00815D1E">
        <w:t xml:space="preserve"> (IBM, Armonk, NY, U.S.A.)</w:t>
      </w:r>
      <w:r w:rsidR="00934075">
        <w:t xml:space="preserve"> and R (Version 3.0.2) for Mac</w:t>
      </w:r>
      <w:r w:rsidRPr="00815D1E">
        <w:t xml:space="preserve">. </w:t>
      </w:r>
      <w:r w:rsidR="006F4354">
        <w:t xml:space="preserve"> We use a two-tailed </w:t>
      </w:r>
      <w:r w:rsidRPr="00815D1E">
        <w:t>p</w:t>
      </w:r>
      <w:r w:rsidR="006F4354">
        <w:t>-</w:t>
      </w:r>
      <w:r w:rsidRPr="00815D1E">
        <w:t xml:space="preserve">value </w:t>
      </w:r>
      <w:r w:rsidR="006F4354">
        <w:t>of 0</w:t>
      </w:r>
      <w:r w:rsidRPr="00815D1E">
        <w:t xml:space="preserve">.05 </w:t>
      </w:r>
      <w:r w:rsidR="00861A66">
        <w:t xml:space="preserve">as our criterion for </w:t>
      </w:r>
      <w:r w:rsidRPr="00815D1E">
        <w:t>statistica</w:t>
      </w:r>
      <w:r w:rsidR="00861A66">
        <w:t>l</w:t>
      </w:r>
      <w:r w:rsidRPr="00815D1E">
        <w:t xml:space="preserve"> significan</w:t>
      </w:r>
      <w:r w:rsidR="00861A66">
        <w:t>ce</w:t>
      </w:r>
      <w:r w:rsidR="00C950BD">
        <w:t xml:space="preserve"> and mark </w:t>
      </w:r>
      <w:r w:rsidRPr="00815D1E">
        <w:t>significant differences in the figures and tables with asterisks: *p ≤ 0.05, **p ≤ 0.01, and ***p ≤ 0.001.</w:t>
      </w:r>
    </w:p>
    <w:p w14:paraId="0E081B15" w14:textId="77777777" w:rsidR="00DC570C" w:rsidRPr="00DE1275" w:rsidRDefault="00274510" w:rsidP="005E72D6">
      <w:pPr>
        <w:pStyle w:val="Heading2"/>
        <w:rPr>
          <w:rFonts w:ascii="Times New Roman" w:hAnsi="Times New Roman" w:cs="Times New Roman"/>
          <w:color w:val="auto"/>
        </w:rPr>
      </w:pPr>
      <w:r w:rsidRPr="00DE1275">
        <w:rPr>
          <w:rFonts w:ascii="Times New Roman" w:hAnsi="Times New Roman" w:cs="Times New Roman"/>
          <w:color w:val="auto"/>
        </w:rPr>
        <w:t>Tallying</w:t>
      </w:r>
      <w:r w:rsidR="00DC570C" w:rsidRPr="00DE1275">
        <w:rPr>
          <w:rFonts w:ascii="Times New Roman" w:hAnsi="Times New Roman" w:cs="Times New Roman"/>
          <w:color w:val="auto"/>
        </w:rPr>
        <w:t xml:space="preserve"> </w:t>
      </w:r>
      <w:proofErr w:type="spellStart"/>
      <w:r w:rsidR="00DC570C" w:rsidRPr="00DE1275">
        <w:rPr>
          <w:rFonts w:ascii="Times New Roman" w:hAnsi="Times New Roman" w:cs="Times New Roman"/>
          <w:color w:val="auto"/>
        </w:rPr>
        <w:t>intransitivities</w:t>
      </w:r>
      <w:proofErr w:type="spellEnd"/>
    </w:p>
    <w:p w14:paraId="6803A94D" w14:textId="6204C798" w:rsidR="008C7EE0" w:rsidRDefault="00A45389" w:rsidP="007517B9">
      <w:r>
        <w:t>T</w:t>
      </w:r>
      <w:r w:rsidR="00DC570C">
        <w:t xml:space="preserve">he binary choices </w:t>
      </w:r>
      <w:r w:rsidR="00861A66">
        <w:t xml:space="preserve">made by </w:t>
      </w:r>
      <w:r w:rsidR="00DC570C">
        <w:t xml:space="preserve">each </w:t>
      </w:r>
      <w:r w:rsidR="00241090">
        <w:t>respondent</w:t>
      </w:r>
      <w:r w:rsidR="00DC570C">
        <w:t xml:space="preserve"> were transformed into a matrix of </w:t>
      </w:r>
      <w:r w:rsidR="00241090">
        <w:t>choice-</w:t>
      </w:r>
      <w:r w:rsidR="00DC570C">
        <w:t>triplets</w:t>
      </w:r>
      <w:r w:rsidR="00861A66">
        <w:t xml:space="preserve">, as </w:t>
      </w:r>
      <w:r>
        <w:t xml:space="preserve">the detection of </w:t>
      </w:r>
      <w:r w:rsidR="00A141E1">
        <w:t>intransitivity</w:t>
      </w:r>
      <w:r>
        <w:t xml:space="preserve"> requires three </w:t>
      </w:r>
      <w:r w:rsidR="00861A66">
        <w:t>choice pairs</w:t>
      </w:r>
      <w:r>
        <w:t xml:space="preserve">. Each matrix consisted of 1140 </w:t>
      </w:r>
      <w:r w:rsidR="00861A66">
        <w:t xml:space="preserve">rows, </w:t>
      </w:r>
      <w:r w:rsidR="00A141E1">
        <w:t>repre</w:t>
      </w:r>
      <w:r w:rsidR="00FD5C26">
        <w:t>se</w:t>
      </w:r>
      <w:r w:rsidR="00A141E1">
        <w:t xml:space="preserve">nting all </w:t>
      </w:r>
      <w:r>
        <w:t>possible combinations of 3</w:t>
      </w:r>
      <w:ins w:id="18" w:author="Ayse Zeynep Enkavi" w:date="2014-06-17T07:04:00Z">
        <w:r w:rsidR="001E5574">
          <w:t xml:space="preserve"> choice pairs</w:t>
        </w:r>
      </w:ins>
      <w:ins w:id="19" w:author="Ayse Zeynep Enkavi" w:date="2014-06-17T06:53:00Z">
        <w:r w:rsidR="001E5574">
          <w:t xml:space="preserve">, </w:t>
        </w:r>
      </w:ins>
      <w:ins w:id="20" w:author="Ayse Zeynep Enkavi" w:date="2014-06-17T07:04:00Z">
        <w:r w:rsidR="001E5574">
          <w:t xml:space="preserve">out of </w:t>
        </w:r>
      </w:ins>
      <w:r w:rsidR="00E6264F">
        <w:t xml:space="preserve">the 190 paired comparisons </w:t>
      </w:r>
      <w:r>
        <w:t xml:space="preserve">of </w:t>
      </w:r>
      <w:r w:rsidR="00E6264F">
        <w:t xml:space="preserve">the </w:t>
      </w:r>
      <w:r>
        <w:t xml:space="preserve">20 </w:t>
      </w:r>
      <w:r w:rsidR="00E6264F">
        <w:t xml:space="preserve">chocolate </w:t>
      </w:r>
      <w:r>
        <w:t>bars</w:t>
      </w:r>
      <w:ins w:id="21" w:author="Ayse Zeynep Enkavi" w:date="2014-06-17T07:04:00Z">
        <w:r w:rsidR="00470A2A">
          <w:t>, that are relevant to determine transitivity</w:t>
        </w:r>
      </w:ins>
      <w:r>
        <w:t>. A triplet was marked as indicating intransitivity either if A was chosen over B and B was chosen over C yet C was chosen over A or if B was chose</w:t>
      </w:r>
      <w:r w:rsidR="00E77D08">
        <w:t>n over</w:t>
      </w:r>
      <w:r>
        <w:t xml:space="preserve"> A and C was chosen over B yet A was chosen over C</w:t>
      </w:r>
      <w:ins w:id="22" w:author="Ayse Zeynep Enkavi" w:date="2014-06-17T07:06:00Z">
        <w:r w:rsidR="00470A2A">
          <w:t xml:space="preserve"> </w:t>
        </w:r>
      </w:ins>
      <w:ins w:id="23" w:author="Ayse Zeynep Enkavi" w:date="2014-06-17T07:07:00Z">
        <w:r w:rsidR="00470A2A">
          <w:fldChar w:fldCharType="begin" w:fldLock="1"/>
        </w:r>
      </w:ins>
      <w:r w:rsidR="00FE6511">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470A2A">
        <w:fldChar w:fldCharType="separate"/>
      </w:r>
      <w:r w:rsidR="00470A2A" w:rsidRPr="00470A2A">
        <w:rPr>
          <w:noProof/>
        </w:rPr>
        <w:t>(Tversky, 1969)</w:t>
      </w:r>
      <w:ins w:id="24" w:author="Ayse Zeynep Enkavi" w:date="2014-06-17T07:07:00Z">
        <w:r w:rsidR="00470A2A">
          <w:fldChar w:fldCharType="end"/>
        </w:r>
      </w:ins>
      <w:r w:rsidR="00861A66">
        <w:t>:</w:t>
      </w:r>
    </w:p>
    <w:p w14:paraId="6F82E369" w14:textId="77777777" w:rsidR="008C7EE0" w:rsidRPr="008C7EE0" w:rsidRDefault="008C7EE0" w:rsidP="008C7EE0">
      <w:pPr>
        <w:ind w:firstLine="0"/>
      </w:pPr>
      <m:oMathPara>
        <m:oMath>
          <m:r>
            <w:rPr>
              <w:rFonts w:ascii="Cambria Math" w:hAnsi="Cambria Math"/>
            </w:rPr>
            <m:t xml:space="preserve">A ≳B and B≳C and C≳A </m:t>
          </m:r>
        </m:oMath>
      </m:oMathPara>
    </w:p>
    <w:p w14:paraId="0B5B1754" w14:textId="77777777" w:rsidR="008C7EE0" w:rsidRDefault="008C7EE0" w:rsidP="008C7EE0">
      <w:pPr>
        <w:ind w:firstLine="0"/>
        <w:jc w:val="center"/>
      </w:pPr>
      <w:proofErr w:type="gramStart"/>
      <w:r>
        <w:t>or</w:t>
      </w:r>
      <w:proofErr w:type="gramEnd"/>
    </w:p>
    <w:p w14:paraId="409A9F72" w14:textId="77777777" w:rsidR="008C7EE0" w:rsidRPr="008C7EE0" w:rsidRDefault="008C7EE0" w:rsidP="008C7EE0">
      <w:pPr>
        <w:ind w:firstLine="0"/>
        <w:jc w:val="center"/>
        <w:rPr>
          <w:rFonts w:ascii="Times" w:hAnsi="Times"/>
        </w:rPr>
      </w:pPr>
      <m:oMathPara>
        <m:oMath>
          <m:r>
            <w:rPr>
              <w:rFonts w:ascii="Cambria Math" w:hAnsi="Cambria Math"/>
            </w:rPr>
            <m:t>B ≳A and C≳B and A≳C</m:t>
          </m:r>
        </m:oMath>
      </m:oMathPara>
    </w:p>
    <w:p w14:paraId="06E3BF85" w14:textId="0F2E969B" w:rsidR="00CE2092" w:rsidRDefault="001E5574" w:rsidP="008C7EE0">
      <w:pPr>
        <w:ind w:firstLine="0"/>
      </w:pPr>
      <w:ins w:id="25" w:author="Ayse Zeynep Enkavi" w:date="2014-06-17T06:53:00Z">
        <w:r>
          <w:tab/>
        </w:r>
      </w:ins>
      <w:r w:rsidR="00087AEB">
        <w:t>The proportion o</w:t>
      </w:r>
      <w:r w:rsidR="00A45389">
        <w:t>f intransitiv</w:t>
      </w:r>
      <w:r w:rsidR="00087AEB">
        <w:t xml:space="preserve">e choices </w:t>
      </w:r>
      <w:r w:rsidR="00C950BD">
        <w:t xml:space="preserve">was obtained </w:t>
      </w:r>
      <w:r w:rsidR="00087AEB">
        <w:t>by dividing the number of intransitive triples by the total number of triples</w:t>
      </w:r>
      <w:r w:rsidR="008C7EE0">
        <w:t>.</w:t>
      </w:r>
      <w:r w:rsidR="00C950BD" w:rsidRPr="00C950BD">
        <w:t xml:space="preserve"> </w:t>
      </w:r>
      <w:r w:rsidR="00C950BD">
        <w:t>This provided the central dependent measure.</w:t>
      </w:r>
      <w:r w:rsidR="00327A7E">
        <w:t xml:space="preserve"> </w:t>
      </w:r>
      <w:r w:rsidR="00AC7120">
        <w:lastRenderedPageBreak/>
        <w:t>Intransitivit</w:t>
      </w:r>
      <w:r w:rsidR="00D26327">
        <w:t>y</w:t>
      </w:r>
      <w:r w:rsidR="00AC7120">
        <w:t xml:space="preserve"> in revealed preferences can </w:t>
      </w:r>
      <w:r w:rsidR="00D26327">
        <w:t xml:space="preserve">be expected if there is </w:t>
      </w:r>
      <w:r w:rsidR="00AC7120">
        <w:t xml:space="preserve">random </w:t>
      </w:r>
      <w:r w:rsidR="00D26327">
        <w:t xml:space="preserve">error </w:t>
      </w:r>
      <w:r w:rsidR="00AC7120">
        <w:t>in the retriev</w:t>
      </w:r>
      <w:r w:rsidR="00302D3B">
        <w:t>al of the</w:t>
      </w:r>
      <w:r w:rsidR="00AC7120">
        <w:t xml:space="preserve"> underlying subjective</w:t>
      </w:r>
      <w:r w:rsidR="00302D3B">
        <w:t>-</w:t>
      </w:r>
      <w:r w:rsidR="00AC7120">
        <w:t xml:space="preserve">value signals. </w:t>
      </w:r>
      <w:r w:rsidR="00327A7E">
        <w:t xml:space="preserve">Analytically, it can be shown that the maximum </w:t>
      </w:r>
      <w:r w:rsidR="00302D3B">
        <w:t xml:space="preserve">level </w:t>
      </w:r>
      <w:r w:rsidR="00327A7E">
        <w:t xml:space="preserve">of </w:t>
      </w:r>
      <w:proofErr w:type="spellStart"/>
      <w:r w:rsidR="00327A7E">
        <w:t>intransitivities</w:t>
      </w:r>
      <w:proofErr w:type="spellEnd"/>
      <w:r w:rsidR="00327A7E">
        <w:t xml:space="preserve"> (those produced by a random responder) is </w:t>
      </w:r>
      <w:r w:rsidR="00302D3B">
        <w:t xml:space="preserve">in </w:t>
      </w:r>
      <w:r w:rsidR="00327A7E">
        <w:t>25% of all triplets</w:t>
      </w:r>
      <w:r w:rsidR="00302D3B">
        <w:t>. I</w:t>
      </w:r>
      <w:r w:rsidR="00060F69">
        <w:t xml:space="preserve">n the supplementary materials we </w:t>
      </w:r>
      <w:r w:rsidR="00327A7E">
        <w:t>report the result of simulation</w:t>
      </w:r>
      <w:r w:rsidR="00302D3B">
        <w:t>s</w:t>
      </w:r>
      <w:r w:rsidR="00327A7E">
        <w:t xml:space="preserve"> that demonstrate that the number of non-transitive choices varies non-linearly with the response error</w:t>
      </w:r>
      <w:r w:rsidR="00060F69">
        <w:t>.</w:t>
      </w:r>
    </w:p>
    <w:p w14:paraId="6A370264" w14:textId="77777777" w:rsidR="0062504E" w:rsidRPr="00DE1275" w:rsidRDefault="0062504E" w:rsidP="007F471C">
      <w:pPr>
        <w:pStyle w:val="Heading1"/>
        <w:rPr>
          <w:rFonts w:ascii="Times New Roman" w:hAnsi="Times New Roman" w:cs="Times New Roman"/>
          <w:color w:val="auto"/>
        </w:rPr>
      </w:pPr>
      <w:r w:rsidRPr="00DE1275">
        <w:rPr>
          <w:rFonts w:ascii="Times New Roman" w:hAnsi="Times New Roman" w:cs="Times New Roman"/>
          <w:color w:val="auto"/>
        </w:rPr>
        <w:t xml:space="preserve">Results </w:t>
      </w:r>
    </w:p>
    <w:p w14:paraId="5B63B58E" w14:textId="61A16DAA" w:rsidR="001D3730" w:rsidRDefault="00C067B5" w:rsidP="00543881">
      <w:r>
        <w:t>P</w:t>
      </w:r>
      <w:r w:rsidRPr="00C067B5">
        <w:t xml:space="preserve">atients with hippocampal sclerosis showed an increased </w:t>
      </w:r>
      <w:r w:rsidR="00E6264F">
        <w:t>percentage</w:t>
      </w:r>
      <w:r w:rsidR="00E6264F" w:rsidRPr="00C067B5">
        <w:t xml:space="preserve"> </w:t>
      </w:r>
      <w:r w:rsidRPr="00C067B5">
        <w:t xml:space="preserve">of </w:t>
      </w:r>
      <w:r w:rsidR="00087AEB">
        <w:t>intransi</w:t>
      </w:r>
      <w:r w:rsidR="0099404B">
        <w:t>ti</w:t>
      </w:r>
      <w:r w:rsidR="00087AEB">
        <w:t>ve</w:t>
      </w:r>
      <w:r w:rsidR="00087AEB" w:rsidRPr="00C067B5">
        <w:t xml:space="preserve"> </w:t>
      </w:r>
      <w:r w:rsidRPr="00C067B5">
        <w:t xml:space="preserve">choices </w:t>
      </w:r>
      <w:r>
        <w:t>compared to</w:t>
      </w:r>
      <w:r w:rsidRPr="00C067B5">
        <w:t xml:space="preserve"> the two control groups (</w:t>
      </w:r>
      <w:r w:rsidR="002612C9">
        <w:t>Fig. 2</w:t>
      </w:r>
      <w:r>
        <w:t xml:space="preserve">; </w:t>
      </w:r>
      <w:r w:rsidR="00A45389">
        <w:t xml:space="preserve">mean percentages: </w:t>
      </w:r>
      <w:r w:rsidRPr="00C067B5">
        <w:t>MTL: 6.</w:t>
      </w:r>
      <w:r w:rsidR="00157314">
        <w:t>21</w:t>
      </w:r>
      <w:r w:rsidRPr="00C067B5">
        <w:t xml:space="preserve">%; ETL: </w:t>
      </w:r>
      <w:r w:rsidR="00157314">
        <w:t>3</w:t>
      </w:r>
      <w:r w:rsidRPr="00C067B5">
        <w:t>.</w:t>
      </w:r>
      <w:r w:rsidR="00A45389">
        <w:t>4</w:t>
      </w:r>
      <w:r w:rsidR="00157314">
        <w:t>7</w:t>
      </w:r>
      <w:r w:rsidRPr="00C067B5">
        <w:t>%; CON: 2.</w:t>
      </w:r>
      <w:r w:rsidR="00157314">
        <w:t>75</w:t>
      </w:r>
      <w:r w:rsidRPr="00C067B5">
        <w:t>%;</w:t>
      </w:r>
      <w:r w:rsidR="00A45389">
        <w:t xml:space="preserve"> median percentages: MTL: 4.</w:t>
      </w:r>
      <w:r w:rsidR="00210033">
        <w:t>56</w:t>
      </w:r>
      <w:r w:rsidR="00A45389">
        <w:t xml:space="preserve">%; ETL </w:t>
      </w:r>
      <w:r w:rsidR="00210033">
        <w:t>2.81</w:t>
      </w:r>
      <w:r w:rsidR="00A45389">
        <w:t xml:space="preserve">%; CON: </w:t>
      </w:r>
      <w:r w:rsidR="00210033">
        <w:t>2.94</w:t>
      </w:r>
      <w:r w:rsidR="00A45389">
        <w:t>%</w:t>
      </w:r>
      <w:r w:rsidR="00640BAF">
        <w:t>)</w:t>
      </w:r>
      <w:r w:rsidRPr="00C067B5">
        <w:t xml:space="preserve"> </w:t>
      </w:r>
      <w:proofErr w:type="spellStart"/>
      <w:r w:rsidRPr="00C067B5">
        <w:t>Kruskal</w:t>
      </w:r>
      <w:proofErr w:type="spellEnd"/>
      <w:r w:rsidRPr="00C067B5">
        <w:t>-Wallis-Test of independent groups p&lt;0.001</w:t>
      </w:r>
      <w:r w:rsidR="006E0437">
        <w:t xml:space="preserve">, </w:t>
      </w:r>
      <w:proofErr w:type="gramStart"/>
      <w:r w:rsidR="006E0437" w:rsidRPr="00EC527C">
        <w:rPr>
          <w:rFonts w:eastAsia="Malgun Gothic"/>
        </w:rPr>
        <w:t>χ</w:t>
      </w:r>
      <w:r w:rsidR="006E0437" w:rsidRPr="00EC527C">
        <w:rPr>
          <w:rFonts w:eastAsia="Malgun Gothic"/>
          <w:vertAlign w:val="superscript"/>
        </w:rPr>
        <w:t>2</w:t>
      </w:r>
      <w:r w:rsidR="006E0437">
        <w:rPr>
          <w:rFonts w:eastAsia="Malgun Gothic"/>
        </w:rPr>
        <w:t>(</w:t>
      </w:r>
      <w:proofErr w:type="gramEnd"/>
      <w:r w:rsidR="006E0437">
        <w:rPr>
          <w:rFonts w:eastAsia="Malgun Gothic"/>
        </w:rPr>
        <w:t>2</w:t>
      </w:r>
      <w:r w:rsidR="006E0437" w:rsidRPr="00EC527C">
        <w:rPr>
          <w:rFonts w:eastAsia="Malgun Gothic"/>
        </w:rPr>
        <w:t>)</w:t>
      </w:r>
      <w:r w:rsidR="006E0437">
        <w:rPr>
          <w:rFonts w:eastAsia="Malgun Gothic"/>
        </w:rPr>
        <w:t xml:space="preserve"> =15.82</w:t>
      </w:r>
      <w:r w:rsidRPr="00C067B5">
        <w:t xml:space="preserve">). </w:t>
      </w:r>
      <w:r w:rsidR="00A055BC">
        <w:t xml:space="preserve">The two controls group did not differ significantly </w:t>
      </w:r>
      <w:r w:rsidR="00C950BD">
        <w:t xml:space="preserve">in </w:t>
      </w:r>
      <w:r w:rsidR="00E6264F">
        <w:t xml:space="preserve">degree of </w:t>
      </w:r>
      <w:r w:rsidR="00C950BD">
        <w:t xml:space="preserve">intransitivity </w:t>
      </w:r>
      <w:r w:rsidR="00A055BC">
        <w:t>from each other (Wilcoxon rank sum test p = 0.</w:t>
      </w:r>
      <w:r w:rsidR="00210033">
        <w:t>78</w:t>
      </w:r>
      <w:r w:rsidR="007C22EB">
        <w:t>, W = 360.5, n</w:t>
      </w:r>
      <w:r w:rsidR="007C22EB" w:rsidRPr="007C22EB">
        <w:rPr>
          <w:vertAlign w:val="subscript"/>
        </w:rPr>
        <w:t>1</w:t>
      </w:r>
      <w:r w:rsidR="007C22EB">
        <w:t xml:space="preserve"> = 30, n</w:t>
      </w:r>
      <w:r w:rsidR="007C22EB" w:rsidRPr="007C22EB">
        <w:rPr>
          <w:vertAlign w:val="subscript"/>
        </w:rPr>
        <w:t>2</w:t>
      </w:r>
      <w:r w:rsidR="007C22EB">
        <w:t xml:space="preserve"> = 29</w:t>
      </w:r>
      <w:r w:rsidR="00A055BC">
        <w:t>)</w:t>
      </w:r>
      <w:r w:rsidR="00640BAF">
        <w:t>, but both groups differed significantly from the MT</w:t>
      </w:r>
      <w:r w:rsidR="005B4F43">
        <w:t>L</w:t>
      </w:r>
      <w:r w:rsidR="00640BAF">
        <w:t xml:space="preserve"> group (MTL </w:t>
      </w:r>
      <w:proofErr w:type="spellStart"/>
      <w:r w:rsidR="00640BAF">
        <w:t>vs</w:t>
      </w:r>
      <w:proofErr w:type="spellEnd"/>
      <w:r w:rsidR="00640BAF">
        <w:t xml:space="preserve"> ETL p </w:t>
      </w:r>
      <w:r w:rsidR="00210033">
        <w:t>= 0.02</w:t>
      </w:r>
      <w:r w:rsidR="00640BAF">
        <w:t>,</w:t>
      </w:r>
      <w:r w:rsidR="007C22EB">
        <w:t xml:space="preserve"> W = 254, n</w:t>
      </w:r>
      <w:r w:rsidR="007C22EB" w:rsidRPr="007C22EB">
        <w:rPr>
          <w:vertAlign w:val="subscript"/>
        </w:rPr>
        <w:t>1</w:t>
      </w:r>
      <w:r w:rsidR="007C22EB">
        <w:t xml:space="preserve"> = 30, n</w:t>
      </w:r>
      <w:r w:rsidR="007C22EB" w:rsidRPr="007C22EB">
        <w:rPr>
          <w:vertAlign w:val="subscript"/>
        </w:rPr>
        <w:t>2</w:t>
      </w:r>
      <w:r w:rsidR="007C22EB">
        <w:t xml:space="preserve"> = 29,</w:t>
      </w:r>
      <w:r w:rsidR="00640BAF">
        <w:t xml:space="preserve"> MTL </w:t>
      </w:r>
      <w:proofErr w:type="spellStart"/>
      <w:r w:rsidR="00640BAF">
        <w:t>vs</w:t>
      </w:r>
      <w:proofErr w:type="spellEnd"/>
      <w:r w:rsidR="00640BAF">
        <w:t xml:space="preserve"> CON p &lt;</w:t>
      </w:r>
      <w:proofErr w:type="gramStart"/>
      <w:r w:rsidR="00640BAF">
        <w:t>.0</w:t>
      </w:r>
      <w:r w:rsidR="00210033">
        <w:t>01</w:t>
      </w:r>
      <w:proofErr w:type="gramEnd"/>
      <w:r w:rsidR="007C22EB">
        <w:t xml:space="preserve"> W = 191, n</w:t>
      </w:r>
      <w:r w:rsidR="007C22EB" w:rsidRPr="007C22EB">
        <w:rPr>
          <w:vertAlign w:val="subscript"/>
        </w:rPr>
        <w:t>1</w:t>
      </w:r>
      <w:r w:rsidR="007C22EB">
        <w:t xml:space="preserve"> = 30, n</w:t>
      </w:r>
      <w:r w:rsidR="007C22EB" w:rsidRPr="007C22EB">
        <w:rPr>
          <w:vertAlign w:val="subscript"/>
        </w:rPr>
        <w:t>2</w:t>
      </w:r>
      <w:r w:rsidR="007C22EB">
        <w:t xml:space="preserve"> = 30</w:t>
      </w:r>
      <w:r w:rsidR="00640BAF">
        <w:t xml:space="preserve">, </w:t>
      </w:r>
      <w:proofErr w:type="spellStart"/>
      <w:r w:rsidR="00640BAF">
        <w:t>Bonferroni</w:t>
      </w:r>
      <w:proofErr w:type="spellEnd"/>
      <w:r w:rsidR="00640BAF">
        <w:t xml:space="preserve"> adjusted)</w:t>
      </w:r>
      <w:r w:rsidR="00ED180F">
        <w:t>.</w:t>
      </w:r>
      <w:r w:rsidR="00640BAF">
        <w:t xml:space="preserve"> </w:t>
      </w:r>
      <w:ins w:id="26" w:author="Ayse Zeynep Enkavi" w:date="2014-06-17T07:09:00Z">
        <w:r w:rsidR="00470A2A">
          <w:t xml:space="preserve"> Similar results were obtained </w:t>
        </w:r>
      </w:ins>
      <w:ins w:id="27" w:author="Ayse Zeynep Enkavi" w:date="2014-06-17T07:10:00Z">
        <w:r w:rsidR="00470A2A">
          <w:t>using the equivalent parametric test one-way ANOVA (</w:t>
        </w:r>
      </w:ins>
      <w:proofErr w:type="gramStart"/>
      <w:ins w:id="28" w:author="Ayse Zeynep Enkavi" w:date="2014-06-17T07:13:00Z">
        <w:r w:rsidR="00470A2A">
          <w:t>F(</w:t>
        </w:r>
        <w:proofErr w:type="gramEnd"/>
        <w:r w:rsidR="00470A2A">
          <w:t>2,86) = 9.31, p &lt; 0.001).</w:t>
        </w:r>
      </w:ins>
    </w:p>
    <w:p w14:paraId="1B38F2C3" w14:textId="77777777" w:rsidR="001D3730" w:rsidRDefault="001D3730" w:rsidP="007F471C"/>
    <w:p w14:paraId="72C5E513" w14:textId="29181E22" w:rsidR="00C067B5" w:rsidRDefault="00E16226" w:rsidP="00E16226">
      <w:pPr>
        <w:jc w:val="center"/>
      </w:pPr>
      <w:r w:rsidRPr="00DE1275">
        <w:rPr>
          <w:noProof/>
          <w:lang w:eastAsia="de-DE"/>
        </w:rPr>
        <w:t>------ Figure 2 -------</w:t>
      </w:r>
    </w:p>
    <w:p w14:paraId="1D48C1E7" w14:textId="77777777" w:rsidR="00E16226" w:rsidRDefault="00E16226" w:rsidP="007F471C"/>
    <w:p w14:paraId="5A021C01" w14:textId="2C667686" w:rsidR="00D147E2" w:rsidRDefault="00847E24" w:rsidP="007F471C">
      <w:ins w:id="29" w:author="Ayse Zeynep Enkavi" w:date="2014-06-17T07:19:00Z">
        <w:r>
          <w:t>We hypot</w:t>
        </w:r>
      </w:ins>
      <w:ins w:id="30" w:author="Ayse Zeynep Enkavi" w:date="2014-06-17T07:20:00Z">
        <w:r>
          <w:t>hesized</w:t>
        </w:r>
      </w:ins>
      <w:r w:rsidR="00B5135A">
        <w:t xml:space="preserve"> that hippocampal retrieval of associations acquired </w:t>
      </w:r>
      <w:ins w:id="31" w:author="Ayse Zeynep Enkavi" w:date="2014-06-17T07:21:00Z">
        <w:r>
          <w:t xml:space="preserve">through past experiences with candy bars </w:t>
        </w:r>
      </w:ins>
      <w:r w:rsidR="00B5135A">
        <w:t>was used in preference construction and choice</w:t>
      </w:r>
      <w:ins w:id="32" w:author="Ayse Zeynep Enkavi" w:date="2014-06-17T07:21:00Z">
        <w:r>
          <w:t>.</w:t>
        </w:r>
      </w:ins>
      <w:r w:rsidR="00B5135A">
        <w:t xml:space="preserve"> </w:t>
      </w:r>
      <w:ins w:id="33" w:author="Ayse Zeynep Enkavi" w:date="2014-06-17T07:21:00Z">
        <w:r>
          <w:t xml:space="preserve">Consistent with this </w:t>
        </w:r>
      </w:ins>
      <w:r w:rsidR="00B5135A">
        <w:t>t</w:t>
      </w:r>
      <w:r w:rsidR="00C067B5" w:rsidRPr="00C067B5">
        <w:t xml:space="preserve">he ratio of compromised hippocampal volume to total volume was significantly correlated with the </w:t>
      </w:r>
      <w:r w:rsidR="00302D3B">
        <w:t>percentage</w:t>
      </w:r>
      <w:r w:rsidR="00C067B5" w:rsidRPr="00C067B5">
        <w:t xml:space="preserve"> of </w:t>
      </w:r>
      <w:r w:rsidR="00F46397">
        <w:t>intransitiv</w:t>
      </w:r>
      <w:r w:rsidR="00302D3B">
        <w:t>e choices</w:t>
      </w:r>
      <w:r w:rsidR="00F46397">
        <w:t xml:space="preserve"> </w:t>
      </w:r>
      <w:r w:rsidR="00D147E2">
        <w:t>(</w:t>
      </w:r>
      <w:r w:rsidR="002612C9">
        <w:t>Fig.3; s</w:t>
      </w:r>
      <w:r w:rsidR="00D147E2">
        <w:t>pearman-rho = 0.761</w:t>
      </w:r>
      <w:r w:rsidR="00C067B5" w:rsidRPr="00C067B5">
        <w:t>; p&lt;0.001; n=16).</w:t>
      </w:r>
    </w:p>
    <w:p w14:paraId="1DF94B00" w14:textId="77777777" w:rsidR="00D147E2" w:rsidRDefault="00D147E2" w:rsidP="007F471C"/>
    <w:p w14:paraId="7FBF0368" w14:textId="365D69E0" w:rsidR="00FA1F76" w:rsidRPr="00DE1275" w:rsidRDefault="00E16226" w:rsidP="00E16226">
      <w:pPr>
        <w:jc w:val="center"/>
      </w:pPr>
      <w:r w:rsidRPr="00DE1275">
        <w:rPr>
          <w:noProof/>
          <w:lang w:eastAsia="de-DE"/>
        </w:rPr>
        <w:t>------ Figure 3 -----</w:t>
      </w:r>
    </w:p>
    <w:p w14:paraId="40F47BF4" w14:textId="77777777" w:rsidR="00D147E2" w:rsidRPr="00D147E2" w:rsidRDefault="00D147E2" w:rsidP="007F471C"/>
    <w:p w14:paraId="7E4415CE" w14:textId="77C70849" w:rsidR="007F7004" w:rsidRDefault="00CA63CE" w:rsidP="006C51BD">
      <w:r>
        <w:t xml:space="preserve">It might be the case that respondents explicitly remembered their previous choices and used this information to avoid </w:t>
      </w:r>
      <w:proofErr w:type="spellStart"/>
      <w:r>
        <w:t>intransitivities</w:t>
      </w:r>
      <w:proofErr w:type="spellEnd"/>
      <w:r w:rsidR="00302D3B">
        <w:t>, and that it is such explicit declarative memory that is impaired in the MTL group</w:t>
      </w:r>
      <w:r>
        <w:t xml:space="preserve">. Although each pair of options is seen only once, prior choices involving one of the two candy bars might facilitate </w:t>
      </w:r>
      <w:r w:rsidR="002F0E37">
        <w:t xml:space="preserve">explicit </w:t>
      </w:r>
      <w:r>
        <w:t xml:space="preserve">recall and influence subsequent choices, and this facilitation might </w:t>
      </w:r>
      <w:r w:rsidR="002F0E37">
        <w:t xml:space="preserve">be impaired </w:t>
      </w:r>
      <w:r>
        <w:t>differ</w:t>
      </w:r>
      <w:r w:rsidR="002F0E37">
        <w:t>entially</w:t>
      </w:r>
      <w:r>
        <w:t xml:space="preserve"> across groups, particularly for the MTL group.</w:t>
      </w:r>
      <w:r w:rsidR="00302D3B">
        <w:t xml:space="preserve"> </w:t>
      </w:r>
      <w:r w:rsidR="00F34ACD">
        <w:t>We ruled out th</w:t>
      </w:r>
      <w:r>
        <w:t>is</w:t>
      </w:r>
      <w:r w:rsidR="00F34ACD">
        <w:t xml:space="preserve"> possibility</w:t>
      </w:r>
      <w:r w:rsidR="00B5135A">
        <w:t xml:space="preserve"> </w:t>
      </w:r>
      <w:r w:rsidR="00F34ACD">
        <w:t xml:space="preserve">by </w:t>
      </w:r>
      <w:r w:rsidR="003E2470">
        <w:t>examin</w:t>
      </w:r>
      <w:r w:rsidR="00F34ACD">
        <w:t xml:space="preserve">ing </w:t>
      </w:r>
      <w:r w:rsidR="009C3C08">
        <w:t xml:space="preserve">whether </w:t>
      </w:r>
      <w:r w:rsidR="003E2470">
        <w:t>the</w:t>
      </w:r>
      <w:r w:rsidR="00B5135A">
        <w:t xml:space="preserve"> observed group differences in choice inconsistencies </w:t>
      </w:r>
      <w:r w:rsidR="003E2470">
        <w:t>were</w:t>
      </w:r>
      <w:r w:rsidR="001D00E2">
        <w:t xml:space="preserve"> </w:t>
      </w:r>
      <w:r w:rsidR="003F5F61">
        <w:t xml:space="preserve">stable </w:t>
      </w:r>
      <w:r w:rsidR="003E2470">
        <w:t xml:space="preserve">across the course of the </w:t>
      </w:r>
      <w:r w:rsidR="00B5135A">
        <w:t>study session</w:t>
      </w:r>
      <w:r w:rsidR="003E2470">
        <w:t>.</w:t>
      </w:r>
      <w:r w:rsidR="003F5F61">
        <w:t xml:space="preserve"> </w:t>
      </w:r>
      <w:r w:rsidR="00787FE4">
        <w:t>Th</w:t>
      </w:r>
      <w:r w:rsidR="002F0E37">
        <w:t>e</w:t>
      </w:r>
      <w:r w:rsidR="00787FE4">
        <w:t xml:space="preserve"> </w:t>
      </w:r>
      <w:r w:rsidR="003E2470">
        <w:t xml:space="preserve">alternative explanation for the </w:t>
      </w:r>
      <w:r w:rsidR="00A141E1">
        <w:t xml:space="preserve">observed </w:t>
      </w:r>
      <w:r w:rsidR="00787FE4">
        <w:t xml:space="preserve">group </w:t>
      </w:r>
      <w:r w:rsidR="003E2470">
        <w:t>differences</w:t>
      </w:r>
      <w:r w:rsidR="00BD1937">
        <w:t xml:space="preserve"> in transitivity</w:t>
      </w:r>
      <w:r w:rsidR="00787FE4">
        <w:t xml:space="preserve"> suggests that</w:t>
      </w:r>
      <w:r w:rsidR="00F34ACD">
        <w:t xml:space="preserve"> </w:t>
      </w:r>
      <w:r w:rsidR="006C51BD">
        <w:t xml:space="preserve">we should observe a </w:t>
      </w:r>
      <w:r w:rsidR="002F0E37">
        <w:t xml:space="preserve">general </w:t>
      </w:r>
      <w:r w:rsidR="006C51BD">
        <w:t xml:space="preserve">decrease in the number of </w:t>
      </w:r>
      <w:proofErr w:type="spellStart"/>
      <w:r w:rsidR="006C51BD">
        <w:t>intransitivities</w:t>
      </w:r>
      <w:proofErr w:type="spellEnd"/>
      <w:r w:rsidR="006C51BD">
        <w:t xml:space="preserve"> with time</w:t>
      </w:r>
      <w:r w:rsidR="002F0E37">
        <w:t xml:space="preserve">, but less so </w:t>
      </w:r>
      <w:r w:rsidR="006C51BD">
        <w:t>for the</w:t>
      </w:r>
      <w:r w:rsidR="00955DD9">
        <w:t xml:space="preserve"> MTL group</w:t>
      </w:r>
      <w:r w:rsidR="003E2470">
        <w:t xml:space="preserve">.  </w:t>
      </w:r>
      <w:r w:rsidR="00D217DC">
        <w:t xml:space="preserve">We tested this hypothesis by </w:t>
      </w:r>
      <w:r w:rsidR="009C3C08">
        <w:t>looking</w:t>
      </w:r>
      <w:r w:rsidR="00D217DC">
        <w:t xml:space="preserve"> for differences in the effects of tri</w:t>
      </w:r>
      <w:r w:rsidR="00C64C50">
        <w:t>a</w:t>
      </w:r>
      <w:r w:rsidR="00D217DC">
        <w:t xml:space="preserve">l on the frequency of </w:t>
      </w:r>
      <w:proofErr w:type="spellStart"/>
      <w:r w:rsidR="00D217DC">
        <w:t>i</w:t>
      </w:r>
      <w:r w:rsidR="006C51BD">
        <w:t>ntransitivities</w:t>
      </w:r>
      <w:proofErr w:type="spellEnd"/>
      <w:r w:rsidR="006C51BD">
        <w:t xml:space="preserve"> across groups. </w:t>
      </w:r>
      <w:r w:rsidR="00D217DC">
        <w:t xml:space="preserve">As detailed in the SOM, no </w:t>
      </w:r>
      <w:r w:rsidR="009C3C08">
        <w:t xml:space="preserve">such </w:t>
      </w:r>
      <w:r w:rsidR="00D217DC">
        <w:t>differences were found.</w:t>
      </w:r>
    </w:p>
    <w:p w14:paraId="15057BB2" w14:textId="7DD59D3E" w:rsidR="008B6F70" w:rsidRDefault="005B4F43" w:rsidP="00D03A87">
      <w:pPr>
        <w:tabs>
          <w:tab w:val="clear" w:pos="0"/>
        </w:tabs>
        <w:ind w:right="0"/>
      </w:pPr>
      <w:r>
        <w:rPr>
          <w:rFonts w:ascii="Times" w:hAnsi="Times"/>
          <w:bCs w:val="0"/>
          <w:iCs w:val="0"/>
          <w:szCs w:val="24"/>
        </w:rPr>
        <w:t xml:space="preserve">To examine the possibility of a </w:t>
      </w:r>
      <w:r w:rsidR="00C35692">
        <w:rPr>
          <w:rFonts w:ascii="Times" w:hAnsi="Times"/>
          <w:bCs w:val="0"/>
          <w:iCs w:val="0"/>
          <w:szCs w:val="24"/>
        </w:rPr>
        <w:t>speed-</w:t>
      </w:r>
      <w:r>
        <w:rPr>
          <w:rFonts w:ascii="Times" w:hAnsi="Times"/>
          <w:bCs w:val="0"/>
          <w:iCs w:val="0"/>
          <w:szCs w:val="24"/>
        </w:rPr>
        <w:t>accuracy tradeoff</w:t>
      </w:r>
      <w:r w:rsidR="00E02A71">
        <w:rPr>
          <w:rFonts w:ascii="Times" w:hAnsi="Times"/>
          <w:bCs w:val="0"/>
          <w:iCs w:val="0"/>
          <w:szCs w:val="24"/>
        </w:rPr>
        <w:t>,</w:t>
      </w:r>
      <w:r>
        <w:rPr>
          <w:rFonts w:ascii="Times" w:hAnsi="Times"/>
          <w:bCs w:val="0"/>
          <w:iCs w:val="0"/>
          <w:szCs w:val="24"/>
        </w:rPr>
        <w:t xml:space="preserve"> w</w:t>
      </w:r>
      <w:r w:rsidR="003E2470" w:rsidRPr="008B6F70">
        <w:rPr>
          <w:rFonts w:ascii="Times" w:hAnsi="Times"/>
          <w:bCs w:val="0"/>
          <w:iCs w:val="0"/>
          <w:szCs w:val="24"/>
        </w:rPr>
        <w:t xml:space="preserve">e </w:t>
      </w:r>
      <w:r w:rsidR="003F5F61" w:rsidRPr="008B6F70">
        <w:rPr>
          <w:rFonts w:ascii="Times" w:hAnsi="Times"/>
          <w:bCs w:val="0"/>
          <w:iCs w:val="0"/>
          <w:szCs w:val="24"/>
        </w:rPr>
        <w:t xml:space="preserve">examined </w:t>
      </w:r>
      <w:r w:rsidR="003E2470" w:rsidRPr="008B6F70">
        <w:rPr>
          <w:rFonts w:ascii="Times" w:hAnsi="Times"/>
          <w:bCs w:val="0"/>
          <w:iCs w:val="0"/>
          <w:szCs w:val="24"/>
        </w:rPr>
        <w:t xml:space="preserve">response latencies </w:t>
      </w:r>
      <w:r w:rsidR="005E72D6" w:rsidRPr="008B6F70">
        <w:rPr>
          <w:rFonts w:ascii="Times" w:hAnsi="Times"/>
          <w:bCs w:val="0"/>
          <w:iCs w:val="0"/>
          <w:szCs w:val="24"/>
        </w:rPr>
        <w:t>of the</w:t>
      </w:r>
      <w:r w:rsidR="003E2470" w:rsidRPr="008B6F70">
        <w:rPr>
          <w:rFonts w:ascii="Times" w:hAnsi="Times"/>
          <w:bCs w:val="0"/>
          <w:iCs w:val="0"/>
          <w:szCs w:val="24"/>
        </w:rPr>
        <w:t xml:space="preserve"> </w:t>
      </w:r>
      <w:r w:rsidR="005E72D6" w:rsidRPr="008B6F70">
        <w:rPr>
          <w:rFonts w:ascii="Times" w:hAnsi="Times"/>
          <w:bCs w:val="0"/>
          <w:iCs w:val="0"/>
          <w:szCs w:val="24"/>
        </w:rPr>
        <w:t>choices</w:t>
      </w:r>
      <w:r w:rsidR="00D217DC">
        <w:rPr>
          <w:rFonts w:ascii="Times" w:hAnsi="Times"/>
          <w:bCs w:val="0"/>
          <w:iCs w:val="0"/>
          <w:szCs w:val="24"/>
        </w:rPr>
        <w:t xml:space="preserve">, and the relationship between responses latencies and </w:t>
      </w:r>
      <w:proofErr w:type="spellStart"/>
      <w:r w:rsidR="00D217DC">
        <w:rPr>
          <w:rFonts w:ascii="Times" w:hAnsi="Times"/>
          <w:bCs w:val="0"/>
          <w:iCs w:val="0"/>
          <w:szCs w:val="24"/>
        </w:rPr>
        <w:t>intransitivities</w:t>
      </w:r>
      <w:proofErr w:type="spellEnd"/>
      <w:r>
        <w:rPr>
          <w:rFonts w:ascii="Times" w:hAnsi="Times"/>
          <w:bCs w:val="0"/>
          <w:iCs w:val="0"/>
          <w:szCs w:val="24"/>
        </w:rPr>
        <w:t>.</w:t>
      </w:r>
      <w:r w:rsidR="00D217DC">
        <w:rPr>
          <w:rFonts w:eastAsia="Malgun Gothic"/>
        </w:rPr>
        <w:t xml:space="preserve"> </w:t>
      </w:r>
      <w:r>
        <w:rPr>
          <w:rFonts w:eastAsia="Malgun Gothic"/>
        </w:rPr>
        <w:t>We</w:t>
      </w:r>
      <w:r w:rsidR="00D217DC">
        <w:rPr>
          <w:rFonts w:eastAsia="Malgun Gothic"/>
        </w:rPr>
        <w:t xml:space="preserve"> found that slower trial</w:t>
      </w:r>
      <w:r>
        <w:rPr>
          <w:rFonts w:eastAsia="Malgun Gothic"/>
        </w:rPr>
        <w:t>s</w:t>
      </w:r>
      <w:r w:rsidR="00D217DC">
        <w:rPr>
          <w:rFonts w:eastAsia="Malgun Gothic"/>
        </w:rPr>
        <w:t xml:space="preserve"> were most likely to be involved in intransitive triplets, and that </w:t>
      </w:r>
      <w:r w:rsidR="00D217DC">
        <w:t>the MTL group ha</w:t>
      </w:r>
      <w:r w:rsidR="009C3C08">
        <w:t>d</w:t>
      </w:r>
      <w:r w:rsidR="00D217DC">
        <w:t xml:space="preserve"> a significantly slower average response time per trial. Together, these results suggest that intransitive triplets accompany more </w:t>
      </w:r>
      <w:ins w:id="34" w:author="Ayse Zeynep Enkavi" w:date="2014-06-17T07:24:00Z">
        <w:r w:rsidR="00847E24">
          <w:t>effortful</w:t>
        </w:r>
      </w:ins>
      <w:r w:rsidR="00D217DC">
        <w:t>, longer responding, eliminating the possibility of a speed-accuracy tradeoff.</w:t>
      </w:r>
    </w:p>
    <w:p w14:paraId="0E6718E2" w14:textId="0616ABB6" w:rsidR="00F97A3F" w:rsidRDefault="005E72D6" w:rsidP="005E72D6">
      <w:r>
        <w:t>We</w:t>
      </w:r>
      <w:r w:rsidR="00787FE4">
        <w:t xml:space="preserve"> also examined whether </w:t>
      </w:r>
      <w:r>
        <w:t xml:space="preserve">particular </w:t>
      </w:r>
      <w:r w:rsidR="00ED0F53">
        <w:t xml:space="preserve">candy bars </w:t>
      </w:r>
      <w:r w:rsidR="008E5396">
        <w:t xml:space="preserve">were </w:t>
      </w:r>
      <w:r w:rsidR="00ED0F53">
        <w:t xml:space="preserve">more </w:t>
      </w:r>
      <w:r>
        <w:t xml:space="preserve">responsible for </w:t>
      </w:r>
      <w:proofErr w:type="spellStart"/>
      <w:r>
        <w:t>intransitivi</w:t>
      </w:r>
      <w:r w:rsidR="002F0E37">
        <w:t>ti</w:t>
      </w:r>
      <w:r>
        <w:t>es</w:t>
      </w:r>
      <w:proofErr w:type="spellEnd"/>
      <w:r w:rsidR="008E5396">
        <w:t>.</w:t>
      </w:r>
      <w:r>
        <w:t xml:space="preserve"> We </w:t>
      </w:r>
      <w:r w:rsidR="00336944">
        <w:t xml:space="preserve">regressed the number of times </w:t>
      </w:r>
      <w:r w:rsidR="000E3F2A">
        <w:t xml:space="preserve">each </w:t>
      </w:r>
      <w:r w:rsidR="00ED0F53">
        <w:t xml:space="preserve">candy bar </w:t>
      </w:r>
      <w:r w:rsidR="00336944">
        <w:t xml:space="preserve">was involved in an </w:t>
      </w:r>
      <w:r w:rsidR="00F66774">
        <w:t>intransitive</w:t>
      </w:r>
      <w:r w:rsidR="000E3F2A">
        <w:t xml:space="preserve"> choice onto indicator variable</w:t>
      </w:r>
      <w:r w:rsidR="009C3C08">
        <w:t>s</w:t>
      </w:r>
      <w:r w:rsidR="000E3F2A">
        <w:t xml:space="preserve"> representing the identi</w:t>
      </w:r>
      <w:r w:rsidR="00711A77">
        <w:t>t</w:t>
      </w:r>
      <w:r w:rsidR="000E3F2A">
        <w:t xml:space="preserve">y </w:t>
      </w:r>
      <w:r w:rsidR="00A141E1">
        <w:t>of each</w:t>
      </w:r>
      <w:r w:rsidR="00336944">
        <w:t xml:space="preserve"> chocolate bar as well</w:t>
      </w:r>
      <w:r w:rsidR="000E3F2A">
        <w:t xml:space="preserve"> </w:t>
      </w:r>
      <w:r w:rsidR="009C3C08">
        <w:t xml:space="preserve">as on </w:t>
      </w:r>
      <w:r w:rsidR="000E3F2A">
        <w:t xml:space="preserve">a </w:t>
      </w:r>
      <w:proofErr w:type="gramStart"/>
      <w:r w:rsidR="000E3F2A">
        <w:t>factor representing</w:t>
      </w:r>
      <w:proofErr w:type="gramEnd"/>
      <w:r w:rsidR="000E3F2A">
        <w:t xml:space="preserve"> group.</w:t>
      </w:r>
      <w:r w:rsidR="00336944">
        <w:t xml:space="preserve"> </w:t>
      </w:r>
      <w:r w:rsidR="000E3F2A">
        <w:t xml:space="preserve">None of these variables </w:t>
      </w:r>
      <w:r w:rsidR="00A141E1">
        <w:t>survived a</w:t>
      </w:r>
      <w:r w:rsidR="000E3F2A">
        <w:t xml:space="preserve"> p</w:t>
      </w:r>
      <w:r w:rsidR="008928A3">
        <w:t xml:space="preserve">ost-hoc </w:t>
      </w:r>
      <w:r w:rsidR="00D03A87">
        <w:t>(</w:t>
      </w:r>
      <w:proofErr w:type="spellStart"/>
      <w:r w:rsidR="00D03A87">
        <w:t>Bonferroni</w:t>
      </w:r>
      <w:proofErr w:type="spellEnd"/>
      <w:r w:rsidR="00D03A87">
        <w:t xml:space="preserve">) </w:t>
      </w:r>
      <w:r w:rsidR="008928A3">
        <w:t>test</w:t>
      </w:r>
      <w:r w:rsidR="000E3F2A">
        <w:t xml:space="preserve"> of significance.</w:t>
      </w:r>
      <w:r w:rsidR="00FC0331">
        <w:t xml:space="preserve"> </w:t>
      </w:r>
    </w:p>
    <w:p w14:paraId="243258F1" w14:textId="535CB2EF" w:rsidR="00A57E05" w:rsidRDefault="00972034" w:rsidP="005E72D6">
      <w:r>
        <w:t xml:space="preserve">To ensure that the </w:t>
      </w:r>
      <w:r w:rsidR="009C3C08">
        <w:t xml:space="preserve">group differences in </w:t>
      </w:r>
      <w:r>
        <w:t>intransitives we observe</w:t>
      </w:r>
      <w:r w:rsidR="009C3C08">
        <w:t>d</w:t>
      </w:r>
      <w:r>
        <w:t xml:space="preserve"> are </w:t>
      </w:r>
      <w:r w:rsidR="009C3C08">
        <w:t xml:space="preserve">the result of greater random error in preference construction because of reduced access to stored associations with </w:t>
      </w:r>
      <w:r w:rsidR="009C3C08">
        <w:lastRenderedPageBreak/>
        <w:t>the candy bars (as opposed to more general computational impairments), w</w:t>
      </w:r>
      <w:r>
        <w:t>e examined performance in the control task.</w:t>
      </w:r>
      <w:r w:rsidR="00F97A3F">
        <w:t xml:space="preserve">  </w:t>
      </w:r>
      <w:r w:rsidR="00F97A3F" w:rsidRPr="00F97A3F">
        <w:t xml:space="preserve">In the control task, respondents identified which </w:t>
      </w:r>
      <w:r w:rsidR="00592678">
        <w:t xml:space="preserve">of two </w:t>
      </w:r>
      <w:r w:rsidR="00F97A3F" w:rsidRPr="00F97A3F">
        <w:t>number</w:t>
      </w:r>
      <w:r w:rsidR="00592678">
        <w:t>s</w:t>
      </w:r>
      <w:r w:rsidR="00F97A3F" w:rsidRPr="00F97A3F">
        <w:t xml:space="preserve"> was larger.  All groups did well</w:t>
      </w:r>
      <w:r w:rsidR="00F72439">
        <w:t xml:space="preserve">, </w:t>
      </w:r>
      <w:r w:rsidR="009C3C08">
        <w:t xml:space="preserve">exhibiting a small percentage of intransitive judgments, </w:t>
      </w:r>
      <w:r w:rsidR="00F72439">
        <w:t>though</w:t>
      </w:r>
      <w:r w:rsidR="00F97A3F" w:rsidRPr="00F97A3F">
        <w:t xml:space="preserve"> the ETL group </w:t>
      </w:r>
      <w:r w:rsidR="009C3C08">
        <w:t>did</w:t>
      </w:r>
      <w:r w:rsidR="00F97A3F" w:rsidRPr="00F97A3F">
        <w:t xml:space="preserve"> significantly worse than the control group (percentage of errors: MTL: 0.81%; ETL: 1.09%; CON:</w:t>
      </w:r>
      <w:r w:rsidR="00711A77">
        <w:t xml:space="preserve"> </w:t>
      </w:r>
      <w:r w:rsidR="00F97A3F" w:rsidRPr="00F97A3F">
        <w:t xml:space="preserve">0.07%; p&lt;0.001 </w:t>
      </w:r>
      <w:proofErr w:type="spellStart"/>
      <w:r w:rsidR="00F97A3F" w:rsidRPr="00F97A3F">
        <w:t>Kruskal</w:t>
      </w:r>
      <w:proofErr w:type="spellEnd"/>
      <w:r w:rsidR="00F97A3F" w:rsidRPr="00F97A3F">
        <w:t xml:space="preserve">-Wallis test for independent groups; MTL vs. ETL </w:t>
      </w:r>
      <w:proofErr w:type="spellStart"/>
      <w:r w:rsidR="00F97A3F" w:rsidRPr="00F97A3F">
        <w:t>n.s</w:t>
      </w:r>
      <w:proofErr w:type="spellEnd"/>
      <w:r w:rsidR="00F97A3F" w:rsidRPr="00F97A3F">
        <w:t xml:space="preserve">.; MTL vs. CON </w:t>
      </w:r>
      <w:proofErr w:type="spellStart"/>
      <w:r w:rsidR="00F97A3F" w:rsidRPr="00F97A3F">
        <w:t>n.s</w:t>
      </w:r>
      <w:proofErr w:type="spellEnd"/>
      <w:proofErr w:type="gramStart"/>
      <w:r w:rsidR="00F97A3F" w:rsidRPr="00F97A3F">
        <w:t>;   ETL</w:t>
      </w:r>
      <w:proofErr w:type="gramEnd"/>
      <w:r w:rsidR="00F97A3F" w:rsidRPr="00F97A3F">
        <w:t xml:space="preserve"> vs. CON p&lt;0.05) and ETL patients exhibited a much higher variance in this task.  </w:t>
      </w:r>
      <w:r w:rsidR="00F72439">
        <w:t>T</w:t>
      </w:r>
      <w:r w:rsidR="00F97A3F" w:rsidRPr="00F97A3F">
        <w:t xml:space="preserve">he absence of </w:t>
      </w:r>
      <w:r w:rsidR="00F72439">
        <w:t xml:space="preserve">a </w:t>
      </w:r>
      <w:r w:rsidR="00F97A3F" w:rsidRPr="00F97A3F">
        <w:t>difference</w:t>
      </w:r>
      <w:r w:rsidR="00F72439">
        <w:t xml:space="preserve"> in </w:t>
      </w:r>
      <w:r w:rsidR="000C7896">
        <w:t xml:space="preserve">judgment </w:t>
      </w:r>
      <w:r w:rsidR="00F72439">
        <w:t>in</w:t>
      </w:r>
      <w:r w:rsidR="000C7896">
        <w:t>transitivity</w:t>
      </w:r>
      <w:r w:rsidR="00F72439">
        <w:t xml:space="preserve"> between the MTL and the control group</w:t>
      </w:r>
      <w:r w:rsidR="00F97A3F" w:rsidRPr="00F97A3F">
        <w:t xml:space="preserve">s in this task and the presence of </w:t>
      </w:r>
      <w:r w:rsidR="00F72439">
        <w:t xml:space="preserve">a </w:t>
      </w:r>
      <w:r w:rsidR="00F97A3F" w:rsidRPr="00F97A3F">
        <w:t xml:space="preserve">differences in choice </w:t>
      </w:r>
      <w:r w:rsidR="00F72439">
        <w:t>in</w:t>
      </w:r>
      <w:r w:rsidR="000C7896">
        <w:t>transitivity</w:t>
      </w:r>
      <w:r w:rsidR="00F97A3F" w:rsidRPr="00F97A3F">
        <w:t xml:space="preserve"> </w:t>
      </w:r>
      <w:r w:rsidR="00F72439">
        <w:t xml:space="preserve">supports </w:t>
      </w:r>
      <w:r w:rsidR="00F97A3F" w:rsidRPr="00F97A3F">
        <w:t>the involvement of hippocampal function in preferen</w:t>
      </w:r>
      <w:r w:rsidR="006A7582">
        <w:t xml:space="preserve">tial </w:t>
      </w:r>
      <w:r w:rsidR="00F97A3F" w:rsidRPr="00F97A3F">
        <w:t>choice</w:t>
      </w:r>
      <w:r w:rsidR="000C7896">
        <w:t xml:space="preserve">, and </w:t>
      </w:r>
      <w:r w:rsidR="00F97A3F" w:rsidRPr="00F97A3F">
        <w:t xml:space="preserve">not </w:t>
      </w:r>
      <w:r w:rsidR="006A7582">
        <w:t xml:space="preserve">in </w:t>
      </w:r>
      <w:r w:rsidR="000C7896">
        <w:t xml:space="preserve">a </w:t>
      </w:r>
      <w:r w:rsidR="00F97A3F" w:rsidRPr="00F97A3F">
        <w:t xml:space="preserve">more general </w:t>
      </w:r>
      <w:proofErr w:type="spellStart"/>
      <w:r w:rsidR="00F97A3F" w:rsidRPr="00F97A3F">
        <w:t>attentional</w:t>
      </w:r>
      <w:proofErr w:type="spellEnd"/>
      <w:r w:rsidR="00F97A3F" w:rsidRPr="00F97A3F">
        <w:t xml:space="preserve"> </w:t>
      </w:r>
      <w:r w:rsidR="000C7896">
        <w:t xml:space="preserve">or computational </w:t>
      </w:r>
      <w:r w:rsidR="00F97A3F" w:rsidRPr="00F97A3F">
        <w:t>effect.</w:t>
      </w:r>
    </w:p>
    <w:p w14:paraId="3A8AC9ED" w14:textId="77777777" w:rsidR="0062772B" w:rsidRPr="00DE1275" w:rsidRDefault="00141EAB" w:rsidP="005E72D6">
      <w:pPr>
        <w:pStyle w:val="Heading1"/>
        <w:rPr>
          <w:rFonts w:ascii="Times New Roman" w:hAnsi="Times New Roman" w:cs="Times New Roman"/>
          <w:color w:val="auto"/>
        </w:rPr>
      </w:pPr>
      <w:r w:rsidRPr="00DE1275">
        <w:rPr>
          <w:rFonts w:ascii="Times New Roman" w:hAnsi="Times New Roman" w:cs="Times New Roman"/>
          <w:color w:val="auto"/>
        </w:rPr>
        <w:t>Discussion</w:t>
      </w:r>
    </w:p>
    <w:p w14:paraId="797161A9" w14:textId="770A80AB" w:rsidR="005916A3" w:rsidRDefault="006B5029" w:rsidP="007F471C">
      <w:r>
        <w:t xml:space="preserve">There is increasing interest in how value representations are constructed.   In this paper we </w:t>
      </w:r>
      <w:r w:rsidR="005916A3">
        <w:t xml:space="preserve">provide support for the role of memory in preference construction, by showing </w:t>
      </w:r>
      <w:r>
        <w:t>that hippocampal lesions are associated with</w:t>
      </w:r>
      <w:r w:rsidR="00F72439">
        <w:t xml:space="preserve"> an increase in</w:t>
      </w:r>
      <w:r>
        <w:t xml:space="preserve"> </w:t>
      </w:r>
      <w:r w:rsidR="00F66774">
        <w:t>intransitive</w:t>
      </w:r>
      <w:r>
        <w:t xml:space="preserve"> preferences and that the degree of </w:t>
      </w:r>
      <w:r w:rsidR="00F66774">
        <w:t>intransitivity</w:t>
      </w:r>
      <w:r>
        <w:t xml:space="preserve"> is related to </w:t>
      </w:r>
      <w:r w:rsidR="002A32A8">
        <w:t>magnitude</w:t>
      </w:r>
      <w:r>
        <w:t xml:space="preserve"> of the damage to the hippocampus.   A control task </w:t>
      </w:r>
      <w:r w:rsidR="00CE69A6">
        <w:t>not involving preferen</w:t>
      </w:r>
      <w:r w:rsidR="000C7896">
        <w:t>tial</w:t>
      </w:r>
      <w:r w:rsidR="00CE69A6">
        <w:t xml:space="preserve"> choice </w:t>
      </w:r>
      <w:r>
        <w:t xml:space="preserve">does not show these effects, nor do respondents who have lesions outside of the </w:t>
      </w:r>
      <w:r w:rsidR="002A32A8">
        <w:t xml:space="preserve">medial </w:t>
      </w:r>
      <w:r>
        <w:t>temporal lobe</w:t>
      </w:r>
      <w:r w:rsidR="00CE69A6">
        <w:t>.</w:t>
      </w:r>
      <w:r>
        <w:t xml:space="preserve">  These results implicate the </w:t>
      </w:r>
      <w:r w:rsidR="006F260E">
        <w:t>hippocampal</w:t>
      </w:r>
      <w:r>
        <w:t xml:space="preserve"> areas in preference construction</w:t>
      </w:r>
      <w:r w:rsidR="002A32A8">
        <w:t xml:space="preserve">. </w:t>
      </w:r>
    </w:p>
    <w:p w14:paraId="0DBC8510" w14:textId="7EF2AA36" w:rsidR="00141EAB" w:rsidRDefault="002F0E37" w:rsidP="006E681B">
      <w:pPr>
        <w:ind w:firstLine="0"/>
      </w:pPr>
      <w:r>
        <w:t xml:space="preserve">     </w:t>
      </w:r>
      <w:r w:rsidR="002A32A8">
        <w:t>Our hippocampal patients</w:t>
      </w:r>
      <w:r w:rsidR="006B5029">
        <w:t xml:space="preserve"> produce </w:t>
      </w:r>
      <w:r w:rsidR="0032362D">
        <w:t>patterns of intransitivity</w:t>
      </w:r>
      <w:r w:rsidR="009A38DC">
        <w:t xml:space="preserve"> of preference</w:t>
      </w:r>
      <w:r w:rsidR="006B5029">
        <w:t xml:space="preserve"> that are </w:t>
      </w:r>
      <w:r w:rsidR="0062772B">
        <w:t xml:space="preserve">strikingly similar </w:t>
      </w:r>
      <w:r w:rsidR="006F260E">
        <w:t>t</w:t>
      </w:r>
      <w:r w:rsidR="006B5029">
        <w:t xml:space="preserve">o those </w:t>
      </w:r>
      <w:r w:rsidR="0062772B">
        <w:t xml:space="preserve">observed in </w:t>
      </w:r>
      <w:r w:rsidR="00711A77">
        <w:t>ventromedial prefrontal cortex (</w:t>
      </w:r>
      <w:proofErr w:type="spellStart"/>
      <w:r w:rsidR="00711A77">
        <w:t>vmPFC</w:t>
      </w:r>
      <w:proofErr w:type="spellEnd"/>
      <w:r w:rsidR="00711A77">
        <w:t xml:space="preserve">) </w:t>
      </w:r>
      <w:r w:rsidR="0062772B">
        <w:t>patients</w:t>
      </w:r>
      <w:r w:rsidR="009A38DC">
        <w:t xml:space="preserve">, suggesting that the associations and </w:t>
      </w:r>
      <w:r w:rsidR="006F260E">
        <w:t xml:space="preserve">memories stored in the hippocampus </w:t>
      </w:r>
      <w:r w:rsidR="009A38DC">
        <w:t xml:space="preserve">may serve </w:t>
      </w:r>
      <w:r w:rsidR="003B37FC">
        <w:t xml:space="preserve">as </w:t>
      </w:r>
      <w:r w:rsidR="006F260E">
        <w:t>inputs to value calculation occurring elsewhere</w:t>
      </w:r>
      <w:r w:rsidR="00665890">
        <w:t xml:space="preserve"> </w:t>
      </w:r>
      <w:r w:rsidR="00665890">
        <w:fldChar w:fldCharType="begin" w:fldLock="1"/>
      </w:r>
      <w:r w:rsidR="00FE6511">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et al., 2013)" }, "properties" : { "noteIndex" : 0 }, "schema" : "https://github.com/citation-style-language/schema/raw/master/csl-citation.json" }</w:instrText>
      </w:r>
      <w:r w:rsidR="00665890">
        <w:fldChar w:fldCharType="separate"/>
      </w:r>
      <w:r w:rsidR="00665890" w:rsidRPr="00665890">
        <w:rPr>
          <w:noProof/>
        </w:rPr>
        <w:t>(Barron et al., 2013)</w:t>
      </w:r>
      <w:r w:rsidR="00665890">
        <w:fldChar w:fldCharType="end"/>
      </w:r>
      <w:r w:rsidR="006F260E">
        <w:t>.</w:t>
      </w:r>
      <w:r w:rsidR="002A32A8">
        <w:t xml:space="preserve"> </w:t>
      </w:r>
      <w:r w:rsidR="00A444F4">
        <w:t>The hippocampus is one of th</w:t>
      </w:r>
      <w:r w:rsidR="00597417">
        <w:t xml:space="preserve">e most highly interconnected </w:t>
      </w:r>
      <w:r w:rsidR="00A444F4">
        <w:t>brain areas</w:t>
      </w:r>
      <w:r w:rsidR="002F5436">
        <w:t xml:space="preserve">, including </w:t>
      </w:r>
      <w:r w:rsidR="009E36B1">
        <w:t xml:space="preserve">a direct monosynaptic </w:t>
      </w:r>
      <w:r w:rsidR="002F5436">
        <w:t>connection to the prefrontal cortex</w:t>
      </w:r>
      <w:r w:rsidR="00597417">
        <w:t xml:space="preserve"> </w:t>
      </w:r>
      <w:r w:rsidR="00665890">
        <w:fldChar w:fldCharType="begin" w:fldLock="1"/>
      </w:r>
      <w:r w:rsidR="00FE6511">
        <w:instrText>ADDIN CSL_CITATION { "citationItems" : [ { "id" : "ITEM-1", "itemData" : { "ISSN" : "1047-3211", "PMID" : "10731217", "abstract" : "This paper reviews architectonic subdivisions and connections of the orbital and medial prefrontal cortex (OMPFC) in rats, monkeys and humans. Cortico-cortical connections provide the basis for recognition of 'medial' and 'orbital' networks within the OMPFC. These networks also have distinct connections with structures in other parts of the brain. The orbital network receives sensory inputs from several modalities, including olfaction, taste, visceral afferents, somatic sensation and vision, which appear to be especially related to food or eating. In contrast, the medial network provides the major cortical output to visceromotor structures in the hypothalamus and brainstem. The two networks have distinct connections with areas of the striatum and mediodorsal thalamus. In particular, projections to the nucleus accumbens and the adjacent ventromedial caudate and putamen arise predominantly from the medial network. Both networks also have extensive connections with limbic structures. Based on these and other observations, the OMPFC appears to function as a sensory-visceromotor link, especially for eating. This linkage appears to be critical for the guidance of reward-related behavior and for setting of mood. Imaging and histological observations on human brains indicate that clinical depressive disorders are associated with specific functional and cellular changes in the OMPFC, including activity and volume changes, and specific changes in the number of glial cells.", "author" : [ { "dropping-particle" : "", "family" : "Ong\u00fcr", "given" : "D", "non-dropping-particle" : "", "parse-names" : false, "suffix" : "" }, { "dropping-particle" : "", "family" : "Price", "given" : "J L", "non-dropping-particle" : "", "parse-names" : false, "suffix" : "" } ], "container-title" : "Cerebral cortex (New York, N.Y. : 1991)", "id" : "ITEM-1", "issue" : "3", "issued" : { "date-parts" : [ [ "2000", "3" ] ] }, "page" : "206-19", "title" : "The organization of networks within the orbital and medial prefrontal cortex of rats, monkeys and humans.", "type" : "article-journal", "volume" : "10" }, "uris" : [ "http://www.mendeley.com/documents/?uuid=45cf3a45-a752-432c-bfb0-a03faf85079a" ] }, { "id" : "ITEM-2", "itemData" : { "DOI" : "10.1016/j.neuroimage.2009.11.001", "ISSN" : "1095-9572", "PMID" : "19909818", "abstract" : "Recent advances in brain connectivity methods have made it possible to identify hubs-the brain's most globally connected regions. Such regions are essential for coordinating brain functions due to their connectivity with numerous regions with a variety of specializations. Current structural and functional connectivity methods generally agree that default mode network (DMN) regions have among the highest global brain connectivity (GBC). We developed two novel statistical approaches using resting state functional connectivity MRI-weighted and unweighted GBC (wGBC and uGBC)-to test the hypothesis that the highest global connectivity also occurs in the cognitive control network (CCN), a network anti-correlated with the DMN across a variety of tasks. High global connectivity was found in both CCN and DMN. The newly developed wGBC approach improves upon existing methods by quantifying inter-subject consistency, quantifying the highest GBC values by percentage, and avoiding arbitrarily connection strength thresholding. The uGBC approach is based on graph theory and includes many of these improvements, but still requires an arbitrary connection threshold. We found high GBC in several subcortical regions (e.g., hippocampus, basal ganglia) only with wGBC despite the regions' extensive anatomical connectivity. These results demonstrate the complementary utility of wGBC and uGBC analyses for the characterization of the most highly connected, and thus most functionally important, regions of the brain. Additionally, the high connectivity of both the CCN and the DMN demonstrates that brain regions outside primary sensory-motor networks are highly involved in coordinating information throughout the brain.", "author" : [ { "dropping-particle" : "", "family" : "Cole", "given" : "Michael W", "non-dropping-particle" : "", "parse-names" : false, "suffix" : "" }, { "dropping-particle" : "", "family" : "Pathak", "given" : "Sudhir", "non-dropping-particle" : "", "parse-names" : false, "suffix" : "" }, { "dropping-particle" : "", "family" : "Schneider", "given" : "Walter", "non-dropping-particle" : "", "parse-names" : false, "suffix" : "" } ], "container-title" : "NeuroImage", "id" : "ITEM-2", "issue" : "4", "issued" : { "date-parts" : [ [ "2010", "2", "15" ] ] }, "page" : "3132-48", "publisher" : "Elsevier Inc.", "title" : "Identifying the brain's most globally connected regions.", "type" : "article-journal", "volume" : "49" }, "uris" : [ "http://www.mendeley.com/documents/?uuid=2f418e77-695f-421a-901a-733fb9429de7" ] }, { "id" : "ITEM-3", "itemData" : { "DOI" : "10.1016/j.euroneuro.2012.10.018", "ISSN" : "1873-7862", "PMID" : "23332457", "abstract" : "While the hippocampal formation and the prefrontal cortex each have a well-established role in cognitive and mnemonic processes, the extent and manner in which these structures interact to achieve these functions has not been fully delineated. Recent research in rodents compellingly supports the idea that the projection of neurons extending from the CA1 region of the hippocampus and from the subiculum to the prefrontal cortex, referred to here as the H-PFC pathway, is critically involved in aspects of cognition related to executive function and to emotional regulation. Concurrently, it is becoming evident that persons suffering from schizophrenia, depression, and post-traumatic stress disorder display structural anomalies and aberrant functional coupling within the hippocampal-prefrontal circuit. Considering that these disorders involve varying degrees of cognitive impairment and emotional dysregulation, dysfunction in the H-PFC pathway might therefore be the common element of their pathophysiology. This overlap might also be intertwined with the pathway's evident susceptibility to stress and with its relationship to the amygdala. In consequence, the H-PFC pathway is a potentially crucial element of the pathophysiology of several psychiatric diseases, and it offers a specific target for therapeutic intervention, which is consistent with the recent emphasis on reframing psychiatric diseases in terms of brain circuits.", "author" : [ { "dropping-particle" : "", "family" : "Godsil", "given" : "Bill P", "non-dropping-particle" : "", "parse-names" : false, "suffix" : "" }, { "dropping-particle" : "", "family" : "Kiss", "given" : "Janos P", "non-dropping-particle" : "", "parse-names" : false, "suffix" : "" }, { "dropping-particle" : "", "family" : "Spedding", "given" : "Michael", "non-dropping-particle" : "", "parse-names" : false, "suffix" : "" }, { "dropping-particle" : "", "family" : "Jay", "given" : "Th\u00e9r\u00e8se M", "non-dropping-particle" : "", "parse-names" : false, "suffix" : "" } ], "container-title" : "European neuropsychopharmacology : the journal of the European College of Neuropsychopharmacology", "id" : "ITEM-3", "issue" : "10", "issued" : { "date-parts" : [ [ "2013", "10" ] ] }, "page" : "1165-81", "title" : "The hippocampal-prefrontal pathway: the weak link in psychiatric disorders?", "type" : "article-journal", "volume" : "23" }, "uris" : [ "http://www.mendeley.com/documents/?uuid=42c463c3-a0c5-47b8-ad74-d270bf5ff73d" ] } ], "mendeley" : { "previouslyFormattedCitation" : "(Cole, Pathak, &amp; Schneider, 2010; Godsil, Kiss, Spedding, &amp; Jay, 2013; Ong\u00fcr &amp; Price, 2000)" }, "properties" : { "noteIndex" : 0 }, "schema" : "https://github.com/citation-style-language/schema/raw/master/csl-citation.json" }</w:instrText>
      </w:r>
      <w:r w:rsidR="00665890">
        <w:fldChar w:fldCharType="separate"/>
      </w:r>
      <w:r w:rsidR="00665890" w:rsidRPr="00665890">
        <w:rPr>
          <w:noProof/>
        </w:rPr>
        <w:t>(Cole, Pathak, &amp; Schneider, 2010; Godsil, Kiss, Spedding, &amp; Jay, 2013; Ongür &amp; Price, 2000)</w:t>
      </w:r>
      <w:r w:rsidR="00665890">
        <w:fldChar w:fldCharType="end"/>
      </w:r>
      <w:r w:rsidR="00A444F4">
        <w:t>.</w:t>
      </w:r>
      <w:r w:rsidR="006F260E">
        <w:t xml:space="preserve"> </w:t>
      </w:r>
      <w:r w:rsidR="00665890">
        <w:fldChar w:fldCharType="begin" w:fldLock="1"/>
      </w:r>
      <w:r w:rsidR="00FE6511">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and Ritchey (2012)", "previouslyFormattedCitation" : "(Ranganath &amp; Ritchey, 2012)" }, "properties" : { "noteIndex" : 0 }, "schema" : "https://github.com/citation-style-language/schema/raw/master/csl-citation.json" }</w:instrText>
      </w:r>
      <w:r w:rsidR="00665890">
        <w:fldChar w:fldCharType="separate"/>
      </w:r>
      <w:r w:rsidR="00665890" w:rsidRPr="00665890">
        <w:rPr>
          <w:noProof/>
        </w:rPr>
        <w:t xml:space="preserve">Ranganath </w:t>
      </w:r>
      <w:r w:rsidR="00665890">
        <w:rPr>
          <w:noProof/>
        </w:rPr>
        <w:t>and</w:t>
      </w:r>
      <w:r w:rsidR="00665890" w:rsidRPr="00665890">
        <w:rPr>
          <w:noProof/>
        </w:rPr>
        <w:t xml:space="preserve"> Ritchey </w:t>
      </w:r>
      <w:r w:rsidR="00665890">
        <w:rPr>
          <w:noProof/>
        </w:rPr>
        <w:t>(</w:t>
      </w:r>
      <w:r w:rsidR="00665890" w:rsidRPr="00665890">
        <w:rPr>
          <w:noProof/>
        </w:rPr>
        <w:t>2012)</w:t>
      </w:r>
      <w:r w:rsidR="00665890">
        <w:fldChar w:fldCharType="end"/>
      </w:r>
      <w:r w:rsidR="007438F3">
        <w:t xml:space="preserve"> proposed a di</w:t>
      </w:r>
      <w:r w:rsidR="009A38DC">
        <w:t xml:space="preserve">vision </w:t>
      </w:r>
      <w:r w:rsidR="007438F3">
        <w:t xml:space="preserve">of the MTL into </w:t>
      </w:r>
      <w:r w:rsidR="007438F3">
        <w:lastRenderedPageBreak/>
        <w:t>two systems for memory</w:t>
      </w:r>
      <w:r w:rsidR="009A38DC">
        <w:t>-</w:t>
      </w:r>
      <w:r w:rsidR="007438F3">
        <w:t xml:space="preserve">guided behavior: the anterior (AT) and posterior-medial (PM) system. The AT, which is comprised of the </w:t>
      </w:r>
      <w:proofErr w:type="spellStart"/>
      <w:r w:rsidR="002D0517">
        <w:t>peri-rhinal</w:t>
      </w:r>
      <w:proofErr w:type="spellEnd"/>
      <w:r w:rsidR="002D0517">
        <w:t xml:space="preserve"> cortex and anterior parts of the hippocampus and amygdala has strong interconnections with</w:t>
      </w:r>
      <w:r w:rsidR="007438F3">
        <w:t xml:space="preserve"> the frontal cortex</w:t>
      </w:r>
      <w:r w:rsidR="009A38DC">
        <w:t>, has been</w:t>
      </w:r>
      <w:r w:rsidR="002D0517">
        <w:t xml:space="preserve"> argued to be involved in familiarity</w:t>
      </w:r>
      <w:r w:rsidR="009A38DC">
        <w:t>-</w:t>
      </w:r>
      <w:r w:rsidR="002D0517">
        <w:t>based cognition, social behavior and saliency</w:t>
      </w:r>
      <w:r w:rsidR="007438F3">
        <w:t xml:space="preserve">. </w:t>
      </w:r>
      <w:r w:rsidR="002D0517">
        <w:t xml:space="preserve"> </w:t>
      </w:r>
      <w:r w:rsidR="006E681B">
        <w:rPr>
          <w:noProof/>
        </w:rPr>
        <w:fldChar w:fldCharType="begin" w:fldLock="1"/>
      </w:r>
      <w:r w:rsidR="00FE6511">
        <w:rPr>
          <w:noProof/>
        </w:rPr>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&amp; Ritchey (2012)", "previouslyFormattedCitation" : "(Ranganath &amp; Ritchey, 2012)" }, "properties" : { "noteIndex" : 0 }, "schema" : "https://github.com/citation-style-language/schema/raw/master/csl-citation.json" }</w:instrText>
      </w:r>
      <w:r w:rsidR="006E681B">
        <w:rPr>
          <w:noProof/>
        </w:rPr>
        <w:fldChar w:fldCharType="separate"/>
      </w:r>
      <w:r w:rsidR="006E681B" w:rsidRPr="006E681B">
        <w:rPr>
          <w:noProof/>
        </w:rPr>
        <w:t xml:space="preserve">Ranganath &amp; Ritchey </w:t>
      </w:r>
      <w:r w:rsidR="006E681B">
        <w:rPr>
          <w:noProof/>
        </w:rPr>
        <w:t>(</w:t>
      </w:r>
      <w:r w:rsidR="006E681B" w:rsidRPr="006E681B">
        <w:rPr>
          <w:noProof/>
        </w:rPr>
        <w:t>2012)</w:t>
      </w:r>
      <w:r w:rsidR="006E681B">
        <w:rPr>
          <w:noProof/>
        </w:rPr>
        <w:fldChar w:fldCharType="end"/>
      </w:r>
      <w:r w:rsidR="009A38DC">
        <w:rPr>
          <w:noProof/>
        </w:rPr>
        <w:t xml:space="preserve"> suggest that</w:t>
      </w:r>
      <w:r w:rsidR="002D0517">
        <w:t xml:space="preserve"> “the AT system could facilitate the construction of knowledge about people, so that past experiences can be used to inform inferences about the personality and intentions of others, irrespective of their behavior in a particular context</w:t>
      </w:r>
      <w:r w:rsidR="009A38DC">
        <w:t>.</w:t>
      </w:r>
      <w:r w:rsidR="002D0517">
        <w:t xml:space="preserve">” Our </w:t>
      </w:r>
      <w:r w:rsidR="00972034">
        <w:t>results suggest</w:t>
      </w:r>
      <w:r w:rsidR="002D0517">
        <w:t xml:space="preserve"> that this connection to the ventromedial prefrontal cortex may also serve the construction of preferences. </w:t>
      </w:r>
      <w:r w:rsidR="0062772B">
        <w:t xml:space="preserve">Fellows </w:t>
      </w:r>
      <w:r w:rsidR="00665890">
        <w:fldChar w:fldCharType="begin" w:fldLock="1"/>
      </w:r>
      <w:r w:rsidR="00FE6511">
        <w:instrText>ADDIN CSL_CITATION { "citationItems" : [ { "id" : "ITEM-1",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"ITEM-1",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"(2006)", "previouslyFormattedCitation" : "(Fellows, 2006)" }, "properties" : { "noteIndex" : 0 }, "schema" : "https://github.com/citation-style-language/schema/raw/master/csl-citation.json" }</w:instrText>
      </w:r>
      <w:r w:rsidR="00665890">
        <w:fldChar w:fldCharType="separate"/>
      </w:r>
      <w:r w:rsidR="00665890" w:rsidRPr="00665890">
        <w:rPr>
          <w:noProof/>
        </w:rPr>
        <w:t>(2006)</w:t>
      </w:r>
      <w:r w:rsidR="00665890">
        <w:fldChar w:fldCharType="end"/>
      </w:r>
      <w:r w:rsidR="00993D2D">
        <w:t xml:space="preserve"> </w:t>
      </w:r>
      <w:r w:rsidR="009A38DC">
        <w:t xml:space="preserve">showed </w:t>
      </w:r>
      <w:r w:rsidR="00993D2D">
        <w:t xml:space="preserve">that </w:t>
      </w:r>
      <w:proofErr w:type="spellStart"/>
      <w:r w:rsidR="00E14DC8">
        <w:t>vm</w:t>
      </w:r>
      <w:r w:rsidR="00993D2D">
        <w:t>PFC</w:t>
      </w:r>
      <w:proofErr w:type="spellEnd"/>
      <w:r w:rsidR="00993D2D">
        <w:t xml:space="preserve"> </w:t>
      </w:r>
      <w:proofErr w:type="spellStart"/>
      <w:r w:rsidR="00993D2D">
        <w:t>lesioned</w:t>
      </w:r>
      <w:proofErr w:type="spellEnd"/>
      <w:r w:rsidR="00993D2D">
        <w:t xml:space="preserve"> patients</w:t>
      </w:r>
      <w:r w:rsidR="009A38DC">
        <w:t xml:space="preserve"> </w:t>
      </w:r>
      <w:r w:rsidR="00993D2D">
        <w:t>differ</w:t>
      </w:r>
      <w:r w:rsidR="009A38DC">
        <w:t xml:space="preserve"> from normal controls </w:t>
      </w:r>
      <w:r w:rsidR="00993D2D">
        <w:t xml:space="preserve">in </w:t>
      </w:r>
      <w:r w:rsidR="009A38DC">
        <w:t xml:space="preserve">their </w:t>
      </w:r>
      <w:r w:rsidR="00993D2D">
        <w:t>external information search</w:t>
      </w:r>
      <w:r w:rsidR="009A38DC">
        <w:t>, in ways</w:t>
      </w:r>
      <w:r w:rsidR="00993D2D">
        <w:t xml:space="preserve"> that could be attributed to diminished planning capacity.  </w:t>
      </w:r>
      <w:r w:rsidR="006F260E">
        <w:t xml:space="preserve">Perhaps retrieval of experiences from memory is also inhibited in </w:t>
      </w:r>
      <w:proofErr w:type="spellStart"/>
      <w:r w:rsidR="00E14DC8">
        <w:t>vm</w:t>
      </w:r>
      <w:r w:rsidR="006F260E">
        <w:t>PFC</w:t>
      </w:r>
      <w:proofErr w:type="spellEnd"/>
      <w:r w:rsidR="006F260E">
        <w:t xml:space="preserve"> patients</w:t>
      </w:r>
      <w:r w:rsidR="002A32A8">
        <w:t>,</w:t>
      </w:r>
      <w:r w:rsidR="006F260E">
        <w:t xml:space="preserve"> </w:t>
      </w:r>
      <w:r w:rsidR="006A7582">
        <w:t xml:space="preserve">and </w:t>
      </w:r>
      <w:r w:rsidR="006F260E">
        <w:t xml:space="preserve">this </w:t>
      </w:r>
      <w:r w:rsidR="00993D2D">
        <w:t xml:space="preserve">is an interesting topic </w:t>
      </w:r>
      <w:r w:rsidR="009A38DC">
        <w:t>for</w:t>
      </w:r>
      <w:r w:rsidR="00993D2D">
        <w:t xml:space="preserve"> fu</w:t>
      </w:r>
      <w:r w:rsidR="009A38DC">
        <w:t>ture</w:t>
      </w:r>
      <w:r w:rsidR="00993D2D">
        <w:t xml:space="preserve"> research.</w:t>
      </w:r>
    </w:p>
    <w:p w14:paraId="1449633F" w14:textId="19C30A7D" w:rsidR="003B37FC" w:rsidRDefault="00251380" w:rsidP="007F471C">
      <w:r>
        <w:t xml:space="preserve">Some early judgment and decision making </w:t>
      </w:r>
      <w:r w:rsidR="00141EAB" w:rsidRPr="00141EAB">
        <w:t xml:space="preserve">research used the existence of </w:t>
      </w:r>
      <w:r>
        <w:t xml:space="preserve">specific forms of </w:t>
      </w:r>
      <w:r w:rsidR="00141EAB" w:rsidRPr="00141EAB">
        <w:t xml:space="preserve">intransitive preferences as evidence </w:t>
      </w:r>
      <w:r>
        <w:t>for</w:t>
      </w:r>
      <w:r w:rsidR="00141EAB" w:rsidRPr="00141EAB">
        <w:t xml:space="preserve"> </w:t>
      </w:r>
      <w:r>
        <w:t xml:space="preserve">choice rules that differ from </w:t>
      </w:r>
      <w:r w:rsidR="00141EAB" w:rsidRPr="00141EAB">
        <w:t xml:space="preserve">value maximization </w:t>
      </w:r>
      <w:r w:rsidR="00665890">
        <w:fldChar w:fldCharType="begin" w:fldLock="1"/>
      </w:r>
      <w:r w:rsidR="00FE6511">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665890">
        <w:fldChar w:fldCharType="separate"/>
      </w:r>
      <w:r w:rsidR="00665890" w:rsidRPr="00665890">
        <w:rPr>
          <w:noProof/>
        </w:rPr>
        <w:t>(Tversky, 1969)</w:t>
      </w:r>
      <w:r w:rsidR="00665890">
        <w:fldChar w:fldCharType="end"/>
      </w:r>
      <w:r w:rsidR="00141EAB" w:rsidRPr="00141EAB">
        <w:t xml:space="preserve">, </w:t>
      </w:r>
      <w:r>
        <w:t xml:space="preserve">with some recent </w:t>
      </w:r>
      <w:r w:rsidR="00141EAB" w:rsidRPr="00141EAB">
        <w:t>critici</w:t>
      </w:r>
      <w:r>
        <w:t>sms</w:t>
      </w:r>
      <w:r w:rsidR="00141EAB" w:rsidRPr="00141EAB">
        <w:t xml:space="preserve"> </w:t>
      </w:r>
      <w:r w:rsidR="006E681B">
        <w:fldChar w:fldCharType="begin" w:fldLock="1"/>
      </w:r>
      <w:r w:rsidR="00FE6511">
        <w:instrText>ADDIN CSL_CITATION { "citationItems" : [ { "id" : "ITEM-1", "itemData" : { "DOI" : "10.1037/a0025291", "ISSN" : "1939-1471", "author" : [ { "dropping-particle" : "", "family" : "Regenwetter", "given" : "Michel", "non-dropping-particle" : "", "parse-names" : false, "suffix" : "" }, { "dropping-particle" : "", "family" : "Dana", "given" : "Jason", "non-dropping-particle" : "", "parse-names" : false, "suffix" : "" }, { "dropping-particle" : "", "family" : "Davis-Stober", "given" : "Clintin P.", "non-dropping-particle" : "", "parse-names" : false, "suffix" : "" }, { "dropping-particle" : "", "family" : "Guo", "given" : "Ying", "non-dropping-particle" : "", "parse-names" : false, "suffix" : "" } ], "container-title" : "Psychological Review", "id" : "ITEM-1", "issue" : "4", "issued" : { "date-parts" : [ [ "2011" ] ] }, "page" : "684-688", "title" : "Parsimonious testing of transitive or intransitive preferences: Reply to Birnbaum (2011).", "type" : "article-journal", "volume" : "118" }, "uris" : [ "http://www.mendeley.com/documents/?uuid=1a4aff2b-8c55-4d71-974b-07d835f59bed" ] } ], "mendeley" : { "previouslyFormattedCitation" : "(Regenwetter, Dana, Davis-Stober, &amp; Guo, 2011)" }, "properties" : { "noteIndex" : 0 }, "schema" : "https://github.com/citation-style-language/schema/raw/master/csl-citation.json" }</w:instrText>
      </w:r>
      <w:r w:rsidR="006E681B">
        <w:fldChar w:fldCharType="separate"/>
      </w:r>
      <w:r w:rsidR="006E681B" w:rsidRPr="006E681B">
        <w:rPr>
          <w:noProof/>
        </w:rPr>
        <w:t>(Regenwetter, Dana, Davis-Stober, &amp; Guo, 2011)</w:t>
      </w:r>
      <w:r w:rsidR="006E681B">
        <w:fldChar w:fldCharType="end"/>
      </w:r>
      <w:r w:rsidR="006F260E">
        <w:t xml:space="preserve"> </w:t>
      </w:r>
      <w:r>
        <w:t xml:space="preserve">that argue that deviations of choice patterns from value maximization may be due to simpler reasons, including </w:t>
      </w:r>
      <w:r w:rsidR="006F260E">
        <w:t xml:space="preserve"> changing preferences and indifference</w:t>
      </w:r>
      <w:r w:rsidR="00141EAB" w:rsidRPr="00141EAB">
        <w:t>.  </w:t>
      </w:r>
      <w:r>
        <w:t>O</w:t>
      </w:r>
      <w:r w:rsidR="00141EAB" w:rsidRPr="00141EAB">
        <w:t>ur work</w:t>
      </w:r>
      <w:r>
        <w:t xml:space="preserve"> uses </w:t>
      </w:r>
      <w:proofErr w:type="spellStart"/>
      <w:r w:rsidR="006F260E" w:rsidRPr="00141EAB">
        <w:t>intransitivities</w:t>
      </w:r>
      <w:proofErr w:type="spellEnd"/>
      <w:r w:rsidR="00141EAB" w:rsidRPr="00141EAB">
        <w:t xml:space="preserve"> in a </w:t>
      </w:r>
      <w:r>
        <w:t xml:space="preserve">much </w:t>
      </w:r>
      <w:r w:rsidR="00141EAB" w:rsidRPr="00141EAB">
        <w:t>simp</w:t>
      </w:r>
      <w:r w:rsidR="00EE735F">
        <w:t>l</w:t>
      </w:r>
      <w:r w:rsidR="00141EAB" w:rsidRPr="00141EAB">
        <w:t xml:space="preserve">er way, </w:t>
      </w:r>
      <w:r>
        <w:t xml:space="preserve">namely </w:t>
      </w:r>
      <w:r w:rsidR="00141EAB" w:rsidRPr="00141EAB">
        <w:t xml:space="preserve">as evidence that </w:t>
      </w:r>
      <w:r w:rsidR="00F66774">
        <w:t>preference</w:t>
      </w:r>
      <w:r>
        <w:t xml:space="preserve">s are less </w:t>
      </w:r>
      <w:ins w:id="35" w:author="Ayse Zeynep Enkavi" w:date="2014-06-17T07:25:00Z">
        <w:r w:rsidR="00FE6511">
          <w:t>consistent</w:t>
        </w:r>
        <w:r w:rsidR="00FE6511">
          <w:t xml:space="preserve"> </w:t>
        </w:r>
      </w:ins>
      <w:r>
        <w:t xml:space="preserve">in </w:t>
      </w:r>
      <w:r w:rsidR="009728FF">
        <w:t xml:space="preserve">decision makers </w:t>
      </w:r>
      <w:r w:rsidR="00141EAB" w:rsidRPr="00141EAB">
        <w:t xml:space="preserve">whose </w:t>
      </w:r>
      <w:r w:rsidR="002E6C7A">
        <w:t>MTL</w:t>
      </w:r>
      <w:r w:rsidR="002E6C7A" w:rsidRPr="00141EAB">
        <w:t xml:space="preserve"> </w:t>
      </w:r>
      <w:r w:rsidR="00141EAB" w:rsidRPr="00141EAB">
        <w:t>regions have been impaired</w:t>
      </w:r>
      <w:r w:rsidR="009728FF">
        <w:t>. We also show t</w:t>
      </w:r>
      <w:r w:rsidR="00141EAB" w:rsidRPr="00141EAB">
        <w:t xml:space="preserve">hat </w:t>
      </w:r>
      <w:r w:rsidR="009728FF">
        <w:t>t</w:t>
      </w:r>
      <w:r w:rsidR="00141EAB" w:rsidRPr="00141EAB">
        <w:t xml:space="preserve">he degree of </w:t>
      </w:r>
      <w:r w:rsidR="009728FF">
        <w:t xml:space="preserve">preference instability </w:t>
      </w:r>
      <w:r w:rsidR="00141EAB" w:rsidRPr="00141EAB">
        <w:t xml:space="preserve">is a function of the degree of </w:t>
      </w:r>
      <w:r w:rsidR="009728FF">
        <w:t xml:space="preserve">hippocampal </w:t>
      </w:r>
      <w:r w:rsidR="00141EAB" w:rsidRPr="00141EAB">
        <w:t>damage.</w:t>
      </w:r>
    </w:p>
    <w:p w14:paraId="5E7136B6" w14:textId="778AC9EF" w:rsidR="00E02A71" w:rsidRDefault="006A7582" w:rsidP="006A7582">
      <w:r>
        <w:t xml:space="preserve">We do not take a specific stance on the mechanism producing these effects but speculate that they are consistent with retrieval in the MTL group </w:t>
      </w:r>
      <w:r w:rsidR="002E0908">
        <w:t xml:space="preserve">that </w:t>
      </w:r>
      <w:r>
        <w:t xml:space="preserve">produces value </w:t>
      </w:r>
      <w:r w:rsidR="002E0908">
        <w:t>representations</w:t>
      </w:r>
      <w:r>
        <w:t xml:space="preserve"> </w:t>
      </w:r>
      <w:r w:rsidR="002F0E37">
        <w:t xml:space="preserve">with </w:t>
      </w:r>
      <w:r w:rsidR="002E0908">
        <w:t xml:space="preserve">greater random </w:t>
      </w:r>
      <w:r>
        <w:t xml:space="preserve">error, either because of retrieval </w:t>
      </w:r>
      <w:r w:rsidR="002F0E37">
        <w:t xml:space="preserve">failures </w:t>
      </w:r>
      <w:r>
        <w:t>or because retri</w:t>
      </w:r>
      <w:r w:rsidR="002F0E37">
        <w:t>e</w:t>
      </w:r>
      <w:r>
        <w:t>v</w:t>
      </w:r>
      <w:r w:rsidR="002F0E37">
        <w:t>als</w:t>
      </w:r>
      <w:r>
        <w:t xml:space="preserve"> </w:t>
      </w:r>
      <w:r w:rsidR="002E0908">
        <w:t>differ</w:t>
      </w:r>
      <w:r w:rsidR="002F0E37">
        <w:t xml:space="preserve"> across</w:t>
      </w:r>
      <w:r w:rsidR="002E0908">
        <w:t xml:space="preserve"> </w:t>
      </w:r>
      <w:r>
        <w:t>occasion</w:t>
      </w:r>
      <w:r w:rsidR="002E0908">
        <w:t>s</w:t>
      </w:r>
      <w:r>
        <w:t xml:space="preserve">. </w:t>
      </w:r>
      <w:r w:rsidR="00E77D08">
        <w:t xml:space="preserve">Simulating </w:t>
      </w:r>
      <w:r w:rsidR="00B21608">
        <w:t xml:space="preserve">the effect of </w:t>
      </w:r>
      <w:r w:rsidR="002F0E37">
        <w:t xml:space="preserve">random error or </w:t>
      </w:r>
      <w:r w:rsidR="00B21608">
        <w:t xml:space="preserve">noise on the level of </w:t>
      </w:r>
      <w:r w:rsidR="0054383A">
        <w:t>in</w:t>
      </w:r>
      <w:r w:rsidR="00B21608">
        <w:t xml:space="preserve">transitivity </w:t>
      </w:r>
      <w:r w:rsidR="0054383A">
        <w:t xml:space="preserve">shows that the observed inconsistency levels correspond </w:t>
      </w:r>
      <w:r>
        <w:t xml:space="preserve">to a value signal </w:t>
      </w:r>
      <w:r w:rsidR="002F0E37">
        <w:t xml:space="preserve">that </w:t>
      </w:r>
      <w:r>
        <w:t>contain</w:t>
      </w:r>
      <w:r w:rsidR="002F0E37">
        <w:t>s</w:t>
      </w:r>
      <w:r>
        <w:t xml:space="preserve"> </w:t>
      </w:r>
      <w:r>
        <w:lastRenderedPageBreak/>
        <w:t xml:space="preserve">approximately </w:t>
      </w:r>
      <w:r w:rsidR="0054383A">
        <w:t xml:space="preserve">25% </w:t>
      </w:r>
      <w:r w:rsidR="00327A7E">
        <w:t>error</w:t>
      </w:r>
      <w:r w:rsidR="0054383A">
        <w:t xml:space="preserve"> </w:t>
      </w:r>
      <w:r>
        <w:t xml:space="preserve">compared to a noiseless representation </w:t>
      </w:r>
      <w:r w:rsidR="00B857C6">
        <w:t xml:space="preserve">which would produce a </w:t>
      </w:r>
      <w:r w:rsidR="0054383A">
        <w:t xml:space="preserve">completely transitive set of preferences (see SOM for details). </w:t>
      </w:r>
    </w:p>
    <w:p w14:paraId="739EABFC" w14:textId="63345352" w:rsidR="00BF0BAB" w:rsidRDefault="002E0908" w:rsidP="002F0E37">
      <w:pPr>
        <w:ind w:firstLine="0"/>
      </w:pPr>
      <w:r>
        <w:t xml:space="preserve">Our results </w:t>
      </w:r>
      <w:r w:rsidR="002F0E37">
        <w:t>suggest</w:t>
      </w:r>
      <w:r w:rsidR="00F362B1">
        <w:t xml:space="preserve"> future research </w:t>
      </w:r>
      <w:r w:rsidR="002F0E37">
        <w:t xml:space="preserve">based on </w:t>
      </w:r>
      <w:r w:rsidR="00F362B1">
        <w:t>the</w:t>
      </w:r>
      <w:r>
        <w:t xml:space="preserve"> following o</w:t>
      </w:r>
      <w:r w:rsidR="00F362B1">
        <w:t>bservations</w:t>
      </w:r>
      <w:r w:rsidR="002F0E37">
        <w:t xml:space="preserve">. </w:t>
      </w:r>
      <w:r w:rsidR="00B857C6">
        <w:t>First,</w:t>
      </w:r>
      <w:r>
        <w:t xml:space="preserve"> </w:t>
      </w:r>
      <w:r w:rsidR="00F362B1">
        <w:t xml:space="preserve">the hippocampus is just one part in a larger network of relevant brain areas involved in the retrieval and processing of choice values. A recent review </w:t>
      </w:r>
      <w:r w:rsidR="002F0E37">
        <w:t>by</w:t>
      </w:r>
      <w:r w:rsidR="00F362B1">
        <w:t xml:space="preserve"> </w:t>
      </w:r>
      <w:ins w:id="36" w:author="Ayse Zeynep Enkavi" w:date="2014-06-17T07:25:00Z">
        <w:r w:rsidR="00FE6511">
          <w:fldChar w:fldCharType="begin" w:fldLock="1"/>
        </w:r>
      </w:ins>
      <w:r w:rsidR="00FE6511">
        <w:instrText>ADDIN CSL_CITATION { "citationItems" : [ { "id" : "ITEM-1", "itemData" : { "DOI" : "10.1037/a0034461", "ISSN" : "1939-2222", "PMID" : "24246058", "abstract" : "The quintessential memory system in the human brain--the hippocampus and surrounding medial temporal lobe--is often treated as a module for the formation of conscious, or declarative, memories. However, growing evidence suggests that the hippocampus plays a broader role in memory and cognition and that theories organizing memory into strictly dedicated systems may need to be updated. We first consider the historical evidence for the specialized role of the hippocampus in declarative memory. Then, we describe the serendipitous encounter that motivated the special section in this issue, based on parallel research from our labs that suggested a more pervasive contribution of the hippocampus to cognition beyond declarative memory. Finally, we develop a theoretical framework that describes 2 general mechanisms for how the hippocampus interacts with other brain systems and cognitive processes: the memory modulation hypothesis, in which mnemonic representations in the hippocampus modulate the operation of other systems, and the adaptive function hypothesis, in which specialized computations in the hippocampus are recruited as a component of both mnemonic and nonmnemonic functions. This framework is consistent with an emerging view that the most fertile ground for discovery in cognitive psychology and neuroscience lies at the interface between parts of the mind and brain that have traditionally been studied in isolation.", "author" : [ { "dropping-particle" : "", "family" : "Shohamy", "given" : "Daphna", "non-dropping-particle" : "", "parse-names" : false, "suffix" : "" }, { "dropping-particle" : "", "family" : "Turk-Browne", "given" : "Nicholas B", "non-dropping-particle" : "", "parse-names" : false, "suffix" : "" } ], "container-title" : "Journal of experimental psychology. General", "id" : "ITEM-1", "issue" : "4", "issued" : { "date-parts" : [ [ "2013", "11" ] ] }, "page" : "1159-70", "title" : "Mechanisms for widespread hippocampal involvement in cognition.", "type" : "article-journal", "volume" : "142" }, "uris" : [ "http://www.mendeley.com/documents/?uuid=ab44bdac-11be-489a-aee7-ece29e1a96e7" ] } ], "mendeley" : { "previouslyFormattedCitation" : "(Shohamy &amp; Turk-Browne, 2013)" }, "properties" : { "noteIndex" : 0 }, "schema" : "https://github.com/citation-style-language/schema/raw/master/csl-citation.json" }</w:instrText>
      </w:r>
      <w:r w:rsidR="00FE6511">
        <w:fldChar w:fldCharType="separate"/>
      </w:r>
      <w:r w:rsidR="00FE6511" w:rsidRPr="00FE6511">
        <w:rPr>
          <w:noProof/>
        </w:rPr>
        <w:t xml:space="preserve">Shohamy </w:t>
      </w:r>
      <w:ins w:id="37" w:author="Ayse Zeynep Enkavi" w:date="2014-06-17T07:25:00Z">
        <w:r w:rsidR="00FE6511">
          <w:rPr>
            <w:noProof/>
          </w:rPr>
          <w:t>and</w:t>
        </w:r>
      </w:ins>
      <w:r w:rsidR="00FE6511" w:rsidRPr="00FE6511">
        <w:rPr>
          <w:noProof/>
        </w:rPr>
        <w:t xml:space="preserve"> Turk-Browne</w:t>
      </w:r>
      <w:ins w:id="38" w:author="Ayse Zeynep Enkavi" w:date="2014-06-17T07:26:00Z">
        <w:r w:rsidR="00FE6511">
          <w:rPr>
            <w:noProof/>
          </w:rPr>
          <w:t xml:space="preserve"> (</w:t>
        </w:r>
      </w:ins>
      <w:r w:rsidR="00FE6511" w:rsidRPr="00FE6511">
        <w:rPr>
          <w:noProof/>
        </w:rPr>
        <w:t>2013)</w:t>
      </w:r>
      <w:ins w:id="39" w:author="Ayse Zeynep Enkavi" w:date="2014-06-17T07:25:00Z">
        <w:r w:rsidR="00FE6511">
          <w:fldChar w:fldCharType="end"/>
        </w:r>
        <w:r w:rsidR="00FE6511">
          <w:t xml:space="preserve"> </w:t>
        </w:r>
      </w:ins>
      <w:r w:rsidR="00037B8A">
        <w:t xml:space="preserve">suggests </w:t>
      </w:r>
      <w:r w:rsidR="00F362B1">
        <w:t xml:space="preserve">hippocampal involvement in a variety of cognitive functions outside of the domain of declarative memory. It </w:t>
      </w:r>
      <w:r w:rsidR="00037B8A">
        <w:t>provides</w:t>
      </w:r>
      <w:r w:rsidR="00F362B1">
        <w:t xml:space="preserve"> two different hypotheses of hippocampal function</w:t>
      </w:r>
      <w:r w:rsidR="00037B8A">
        <w:t>. T</w:t>
      </w:r>
      <w:r w:rsidR="00F362B1">
        <w:t xml:space="preserve">he memory modulation hypothesis proposes that representations within the hippocampus may transiently bias other cognitive functions such as value computations in </w:t>
      </w:r>
      <w:r w:rsidR="00037B8A">
        <w:t xml:space="preserve">our </w:t>
      </w:r>
      <w:r w:rsidR="00F362B1">
        <w:t>task. The adaptive function hypothesis</w:t>
      </w:r>
      <w:r w:rsidR="00037B8A">
        <w:t>, in contrast,</w:t>
      </w:r>
      <w:r w:rsidR="00F362B1">
        <w:t xml:space="preserve"> highlights the hippocampus as a central processing unit with specific computations carried out in the hippocampal networks, depending on the task at hand.</w:t>
      </w:r>
      <w:r w:rsidR="00B716D3">
        <w:t xml:space="preserve"> </w:t>
      </w:r>
      <w:r w:rsidR="00037B8A">
        <w:t xml:space="preserve">The role of either of </w:t>
      </w:r>
      <w:proofErr w:type="gramStart"/>
      <w:r w:rsidR="00037B8A">
        <w:t xml:space="preserve">these </w:t>
      </w:r>
      <w:r w:rsidR="00B716D3">
        <w:t>hippocampal function</w:t>
      </w:r>
      <w:proofErr w:type="gramEnd"/>
      <w:r w:rsidR="00B716D3">
        <w:t xml:space="preserve"> </w:t>
      </w:r>
      <w:r w:rsidR="00B857C6">
        <w:t>in producing intransitive preferences</w:t>
      </w:r>
      <w:r w:rsidR="00037B8A">
        <w:t xml:space="preserve"> awaits further investigation</w:t>
      </w:r>
      <w:r w:rsidR="00B857C6">
        <w:t>.</w:t>
      </w:r>
    </w:p>
    <w:p w14:paraId="2938C66E" w14:textId="029F56A7" w:rsidR="006851F2" w:rsidRDefault="00037B8A" w:rsidP="007F471C">
      <w:r>
        <w:t>A s</w:t>
      </w:r>
      <w:r w:rsidR="00B857C6">
        <w:t>econd</w:t>
      </w:r>
      <w:r>
        <w:t xml:space="preserve"> future research topic are potential </w:t>
      </w:r>
      <w:r w:rsidR="00BF0BAB">
        <w:t>compensation mechanisms in patients with chronic hippocampal lesions</w:t>
      </w:r>
      <w:r>
        <w:t>.</w:t>
      </w:r>
      <w:r w:rsidR="00B342D2">
        <w:t xml:space="preserve"> </w:t>
      </w:r>
      <w:r w:rsidR="00BF0BAB">
        <w:t>It is well known that chronic brain lesion</w:t>
      </w:r>
      <w:r w:rsidR="006851F2">
        <w:t>s may</w:t>
      </w:r>
      <w:r w:rsidR="00BF0BAB">
        <w:t xml:space="preserve"> lead to compensatory shifts</w:t>
      </w:r>
      <w:r w:rsidR="00740BED">
        <w:t xml:space="preserve"> in neural processes, e.g. in the domain of language processing</w:t>
      </w:r>
      <w:r w:rsidR="00B342D2">
        <w:t xml:space="preserve"> </w:t>
      </w:r>
      <w:r w:rsidR="00B3406A">
        <w:fldChar w:fldCharType="begin" w:fldLock="1"/>
      </w:r>
      <w:r w:rsidR="00FE6511">
        <w:instrText>ADDIN CSL_CITATION { "citationItems" : [ { "id" : "ITEM-1", "itemData" : { "DOI" : "10.1111/j.1600-0404.2007.00948.x", "ISSN" : "1600-0404", "PMID" : "18005219", "abstract" : "OBJECTIVE: To provide functional magnetic resonance imaging-based insight into the impact of left temporal lobe epilepsy (TLE) on language-related functional re-organization.\n\nMATERIALS AND METHODS: Ten right-handed patients with left TLE were compared with 10 matched healthy controls. Regional brain activation during the language task was measured in the inferior frontal gyrus (IFG) and in the superior temporal gyrus (STG), and the regional inter-hemispheric lateralization index (LI) was calculated.\n\nRESULTS: Left language lateralization was documented in all the patients and controls. Reduced lateralization in the IFG was due to decreased activity in the left frontal region rather than to increased activity in the right frontal region. The LI values in the STG correlated with the LI values in the IFG in the controls but not in the patients.\n\nCONCLUSIONS: The left IFG was most probably involved in the epileptogenesis and concomitant language-related cortical plasticity in patients with left TLE.", "author" : [ { "dropping-particle" : "", "family" : "Kipervasser", "given" : "S", "non-dropping-particle" : "", "parse-names" : false, "suffix" : "" }, { "dropping-particle" : "", "family" : "Palti", "given" : "D", "non-dropping-particle" : "", "parse-names" : false, "suffix" : "" }, { "dropping-particle" : "", "family" : "Neufeld", "given" : "M Y", "non-dropping-particle" : "", "parse-names" : false, "suffix" : "" }, { "dropping-particle" : "", "family" : "Shachar", "given" : "M", "non-dropping-particle" : "Ben", "parse-names" : false, "suffix" : "" }, { "dropping-particle" : "", "family" : "Andelman", "given" : "F", "non-dropping-particle" : "", "parse-names" : false, "suffix" : "" }, { "dropping-particle" : "", "family" : "Fried", "given" : "I", "non-dropping-particle" : "", "parse-names" : false, "suffix" : "" }, { "dropping-particle" : "", "family" : "Korczyn", "given" : "a D", "non-dropping-particle" : "", "parse-names" : false, "suffix" : "" }, { "dropping-particle" : "", "family" : "Hendler", "given" : "T", "non-dropping-particle" : "", "parse-names" : false, "suffix" : "" } ], "container-title" : "Acta neurologica Scandinavica", "id" : "ITEM-1", "issue" : "5", "issued" : { "date-parts" : [ [ "2008", "5" ] ] }, "page" : "324-31", "title" : "Possible remote functional reorganization in left temporal lobe epilepsy.", "type" : "article-journal", "volume" : "117" }, "uris" : [ "http://www.mendeley.com/documents/?uuid=85afca02-2b8e-4d7d-bdfb-922beaacd7c9" ] }, { "id" : "ITEM-2", "itemData" : { "DOI" : "10.1093/brain/awh694", "ISSN" : "1460-2156", "PMID" : "16330504", "abstract" : "It is well recognized that the incidence of atypical language lateralization is increased in patients with focal epilepsy. The hypothesis that shifts in language dominance are particularly likely when epileptic lesions are located in close vicinity to the so-called language-eloquent areas rather than in more remote brain regions such as the hippocampus has been challenged by recent studies. This study was undertaken to assess the effect of lesions in different parts of the left hemisphere, lesions present during language acquisition, on language lateralization. We investigated 84 adult patients with drug-resistant focal epilepsy with structural lesions and 45 healthy control subjects with an established functional MRI language paradigm. Out of the 84 patients 43 had left hippocampal sclerosis, 13 a left frontal lobe lesion and 28 a left temporal-lateral lesion. All these lesions were likely to have been present during the first years of life during language acquisition. To assess the lateralization of cerebral language representation globally as well as regionally, we calculated lateralization indices derived from activations in four regions of interest (i.e. global, inferior frontal, temporo-parietal and remaining prefrontal). Patients with left hippocampal sclerosis showed less left lateralized language representations than all other groups of subjects (P &lt; 0.005). This effect was independent of the factor of region, indicating that language lateralization was generally affected by a left hippocampal sclerosis. Patients with left frontal lobe or temporal-lateral lesions displayed the same left lateralization of language-related activations as the control subjects. Thus, the hippocampus seems to play an important role in the establishment of language dominance. Possible underlying mechanisms are discussed.", "author" : [ { "dropping-particle" : "", "family" : "Weber", "given" : "Bernd", "non-dropping-particle" : "", "parse-names" : false, "suffix" : "" }, { "dropping-particle" : "", "family" : "Wellmer", "given" : "J\u00f6rg", "non-dropping-particle" : "", "parse-names" : false, "suffix" : "" }, { "dropping-particle" : "", "family" : "Reuber", "given" : "Markus", "non-dropping-particle" : "", "parse-names" : false, "suffix" : "" }, { "dropping-particle" : "", "family" : "Mormann", "given" : "Florian", "non-dropping-particle" : "", "parse-names" : false, "suffix" : "" }, { "dropping-particle" : "", "family" : "Weis", "given" : "Susanne", "non-dropping-particle" : "", "parse-names" : false, "suffix" : "" }, { "dropping-particle" : "", "family" : "Urbach", "given" : "Horst", "non-dropping-particle" : "", "parse-names" : false, "suffix" : "" }, { "dropping-particle" : "", "family" : "Ruhlmann", "given" : "J\u00fcrgen", "non-dropping-particle" : "", "parse-names" : false, "suffix" : "" }, { "dropping-particle" : "", "family" : "Elger", "given" : "Christian E", "non-dropping-particle" : "", "parse-names" : false, "suffix" : "" }, { "dropping-particle" : "", "family" : "Fern\u00e1ndez", "given" : "Guill\u00e9n", "non-dropping-particle" : "", "parse-names" : false, "suffix" : "" } ], "container-title" : "Brain : a journal of neurology", "id" : "ITEM-2", "issue" : "Pt 2", "issued" : { "date-parts" : [ [ "2006", "2" ] ] }, "page" : "346-51", "title" : "Left hippocampal pathology is associated with atypical language lateralization in patients with focal epilepsy.", "type" : "article-journal", "volume" : "129" }, "uris" : [ "http://www.mendeley.com/documents/?uuid=77de4721-a61f-41f5-9076-a58698472bdc" ] } ], "mendeley" : { "manualFormatting" : "(Kipervasser et al., 2008; Weber et al., 2006)", "previouslyFormattedCitation" : "(Kipervasser et al., 2008; B. Weber et al., 2006)" }, "properties" : { "noteIndex" : 0 }, "schema" : "https://github.com/citation-style-language/schema/raw/master/csl-citation.json" }</w:instrText>
      </w:r>
      <w:r w:rsidR="00B3406A">
        <w:fldChar w:fldCharType="separate"/>
      </w:r>
      <w:r w:rsidR="0098098E">
        <w:rPr>
          <w:noProof/>
        </w:rPr>
        <w:t xml:space="preserve">(Kipervasser et al., 2008; </w:t>
      </w:r>
      <w:r w:rsidR="00B3406A" w:rsidRPr="00B3406A">
        <w:rPr>
          <w:noProof/>
        </w:rPr>
        <w:t>Weber et al., 2006)</w:t>
      </w:r>
      <w:r w:rsidR="00B3406A">
        <w:fldChar w:fldCharType="end"/>
      </w:r>
      <w:r w:rsidR="00B3406A">
        <w:t>.</w:t>
      </w:r>
      <w:r w:rsidR="00740BED">
        <w:t>The application of neuroimaging methods, like functional MRI, during a value-based decision task in these patients</w:t>
      </w:r>
      <w:r w:rsidR="00F362B1">
        <w:t xml:space="preserve"> </w:t>
      </w:r>
      <w:r w:rsidR="00740BED">
        <w:t xml:space="preserve">could </w:t>
      </w:r>
      <w:r>
        <w:t>provide answers to this question</w:t>
      </w:r>
      <w:r w:rsidR="006851F2">
        <w:t>.</w:t>
      </w:r>
      <w:r w:rsidR="00F362B1">
        <w:t xml:space="preserve"> </w:t>
      </w:r>
      <w:r w:rsidR="003B37FC">
        <w:t xml:space="preserve"> </w:t>
      </w:r>
    </w:p>
    <w:p w14:paraId="02212263" w14:textId="091522C6" w:rsidR="006F260E" w:rsidRDefault="00B857C6" w:rsidP="007F471C">
      <w:r>
        <w:t>Third, a</w:t>
      </w:r>
      <w:r w:rsidR="006851F2">
        <w:t xml:space="preserve">lthough patients with temporal lobe epilepsy and hippocampal sclerosis do show neuropsychological deficits especially in the domain of declarative memory, the amount to </w:t>
      </w:r>
      <w:proofErr w:type="gramStart"/>
      <w:r w:rsidR="006851F2">
        <w:t>which</w:t>
      </w:r>
      <w:proofErr w:type="gramEnd"/>
      <w:r w:rsidR="006851F2">
        <w:t xml:space="preserve"> these deficits occur varies strongly between patients</w:t>
      </w:r>
      <w:r w:rsidR="00B3406A">
        <w:t xml:space="preserve"> </w:t>
      </w:r>
      <w:r w:rsidR="00B3406A">
        <w:fldChar w:fldCharType="begin" w:fldLock="1"/>
      </w:r>
      <w:r w:rsidR="00FE6511">
        <w:instrText>ADDIN CSL_CITATION { "citationItems" : [ { "id" : "ITEM-1", "itemData" : { "DOI" : "10.1111/j.1528-1167.2007.01397.x", "ISSN" : "0013-9580", "PMID" : "18047597", "abstract" : "In temporal lobe epilepsy, long-term memory disturbance starts early in life mainly affecting declarative memory. Primary impairment of episodic memory often results in reduced semantic and autobiographic memory. Neuropsychological performance predicts academic achievement and everyday life functioning while subjective memory complaints are highly correlated with depression. Memory impairment is also influenced by initial brain damage, developmental retardation and dynamic factors (e.g., seizure frequency, medication). Damage of functional tissue, low mental reserve capacity, and poor seizure outcome increase the risk for postsurgical memory impairment whereas functional release due to seizure freedom counteracts negative impact. Preliminary findings indicate that postsurgical training improves memory deficits and encourage further research.", "author" : [ { "dropping-particle" : "", "family" : "Hoppe", "given" : "Christian", "non-dropping-particle" : "", "parse-names" : false, "suffix" : "" }, { "dropping-particle" : "", "family" : "Elger", "given" : "Christian E", "non-dropping-particle" : "", "parse-names" : false, "suffix" : "" }, { "dropping-particle" : "", "family" : "Helmstaedter", "given" : "Christoph", "non-dropping-particle" : "", "parse-names" : false, "suffix" : "" } ], "container-title" : "Epilepsia", "id" : "ITEM-1", "issued" : { "date-parts" : [ [ "2007", "1" ] ] }, "page" : "26-9", "title" : "Long-term memory impairment in patients with focal epilepsy.", "type" : "article-journal", "volume" : "48 Suppl 9" }, "uris" : [ "http://www.mendeley.com/documents/?uuid=b745521a-06e7-4461-a1e4-77c7353134a2" ] } ], "mendeley" : { "previouslyFormattedCitation" : "(Hoppe, Elger, &amp; Helmstaedter, 2007)" }, "properties" : { "noteIndex" : 0 }, "schema" : "https://github.com/citation-style-language/schema/raw/master/csl-citation.json" }</w:instrText>
      </w:r>
      <w:r w:rsidR="00B3406A">
        <w:fldChar w:fldCharType="separate"/>
      </w:r>
      <w:r w:rsidR="00B3406A" w:rsidRPr="00B3406A">
        <w:rPr>
          <w:noProof/>
        </w:rPr>
        <w:t>(Hoppe, Elger, &amp; Helmstaedter, 2007)</w:t>
      </w:r>
      <w:r w:rsidR="00B3406A">
        <w:fldChar w:fldCharType="end"/>
      </w:r>
      <w:r w:rsidR="006851F2">
        <w:t>. Future research combining in-depth neuropsychological testing together with value-based choice tasks may shed light on th</w:t>
      </w:r>
      <w:r w:rsidR="0074383F">
        <w:t xml:space="preserve">e specific cognitive components </w:t>
      </w:r>
      <w:r w:rsidR="00F829AD">
        <w:t>underlying</w:t>
      </w:r>
      <w:r w:rsidR="0074383F">
        <w:t xml:space="preserve"> the observed decision deficits.</w:t>
      </w:r>
    </w:p>
    <w:p w14:paraId="4C30DAD3" w14:textId="52F0372D" w:rsidR="00141EAB" w:rsidRPr="00141EAB" w:rsidRDefault="009728FF" w:rsidP="007F471C">
      <w:r>
        <w:lastRenderedPageBreak/>
        <w:t xml:space="preserve">Our results </w:t>
      </w:r>
      <w:r w:rsidR="00141EAB" w:rsidRPr="00141EAB">
        <w:t xml:space="preserve">suggest a critical role for the </w:t>
      </w:r>
      <w:r w:rsidR="006F260E" w:rsidRPr="00141EAB">
        <w:t>hi</w:t>
      </w:r>
      <w:r w:rsidR="006F260E">
        <w:t>p</w:t>
      </w:r>
      <w:r w:rsidR="006F260E" w:rsidRPr="00141EAB">
        <w:t>pocampus</w:t>
      </w:r>
      <w:r w:rsidR="00141EAB" w:rsidRPr="00141EAB">
        <w:t xml:space="preserve"> as the carrier of </w:t>
      </w:r>
      <w:r>
        <w:t xml:space="preserve">input into the </w:t>
      </w:r>
      <w:r w:rsidR="00141EAB" w:rsidRPr="00141EAB">
        <w:t>construct</w:t>
      </w:r>
      <w:r>
        <w:t>ion of the</w:t>
      </w:r>
      <w:r w:rsidR="00141EAB" w:rsidRPr="00141EAB">
        <w:t xml:space="preserve"> value</w:t>
      </w:r>
      <w:r>
        <w:t xml:space="preserve"> of choice option</w:t>
      </w:r>
      <w:r w:rsidR="00141EAB" w:rsidRPr="00141EAB">
        <w:t>s.</w:t>
      </w:r>
      <w:r w:rsidR="006F260E">
        <w:t xml:space="preserve">  </w:t>
      </w:r>
      <w:r>
        <w:t>M</w:t>
      </w:r>
      <w:r w:rsidR="006F260E">
        <w:t>ost decision</w:t>
      </w:r>
      <w:r>
        <w:t>s</w:t>
      </w:r>
      <w:r w:rsidR="006F260E">
        <w:t xml:space="preserve"> require the construction of value based on past experience</w:t>
      </w:r>
      <w:r w:rsidR="00F829AD">
        <w:t>.</w:t>
      </w:r>
      <w:r w:rsidR="006F260E">
        <w:t xml:space="preserve">  Even a</w:t>
      </w:r>
      <w:r>
        <w:t xml:space="preserve"> previously</w:t>
      </w:r>
      <w:r w:rsidR="006F260E">
        <w:t xml:space="preserve"> experienced option, like a favorite dish in a familiar restaurant</w:t>
      </w:r>
      <w:r>
        <w:t>,</w:t>
      </w:r>
      <w:r w:rsidR="00802EAC">
        <w:t xml:space="preserve"> requires us to </w:t>
      </w:r>
      <w:r w:rsidR="00A141E1">
        <w:t>compare that option to</w:t>
      </w:r>
      <w:r w:rsidR="00802EAC">
        <w:t xml:space="preserve"> newly available </w:t>
      </w:r>
      <w:r>
        <w:t xml:space="preserve">options </w:t>
      </w:r>
      <w:r w:rsidR="00B857C6">
        <w:t>such as tonight’s</w:t>
      </w:r>
      <w:r>
        <w:t xml:space="preserve"> specials. </w:t>
      </w:r>
      <w:r w:rsidR="00F829AD">
        <w:t xml:space="preserve">A better understanding of both </w:t>
      </w:r>
      <w:r>
        <w:t xml:space="preserve">internal and external inputs to preference construction processes and </w:t>
      </w:r>
      <w:r w:rsidR="00F829AD">
        <w:t xml:space="preserve">their </w:t>
      </w:r>
      <w:r>
        <w:t xml:space="preserve">aggregation and comparison will allow us </w:t>
      </w:r>
      <w:r w:rsidR="00463363">
        <w:t xml:space="preserve">to better </w:t>
      </w:r>
      <w:r w:rsidR="00F829AD">
        <w:t xml:space="preserve">comprehend and model </w:t>
      </w:r>
      <w:r w:rsidR="00802EAC">
        <w:t>how the brain calculates value</w:t>
      </w:r>
      <w:r w:rsidR="00463363">
        <w:t xml:space="preserve"> and makes wise choices</w:t>
      </w:r>
      <w:r w:rsidR="00802EAC">
        <w:t>.</w:t>
      </w:r>
    </w:p>
    <w:p w14:paraId="0947A69A" w14:textId="77777777" w:rsidR="006939FB" w:rsidRDefault="006939FB" w:rsidP="007F471C"/>
    <w:p w14:paraId="506616F1" w14:textId="66B3DDE2" w:rsidR="00BB6AA5" w:rsidRPr="00DE1275" w:rsidRDefault="00BB6AA5" w:rsidP="00BB6AA5">
      <w:pPr>
        <w:pStyle w:val="Heading1"/>
        <w:rPr>
          <w:rFonts w:ascii="Times New Roman" w:hAnsi="Times New Roman" w:cs="Times New Roman"/>
          <w:color w:val="auto"/>
        </w:rPr>
      </w:pPr>
      <w:r w:rsidRPr="00DE1275">
        <w:rPr>
          <w:rFonts w:ascii="Times New Roman" w:hAnsi="Times New Roman" w:cs="Times New Roman"/>
          <w:color w:val="auto"/>
        </w:rPr>
        <w:t>Acknowledgements</w:t>
      </w:r>
    </w:p>
    <w:p w14:paraId="0D2FEF98" w14:textId="77777777" w:rsidR="00BB6AA5" w:rsidRDefault="00BB6AA5" w:rsidP="00BB6AA5">
      <w:pPr>
        <w:rPr>
          <w:sz w:val="22"/>
        </w:rPr>
      </w:pPr>
      <w:r>
        <w:rPr>
          <w:sz w:val="22"/>
        </w:rPr>
        <w:t>BW is funded by a Heisenberg-Grant of the German Research Council (</w:t>
      </w:r>
      <w:r w:rsidRPr="00DB1D76">
        <w:rPr>
          <w:sz w:val="22"/>
        </w:rPr>
        <w:t>WE 4427/3-1</w:t>
      </w:r>
      <w:r>
        <w:rPr>
          <w:sz w:val="22"/>
        </w:rPr>
        <w:t xml:space="preserve">) and EUW and EJJ by </w:t>
      </w:r>
      <w:r w:rsidRPr="000614EE">
        <w:t>NIA Grant 5R01AG027934</w:t>
      </w:r>
      <w:r w:rsidRPr="00E500B7">
        <w:rPr>
          <w:sz w:val="22"/>
        </w:rPr>
        <w:t>.</w:t>
      </w:r>
    </w:p>
    <w:p w14:paraId="3D403789" w14:textId="77777777" w:rsidR="004B1599" w:rsidRDefault="004B1599" w:rsidP="00BB6AA5">
      <w:pPr>
        <w:rPr>
          <w:sz w:val="22"/>
        </w:rPr>
      </w:pPr>
    </w:p>
    <w:p w14:paraId="7DB57BA8" w14:textId="37D04056" w:rsidR="004B1599" w:rsidRPr="00DE1275" w:rsidRDefault="004B1599" w:rsidP="004B1599">
      <w:pPr>
        <w:pStyle w:val="Heading1"/>
        <w:rPr>
          <w:rFonts w:ascii="Times New Roman" w:hAnsi="Times New Roman" w:cs="Times New Roman"/>
          <w:color w:val="auto"/>
        </w:rPr>
      </w:pPr>
      <w:r w:rsidRPr="00DE1275">
        <w:rPr>
          <w:rFonts w:ascii="Times New Roman" w:hAnsi="Times New Roman" w:cs="Times New Roman"/>
          <w:color w:val="auto"/>
        </w:rPr>
        <w:t>Author contribution statements</w:t>
      </w:r>
      <w:bookmarkStart w:id="40" w:name="_GoBack"/>
      <w:bookmarkEnd w:id="40"/>
    </w:p>
    <w:p w14:paraId="4B40FDFB" w14:textId="696D520B" w:rsidR="004B1599" w:rsidRPr="004B1599" w:rsidRDefault="004B1599" w:rsidP="004B1599">
      <w:r>
        <w:t xml:space="preserve">BW, EJJ and EUW designed the experiment and wrote the manuscript, </w:t>
      </w:r>
      <w:ins w:id="41" w:author="Ayse Zeynep Enkavi" w:date="2014-06-17T07:26:00Z">
        <w:r w:rsidR="00FE6511">
          <w:t xml:space="preserve">EJJ and </w:t>
        </w:r>
      </w:ins>
      <w:r>
        <w:t xml:space="preserve">AZE </w:t>
      </w:r>
      <w:r w:rsidR="00665473">
        <w:t>analyzed</w:t>
      </w:r>
      <w:r>
        <w:t xml:space="preserve"> the data and wrote the manuscript, </w:t>
      </w:r>
      <w:proofErr w:type="gramStart"/>
      <w:r>
        <w:t>IZ performed experiments</w:t>
      </w:r>
      <w:proofErr w:type="gramEnd"/>
      <w:r>
        <w:t xml:space="preserve">, </w:t>
      </w:r>
      <w:proofErr w:type="gramStart"/>
      <w:r>
        <w:t xml:space="preserve">JW </w:t>
      </w:r>
      <w:r w:rsidR="00665473">
        <w:t>analyzed</w:t>
      </w:r>
      <w:r>
        <w:t xml:space="preserve"> the data</w:t>
      </w:r>
      <w:proofErr w:type="gramEnd"/>
      <w:r>
        <w:t xml:space="preserve">. </w:t>
      </w:r>
      <w:r w:rsidR="00665473">
        <w:t>CEE provided clinical data of the patients.</w:t>
      </w:r>
    </w:p>
    <w:p w14:paraId="011780D1" w14:textId="77777777" w:rsidR="004B1599" w:rsidRPr="00E500B7" w:rsidRDefault="004B1599" w:rsidP="00BB6AA5">
      <w:pPr>
        <w:rPr>
          <w:sz w:val="22"/>
        </w:rPr>
      </w:pPr>
    </w:p>
    <w:p w14:paraId="58E9A731" w14:textId="297BF96C" w:rsidR="00084392" w:rsidRPr="00DE1275" w:rsidRDefault="00084392" w:rsidP="00084392">
      <w:pPr>
        <w:pStyle w:val="Heading1"/>
        <w:rPr>
          <w:rFonts w:ascii="Times New Roman" w:hAnsi="Times New Roman" w:cs="Times New Roman"/>
          <w:color w:val="auto"/>
        </w:rPr>
      </w:pPr>
      <w:r w:rsidRPr="00DE1275">
        <w:rPr>
          <w:rFonts w:ascii="Times New Roman" w:hAnsi="Times New Roman" w:cs="Times New Roman"/>
          <w:color w:val="auto"/>
        </w:rPr>
        <w:t>Figure Legends</w:t>
      </w:r>
    </w:p>
    <w:p w14:paraId="36425321" w14:textId="2DF8248D" w:rsidR="00084392" w:rsidRPr="00084392" w:rsidRDefault="00084392" w:rsidP="00084392">
      <w:r w:rsidRPr="00DE1275">
        <w:rPr>
          <w:b/>
        </w:rPr>
        <w:t>Figure 1</w:t>
      </w:r>
      <w:r w:rsidRPr="00084392">
        <w:t xml:space="preserve">. </w:t>
      </w:r>
      <w:proofErr w:type="gramStart"/>
      <w:r w:rsidRPr="00084392">
        <w:t>Three trials of the binary choice experiment.</w:t>
      </w:r>
      <w:proofErr w:type="gramEnd"/>
      <w:r w:rsidRPr="00084392">
        <w:t xml:space="preserve"> Subject indicated their preferred candy bar on each trial. The timing of the stimulus presentation and choice was self-paced, with a maximum length of 5 seconds.</w:t>
      </w:r>
    </w:p>
    <w:p w14:paraId="3249EBD9" w14:textId="77777777" w:rsidR="00084392" w:rsidRDefault="00084392" w:rsidP="007F471C"/>
    <w:p w14:paraId="24B63128" w14:textId="57068FEE" w:rsidR="00084392" w:rsidRDefault="00084392" w:rsidP="007F471C">
      <w:r w:rsidRPr="00DE1275">
        <w:rPr>
          <w:b/>
        </w:rPr>
        <w:lastRenderedPageBreak/>
        <w:t>Figure 2</w:t>
      </w:r>
      <w:r w:rsidRPr="00084392">
        <w:t>.</w:t>
      </w:r>
      <w:r>
        <w:t xml:space="preserve"> </w:t>
      </w:r>
      <w:proofErr w:type="gramStart"/>
      <w:r w:rsidRPr="00084392">
        <w:t>Median percentage of intransitives per group</w:t>
      </w:r>
      <w:r w:rsidR="00440583">
        <w:t xml:space="preserve"> (</w:t>
      </w:r>
      <w:proofErr w:type="spellStart"/>
      <w:r w:rsidR="00440583">
        <w:t>n</w:t>
      </w:r>
      <w:r w:rsidR="00440583" w:rsidRPr="00440583">
        <w:rPr>
          <w:vertAlign w:val="subscript"/>
        </w:rPr>
        <w:t>MTL</w:t>
      </w:r>
      <w:proofErr w:type="spellEnd"/>
      <w:r w:rsidR="00440583">
        <w:t xml:space="preserve"> = 30, </w:t>
      </w:r>
      <w:proofErr w:type="spellStart"/>
      <w:r w:rsidR="00440583">
        <w:t>n</w:t>
      </w:r>
      <w:r w:rsidR="00440583" w:rsidRPr="00440583">
        <w:rPr>
          <w:vertAlign w:val="subscript"/>
        </w:rPr>
        <w:t>C</w:t>
      </w:r>
      <w:proofErr w:type="spellEnd"/>
      <w:r w:rsidR="00440583">
        <w:t xml:space="preserve"> = 30, </w:t>
      </w:r>
      <w:proofErr w:type="spellStart"/>
      <w:r w:rsidR="00440583">
        <w:t>n</w:t>
      </w:r>
      <w:r w:rsidR="00440583" w:rsidRPr="00440583">
        <w:rPr>
          <w:vertAlign w:val="subscript"/>
        </w:rPr>
        <w:t>ETL</w:t>
      </w:r>
      <w:proofErr w:type="spellEnd"/>
      <w:r w:rsidR="00440583">
        <w:t xml:space="preserve"> = 29)</w:t>
      </w:r>
      <w:r w:rsidRPr="00084392">
        <w:t>.</w:t>
      </w:r>
      <w:proofErr w:type="gramEnd"/>
      <w:r w:rsidRPr="00084392">
        <w:t xml:space="preserve"> Group comparisons computed Wilcoxon rank sum test</w:t>
      </w:r>
      <w:r w:rsidR="00440583">
        <w:t xml:space="preserve"> with </w:t>
      </w:r>
      <w:proofErr w:type="spellStart"/>
      <w:r w:rsidR="00440583">
        <w:t>Bonferroni</w:t>
      </w:r>
      <w:proofErr w:type="spellEnd"/>
      <w:r w:rsidR="00440583">
        <w:t xml:space="preserve"> correction</w:t>
      </w:r>
      <w:r w:rsidRPr="00084392">
        <w:t xml:space="preserve"> and 95% confidence intervals calculated f</w:t>
      </w:r>
      <w:r w:rsidR="00440583">
        <w:t>rom bootstrapped medians from 20</w:t>
      </w:r>
      <w:r w:rsidRPr="00084392">
        <w:t>00 samples.</w:t>
      </w:r>
    </w:p>
    <w:p w14:paraId="01792E41" w14:textId="77777777" w:rsidR="00084392" w:rsidRDefault="00084392" w:rsidP="007F471C"/>
    <w:p w14:paraId="0D440994" w14:textId="030752DE" w:rsidR="00084392" w:rsidRDefault="00084392" w:rsidP="007F471C">
      <w:r w:rsidRPr="00DE1275">
        <w:rPr>
          <w:b/>
        </w:rPr>
        <w:t>Figure 3</w:t>
      </w:r>
      <w:r w:rsidRPr="00084392">
        <w:t xml:space="preserve">. </w:t>
      </w:r>
      <w:proofErr w:type="gramStart"/>
      <w:r>
        <w:t>Relation of hippocampal ratio and intransitive choices.</w:t>
      </w:r>
      <w:proofErr w:type="gramEnd"/>
      <w:r>
        <w:t xml:space="preserve"> </w:t>
      </w:r>
      <w:r w:rsidR="002F64BC" w:rsidRPr="002F64BC">
        <w:rPr>
          <w:b/>
        </w:rPr>
        <w:t>a</w:t>
      </w:r>
      <w:r w:rsidR="002F64BC">
        <w:t xml:space="preserve">) </w:t>
      </w:r>
      <w:r w:rsidRPr="00084392">
        <w:t>Example of a typical hippocampal sclerosis on a T2-weighted image highlighting both hippocampi which were used for the</w:t>
      </w:r>
      <w:r w:rsidR="002F64BC">
        <w:t xml:space="preserve"> laterality index calculation. </w:t>
      </w:r>
      <w:r w:rsidR="002F64BC" w:rsidRPr="002F64BC">
        <w:rPr>
          <w:b/>
        </w:rPr>
        <w:t>b</w:t>
      </w:r>
      <w:r w:rsidR="002F64BC">
        <w:rPr>
          <w:b/>
        </w:rPr>
        <w:t>)</w:t>
      </w:r>
      <w:r w:rsidRPr="00084392">
        <w:t xml:space="preserve"> </w:t>
      </w:r>
      <w:r w:rsidR="002F64BC">
        <w:t>S</w:t>
      </w:r>
      <w:r w:rsidRPr="00084392">
        <w:t>catterplot that maps hippocampal asymmetry (as a marker for unilateral atrophy) against percentage of intransitive choices, providing a regression line with 95% CI for the observed correlation of rho=0.761, p&lt;0.001</w:t>
      </w:r>
    </w:p>
    <w:p w14:paraId="7B49ECA0" w14:textId="77777777" w:rsidR="00A50D12" w:rsidRDefault="00A50D12">
      <w:pPr>
        <w:tabs>
          <w:tab w:val="clear" w:pos="0"/>
        </w:tabs>
        <w:spacing w:after="200" w:line="276" w:lineRule="auto"/>
        <w:ind w:right="0" w:firstLine="0"/>
        <w:rPr>
          <w:rFonts w:asciiTheme="majorHAnsi" w:eastAsiaTheme="majorEastAsia" w:hAnsiTheme="majorHAnsi" w:cstheme="majorBidi"/>
          <w:b/>
          <w:bCs w:val="0"/>
          <w:color w:val="345A8A" w:themeColor="accent1" w:themeShade="B5"/>
          <w:sz w:val="32"/>
          <w:szCs w:val="32"/>
        </w:rPr>
      </w:pPr>
      <w:r>
        <w:br w:type="page"/>
      </w:r>
    </w:p>
    <w:p w14:paraId="1CCF132D" w14:textId="100DC4F7" w:rsidR="006939FB" w:rsidRPr="00DE1275" w:rsidRDefault="006939FB" w:rsidP="005E72D6">
      <w:pPr>
        <w:pStyle w:val="Heading1"/>
        <w:rPr>
          <w:rFonts w:ascii="Times New Roman" w:hAnsi="Times New Roman" w:cs="Times New Roman"/>
          <w:color w:val="auto"/>
        </w:rPr>
      </w:pPr>
      <w:r w:rsidRPr="00DE1275">
        <w:rPr>
          <w:rFonts w:ascii="Times New Roman" w:hAnsi="Times New Roman" w:cs="Times New Roman"/>
          <w:color w:val="auto"/>
        </w:rPr>
        <w:lastRenderedPageBreak/>
        <w:t>References</w:t>
      </w:r>
    </w:p>
    <w:p w14:paraId="539D695A" w14:textId="3987F997" w:rsidR="00FE6511" w:rsidRPr="00FE6511" w:rsidRDefault="00117279">
      <w:pPr>
        <w:pStyle w:val="NormalWeb"/>
        <w:ind w:left="480" w:hanging="480"/>
        <w:divId w:val="182672771"/>
        <w:rPr>
          <w:rFonts w:ascii="Times New Roman" w:hAnsi="Times New Roman"/>
          <w:noProof/>
          <w:sz w:val="24"/>
        </w:rPr>
      </w:pPr>
      <w:r>
        <w:rPr>
          <w:shd w:val="clear" w:color="auto" w:fill="EFF3F8"/>
        </w:rPr>
        <w:fldChar w:fldCharType="begin" w:fldLock="1"/>
      </w:r>
      <w:r>
        <w:rPr>
          <w:shd w:val="clear" w:color="auto" w:fill="EFF3F8"/>
        </w:rPr>
        <w:instrText xml:space="preserve">ADDIN Mendeley Bibliography CSL_BIBLIOGRAPHY </w:instrText>
      </w:r>
      <w:r>
        <w:rPr>
          <w:shd w:val="clear" w:color="auto" w:fill="EFF3F8"/>
        </w:rPr>
        <w:fldChar w:fldCharType="separate"/>
      </w:r>
      <w:r w:rsidR="00FE6511" w:rsidRPr="00FE6511">
        <w:rPr>
          <w:rFonts w:ascii="Times New Roman" w:hAnsi="Times New Roman"/>
          <w:noProof/>
          <w:sz w:val="24"/>
        </w:rPr>
        <w:t xml:space="preserve">Barron, H. C., Dolan, R. J., &amp; Behrens, T. E. J. (2013). Online evaluation of novel choices by simultaneous representation of multiple memories. </w:t>
      </w:r>
      <w:r w:rsidR="00FE6511" w:rsidRPr="00FE6511">
        <w:rPr>
          <w:rFonts w:ascii="Times New Roman" w:hAnsi="Times New Roman"/>
          <w:i/>
          <w:iCs/>
          <w:noProof/>
          <w:sz w:val="24"/>
        </w:rPr>
        <w:t>Nature Neuroscience</w:t>
      </w:r>
      <w:r w:rsidR="00FE6511" w:rsidRPr="00FE6511">
        <w:rPr>
          <w:rFonts w:ascii="Times New Roman" w:hAnsi="Times New Roman"/>
          <w:noProof/>
          <w:sz w:val="24"/>
        </w:rPr>
        <w:t xml:space="preserve">, </w:t>
      </w:r>
      <w:r w:rsidR="00FE6511" w:rsidRPr="00FE6511">
        <w:rPr>
          <w:rFonts w:ascii="Times New Roman" w:hAnsi="Times New Roman"/>
          <w:i/>
          <w:iCs/>
          <w:noProof/>
          <w:sz w:val="24"/>
        </w:rPr>
        <w:t>16</w:t>
      </w:r>
      <w:r w:rsidR="00FE6511" w:rsidRPr="00FE6511">
        <w:rPr>
          <w:rFonts w:ascii="Times New Roman" w:hAnsi="Times New Roman"/>
          <w:noProof/>
          <w:sz w:val="24"/>
        </w:rPr>
        <w:t>(10), 1492–8. doi:10.1038/nn.3515</w:t>
      </w:r>
    </w:p>
    <w:p w14:paraId="58DF7431"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Benoit, R. G., Gilbert, S. J., &amp; Burgess, P. W. (2011). A neural mechanism mediating the impact of episodic prospection on farsighted decisions. </w:t>
      </w:r>
      <w:r w:rsidRPr="00FE6511">
        <w:rPr>
          <w:rFonts w:ascii="Times New Roman" w:hAnsi="Times New Roman"/>
          <w:i/>
          <w:iCs/>
          <w:noProof/>
          <w:sz w:val="24"/>
        </w:rPr>
        <w:t>The Journal of Neuroscience : The Official Journal of the Society for Neuroscience</w:t>
      </w:r>
      <w:r w:rsidRPr="00FE6511">
        <w:rPr>
          <w:rFonts w:ascii="Times New Roman" w:hAnsi="Times New Roman"/>
          <w:noProof/>
          <w:sz w:val="24"/>
        </w:rPr>
        <w:t xml:space="preserve">, </w:t>
      </w:r>
      <w:r w:rsidRPr="00FE6511">
        <w:rPr>
          <w:rFonts w:ascii="Times New Roman" w:hAnsi="Times New Roman"/>
          <w:i/>
          <w:iCs/>
          <w:noProof/>
          <w:sz w:val="24"/>
        </w:rPr>
        <w:t>31</w:t>
      </w:r>
      <w:r w:rsidRPr="00FE6511">
        <w:rPr>
          <w:rFonts w:ascii="Times New Roman" w:hAnsi="Times New Roman"/>
          <w:noProof/>
          <w:sz w:val="24"/>
        </w:rPr>
        <w:t>(18), 6771–9. doi:10.1523/JNEUROSCI.6559-10.2011</w:t>
      </w:r>
    </w:p>
    <w:p w14:paraId="0F79551E"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Birnbaum, M. H., &amp; Gutierrez, R. J. (2007). Testing for intransitivity of preferences predicted by a lexicographic semi-order. </w:t>
      </w:r>
      <w:r w:rsidRPr="00FE6511">
        <w:rPr>
          <w:rFonts w:ascii="Times New Roman" w:hAnsi="Times New Roman"/>
          <w:i/>
          <w:iCs/>
          <w:noProof/>
          <w:sz w:val="24"/>
        </w:rPr>
        <w:t>Organizational Behavior and Human Decision Processes</w:t>
      </w:r>
      <w:r w:rsidRPr="00FE6511">
        <w:rPr>
          <w:rFonts w:ascii="Times New Roman" w:hAnsi="Times New Roman"/>
          <w:noProof/>
          <w:sz w:val="24"/>
        </w:rPr>
        <w:t xml:space="preserve">, </w:t>
      </w:r>
      <w:r w:rsidRPr="00FE6511">
        <w:rPr>
          <w:rFonts w:ascii="Times New Roman" w:hAnsi="Times New Roman"/>
          <w:i/>
          <w:iCs/>
          <w:noProof/>
          <w:sz w:val="24"/>
        </w:rPr>
        <w:t>104</w:t>
      </w:r>
      <w:r w:rsidRPr="00FE6511">
        <w:rPr>
          <w:rFonts w:ascii="Times New Roman" w:hAnsi="Times New Roman"/>
          <w:noProof/>
          <w:sz w:val="24"/>
        </w:rPr>
        <w:t>(1), 96–112. doi:10.1016/j.obhdp.2007.02.001</w:t>
      </w:r>
    </w:p>
    <w:p w14:paraId="3CC32728"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Camille, N., Griffiths, C. a, Vo, K., Fellows, L. K., &amp; Kable, J. W. (2011). Ventromedial frontal lobe damage disrupts value maximization in humans. </w:t>
      </w:r>
      <w:r w:rsidRPr="00FE6511">
        <w:rPr>
          <w:rFonts w:ascii="Times New Roman" w:hAnsi="Times New Roman"/>
          <w:i/>
          <w:iCs/>
          <w:noProof/>
          <w:sz w:val="24"/>
        </w:rPr>
        <w:t>The Journal of Neuroscience : The Official Journal of the Society for Neuroscience</w:t>
      </w:r>
      <w:r w:rsidRPr="00FE6511">
        <w:rPr>
          <w:rFonts w:ascii="Times New Roman" w:hAnsi="Times New Roman"/>
          <w:noProof/>
          <w:sz w:val="24"/>
        </w:rPr>
        <w:t xml:space="preserve">, </w:t>
      </w:r>
      <w:r w:rsidRPr="00FE6511">
        <w:rPr>
          <w:rFonts w:ascii="Times New Roman" w:hAnsi="Times New Roman"/>
          <w:i/>
          <w:iCs/>
          <w:noProof/>
          <w:sz w:val="24"/>
        </w:rPr>
        <w:t>31</w:t>
      </w:r>
      <w:r w:rsidRPr="00FE6511">
        <w:rPr>
          <w:rFonts w:ascii="Times New Roman" w:hAnsi="Times New Roman"/>
          <w:noProof/>
          <w:sz w:val="24"/>
        </w:rPr>
        <w:t>(20), 7527–32. doi:10.1523/JNEUROSCI.6527-10.2011</w:t>
      </w:r>
    </w:p>
    <w:p w14:paraId="25C1F968"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Cole, M. W., Pathak, S., &amp; Schneider, W. (2010). Identifying the brain’s most globally connected regions. </w:t>
      </w:r>
      <w:r w:rsidRPr="00FE6511">
        <w:rPr>
          <w:rFonts w:ascii="Times New Roman" w:hAnsi="Times New Roman"/>
          <w:i/>
          <w:iCs/>
          <w:noProof/>
          <w:sz w:val="24"/>
        </w:rPr>
        <w:t>NeuroImage</w:t>
      </w:r>
      <w:r w:rsidRPr="00FE6511">
        <w:rPr>
          <w:rFonts w:ascii="Times New Roman" w:hAnsi="Times New Roman"/>
          <w:noProof/>
          <w:sz w:val="24"/>
        </w:rPr>
        <w:t xml:space="preserve">, </w:t>
      </w:r>
      <w:r w:rsidRPr="00FE6511">
        <w:rPr>
          <w:rFonts w:ascii="Times New Roman" w:hAnsi="Times New Roman"/>
          <w:i/>
          <w:iCs/>
          <w:noProof/>
          <w:sz w:val="24"/>
        </w:rPr>
        <w:t>49</w:t>
      </w:r>
      <w:r w:rsidRPr="00FE6511">
        <w:rPr>
          <w:rFonts w:ascii="Times New Roman" w:hAnsi="Times New Roman"/>
          <w:noProof/>
          <w:sz w:val="24"/>
        </w:rPr>
        <w:t>(4), 3132–48. doi:10.1016/j.neuroimage.2009.11.001</w:t>
      </w:r>
    </w:p>
    <w:p w14:paraId="1D89D663"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Dougherty, M. R. P., Gettys, C. F., &amp; Ogden, E. E. (1999). MINERVA-DM : A Memory Processes Model for Judgments of Likelihood. </w:t>
      </w:r>
      <w:r w:rsidRPr="00FE6511">
        <w:rPr>
          <w:rFonts w:ascii="Times New Roman" w:hAnsi="Times New Roman"/>
          <w:i/>
          <w:iCs/>
          <w:noProof/>
          <w:sz w:val="24"/>
        </w:rPr>
        <w:t>Psychological Review</w:t>
      </w:r>
      <w:r w:rsidRPr="00FE6511">
        <w:rPr>
          <w:rFonts w:ascii="Times New Roman" w:hAnsi="Times New Roman"/>
          <w:noProof/>
          <w:sz w:val="24"/>
        </w:rPr>
        <w:t xml:space="preserve">, </w:t>
      </w:r>
      <w:r w:rsidRPr="00FE6511">
        <w:rPr>
          <w:rFonts w:ascii="Times New Roman" w:hAnsi="Times New Roman"/>
          <w:i/>
          <w:iCs/>
          <w:noProof/>
          <w:sz w:val="24"/>
        </w:rPr>
        <w:t>106</w:t>
      </w:r>
      <w:r w:rsidRPr="00FE6511">
        <w:rPr>
          <w:rFonts w:ascii="Times New Roman" w:hAnsi="Times New Roman"/>
          <w:noProof/>
          <w:sz w:val="24"/>
        </w:rPr>
        <w:t>(1), 180–209.</w:t>
      </w:r>
    </w:p>
    <w:p w14:paraId="4BF25201"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Fellows, L. K. (2006). Deciding how to decide: ventromedial frontal lobe damage affects information acquisition in multi-attribute decision making. </w:t>
      </w:r>
      <w:r w:rsidRPr="00FE6511">
        <w:rPr>
          <w:rFonts w:ascii="Times New Roman" w:hAnsi="Times New Roman"/>
          <w:i/>
          <w:iCs/>
          <w:noProof/>
          <w:sz w:val="24"/>
        </w:rPr>
        <w:t>Brain : A Journal of Neurology</w:t>
      </w:r>
      <w:r w:rsidRPr="00FE6511">
        <w:rPr>
          <w:rFonts w:ascii="Times New Roman" w:hAnsi="Times New Roman"/>
          <w:noProof/>
          <w:sz w:val="24"/>
        </w:rPr>
        <w:t xml:space="preserve">, </w:t>
      </w:r>
      <w:r w:rsidRPr="00FE6511">
        <w:rPr>
          <w:rFonts w:ascii="Times New Roman" w:hAnsi="Times New Roman"/>
          <w:i/>
          <w:iCs/>
          <w:noProof/>
          <w:sz w:val="24"/>
        </w:rPr>
        <w:t>129</w:t>
      </w:r>
      <w:r w:rsidRPr="00FE6511">
        <w:rPr>
          <w:rFonts w:ascii="Times New Roman" w:hAnsi="Times New Roman"/>
          <w:noProof/>
          <w:sz w:val="24"/>
        </w:rPr>
        <w:t>(Pt 4), 944–52. doi:10.1093/brain/awl017</w:t>
      </w:r>
    </w:p>
    <w:p w14:paraId="2A40D97D"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Fellows, L. K., &amp; Farah, M. J. (2007). The role of ventromedial prefrontal cortex in decision making: judgment under uncertainty or judgment per se? </w:t>
      </w:r>
      <w:r w:rsidRPr="00FE6511">
        <w:rPr>
          <w:rFonts w:ascii="Times New Roman" w:hAnsi="Times New Roman"/>
          <w:i/>
          <w:iCs/>
          <w:noProof/>
          <w:sz w:val="24"/>
        </w:rPr>
        <w:t>Cerebral Cortex (New York, N.Y. : 1991)</w:t>
      </w:r>
      <w:r w:rsidRPr="00FE6511">
        <w:rPr>
          <w:rFonts w:ascii="Times New Roman" w:hAnsi="Times New Roman"/>
          <w:noProof/>
          <w:sz w:val="24"/>
        </w:rPr>
        <w:t xml:space="preserve">, </w:t>
      </w:r>
      <w:r w:rsidRPr="00FE6511">
        <w:rPr>
          <w:rFonts w:ascii="Times New Roman" w:hAnsi="Times New Roman"/>
          <w:i/>
          <w:iCs/>
          <w:noProof/>
          <w:sz w:val="24"/>
        </w:rPr>
        <w:t>17</w:t>
      </w:r>
      <w:r w:rsidRPr="00FE6511">
        <w:rPr>
          <w:rFonts w:ascii="Times New Roman" w:hAnsi="Times New Roman"/>
          <w:noProof/>
          <w:sz w:val="24"/>
        </w:rPr>
        <w:t>(11), 2669–74. doi:10.1093/cercor/bhl176</w:t>
      </w:r>
    </w:p>
    <w:p w14:paraId="14E4642F"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Fischl, B., Salat, D. H., Busa, E., Albert, M., Dieterich, M., Haselgrove, C., … Dale, A. M. (2002). Whole brain segmentation: Automated labeling of neuroanatomical structures in the human brain. </w:t>
      </w:r>
      <w:r w:rsidRPr="00FE6511">
        <w:rPr>
          <w:rFonts w:ascii="Times New Roman" w:hAnsi="Times New Roman"/>
          <w:i/>
          <w:iCs/>
          <w:noProof/>
          <w:sz w:val="24"/>
        </w:rPr>
        <w:t>Neuron</w:t>
      </w:r>
      <w:r w:rsidRPr="00FE6511">
        <w:rPr>
          <w:rFonts w:ascii="Times New Roman" w:hAnsi="Times New Roman"/>
          <w:noProof/>
          <w:sz w:val="24"/>
        </w:rPr>
        <w:t xml:space="preserve">, </w:t>
      </w:r>
      <w:r w:rsidRPr="00FE6511">
        <w:rPr>
          <w:rFonts w:ascii="Times New Roman" w:hAnsi="Times New Roman"/>
          <w:i/>
          <w:iCs/>
          <w:noProof/>
          <w:sz w:val="24"/>
        </w:rPr>
        <w:t>33</w:t>
      </w:r>
      <w:r w:rsidRPr="00FE6511">
        <w:rPr>
          <w:rFonts w:ascii="Times New Roman" w:hAnsi="Times New Roman"/>
          <w:noProof/>
          <w:sz w:val="24"/>
        </w:rPr>
        <w:t>, 341–355. doi:10.1016/S0896-6273(02)00569-X</w:t>
      </w:r>
    </w:p>
    <w:p w14:paraId="18E41566"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Fischl, B., van der Kouwe, A., Destrieux, C., Halgren, E., Ségonne, F., Salat, D. H., … Dale, A. M. (2004). Automatically parcellating the human cerebral cortex. </w:t>
      </w:r>
      <w:r w:rsidRPr="00FE6511">
        <w:rPr>
          <w:rFonts w:ascii="Times New Roman" w:hAnsi="Times New Roman"/>
          <w:i/>
          <w:iCs/>
          <w:noProof/>
          <w:sz w:val="24"/>
        </w:rPr>
        <w:t>Cerebral Cortex (New York, N.Y. : 1991)</w:t>
      </w:r>
      <w:r w:rsidRPr="00FE6511">
        <w:rPr>
          <w:rFonts w:ascii="Times New Roman" w:hAnsi="Times New Roman"/>
          <w:noProof/>
          <w:sz w:val="24"/>
        </w:rPr>
        <w:t xml:space="preserve">, </w:t>
      </w:r>
      <w:r w:rsidRPr="00FE6511">
        <w:rPr>
          <w:rFonts w:ascii="Times New Roman" w:hAnsi="Times New Roman"/>
          <w:i/>
          <w:iCs/>
          <w:noProof/>
          <w:sz w:val="24"/>
        </w:rPr>
        <w:t>14</w:t>
      </w:r>
      <w:r w:rsidRPr="00FE6511">
        <w:rPr>
          <w:rFonts w:ascii="Times New Roman" w:hAnsi="Times New Roman"/>
          <w:noProof/>
          <w:sz w:val="24"/>
        </w:rPr>
        <w:t>, 11–22. doi:10.1093/cercor/bhg087</w:t>
      </w:r>
    </w:p>
    <w:p w14:paraId="0115B7FC"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Godsil, B. P., Kiss, J. P., Spedding, M., &amp; Jay, T. M. (2013). The hippocampal-prefrontal pathway: the weak link in psychiatric disorders? </w:t>
      </w:r>
      <w:r w:rsidRPr="00FE6511">
        <w:rPr>
          <w:rFonts w:ascii="Times New Roman" w:hAnsi="Times New Roman"/>
          <w:i/>
          <w:iCs/>
          <w:noProof/>
          <w:sz w:val="24"/>
        </w:rPr>
        <w:t>European Neuropsychopharmacology : The Journal of the European College of Neuropsychopharmacology</w:t>
      </w:r>
      <w:r w:rsidRPr="00FE6511">
        <w:rPr>
          <w:rFonts w:ascii="Times New Roman" w:hAnsi="Times New Roman"/>
          <w:noProof/>
          <w:sz w:val="24"/>
        </w:rPr>
        <w:t xml:space="preserve">, </w:t>
      </w:r>
      <w:r w:rsidRPr="00FE6511">
        <w:rPr>
          <w:rFonts w:ascii="Times New Roman" w:hAnsi="Times New Roman"/>
          <w:i/>
          <w:iCs/>
          <w:noProof/>
          <w:sz w:val="24"/>
        </w:rPr>
        <w:t>23</w:t>
      </w:r>
      <w:r w:rsidRPr="00FE6511">
        <w:rPr>
          <w:rFonts w:ascii="Times New Roman" w:hAnsi="Times New Roman"/>
          <w:noProof/>
          <w:sz w:val="24"/>
        </w:rPr>
        <w:t>(10), 1165–81. doi:10.1016/j.euroneuro.2012.10.018</w:t>
      </w:r>
    </w:p>
    <w:p w14:paraId="393FEE6D"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Hassabis, D., Kumaran, D., Vann, S. D., &amp; Maguire, E. a. (2007). Patients with hippocampal amnesia cannot imagine new experiences. </w:t>
      </w:r>
      <w:r w:rsidRPr="00FE6511">
        <w:rPr>
          <w:rFonts w:ascii="Times New Roman" w:hAnsi="Times New Roman"/>
          <w:i/>
          <w:iCs/>
          <w:noProof/>
          <w:sz w:val="24"/>
        </w:rPr>
        <w:t>Proceedings of the National Academy of Sciences of the United States of America</w:t>
      </w:r>
      <w:r w:rsidRPr="00FE6511">
        <w:rPr>
          <w:rFonts w:ascii="Times New Roman" w:hAnsi="Times New Roman"/>
          <w:noProof/>
          <w:sz w:val="24"/>
        </w:rPr>
        <w:t xml:space="preserve">, </w:t>
      </w:r>
      <w:r w:rsidRPr="00FE6511">
        <w:rPr>
          <w:rFonts w:ascii="Times New Roman" w:hAnsi="Times New Roman"/>
          <w:i/>
          <w:iCs/>
          <w:noProof/>
          <w:sz w:val="24"/>
        </w:rPr>
        <w:t>104</w:t>
      </w:r>
      <w:r w:rsidRPr="00FE6511">
        <w:rPr>
          <w:rFonts w:ascii="Times New Roman" w:hAnsi="Times New Roman"/>
          <w:noProof/>
          <w:sz w:val="24"/>
        </w:rPr>
        <w:t>(5), 1726–31. doi:10.1073/pnas.0610561104</w:t>
      </w:r>
    </w:p>
    <w:p w14:paraId="64AAA80F"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Hoppe, C., Elger, C. E., &amp; Helmstaedter, C. (2007). Long-term memory impairment in patients with focal epilepsy. </w:t>
      </w:r>
      <w:r w:rsidRPr="00FE6511">
        <w:rPr>
          <w:rFonts w:ascii="Times New Roman" w:hAnsi="Times New Roman"/>
          <w:i/>
          <w:iCs/>
          <w:noProof/>
          <w:sz w:val="24"/>
        </w:rPr>
        <w:t>Epilepsia</w:t>
      </w:r>
      <w:r w:rsidRPr="00FE6511">
        <w:rPr>
          <w:rFonts w:ascii="Times New Roman" w:hAnsi="Times New Roman"/>
          <w:noProof/>
          <w:sz w:val="24"/>
        </w:rPr>
        <w:t xml:space="preserve">, </w:t>
      </w:r>
      <w:r w:rsidRPr="00FE6511">
        <w:rPr>
          <w:rFonts w:ascii="Times New Roman" w:hAnsi="Times New Roman"/>
          <w:i/>
          <w:iCs/>
          <w:noProof/>
          <w:sz w:val="24"/>
        </w:rPr>
        <w:t>48 Suppl 9</w:t>
      </w:r>
      <w:r w:rsidRPr="00FE6511">
        <w:rPr>
          <w:rFonts w:ascii="Times New Roman" w:hAnsi="Times New Roman"/>
          <w:noProof/>
          <w:sz w:val="24"/>
        </w:rPr>
        <w:t>, 26–9. doi:10.1111/j.1528-1167.2007.01397.x</w:t>
      </w:r>
    </w:p>
    <w:p w14:paraId="01FE324D"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Houthakker, H. S. (1950). Revealed Preference and the Utility Function. </w:t>
      </w:r>
      <w:r w:rsidRPr="00FE6511">
        <w:rPr>
          <w:rFonts w:ascii="Times New Roman" w:hAnsi="Times New Roman"/>
          <w:i/>
          <w:iCs/>
          <w:noProof/>
          <w:sz w:val="24"/>
        </w:rPr>
        <w:t>Economica</w:t>
      </w:r>
      <w:r w:rsidRPr="00FE6511">
        <w:rPr>
          <w:rFonts w:ascii="Times New Roman" w:hAnsi="Times New Roman"/>
          <w:noProof/>
          <w:sz w:val="24"/>
        </w:rPr>
        <w:t xml:space="preserve">, </w:t>
      </w:r>
      <w:r w:rsidRPr="00FE6511">
        <w:rPr>
          <w:rFonts w:ascii="Times New Roman" w:hAnsi="Times New Roman"/>
          <w:i/>
          <w:iCs/>
          <w:noProof/>
          <w:sz w:val="24"/>
        </w:rPr>
        <w:t>17</w:t>
      </w:r>
      <w:r w:rsidRPr="00FE6511">
        <w:rPr>
          <w:rFonts w:ascii="Times New Roman" w:hAnsi="Times New Roman"/>
          <w:noProof/>
          <w:sz w:val="24"/>
        </w:rPr>
        <w:t>(66), 159–174.</w:t>
      </w:r>
    </w:p>
    <w:p w14:paraId="0FDC6833"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Johnson, E. J., Häubl, G., &amp; Keinan, A. (2007). Aspects of endowment: a query theory of value construction. </w:t>
      </w:r>
      <w:r w:rsidRPr="00FE6511">
        <w:rPr>
          <w:rFonts w:ascii="Times New Roman" w:hAnsi="Times New Roman"/>
          <w:i/>
          <w:iCs/>
          <w:noProof/>
          <w:sz w:val="24"/>
        </w:rPr>
        <w:t>Journal of Experimental Psychology. Learning, Memory, and Cognition</w:t>
      </w:r>
      <w:r w:rsidRPr="00FE6511">
        <w:rPr>
          <w:rFonts w:ascii="Times New Roman" w:hAnsi="Times New Roman"/>
          <w:noProof/>
          <w:sz w:val="24"/>
        </w:rPr>
        <w:t xml:space="preserve">, </w:t>
      </w:r>
      <w:r w:rsidRPr="00FE6511">
        <w:rPr>
          <w:rFonts w:ascii="Times New Roman" w:hAnsi="Times New Roman"/>
          <w:i/>
          <w:iCs/>
          <w:noProof/>
          <w:sz w:val="24"/>
        </w:rPr>
        <w:t>33</w:t>
      </w:r>
      <w:r w:rsidRPr="00FE6511">
        <w:rPr>
          <w:rFonts w:ascii="Times New Roman" w:hAnsi="Times New Roman"/>
          <w:noProof/>
          <w:sz w:val="24"/>
        </w:rPr>
        <w:t>, 461–474. doi:10.1037/0278-7393.33.3.461</w:t>
      </w:r>
    </w:p>
    <w:p w14:paraId="15963729"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Kalenscher, T., Tobler, P. N., Huijbers, W., Daselaar, S. M., &amp; Pennartz, C. M. a. (2010). Neural signatures of intransitive preferences. </w:t>
      </w:r>
      <w:r w:rsidRPr="00FE6511">
        <w:rPr>
          <w:rFonts w:ascii="Times New Roman" w:hAnsi="Times New Roman"/>
          <w:i/>
          <w:iCs/>
          <w:noProof/>
          <w:sz w:val="24"/>
        </w:rPr>
        <w:t>Frontiers in Human Neuroscience</w:t>
      </w:r>
      <w:r w:rsidRPr="00FE6511">
        <w:rPr>
          <w:rFonts w:ascii="Times New Roman" w:hAnsi="Times New Roman"/>
          <w:noProof/>
          <w:sz w:val="24"/>
        </w:rPr>
        <w:t xml:space="preserve">, </w:t>
      </w:r>
      <w:r w:rsidRPr="00FE6511">
        <w:rPr>
          <w:rFonts w:ascii="Times New Roman" w:hAnsi="Times New Roman"/>
          <w:i/>
          <w:iCs/>
          <w:noProof/>
          <w:sz w:val="24"/>
        </w:rPr>
        <w:t>4</w:t>
      </w:r>
      <w:r w:rsidRPr="00FE6511">
        <w:rPr>
          <w:rFonts w:ascii="Times New Roman" w:hAnsi="Times New Roman"/>
          <w:noProof/>
          <w:sz w:val="24"/>
        </w:rPr>
        <w:t>(June), 1–14. doi:10.3389/fnhum.2010.00049</w:t>
      </w:r>
    </w:p>
    <w:p w14:paraId="3ECEE714"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Kipervasser, S., Palti, D., Neufeld, M. Y., Ben Shachar, M., Andelman, F., Fried, I., … Hendler, T. (2008). Possible remote functional reorganization in left temporal lobe epilepsy. </w:t>
      </w:r>
      <w:r w:rsidRPr="00FE6511">
        <w:rPr>
          <w:rFonts w:ascii="Times New Roman" w:hAnsi="Times New Roman"/>
          <w:i/>
          <w:iCs/>
          <w:noProof/>
          <w:sz w:val="24"/>
        </w:rPr>
        <w:t>Acta Neurologica Scandinavica</w:t>
      </w:r>
      <w:r w:rsidRPr="00FE6511">
        <w:rPr>
          <w:rFonts w:ascii="Times New Roman" w:hAnsi="Times New Roman"/>
          <w:noProof/>
          <w:sz w:val="24"/>
        </w:rPr>
        <w:t xml:space="preserve">, </w:t>
      </w:r>
      <w:r w:rsidRPr="00FE6511">
        <w:rPr>
          <w:rFonts w:ascii="Times New Roman" w:hAnsi="Times New Roman"/>
          <w:i/>
          <w:iCs/>
          <w:noProof/>
          <w:sz w:val="24"/>
        </w:rPr>
        <w:t>117</w:t>
      </w:r>
      <w:r w:rsidRPr="00FE6511">
        <w:rPr>
          <w:rFonts w:ascii="Times New Roman" w:hAnsi="Times New Roman"/>
          <w:noProof/>
          <w:sz w:val="24"/>
        </w:rPr>
        <w:t>(5), 324–31. doi:10.1111/j.1600-0404.2007.00948.x</w:t>
      </w:r>
    </w:p>
    <w:p w14:paraId="2283B32C"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Klein, S. B., &amp; Loftus, J. (2002). Memory and temporal experience : The effects of episodic memory loss on an amnesic patient’s ability to remember the past and imagine the future. </w:t>
      </w:r>
      <w:r w:rsidRPr="00FE6511">
        <w:rPr>
          <w:rFonts w:ascii="Times New Roman" w:hAnsi="Times New Roman"/>
          <w:i/>
          <w:iCs/>
          <w:noProof/>
          <w:sz w:val="24"/>
        </w:rPr>
        <w:t>Social Cognition</w:t>
      </w:r>
      <w:r w:rsidRPr="00FE6511">
        <w:rPr>
          <w:rFonts w:ascii="Times New Roman" w:hAnsi="Times New Roman"/>
          <w:noProof/>
          <w:sz w:val="24"/>
        </w:rPr>
        <w:t xml:space="preserve">, </w:t>
      </w:r>
      <w:r w:rsidRPr="00FE6511">
        <w:rPr>
          <w:rFonts w:ascii="Times New Roman" w:hAnsi="Times New Roman"/>
          <w:i/>
          <w:iCs/>
          <w:noProof/>
          <w:sz w:val="24"/>
        </w:rPr>
        <w:t>20</w:t>
      </w:r>
      <w:r w:rsidRPr="00FE6511">
        <w:rPr>
          <w:rFonts w:ascii="Times New Roman" w:hAnsi="Times New Roman"/>
          <w:noProof/>
          <w:sz w:val="24"/>
        </w:rPr>
        <w:t>(5), 353–379.</w:t>
      </w:r>
    </w:p>
    <w:p w14:paraId="317D6EB6"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Lee, L., Amir, O., &amp; Ariely, D. (2009). In Search of Homo Economicus: Cognitive Noise and the Role of Emotion in Preference Consistency. </w:t>
      </w:r>
      <w:r w:rsidRPr="00FE6511">
        <w:rPr>
          <w:rFonts w:ascii="Times New Roman" w:hAnsi="Times New Roman"/>
          <w:i/>
          <w:iCs/>
          <w:noProof/>
          <w:sz w:val="24"/>
        </w:rPr>
        <w:t>Journal of Consumer Research</w:t>
      </w:r>
      <w:r w:rsidRPr="00FE6511">
        <w:rPr>
          <w:rFonts w:ascii="Times New Roman" w:hAnsi="Times New Roman"/>
          <w:noProof/>
          <w:sz w:val="24"/>
        </w:rPr>
        <w:t xml:space="preserve">, </w:t>
      </w:r>
      <w:r w:rsidRPr="00FE6511">
        <w:rPr>
          <w:rFonts w:ascii="Times New Roman" w:hAnsi="Times New Roman"/>
          <w:i/>
          <w:iCs/>
          <w:noProof/>
          <w:sz w:val="24"/>
        </w:rPr>
        <w:t>36</w:t>
      </w:r>
      <w:r w:rsidRPr="00FE6511">
        <w:rPr>
          <w:rFonts w:ascii="Times New Roman" w:hAnsi="Times New Roman"/>
          <w:noProof/>
          <w:sz w:val="24"/>
        </w:rPr>
        <w:t>(2), 173–187. doi:10.1086/597160</w:t>
      </w:r>
    </w:p>
    <w:p w14:paraId="340CF9C9"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Lichtenstein, S., &amp; Slovic, P. (Eds.). (2006). </w:t>
      </w:r>
      <w:r w:rsidRPr="00FE6511">
        <w:rPr>
          <w:rFonts w:ascii="Times New Roman" w:hAnsi="Times New Roman"/>
          <w:i/>
          <w:iCs/>
          <w:noProof/>
          <w:sz w:val="24"/>
        </w:rPr>
        <w:t>The Construction of Preference</w:t>
      </w:r>
      <w:r w:rsidRPr="00FE6511">
        <w:rPr>
          <w:rFonts w:ascii="Times New Roman" w:hAnsi="Times New Roman"/>
          <w:noProof/>
          <w:sz w:val="24"/>
        </w:rPr>
        <w:t>. New York: Cambridge University Press.</w:t>
      </w:r>
    </w:p>
    <w:p w14:paraId="70D75A4D"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Ongür, D., &amp; Price, J. L. (2000). The organization of networks within the orbital and medial prefrontal cortex of rats, monkeys and humans. </w:t>
      </w:r>
      <w:r w:rsidRPr="00FE6511">
        <w:rPr>
          <w:rFonts w:ascii="Times New Roman" w:hAnsi="Times New Roman"/>
          <w:i/>
          <w:iCs/>
          <w:noProof/>
          <w:sz w:val="24"/>
        </w:rPr>
        <w:t>Cerebral Cortex (New York, N.Y. : 1991)</w:t>
      </w:r>
      <w:r w:rsidRPr="00FE6511">
        <w:rPr>
          <w:rFonts w:ascii="Times New Roman" w:hAnsi="Times New Roman"/>
          <w:noProof/>
          <w:sz w:val="24"/>
        </w:rPr>
        <w:t xml:space="preserve">, </w:t>
      </w:r>
      <w:r w:rsidRPr="00FE6511">
        <w:rPr>
          <w:rFonts w:ascii="Times New Roman" w:hAnsi="Times New Roman"/>
          <w:i/>
          <w:iCs/>
          <w:noProof/>
          <w:sz w:val="24"/>
        </w:rPr>
        <w:t>10</w:t>
      </w:r>
      <w:r w:rsidRPr="00FE6511">
        <w:rPr>
          <w:rFonts w:ascii="Times New Roman" w:hAnsi="Times New Roman"/>
          <w:noProof/>
          <w:sz w:val="24"/>
        </w:rPr>
        <w:t>(3), 206–19. Retrieved from http://www.ncbi.nlm.nih.gov/pubmed/10731217</w:t>
      </w:r>
    </w:p>
    <w:p w14:paraId="10B0245A"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Peters, J., &amp; Büchel, C. (2010). Episodic future thinking reduces reward delay discounting through an enhancement of prefrontal-mediotemporal interactions. </w:t>
      </w:r>
      <w:r w:rsidRPr="00FE6511">
        <w:rPr>
          <w:rFonts w:ascii="Times New Roman" w:hAnsi="Times New Roman"/>
          <w:i/>
          <w:iCs/>
          <w:noProof/>
          <w:sz w:val="24"/>
        </w:rPr>
        <w:t>Neuron</w:t>
      </w:r>
      <w:r w:rsidRPr="00FE6511">
        <w:rPr>
          <w:rFonts w:ascii="Times New Roman" w:hAnsi="Times New Roman"/>
          <w:noProof/>
          <w:sz w:val="24"/>
        </w:rPr>
        <w:t xml:space="preserve">, </w:t>
      </w:r>
      <w:r w:rsidRPr="00FE6511">
        <w:rPr>
          <w:rFonts w:ascii="Times New Roman" w:hAnsi="Times New Roman"/>
          <w:i/>
          <w:iCs/>
          <w:noProof/>
          <w:sz w:val="24"/>
        </w:rPr>
        <w:t>66</w:t>
      </w:r>
      <w:r w:rsidRPr="00FE6511">
        <w:rPr>
          <w:rFonts w:ascii="Times New Roman" w:hAnsi="Times New Roman"/>
          <w:noProof/>
          <w:sz w:val="24"/>
        </w:rPr>
        <w:t>(1), 138–48. doi:10.1016/j.neuron.2010.03.026</w:t>
      </w:r>
    </w:p>
    <w:p w14:paraId="506F4538"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Ranganath, C., &amp; Ritchey, M. (2012). Two cortical systems for memory-guided behaviour. </w:t>
      </w:r>
      <w:r w:rsidRPr="00FE6511">
        <w:rPr>
          <w:rFonts w:ascii="Times New Roman" w:hAnsi="Times New Roman"/>
          <w:i/>
          <w:iCs/>
          <w:noProof/>
          <w:sz w:val="24"/>
        </w:rPr>
        <w:t>Nature Reviews. Neuroscience</w:t>
      </w:r>
      <w:r w:rsidRPr="00FE6511">
        <w:rPr>
          <w:rFonts w:ascii="Times New Roman" w:hAnsi="Times New Roman"/>
          <w:noProof/>
          <w:sz w:val="24"/>
        </w:rPr>
        <w:t xml:space="preserve">, </w:t>
      </w:r>
      <w:r w:rsidRPr="00FE6511">
        <w:rPr>
          <w:rFonts w:ascii="Times New Roman" w:hAnsi="Times New Roman"/>
          <w:i/>
          <w:iCs/>
          <w:noProof/>
          <w:sz w:val="24"/>
        </w:rPr>
        <w:t>13</w:t>
      </w:r>
      <w:r w:rsidRPr="00FE6511">
        <w:rPr>
          <w:rFonts w:ascii="Times New Roman" w:hAnsi="Times New Roman"/>
          <w:noProof/>
          <w:sz w:val="24"/>
        </w:rPr>
        <w:t>(10), 713–26. doi:10.1038/nrn3338</w:t>
      </w:r>
    </w:p>
    <w:p w14:paraId="57BF5BD8"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Regenwetter, M., Dana, J., Davis-Stober, C. P., &amp; Guo, Y. (2011). Parsimonious testing of transitive or intransitive preferences: Reply to Birnbaum (2011). </w:t>
      </w:r>
      <w:r w:rsidRPr="00FE6511">
        <w:rPr>
          <w:rFonts w:ascii="Times New Roman" w:hAnsi="Times New Roman"/>
          <w:i/>
          <w:iCs/>
          <w:noProof/>
          <w:sz w:val="24"/>
        </w:rPr>
        <w:t>Psychological Review</w:t>
      </w:r>
      <w:r w:rsidRPr="00FE6511">
        <w:rPr>
          <w:rFonts w:ascii="Times New Roman" w:hAnsi="Times New Roman"/>
          <w:noProof/>
          <w:sz w:val="24"/>
        </w:rPr>
        <w:t xml:space="preserve">, </w:t>
      </w:r>
      <w:r w:rsidRPr="00FE6511">
        <w:rPr>
          <w:rFonts w:ascii="Times New Roman" w:hAnsi="Times New Roman"/>
          <w:i/>
          <w:iCs/>
          <w:noProof/>
          <w:sz w:val="24"/>
        </w:rPr>
        <w:t>118</w:t>
      </w:r>
      <w:r w:rsidRPr="00FE6511">
        <w:rPr>
          <w:rFonts w:ascii="Times New Roman" w:hAnsi="Times New Roman"/>
          <w:noProof/>
          <w:sz w:val="24"/>
        </w:rPr>
        <w:t>(4), 684–688. doi:10.1037/a0025291</w:t>
      </w:r>
    </w:p>
    <w:p w14:paraId="633359E3"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Reyna, V. F., Lloyd, F. J., &amp; Brainerd, C. J. (2003). Memory, Development, and Rationality: An Integrative Theory of Judgement and Decision Making. In </w:t>
      </w:r>
      <w:r w:rsidRPr="00FE6511">
        <w:rPr>
          <w:rFonts w:ascii="Times New Roman" w:hAnsi="Times New Roman"/>
          <w:i/>
          <w:iCs/>
          <w:noProof/>
          <w:sz w:val="24"/>
        </w:rPr>
        <w:t>Emerging Perspectives on Judgement and Decision Research</w:t>
      </w:r>
      <w:r w:rsidRPr="00FE6511">
        <w:rPr>
          <w:rFonts w:ascii="Times New Roman" w:hAnsi="Times New Roman"/>
          <w:noProof/>
          <w:sz w:val="24"/>
        </w:rPr>
        <w:t xml:space="preserve"> (pp. 201–245).</w:t>
      </w:r>
    </w:p>
    <w:p w14:paraId="440C534C"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Samuelson, P. A. (1938). A Note on the Pure Theory of Behaviour Consumer ’s Bheavior. </w:t>
      </w:r>
      <w:r w:rsidRPr="00FE6511">
        <w:rPr>
          <w:rFonts w:ascii="Times New Roman" w:hAnsi="Times New Roman"/>
          <w:i/>
          <w:iCs/>
          <w:noProof/>
          <w:sz w:val="24"/>
        </w:rPr>
        <w:t>Economica</w:t>
      </w:r>
      <w:r w:rsidRPr="00FE6511">
        <w:rPr>
          <w:rFonts w:ascii="Times New Roman" w:hAnsi="Times New Roman"/>
          <w:noProof/>
          <w:sz w:val="24"/>
        </w:rPr>
        <w:t xml:space="preserve">, </w:t>
      </w:r>
      <w:r w:rsidRPr="00FE6511">
        <w:rPr>
          <w:rFonts w:ascii="Times New Roman" w:hAnsi="Times New Roman"/>
          <w:i/>
          <w:iCs/>
          <w:noProof/>
          <w:sz w:val="24"/>
        </w:rPr>
        <w:t>5</w:t>
      </w:r>
      <w:r w:rsidRPr="00FE6511">
        <w:rPr>
          <w:rFonts w:ascii="Times New Roman" w:hAnsi="Times New Roman"/>
          <w:noProof/>
          <w:sz w:val="24"/>
        </w:rPr>
        <w:t>(17), 61–71.</w:t>
      </w:r>
    </w:p>
    <w:p w14:paraId="27E471CA"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Schacter, D. L., &amp; Addis, D. R. (2007). The cognitive neuroscience of constructive memory: remembering the past and imagining the future. </w:t>
      </w:r>
      <w:r w:rsidRPr="00FE6511">
        <w:rPr>
          <w:rFonts w:ascii="Times New Roman" w:hAnsi="Times New Roman"/>
          <w:i/>
          <w:iCs/>
          <w:noProof/>
          <w:sz w:val="24"/>
        </w:rPr>
        <w:t>Philosophical Transactions of the Royal Society of London. Series B, Biological Sciences</w:t>
      </w:r>
      <w:r w:rsidRPr="00FE6511">
        <w:rPr>
          <w:rFonts w:ascii="Times New Roman" w:hAnsi="Times New Roman"/>
          <w:noProof/>
          <w:sz w:val="24"/>
        </w:rPr>
        <w:t xml:space="preserve">, </w:t>
      </w:r>
      <w:r w:rsidRPr="00FE6511">
        <w:rPr>
          <w:rFonts w:ascii="Times New Roman" w:hAnsi="Times New Roman"/>
          <w:i/>
          <w:iCs/>
          <w:noProof/>
          <w:sz w:val="24"/>
        </w:rPr>
        <w:t>362</w:t>
      </w:r>
      <w:r w:rsidRPr="00FE6511">
        <w:rPr>
          <w:rFonts w:ascii="Times New Roman" w:hAnsi="Times New Roman"/>
          <w:noProof/>
          <w:sz w:val="24"/>
        </w:rPr>
        <w:t>(1481), 773–86. doi:10.1098/rstb.2007.2087</w:t>
      </w:r>
    </w:p>
    <w:p w14:paraId="01EE0A6F"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Schneider, S. L., &amp; Shanteau, J. (2003). </w:t>
      </w:r>
      <w:r w:rsidRPr="00FE6511">
        <w:rPr>
          <w:rFonts w:ascii="Times New Roman" w:hAnsi="Times New Roman"/>
          <w:i/>
          <w:iCs/>
          <w:noProof/>
          <w:sz w:val="24"/>
        </w:rPr>
        <w:t>Emerging Perspectives on Judgment and Decision Research</w:t>
      </w:r>
      <w:r w:rsidRPr="00FE6511">
        <w:rPr>
          <w:rFonts w:ascii="Times New Roman" w:hAnsi="Times New Roman"/>
          <w:noProof/>
          <w:sz w:val="24"/>
        </w:rPr>
        <w:t xml:space="preserve"> (p. 736). Cambridge University Press.</w:t>
      </w:r>
    </w:p>
    <w:p w14:paraId="2412F2B5"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Shohamy, D., &amp; Turk-Browne, N. B. (2013). Mechanisms for widespread hippocampal involvement in cognition. </w:t>
      </w:r>
      <w:r w:rsidRPr="00FE6511">
        <w:rPr>
          <w:rFonts w:ascii="Times New Roman" w:hAnsi="Times New Roman"/>
          <w:i/>
          <w:iCs/>
          <w:noProof/>
          <w:sz w:val="24"/>
        </w:rPr>
        <w:t>Journal of Experimental Psychology. General</w:t>
      </w:r>
      <w:r w:rsidRPr="00FE6511">
        <w:rPr>
          <w:rFonts w:ascii="Times New Roman" w:hAnsi="Times New Roman"/>
          <w:noProof/>
          <w:sz w:val="24"/>
        </w:rPr>
        <w:t xml:space="preserve">, </w:t>
      </w:r>
      <w:r w:rsidRPr="00FE6511">
        <w:rPr>
          <w:rFonts w:ascii="Times New Roman" w:hAnsi="Times New Roman"/>
          <w:i/>
          <w:iCs/>
          <w:noProof/>
          <w:sz w:val="24"/>
        </w:rPr>
        <w:t>142</w:t>
      </w:r>
      <w:r w:rsidRPr="00FE6511">
        <w:rPr>
          <w:rFonts w:ascii="Times New Roman" w:hAnsi="Times New Roman"/>
          <w:noProof/>
          <w:sz w:val="24"/>
        </w:rPr>
        <w:t>(4), 1159–70. doi:10.1037/a0034461</w:t>
      </w:r>
    </w:p>
    <w:p w14:paraId="05F5CDF2"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Tversky, A. (1969). Intransitivity of preferences. </w:t>
      </w:r>
      <w:r w:rsidRPr="00FE6511">
        <w:rPr>
          <w:rFonts w:ascii="Times New Roman" w:hAnsi="Times New Roman"/>
          <w:i/>
          <w:iCs/>
          <w:noProof/>
          <w:sz w:val="24"/>
        </w:rPr>
        <w:t>Psychological Review</w:t>
      </w:r>
      <w:r w:rsidRPr="00FE6511">
        <w:rPr>
          <w:rFonts w:ascii="Times New Roman" w:hAnsi="Times New Roman"/>
          <w:noProof/>
          <w:sz w:val="24"/>
        </w:rPr>
        <w:t xml:space="preserve">, </w:t>
      </w:r>
      <w:r w:rsidRPr="00FE6511">
        <w:rPr>
          <w:rFonts w:ascii="Times New Roman" w:hAnsi="Times New Roman"/>
          <w:i/>
          <w:iCs/>
          <w:noProof/>
          <w:sz w:val="24"/>
        </w:rPr>
        <w:t>76</w:t>
      </w:r>
      <w:r w:rsidRPr="00FE6511">
        <w:rPr>
          <w:rFonts w:ascii="Times New Roman" w:hAnsi="Times New Roman"/>
          <w:noProof/>
          <w:sz w:val="24"/>
        </w:rPr>
        <w:t>(1), 31–48. doi:10.1037/h0026750</w:t>
      </w:r>
    </w:p>
    <w:p w14:paraId="41EA6C45"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Von Neumann, J., &amp; Morgenstern, O. (1944). </w:t>
      </w:r>
      <w:r w:rsidRPr="00FE6511">
        <w:rPr>
          <w:rFonts w:ascii="Times New Roman" w:hAnsi="Times New Roman"/>
          <w:i/>
          <w:iCs/>
          <w:noProof/>
          <w:sz w:val="24"/>
        </w:rPr>
        <w:t>Theory of Games and Economic Behavior</w:t>
      </w:r>
      <w:r w:rsidRPr="00FE6511">
        <w:rPr>
          <w:rFonts w:ascii="Times New Roman" w:hAnsi="Times New Roman"/>
          <w:noProof/>
          <w:sz w:val="24"/>
        </w:rPr>
        <w:t xml:space="preserve">. </w:t>
      </w:r>
      <w:r w:rsidRPr="00FE6511">
        <w:rPr>
          <w:rFonts w:ascii="Times New Roman" w:hAnsi="Times New Roman"/>
          <w:i/>
          <w:iCs/>
          <w:noProof/>
          <w:sz w:val="24"/>
        </w:rPr>
        <w:t>Princeton University Press</w:t>
      </w:r>
      <w:r w:rsidRPr="00FE6511">
        <w:rPr>
          <w:rFonts w:ascii="Times New Roman" w:hAnsi="Times New Roman"/>
          <w:noProof/>
          <w:sz w:val="24"/>
        </w:rPr>
        <w:t xml:space="preserve"> (Vol. 2, p. 625). doi:10.1177/1468795X06065810</w:t>
      </w:r>
    </w:p>
    <w:p w14:paraId="5948651D"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Weber, B., Wellmer, J., Reuber, M., Mormann, F., Weis, S., Urbach, H., … Fernández, G. (2006). Left hippocampal pathology is associated with atypical language lateralization in patients with focal epilepsy. </w:t>
      </w:r>
      <w:r w:rsidRPr="00FE6511">
        <w:rPr>
          <w:rFonts w:ascii="Times New Roman" w:hAnsi="Times New Roman"/>
          <w:i/>
          <w:iCs/>
          <w:noProof/>
          <w:sz w:val="24"/>
        </w:rPr>
        <w:t>Brain : A Journal of Neurology</w:t>
      </w:r>
      <w:r w:rsidRPr="00FE6511">
        <w:rPr>
          <w:rFonts w:ascii="Times New Roman" w:hAnsi="Times New Roman"/>
          <w:noProof/>
          <w:sz w:val="24"/>
        </w:rPr>
        <w:t xml:space="preserve">, </w:t>
      </w:r>
      <w:r w:rsidRPr="00FE6511">
        <w:rPr>
          <w:rFonts w:ascii="Times New Roman" w:hAnsi="Times New Roman"/>
          <w:i/>
          <w:iCs/>
          <w:noProof/>
          <w:sz w:val="24"/>
        </w:rPr>
        <w:t>129</w:t>
      </w:r>
      <w:r w:rsidRPr="00FE6511">
        <w:rPr>
          <w:rFonts w:ascii="Times New Roman" w:hAnsi="Times New Roman"/>
          <w:noProof/>
          <w:sz w:val="24"/>
        </w:rPr>
        <w:t>(Pt 2), 346–51. doi:10.1093/brain/awh694</w:t>
      </w:r>
    </w:p>
    <w:p w14:paraId="495BDF67"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Weber, E. U., Goldstein, W. M., &amp; Barlas, S. (1995). And let us not Forget Memory: The Role of Memory Processes and Techniques in the Study of Judgment and Choice. In </w:t>
      </w:r>
      <w:r w:rsidRPr="00FE6511">
        <w:rPr>
          <w:rFonts w:ascii="Times New Roman" w:hAnsi="Times New Roman"/>
          <w:i/>
          <w:iCs/>
          <w:noProof/>
          <w:sz w:val="24"/>
        </w:rPr>
        <w:t>The Psychology of Learning and Motivation</w:t>
      </w:r>
      <w:r w:rsidRPr="00FE6511">
        <w:rPr>
          <w:rFonts w:ascii="Times New Roman" w:hAnsi="Times New Roman"/>
          <w:noProof/>
          <w:sz w:val="24"/>
        </w:rPr>
        <w:t xml:space="preserve"> (Vol. 32, pp. 33–81). doi:10.1016/S0079-7421(08)60307-2</w:t>
      </w:r>
    </w:p>
    <w:p w14:paraId="64965266"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Weber, E. U., &amp; Johnson, E. J. (2009). Mindful judgment and decision making. </w:t>
      </w:r>
      <w:r w:rsidRPr="00FE6511">
        <w:rPr>
          <w:rFonts w:ascii="Times New Roman" w:hAnsi="Times New Roman"/>
          <w:i/>
          <w:iCs/>
          <w:noProof/>
          <w:sz w:val="24"/>
        </w:rPr>
        <w:t>Annual Review of Psychology</w:t>
      </w:r>
      <w:r w:rsidRPr="00FE6511">
        <w:rPr>
          <w:rFonts w:ascii="Times New Roman" w:hAnsi="Times New Roman"/>
          <w:noProof/>
          <w:sz w:val="24"/>
        </w:rPr>
        <w:t xml:space="preserve">, </w:t>
      </w:r>
      <w:r w:rsidRPr="00FE6511">
        <w:rPr>
          <w:rFonts w:ascii="Times New Roman" w:hAnsi="Times New Roman"/>
          <w:i/>
          <w:iCs/>
          <w:noProof/>
          <w:sz w:val="24"/>
        </w:rPr>
        <w:t>60</w:t>
      </w:r>
      <w:r w:rsidRPr="00FE6511">
        <w:rPr>
          <w:rFonts w:ascii="Times New Roman" w:hAnsi="Times New Roman"/>
          <w:noProof/>
          <w:sz w:val="24"/>
        </w:rPr>
        <w:t>, 53–85. doi:10.1146/annurev.psych.60.110707.163633</w:t>
      </w:r>
    </w:p>
    <w:p w14:paraId="75E4070A"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Weber, E. U., Johnson, E. J., Milch, K. F., Chang, H., Brodscholl, J. C., &amp; Goldstein, D. G. (2007). Asymmetric discounting in intertemporal choice: a query-theory account. </w:t>
      </w:r>
      <w:r w:rsidRPr="00FE6511">
        <w:rPr>
          <w:rFonts w:ascii="Times New Roman" w:hAnsi="Times New Roman"/>
          <w:i/>
          <w:iCs/>
          <w:noProof/>
          <w:sz w:val="24"/>
        </w:rPr>
        <w:t>Psychological Science : A Journal of the American Psychological Society / APS</w:t>
      </w:r>
      <w:r w:rsidRPr="00FE6511">
        <w:rPr>
          <w:rFonts w:ascii="Times New Roman" w:hAnsi="Times New Roman"/>
          <w:noProof/>
          <w:sz w:val="24"/>
        </w:rPr>
        <w:t xml:space="preserve">, </w:t>
      </w:r>
      <w:r w:rsidRPr="00FE6511">
        <w:rPr>
          <w:rFonts w:ascii="Times New Roman" w:hAnsi="Times New Roman"/>
          <w:i/>
          <w:iCs/>
          <w:noProof/>
          <w:sz w:val="24"/>
        </w:rPr>
        <w:t>18</w:t>
      </w:r>
      <w:r w:rsidRPr="00FE6511">
        <w:rPr>
          <w:rFonts w:ascii="Times New Roman" w:hAnsi="Times New Roman"/>
          <w:noProof/>
          <w:sz w:val="24"/>
        </w:rPr>
        <w:t>, 516–523. doi:10.1111/j.1467-9280.2007.01932.x</w:t>
      </w:r>
    </w:p>
    <w:p w14:paraId="47EF11BA" w14:textId="77777777" w:rsidR="00FE6511" w:rsidRPr="00FE6511" w:rsidRDefault="00FE6511">
      <w:pPr>
        <w:pStyle w:val="NormalWeb"/>
        <w:ind w:left="480" w:hanging="480"/>
        <w:divId w:val="182672771"/>
        <w:rPr>
          <w:rFonts w:ascii="Times New Roman" w:hAnsi="Times New Roman"/>
          <w:noProof/>
          <w:sz w:val="24"/>
        </w:rPr>
      </w:pPr>
      <w:r w:rsidRPr="00FE6511">
        <w:rPr>
          <w:rFonts w:ascii="Times New Roman" w:hAnsi="Times New Roman"/>
          <w:noProof/>
          <w:sz w:val="24"/>
        </w:rPr>
        <w:t xml:space="preserve">Wimmer, G. E., &amp; Shohamy, D. (2012). Preference by association: how memory mechanisms in the hippocampus bias decisions. </w:t>
      </w:r>
      <w:r w:rsidRPr="00FE6511">
        <w:rPr>
          <w:rFonts w:ascii="Times New Roman" w:hAnsi="Times New Roman"/>
          <w:i/>
          <w:iCs/>
          <w:noProof/>
          <w:sz w:val="24"/>
        </w:rPr>
        <w:t>Science (New York, N.Y.)</w:t>
      </w:r>
      <w:r w:rsidRPr="00FE6511">
        <w:rPr>
          <w:rFonts w:ascii="Times New Roman" w:hAnsi="Times New Roman"/>
          <w:noProof/>
          <w:sz w:val="24"/>
        </w:rPr>
        <w:t xml:space="preserve">, </w:t>
      </w:r>
      <w:r w:rsidRPr="00FE6511">
        <w:rPr>
          <w:rFonts w:ascii="Times New Roman" w:hAnsi="Times New Roman"/>
          <w:i/>
          <w:iCs/>
          <w:noProof/>
          <w:sz w:val="24"/>
        </w:rPr>
        <w:t>338</w:t>
      </w:r>
      <w:r w:rsidRPr="00FE6511">
        <w:rPr>
          <w:rFonts w:ascii="Times New Roman" w:hAnsi="Times New Roman"/>
          <w:noProof/>
          <w:sz w:val="24"/>
        </w:rPr>
        <w:t>(6104), 270–3. doi:10.1126/science.1223252</w:t>
      </w:r>
    </w:p>
    <w:p w14:paraId="6D79F9FE" w14:textId="64DB0E7B" w:rsidR="00B90D89" w:rsidRPr="00B3406A" w:rsidRDefault="00117279" w:rsidP="00FE6511">
      <w:pPr>
        <w:pStyle w:val="NormalWeb"/>
        <w:ind w:left="480" w:hanging="480"/>
        <w:divId w:val="1748189885"/>
        <w:rPr>
          <w:shd w:val="clear" w:color="auto" w:fill="EFF3F8"/>
        </w:rPr>
      </w:pPr>
      <w:r>
        <w:rPr>
          <w:shd w:val="clear" w:color="auto" w:fill="EFF3F8"/>
        </w:rPr>
        <w:fldChar w:fldCharType="end"/>
      </w:r>
    </w:p>
    <w:sectPr w:rsidR="00B90D89" w:rsidRPr="00B3406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DBA4C1" w14:textId="77777777" w:rsidR="00847E24" w:rsidRDefault="00847E24" w:rsidP="007F471C">
      <w:r>
        <w:separator/>
      </w:r>
    </w:p>
  </w:endnote>
  <w:endnote w:type="continuationSeparator" w:id="0">
    <w:p w14:paraId="5168063E" w14:textId="77777777" w:rsidR="00847E24" w:rsidRDefault="00847E24" w:rsidP="007F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EA0FC6" w14:textId="77777777" w:rsidR="00847E24" w:rsidRDefault="00847E24" w:rsidP="007F471C">
      <w:r>
        <w:separator/>
      </w:r>
    </w:p>
  </w:footnote>
  <w:footnote w:type="continuationSeparator" w:id="0">
    <w:p w14:paraId="1C445772" w14:textId="77777777" w:rsidR="00847E24" w:rsidRDefault="00847E24" w:rsidP="007F47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B2AE6"/>
    <w:multiLevelType w:val="multilevel"/>
    <w:tmpl w:val="FB00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zxt59zq2rv00evas9xewe8asawdeza925e&quot;&gt;My EndNote Library&lt;record-ids&gt;&lt;item&gt;2422&lt;/item&gt;&lt;item&gt;3564&lt;/item&gt;&lt;item&gt;3578&lt;/item&gt;&lt;item&gt;3579&lt;/item&gt;&lt;/record-ids&gt;&lt;/item&gt;&lt;/Libraries&gt;"/>
  </w:docVars>
  <w:rsids>
    <w:rsidRoot w:val="006F718C"/>
    <w:rsid w:val="000072DF"/>
    <w:rsid w:val="00007FC9"/>
    <w:rsid w:val="0001500A"/>
    <w:rsid w:val="000175B4"/>
    <w:rsid w:val="000237C6"/>
    <w:rsid w:val="0003233C"/>
    <w:rsid w:val="00034EB2"/>
    <w:rsid w:val="00037B8A"/>
    <w:rsid w:val="00037F0B"/>
    <w:rsid w:val="00054516"/>
    <w:rsid w:val="00060F69"/>
    <w:rsid w:val="00063653"/>
    <w:rsid w:val="00074B8F"/>
    <w:rsid w:val="000808A8"/>
    <w:rsid w:val="00084392"/>
    <w:rsid w:val="00087AEB"/>
    <w:rsid w:val="000C7896"/>
    <w:rsid w:val="000D45D0"/>
    <w:rsid w:val="000E2D96"/>
    <w:rsid w:val="000E3F2A"/>
    <w:rsid w:val="000F0884"/>
    <w:rsid w:val="00105B4E"/>
    <w:rsid w:val="00105EA5"/>
    <w:rsid w:val="00107978"/>
    <w:rsid w:val="00117279"/>
    <w:rsid w:val="0012119E"/>
    <w:rsid w:val="00141EAB"/>
    <w:rsid w:val="0015349E"/>
    <w:rsid w:val="00157314"/>
    <w:rsid w:val="0015746E"/>
    <w:rsid w:val="00163BCF"/>
    <w:rsid w:val="00164B51"/>
    <w:rsid w:val="001749D3"/>
    <w:rsid w:val="00181822"/>
    <w:rsid w:val="001870E8"/>
    <w:rsid w:val="001A70C8"/>
    <w:rsid w:val="001B79B2"/>
    <w:rsid w:val="001C1E68"/>
    <w:rsid w:val="001D00E2"/>
    <w:rsid w:val="001D3730"/>
    <w:rsid w:val="001E294D"/>
    <w:rsid w:val="001E5574"/>
    <w:rsid w:val="001F0969"/>
    <w:rsid w:val="00200409"/>
    <w:rsid w:val="002007FD"/>
    <w:rsid w:val="00210033"/>
    <w:rsid w:val="0022776D"/>
    <w:rsid w:val="00241090"/>
    <w:rsid w:val="00244984"/>
    <w:rsid w:val="00251380"/>
    <w:rsid w:val="002612C9"/>
    <w:rsid w:val="00274510"/>
    <w:rsid w:val="00297C7D"/>
    <w:rsid w:val="002A32A8"/>
    <w:rsid w:val="002B33AA"/>
    <w:rsid w:val="002C1833"/>
    <w:rsid w:val="002C6599"/>
    <w:rsid w:val="002C6BE7"/>
    <w:rsid w:val="002D0517"/>
    <w:rsid w:val="002E0908"/>
    <w:rsid w:val="002E6C7A"/>
    <w:rsid w:val="002F0E37"/>
    <w:rsid w:val="002F5436"/>
    <w:rsid w:val="002F64BC"/>
    <w:rsid w:val="002F7278"/>
    <w:rsid w:val="00302D3B"/>
    <w:rsid w:val="00303FE1"/>
    <w:rsid w:val="00306BF4"/>
    <w:rsid w:val="0032362D"/>
    <w:rsid w:val="00327A7E"/>
    <w:rsid w:val="00335724"/>
    <w:rsid w:val="00336944"/>
    <w:rsid w:val="00341A25"/>
    <w:rsid w:val="00351E4D"/>
    <w:rsid w:val="003618F0"/>
    <w:rsid w:val="00377843"/>
    <w:rsid w:val="00383A71"/>
    <w:rsid w:val="00397B45"/>
    <w:rsid w:val="003B09C2"/>
    <w:rsid w:val="003B1F97"/>
    <w:rsid w:val="003B37FC"/>
    <w:rsid w:val="003B4EEA"/>
    <w:rsid w:val="003C0892"/>
    <w:rsid w:val="003E09B5"/>
    <w:rsid w:val="003E2470"/>
    <w:rsid w:val="003E48A8"/>
    <w:rsid w:val="003E71B2"/>
    <w:rsid w:val="003F068E"/>
    <w:rsid w:val="003F1C10"/>
    <w:rsid w:val="003F5F61"/>
    <w:rsid w:val="004336D1"/>
    <w:rsid w:val="00440583"/>
    <w:rsid w:val="00450F4E"/>
    <w:rsid w:val="00454AD5"/>
    <w:rsid w:val="00454BE1"/>
    <w:rsid w:val="004604F7"/>
    <w:rsid w:val="00463363"/>
    <w:rsid w:val="004659E1"/>
    <w:rsid w:val="00470A2A"/>
    <w:rsid w:val="00487C58"/>
    <w:rsid w:val="00491CB1"/>
    <w:rsid w:val="00495240"/>
    <w:rsid w:val="004B1599"/>
    <w:rsid w:val="004C4A8A"/>
    <w:rsid w:val="004E0A88"/>
    <w:rsid w:val="004F3298"/>
    <w:rsid w:val="004F4C20"/>
    <w:rsid w:val="00504154"/>
    <w:rsid w:val="00511B9F"/>
    <w:rsid w:val="00520128"/>
    <w:rsid w:val="00527F5C"/>
    <w:rsid w:val="005323A0"/>
    <w:rsid w:val="00532F2C"/>
    <w:rsid w:val="005372B0"/>
    <w:rsid w:val="0054049D"/>
    <w:rsid w:val="00542F31"/>
    <w:rsid w:val="0054383A"/>
    <w:rsid w:val="00543881"/>
    <w:rsid w:val="005445D8"/>
    <w:rsid w:val="00553550"/>
    <w:rsid w:val="00573690"/>
    <w:rsid w:val="00576CAC"/>
    <w:rsid w:val="00582DD2"/>
    <w:rsid w:val="005916A3"/>
    <w:rsid w:val="00592678"/>
    <w:rsid w:val="00594A1C"/>
    <w:rsid w:val="00596529"/>
    <w:rsid w:val="00597354"/>
    <w:rsid w:val="00597417"/>
    <w:rsid w:val="005B4F43"/>
    <w:rsid w:val="005C78DB"/>
    <w:rsid w:val="005E0A9F"/>
    <w:rsid w:val="005E72D6"/>
    <w:rsid w:val="00612BC2"/>
    <w:rsid w:val="0062504E"/>
    <w:rsid w:val="0062772B"/>
    <w:rsid w:val="00636E24"/>
    <w:rsid w:val="00640BAF"/>
    <w:rsid w:val="00640FC3"/>
    <w:rsid w:val="0065144A"/>
    <w:rsid w:val="00665473"/>
    <w:rsid w:val="00665890"/>
    <w:rsid w:val="00667E11"/>
    <w:rsid w:val="006851F2"/>
    <w:rsid w:val="006939FB"/>
    <w:rsid w:val="006A421E"/>
    <w:rsid w:val="006A7582"/>
    <w:rsid w:val="006B5029"/>
    <w:rsid w:val="006C51BD"/>
    <w:rsid w:val="006D7906"/>
    <w:rsid w:val="006E0437"/>
    <w:rsid w:val="006E681B"/>
    <w:rsid w:val="006F120B"/>
    <w:rsid w:val="006F260E"/>
    <w:rsid w:val="006F3C37"/>
    <w:rsid w:val="006F4354"/>
    <w:rsid w:val="006F718C"/>
    <w:rsid w:val="0070576D"/>
    <w:rsid w:val="00711A77"/>
    <w:rsid w:val="007369D1"/>
    <w:rsid w:val="00740BED"/>
    <w:rsid w:val="0074383F"/>
    <w:rsid w:val="007438F3"/>
    <w:rsid w:val="007517B9"/>
    <w:rsid w:val="00773758"/>
    <w:rsid w:val="00773BC4"/>
    <w:rsid w:val="00787FE4"/>
    <w:rsid w:val="007B3BCF"/>
    <w:rsid w:val="007B4512"/>
    <w:rsid w:val="007B78CD"/>
    <w:rsid w:val="007C21C7"/>
    <w:rsid w:val="007C22EB"/>
    <w:rsid w:val="007C4B1D"/>
    <w:rsid w:val="007E212A"/>
    <w:rsid w:val="007F471C"/>
    <w:rsid w:val="007F7004"/>
    <w:rsid w:val="00802EAC"/>
    <w:rsid w:val="00834205"/>
    <w:rsid w:val="00843B79"/>
    <w:rsid w:val="00847E24"/>
    <w:rsid w:val="0085242A"/>
    <w:rsid w:val="00853677"/>
    <w:rsid w:val="00861A66"/>
    <w:rsid w:val="00870AE6"/>
    <w:rsid w:val="008757A7"/>
    <w:rsid w:val="008928A3"/>
    <w:rsid w:val="008A50EE"/>
    <w:rsid w:val="008B3F36"/>
    <w:rsid w:val="008B5254"/>
    <w:rsid w:val="008B6F70"/>
    <w:rsid w:val="008C7EE0"/>
    <w:rsid w:val="008D4DC1"/>
    <w:rsid w:val="008E5396"/>
    <w:rsid w:val="008E6FAC"/>
    <w:rsid w:val="008F6404"/>
    <w:rsid w:val="00905821"/>
    <w:rsid w:val="009123A7"/>
    <w:rsid w:val="00915DB5"/>
    <w:rsid w:val="009336AA"/>
    <w:rsid w:val="00934075"/>
    <w:rsid w:val="00946650"/>
    <w:rsid w:val="00955DD9"/>
    <w:rsid w:val="00970F82"/>
    <w:rsid w:val="00972034"/>
    <w:rsid w:val="009728FF"/>
    <w:rsid w:val="00972949"/>
    <w:rsid w:val="0098098E"/>
    <w:rsid w:val="00993D2D"/>
    <w:rsid w:val="0099404B"/>
    <w:rsid w:val="009944D6"/>
    <w:rsid w:val="00996504"/>
    <w:rsid w:val="009A0D07"/>
    <w:rsid w:val="009A38DC"/>
    <w:rsid w:val="009C3C08"/>
    <w:rsid w:val="009D0D6F"/>
    <w:rsid w:val="009D4D67"/>
    <w:rsid w:val="009E36B1"/>
    <w:rsid w:val="009E4B41"/>
    <w:rsid w:val="009E6090"/>
    <w:rsid w:val="009F60E1"/>
    <w:rsid w:val="00A01A03"/>
    <w:rsid w:val="00A04C78"/>
    <w:rsid w:val="00A055BC"/>
    <w:rsid w:val="00A06EB4"/>
    <w:rsid w:val="00A07EF2"/>
    <w:rsid w:val="00A141E1"/>
    <w:rsid w:val="00A24335"/>
    <w:rsid w:val="00A2625E"/>
    <w:rsid w:val="00A444F4"/>
    <w:rsid w:val="00A45389"/>
    <w:rsid w:val="00A50D12"/>
    <w:rsid w:val="00A57E05"/>
    <w:rsid w:val="00A6769A"/>
    <w:rsid w:val="00A83965"/>
    <w:rsid w:val="00AA21D5"/>
    <w:rsid w:val="00AA7131"/>
    <w:rsid w:val="00AC7120"/>
    <w:rsid w:val="00AD087C"/>
    <w:rsid w:val="00AE45BB"/>
    <w:rsid w:val="00AE5078"/>
    <w:rsid w:val="00AE5976"/>
    <w:rsid w:val="00AE7053"/>
    <w:rsid w:val="00AF5A06"/>
    <w:rsid w:val="00B00F79"/>
    <w:rsid w:val="00B21608"/>
    <w:rsid w:val="00B3406A"/>
    <w:rsid w:val="00B342D2"/>
    <w:rsid w:val="00B3799D"/>
    <w:rsid w:val="00B5135A"/>
    <w:rsid w:val="00B53D49"/>
    <w:rsid w:val="00B643E2"/>
    <w:rsid w:val="00B716D3"/>
    <w:rsid w:val="00B74F6D"/>
    <w:rsid w:val="00B7515D"/>
    <w:rsid w:val="00B8485B"/>
    <w:rsid w:val="00B857C6"/>
    <w:rsid w:val="00B90D89"/>
    <w:rsid w:val="00B92D3C"/>
    <w:rsid w:val="00BA79AF"/>
    <w:rsid w:val="00BB2FCF"/>
    <w:rsid w:val="00BB6AA5"/>
    <w:rsid w:val="00BC6BB4"/>
    <w:rsid w:val="00BD1937"/>
    <w:rsid w:val="00BD1E99"/>
    <w:rsid w:val="00BE0EA4"/>
    <w:rsid w:val="00BE2348"/>
    <w:rsid w:val="00BF0BAB"/>
    <w:rsid w:val="00C017A4"/>
    <w:rsid w:val="00C03BBD"/>
    <w:rsid w:val="00C067B5"/>
    <w:rsid w:val="00C10D1C"/>
    <w:rsid w:val="00C20153"/>
    <w:rsid w:val="00C33016"/>
    <w:rsid w:val="00C35692"/>
    <w:rsid w:val="00C366E6"/>
    <w:rsid w:val="00C62B62"/>
    <w:rsid w:val="00C64C50"/>
    <w:rsid w:val="00C80955"/>
    <w:rsid w:val="00C950BD"/>
    <w:rsid w:val="00C95FEC"/>
    <w:rsid w:val="00CA16EC"/>
    <w:rsid w:val="00CA30E3"/>
    <w:rsid w:val="00CA63CE"/>
    <w:rsid w:val="00CC0887"/>
    <w:rsid w:val="00CC63ED"/>
    <w:rsid w:val="00CD5447"/>
    <w:rsid w:val="00CD7257"/>
    <w:rsid w:val="00CE2092"/>
    <w:rsid w:val="00CE376F"/>
    <w:rsid w:val="00CE69A6"/>
    <w:rsid w:val="00CE7060"/>
    <w:rsid w:val="00CF00E3"/>
    <w:rsid w:val="00CF313D"/>
    <w:rsid w:val="00D03A87"/>
    <w:rsid w:val="00D06C25"/>
    <w:rsid w:val="00D147E2"/>
    <w:rsid w:val="00D217DC"/>
    <w:rsid w:val="00D26327"/>
    <w:rsid w:val="00D37867"/>
    <w:rsid w:val="00D451EA"/>
    <w:rsid w:val="00D751A0"/>
    <w:rsid w:val="00D808E4"/>
    <w:rsid w:val="00D919E9"/>
    <w:rsid w:val="00DC28E9"/>
    <w:rsid w:val="00DC570C"/>
    <w:rsid w:val="00DE1275"/>
    <w:rsid w:val="00DF49CB"/>
    <w:rsid w:val="00DF57C2"/>
    <w:rsid w:val="00E000C1"/>
    <w:rsid w:val="00E01C70"/>
    <w:rsid w:val="00E02A71"/>
    <w:rsid w:val="00E06CE1"/>
    <w:rsid w:val="00E07CF7"/>
    <w:rsid w:val="00E14DC8"/>
    <w:rsid w:val="00E16226"/>
    <w:rsid w:val="00E46507"/>
    <w:rsid w:val="00E6264F"/>
    <w:rsid w:val="00E77D08"/>
    <w:rsid w:val="00EB4A6F"/>
    <w:rsid w:val="00EC3A72"/>
    <w:rsid w:val="00ED0F53"/>
    <w:rsid w:val="00ED180F"/>
    <w:rsid w:val="00ED1E97"/>
    <w:rsid w:val="00EE0206"/>
    <w:rsid w:val="00EE02B2"/>
    <w:rsid w:val="00EE735F"/>
    <w:rsid w:val="00F10922"/>
    <w:rsid w:val="00F24195"/>
    <w:rsid w:val="00F34ACD"/>
    <w:rsid w:val="00F362B1"/>
    <w:rsid w:val="00F43805"/>
    <w:rsid w:val="00F46397"/>
    <w:rsid w:val="00F66774"/>
    <w:rsid w:val="00F70CB4"/>
    <w:rsid w:val="00F72439"/>
    <w:rsid w:val="00F829AD"/>
    <w:rsid w:val="00F9457A"/>
    <w:rsid w:val="00F97A3F"/>
    <w:rsid w:val="00FA1F76"/>
    <w:rsid w:val="00FB01DC"/>
    <w:rsid w:val="00FB5A2B"/>
    <w:rsid w:val="00FC0331"/>
    <w:rsid w:val="00FC1F3D"/>
    <w:rsid w:val="00FD5C26"/>
    <w:rsid w:val="00FE6511"/>
    <w:rsid w:val="00FF478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A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styleId="Header">
    <w:name w:val="header"/>
    <w:basedOn w:val="Normal"/>
    <w:link w:val="HeaderChar"/>
    <w:uiPriority w:val="99"/>
    <w:unhideWhenUsed/>
    <w:rsid w:val="006A7582"/>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6A7582"/>
    <w:rPr>
      <w:rFonts w:ascii="Times New Roman" w:eastAsia="Times New Roman" w:hAnsi="Times New Roman" w:cs="Times New Roman"/>
      <w:bCs/>
      <w:iCs/>
      <w:sz w:val="24"/>
      <w:szCs w:val="20"/>
      <w:lang w:val="en-US"/>
    </w:rPr>
  </w:style>
  <w:style w:type="paragraph" w:styleId="Footer">
    <w:name w:val="footer"/>
    <w:basedOn w:val="Normal"/>
    <w:link w:val="FooterChar"/>
    <w:uiPriority w:val="99"/>
    <w:unhideWhenUsed/>
    <w:rsid w:val="006A7582"/>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6A7582"/>
    <w:rPr>
      <w:rFonts w:ascii="Times New Roman" w:eastAsia="Times New Roman" w:hAnsi="Times New Roman" w:cs="Times New Roman"/>
      <w:bCs/>
      <w:iCs/>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styleId="Header">
    <w:name w:val="header"/>
    <w:basedOn w:val="Normal"/>
    <w:link w:val="HeaderChar"/>
    <w:uiPriority w:val="99"/>
    <w:unhideWhenUsed/>
    <w:rsid w:val="006A7582"/>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6A7582"/>
    <w:rPr>
      <w:rFonts w:ascii="Times New Roman" w:eastAsia="Times New Roman" w:hAnsi="Times New Roman" w:cs="Times New Roman"/>
      <w:bCs/>
      <w:iCs/>
      <w:sz w:val="24"/>
      <w:szCs w:val="20"/>
      <w:lang w:val="en-US"/>
    </w:rPr>
  </w:style>
  <w:style w:type="paragraph" w:styleId="Footer">
    <w:name w:val="footer"/>
    <w:basedOn w:val="Normal"/>
    <w:link w:val="FooterChar"/>
    <w:uiPriority w:val="99"/>
    <w:unhideWhenUsed/>
    <w:rsid w:val="006A7582"/>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6A7582"/>
    <w:rPr>
      <w:rFonts w:ascii="Times New Roman" w:eastAsia="Times New Roman" w:hAnsi="Times New Roman" w:cs="Times New Roman"/>
      <w:bCs/>
      <w:iCs/>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6521">
      <w:bodyDiv w:val="1"/>
      <w:marLeft w:val="0"/>
      <w:marRight w:val="0"/>
      <w:marTop w:val="0"/>
      <w:marBottom w:val="0"/>
      <w:divBdr>
        <w:top w:val="none" w:sz="0" w:space="0" w:color="auto"/>
        <w:left w:val="none" w:sz="0" w:space="0" w:color="auto"/>
        <w:bottom w:val="none" w:sz="0" w:space="0" w:color="auto"/>
        <w:right w:val="none" w:sz="0" w:space="0" w:color="auto"/>
      </w:divBdr>
      <w:divsChild>
        <w:div w:id="1798790174">
          <w:marLeft w:val="0"/>
          <w:marRight w:val="0"/>
          <w:marTop w:val="0"/>
          <w:marBottom w:val="0"/>
          <w:divBdr>
            <w:top w:val="none" w:sz="0" w:space="0" w:color="auto"/>
            <w:left w:val="none" w:sz="0" w:space="0" w:color="auto"/>
            <w:bottom w:val="none" w:sz="0" w:space="0" w:color="auto"/>
            <w:right w:val="none" w:sz="0" w:space="0" w:color="auto"/>
          </w:divBdr>
        </w:div>
      </w:divsChild>
    </w:div>
    <w:div w:id="60031881">
      <w:bodyDiv w:val="1"/>
      <w:marLeft w:val="0"/>
      <w:marRight w:val="0"/>
      <w:marTop w:val="0"/>
      <w:marBottom w:val="0"/>
      <w:divBdr>
        <w:top w:val="none" w:sz="0" w:space="0" w:color="auto"/>
        <w:left w:val="none" w:sz="0" w:space="0" w:color="auto"/>
        <w:bottom w:val="none" w:sz="0" w:space="0" w:color="auto"/>
        <w:right w:val="none" w:sz="0" w:space="0" w:color="auto"/>
      </w:divBdr>
      <w:divsChild>
        <w:div w:id="192232549">
          <w:marLeft w:val="0"/>
          <w:marRight w:val="0"/>
          <w:marTop w:val="0"/>
          <w:marBottom w:val="0"/>
          <w:divBdr>
            <w:top w:val="none" w:sz="0" w:space="0" w:color="auto"/>
            <w:left w:val="none" w:sz="0" w:space="0" w:color="auto"/>
            <w:bottom w:val="none" w:sz="0" w:space="0" w:color="auto"/>
            <w:right w:val="none" w:sz="0" w:space="0" w:color="auto"/>
          </w:divBdr>
        </w:div>
      </w:divsChild>
    </w:div>
    <w:div w:id="249045550">
      <w:bodyDiv w:val="1"/>
      <w:marLeft w:val="0"/>
      <w:marRight w:val="0"/>
      <w:marTop w:val="0"/>
      <w:marBottom w:val="0"/>
      <w:divBdr>
        <w:top w:val="none" w:sz="0" w:space="0" w:color="auto"/>
        <w:left w:val="none" w:sz="0" w:space="0" w:color="auto"/>
        <w:bottom w:val="none" w:sz="0" w:space="0" w:color="auto"/>
        <w:right w:val="none" w:sz="0" w:space="0" w:color="auto"/>
      </w:divBdr>
      <w:divsChild>
        <w:div w:id="2104956403">
          <w:marLeft w:val="0"/>
          <w:marRight w:val="0"/>
          <w:marTop w:val="0"/>
          <w:marBottom w:val="0"/>
          <w:divBdr>
            <w:top w:val="none" w:sz="0" w:space="0" w:color="auto"/>
            <w:left w:val="none" w:sz="0" w:space="0" w:color="auto"/>
            <w:bottom w:val="none" w:sz="0" w:space="0" w:color="auto"/>
            <w:right w:val="none" w:sz="0" w:space="0" w:color="auto"/>
          </w:divBdr>
        </w:div>
      </w:divsChild>
    </w:div>
    <w:div w:id="346173220">
      <w:bodyDiv w:val="1"/>
      <w:marLeft w:val="0"/>
      <w:marRight w:val="0"/>
      <w:marTop w:val="0"/>
      <w:marBottom w:val="0"/>
      <w:divBdr>
        <w:top w:val="none" w:sz="0" w:space="0" w:color="auto"/>
        <w:left w:val="none" w:sz="0" w:space="0" w:color="auto"/>
        <w:bottom w:val="none" w:sz="0" w:space="0" w:color="auto"/>
        <w:right w:val="none" w:sz="0" w:space="0" w:color="auto"/>
      </w:divBdr>
      <w:divsChild>
        <w:div w:id="654408506">
          <w:marLeft w:val="0"/>
          <w:marRight w:val="0"/>
          <w:marTop w:val="0"/>
          <w:marBottom w:val="0"/>
          <w:divBdr>
            <w:top w:val="none" w:sz="0" w:space="0" w:color="auto"/>
            <w:left w:val="none" w:sz="0" w:space="0" w:color="auto"/>
            <w:bottom w:val="none" w:sz="0" w:space="0" w:color="auto"/>
            <w:right w:val="none" w:sz="0" w:space="0" w:color="auto"/>
          </w:divBdr>
        </w:div>
      </w:divsChild>
    </w:div>
    <w:div w:id="401802208">
      <w:bodyDiv w:val="1"/>
      <w:marLeft w:val="0"/>
      <w:marRight w:val="0"/>
      <w:marTop w:val="0"/>
      <w:marBottom w:val="0"/>
      <w:divBdr>
        <w:top w:val="none" w:sz="0" w:space="0" w:color="auto"/>
        <w:left w:val="none" w:sz="0" w:space="0" w:color="auto"/>
        <w:bottom w:val="none" w:sz="0" w:space="0" w:color="auto"/>
        <w:right w:val="none" w:sz="0" w:space="0" w:color="auto"/>
      </w:divBdr>
    </w:div>
    <w:div w:id="576552264">
      <w:bodyDiv w:val="1"/>
      <w:marLeft w:val="0"/>
      <w:marRight w:val="0"/>
      <w:marTop w:val="0"/>
      <w:marBottom w:val="0"/>
      <w:divBdr>
        <w:top w:val="none" w:sz="0" w:space="0" w:color="auto"/>
        <w:left w:val="none" w:sz="0" w:space="0" w:color="auto"/>
        <w:bottom w:val="none" w:sz="0" w:space="0" w:color="auto"/>
        <w:right w:val="none" w:sz="0" w:space="0" w:color="auto"/>
      </w:divBdr>
    </w:div>
    <w:div w:id="734664802">
      <w:bodyDiv w:val="1"/>
      <w:marLeft w:val="0"/>
      <w:marRight w:val="0"/>
      <w:marTop w:val="0"/>
      <w:marBottom w:val="0"/>
      <w:divBdr>
        <w:top w:val="none" w:sz="0" w:space="0" w:color="auto"/>
        <w:left w:val="none" w:sz="0" w:space="0" w:color="auto"/>
        <w:bottom w:val="none" w:sz="0" w:space="0" w:color="auto"/>
        <w:right w:val="none" w:sz="0" w:space="0" w:color="auto"/>
      </w:divBdr>
    </w:div>
    <w:div w:id="827985085">
      <w:bodyDiv w:val="1"/>
      <w:marLeft w:val="0"/>
      <w:marRight w:val="0"/>
      <w:marTop w:val="0"/>
      <w:marBottom w:val="0"/>
      <w:divBdr>
        <w:top w:val="none" w:sz="0" w:space="0" w:color="auto"/>
        <w:left w:val="none" w:sz="0" w:space="0" w:color="auto"/>
        <w:bottom w:val="none" w:sz="0" w:space="0" w:color="auto"/>
        <w:right w:val="none" w:sz="0" w:space="0" w:color="auto"/>
      </w:divBdr>
      <w:divsChild>
        <w:div w:id="792745367">
          <w:marLeft w:val="0"/>
          <w:marRight w:val="0"/>
          <w:marTop w:val="0"/>
          <w:marBottom w:val="0"/>
          <w:divBdr>
            <w:top w:val="none" w:sz="0" w:space="0" w:color="auto"/>
            <w:left w:val="none" w:sz="0" w:space="0" w:color="auto"/>
            <w:bottom w:val="none" w:sz="0" w:space="0" w:color="auto"/>
            <w:right w:val="none" w:sz="0" w:space="0" w:color="auto"/>
          </w:divBdr>
        </w:div>
      </w:divsChild>
    </w:div>
    <w:div w:id="1020738705">
      <w:bodyDiv w:val="1"/>
      <w:marLeft w:val="0"/>
      <w:marRight w:val="0"/>
      <w:marTop w:val="0"/>
      <w:marBottom w:val="0"/>
      <w:divBdr>
        <w:top w:val="none" w:sz="0" w:space="0" w:color="auto"/>
        <w:left w:val="none" w:sz="0" w:space="0" w:color="auto"/>
        <w:bottom w:val="none" w:sz="0" w:space="0" w:color="auto"/>
        <w:right w:val="none" w:sz="0" w:space="0" w:color="auto"/>
      </w:divBdr>
      <w:divsChild>
        <w:div w:id="558440872">
          <w:marLeft w:val="0"/>
          <w:marRight w:val="0"/>
          <w:marTop w:val="0"/>
          <w:marBottom w:val="0"/>
          <w:divBdr>
            <w:top w:val="none" w:sz="0" w:space="0" w:color="auto"/>
            <w:left w:val="none" w:sz="0" w:space="0" w:color="auto"/>
            <w:bottom w:val="none" w:sz="0" w:space="0" w:color="auto"/>
            <w:right w:val="none" w:sz="0" w:space="0" w:color="auto"/>
          </w:divBdr>
        </w:div>
      </w:divsChild>
    </w:div>
    <w:div w:id="1123228224">
      <w:bodyDiv w:val="1"/>
      <w:marLeft w:val="0"/>
      <w:marRight w:val="0"/>
      <w:marTop w:val="0"/>
      <w:marBottom w:val="0"/>
      <w:divBdr>
        <w:top w:val="none" w:sz="0" w:space="0" w:color="auto"/>
        <w:left w:val="none" w:sz="0" w:space="0" w:color="auto"/>
        <w:bottom w:val="none" w:sz="0" w:space="0" w:color="auto"/>
        <w:right w:val="none" w:sz="0" w:space="0" w:color="auto"/>
      </w:divBdr>
      <w:divsChild>
        <w:div w:id="1705978548">
          <w:marLeft w:val="0"/>
          <w:marRight w:val="0"/>
          <w:marTop w:val="0"/>
          <w:marBottom w:val="0"/>
          <w:divBdr>
            <w:top w:val="none" w:sz="0" w:space="0" w:color="auto"/>
            <w:left w:val="none" w:sz="0" w:space="0" w:color="auto"/>
            <w:bottom w:val="none" w:sz="0" w:space="0" w:color="auto"/>
            <w:right w:val="none" w:sz="0" w:space="0" w:color="auto"/>
          </w:divBdr>
          <w:divsChild>
            <w:div w:id="949315867">
              <w:marLeft w:val="0"/>
              <w:marRight w:val="0"/>
              <w:marTop w:val="0"/>
              <w:marBottom w:val="0"/>
              <w:divBdr>
                <w:top w:val="none" w:sz="0" w:space="0" w:color="auto"/>
                <w:left w:val="none" w:sz="0" w:space="0" w:color="auto"/>
                <w:bottom w:val="none" w:sz="0" w:space="0" w:color="auto"/>
                <w:right w:val="none" w:sz="0" w:space="0" w:color="auto"/>
              </w:divBdr>
              <w:divsChild>
                <w:div w:id="380789618">
                  <w:marLeft w:val="0"/>
                  <w:marRight w:val="0"/>
                  <w:marTop w:val="0"/>
                  <w:marBottom w:val="0"/>
                  <w:divBdr>
                    <w:top w:val="none" w:sz="0" w:space="0" w:color="auto"/>
                    <w:left w:val="none" w:sz="0" w:space="0" w:color="auto"/>
                    <w:bottom w:val="none" w:sz="0" w:space="0" w:color="auto"/>
                    <w:right w:val="none" w:sz="0" w:space="0" w:color="auto"/>
                  </w:divBdr>
                  <w:divsChild>
                    <w:div w:id="2131127963">
                      <w:marLeft w:val="0"/>
                      <w:marRight w:val="0"/>
                      <w:marTop w:val="0"/>
                      <w:marBottom w:val="0"/>
                      <w:divBdr>
                        <w:top w:val="none" w:sz="0" w:space="0" w:color="auto"/>
                        <w:left w:val="none" w:sz="0" w:space="0" w:color="auto"/>
                        <w:bottom w:val="none" w:sz="0" w:space="0" w:color="auto"/>
                        <w:right w:val="none" w:sz="0" w:space="0" w:color="auto"/>
                      </w:divBdr>
                      <w:divsChild>
                        <w:div w:id="1247150655">
                          <w:marLeft w:val="0"/>
                          <w:marRight w:val="0"/>
                          <w:marTop w:val="0"/>
                          <w:marBottom w:val="0"/>
                          <w:divBdr>
                            <w:top w:val="none" w:sz="0" w:space="0" w:color="auto"/>
                            <w:left w:val="none" w:sz="0" w:space="0" w:color="auto"/>
                            <w:bottom w:val="none" w:sz="0" w:space="0" w:color="auto"/>
                            <w:right w:val="none" w:sz="0" w:space="0" w:color="auto"/>
                          </w:divBdr>
                          <w:divsChild>
                            <w:div w:id="1060593246">
                              <w:marLeft w:val="0"/>
                              <w:marRight w:val="0"/>
                              <w:marTop w:val="0"/>
                              <w:marBottom w:val="0"/>
                              <w:divBdr>
                                <w:top w:val="none" w:sz="0" w:space="0" w:color="auto"/>
                                <w:left w:val="none" w:sz="0" w:space="0" w:color="auto"/>
                                <w:bottom w:val="none" w:sz="0" w:space="0" w:color="auto"/>
                                <w:right w:val="none" w:sz="0" w:space="0" w:color="auto"/>
                              </w:divBdr>
                              <w:divsChild>
                                <w:div w:id="2104833564">
                                  <w:marLeft w:val="0"/>
                                  <w:marRight w:val="0"/>
                                  <w:marTop w:val="0"/>
                                  <w:marBottom w:val="0"/>
                                  <w:divBdr>
                                    <w:top w:val="none" w:sz="0" w:space="0" w:color="auto"/>
                                    <w:left w:val="none" w:sz="0" w:space="0" w:color="auto"/>
                                    <w:bottom w:val="none" w:sz="0" w:space="0" w:color="auto"/>
                                    <w:right w:val="none" w:sz="0" w:space="0" w:color="auto"/>
                                  </w:divBdr>
                                  <w:divsChild>
                                    <w:div w:id="1954482455">
                                      <w:marLeft w:val="0"/>
                                      <w:marRight w:val="0"/>
                                      <w:marTop w:val="0"/>
                                      <w:marBottom w:val="0"/>
                                      <w:divBdr>
                                        <w:top w:val="none" w:sz="0" w:space="0" w:color="auto"/>
                                        <w:left w:val="none" w:sz="0" w:space="0" w:color="auto"/>
                                        <w:bottom w:val="none" w:sz="0" w:space="0" w:color="auto"/>
                                        <w:right w:val="none" w:sz="0" w:space="0" w:color="auto"/>
                                      </w:divBdr>
                                      <w:divsChild>
                                        <w:div w:id="1845320867">
                                          <w:marLeft w:val="0"/>
                                          <w:marRight w:val="0"/>
                                          <w:marTop w:val="0"/>
                                          <w:marBottom w:val="0"/>
                                          <w:divBdr>
                                            <w:top w:val="none" w:sz="0" w:space="0" w:color="auto"/>
                                            <w:left w:val="none" w:sz="0" w:space="0" w:color="auto"/>
                                            <w:bottom w:val="none" w:sz="0" w:space="0" w:color="auto"/>
                                            <w:right w:val="none" w:sz="0" w:space="0" w:color="auto"/>
                                          </w:divBdr>
                                          <w:divsChild>
                                            <w:div w:id="1275554814">
                                              <w:marLeft w:val="0"/>
                                              <w:marRight w:val="0"/>
                                              <w:marTop w:val="0"/>
                                              <w:marBottom w:val="0"/>
                                              <w:divBdr>
                                                <w:top w:val="none" w:sz="0" w:space="0" w:color="auto"/>
                                                <w:left w:val="none" w:sz="0" w:space="0" w:color="auto"/>
                                                <w:bottom w:val="none" w:sz="0" w:space="0" w:color="auto"/>
                                                <w:right w:val="none" w:sz="0" w:space="0" w:color="auto"/>
                                              </w:divBdr>
                                              <w:divsChild>
                                                <w:div w:id="1748189885">
                                                  <w:marLeft w:val="0"/>
                                                  <w:marRight w:val="0"/>
                                                  <w:marTop w:val="0"/>
                                                  <w:marBottom w:val="0"/>
                                                  <w:divBdr>
                                                    <w:top w:val="none" w:sz="0" w:space="0" w:color="auto"/>
                                                    <w:left w:val="none" w:sz="0" w:space="0" w:color="auto"/>
                                                    <w:bottom w:val="none" w:sz="0" w:space="0" w:color="auto"/>
                                                    <w:right w:val="none" w:sz="0" w:space="0" w:color="auto"/>
                                                  </w:divBdr>
                                                  <w:divsChild>
                                                    <w:div w:id="1826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7782007">
      <w:bodyDiv w:val="1"/>
      <w:marLeft w:val="0"/>
      <w:marRight w:val="0"/>
      <w:marTop w:val="0"/>
      <w:marBottom w:val="0"/>
      <w:divBdr>
        <w:top w:val="none" w:sz="0" w:space="0" w:color="auto"/>
        <w:left w:val="none" w:sz="0" w:space="0" w:color="auto"/>
        <w:bottom w:val="none" w:sz="0" w:space="0" w:color="auto"/>
        <w:right w:val="none" w:sz="0" w:space="0" w:color="auto"/>
      </w:divBdr>
      <w:divsChild>
        <w:div w:id="644432579">
          <w:marLeft w:val="0"/>
          <w:marRight w:val="0"/>
          <w:marTop w:val="0"/>
          <w:marBottom w:val="0"/>
          <w:divBdr>
            <w:top w:val="none" w:sz="0" w:space="0" w:color="auto"/>
            <w:left w:val="none" w:sz="0" w:space="0" w:color="auto"/>
            <w:bottom w:val="none" w:sz="0" w:space="0" w:color="auto"/>
            <w:right w:val="none" w:sz="0" w:space="0" w:color="auto"/>
          </w:divBdr>
        </w:div>
      </w:divsChild>
    </w:div>
    <w:div w:id="1576671992">
      <w:bodyDiv w:val="1"/>
      <w:marLeft w:val="0"/>
      <w:marRight w:val="0"/>
      <w:marTop w:val="0"/>
      <w:marBottom w:val="0"/>
      <w:divBdr>
        <w:top w:val="none" w:sz="0" w:space="0" w:color="auto"/>
        <w:left w:val="none" w:sz="0" w:space="0" w:color="auto"/>
        <w:bottom w:val="none" w:sz="0" w:space="0" w:color="auto"/>
        <w:right w:val="none" w:sz="0" w:space="0" w:color="auto"/>
      </w:divBdr>
    </w:div>
    <w:div w:id="1718620657">
      <w:bodyDiv w:val="1"/>
      <w:marLeft w:val="0"/>
      <w:marRight w:val="0"/>
      <w:marTop w:val="0"/>
      <w:marBottom w:val="0"/>
      <w:divBdr>
        <w:top w:val="none" w:sz="0" w:space="0" w:color="auto"/>
        <w:left w:val="none" w:sz="0" w:space="0" w:color="auto"/>
        <w:bottom w:val="none" w:sz="0" w:space="0" w:color="auto"/>
        <w:right w:val="none" w:sz="0" w:space="0" w:color="auto"/>
      </w:divBdr>
      <w:divsChild>
        <w:div w:id="1030838900">
          <w:marLeft w:val="0"/>
          <w:marRight w:val="0"/>
          <w:marTop w:val="0"/>
          <w:marBottom w:val="0"/>
          <w:divBdr>
            <w:top w:val="none" w:sz="0" w:space="0" w:color="auto"/>
            <w:left w:val="none" w:sz="0" w:space="0" w:color="auto"/>
            <w:bottom w:val="none" w:sz="0" w:space="0" w:color="auto"/>
            <w:right w:val="none" w:sz="0" w:space="0" w:color="auto"/>
          </w:divBdr>
        </w:div>
        <w:div w:id="1077437103">
          <w:marLeft w:val="0"/>
          <w:marRight w:val="0"/>
          <w:marTop w:val="0"/>
          <w:marBottom w:val="0"/>
          <w:divBdr>
            <w:top w:val="none" w:sz="0" w:space="0" w:color="auto"/>
            <w:left w:val="none" w:sz="0" w:space="0" w:color="auto"/>
            <w:bottom w:val="none" w:sz="0" w:space="0" w:color="auto"/>
            <w:right w:val="none" w:sz="0" w:space="0" w:color="auto"/>
          </w:divBdr>
        </w:div>
      </w:divsChild>
    </w:div>
    <w:div w:id="1725057958">
      <w:bodyDiv w:val="1"/>
      <w:marLeft w:val="0"/>
      <w:marRight w:val="0"/>
      <w:marTop w:val="0"/>
      <w:marBottom w:val="0"/>
      <w:divBdr>
        <w:top w:val="none" w:sz="0" w:space="0" w:color="auto"/>
        <w:left w:val="none" w:sz="0" w:space="0" w:color="auto"/>
        <w:bottom w:val="none" w:sz="0" w:space="0" w:color="auto"/>
        <w:right w:val="none" w:sz="0" w:space="0" w:color="auto"/>
      </w:divBdr>
      <w:divsChild>
        <w:div w:id="1989090032">
          <w:marLeft w:val="0"/>
          <w:marRight w:val="0"/>
          <w:marTop w:val="0"/>
          <w:marBottom w:val="0"/>
          <w:divBdr>
            <w:top w:val="none" w:sz="0" w:space="0" w:color="auto"/>
            <w:left w:val="none" w:sz="0" w:space="0" w:color="auto"/>
            <w:bottom w:val="none" w:sz="0" w:space="0" w:color="auto"/>
            <w:right w:val="none" w:sz="0" w:space="0" w:color="auto"/>
          </w:divBdr>
        </w:div>
      </w:divsChild>
    </w:div>
    <w:div w:id="1908756530">
      <w:bodyDiv w:val="1"/>
      <w:marLeft w:val="0"/>
      <w:marRight w:val="0"/>
      <w:marTop w:val="0"/>
      <w:marBottom w:val="0"/>
      <w:divBdr>
        <w:top w:val="none" w:sz="0" w:space="0" w:color="auto"/>
        <w:left w:val="none" w:sz="0" w:space="0" w:color="auto"/>
        <w:bottom w:val="none" w:sz="0" w:space="0" w:color="auto"/>
        <w:right w:val="none" w:sz="0" w:space="0" w:color="auto"/>
      </w:divBdr>
    </w:div>
    <w:div w:id="1989705242">
      <w:bodyDiv w:val="1"/>
      <w:marLeft w:val="0"/>
      <w:marRight w:val="0"/>
      <w:marTop w:val="0"/>
      <w:marBottom w:val="0"/>
      <w:divBdr>
        <w:top w:val="none" w:sz="0" w:space="0" w:color="auto"/>
        <w:left w:val="none" w:sz="0" w:space="0" w:color="auto"/>
        <w:bottom w:val="none" w:sz="0" w:space="0" w:color="auto"/>
        <w:right w:val="none" w:sz="0" w:space="0" w:color="auto"/>
      </w:divBdr>
      <w:divsChild>
        <w:div w:id="1369140290">
          <w:marLeft w:val="0"/>
          <w:marRight w:val="0"/>
          <w:marTop w:val="0"/>
          <w:marBottom w:val="0"/>
          <w:divBdr>
            <w:top w:val="none" w:sz="0" w:space="0" w:color="auto"/>
            <w:left w:val="none" w:sz="0" w:space="0" w:color="auto"/>
            <w:bottom w:val="none" w:sz="0" w:space="0" w:color="auto"/>
            <w:right w:val="none" w:sz="0" w:space="0" w:color="auto"/>
          </w:divBdr>
        </w:div>
        <w:div w:id="1155948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bernd.weber@ukb.uni-bonn.d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39C49-32E5-1A46-AF85-0E3D95717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18907</Words>
  <Characters>107773</Characters>
  <Application>Microsoft Macintosh Word</Application>
  <DocSecurity>0</DocSecurity>
  <Lines>898</Lines>
  <Paragraphs>252</Paragraphs>
  <ScaleCrop>false</ScaleCrop>
  <HeadingPairs>
    <vt:vector size="2" baseType="variant">
      <vt:variant>
        <vt:lpstr>Titel</vt:lpstr>
      </vt:variant>
      <vt:variant>
        <vt:i4>1</vt:i4>
      </vt:variant>
    </vt:vector>
  </HeadingPairs>
  <TitlesOfParts>
    <vt:vector size="1" baseType="lpstr">
      <vt:lpstr/>
    </vt:vector>
  </TitlesOfParts>
  <Company>CENS / LuB</Company>
  <LinksUpToDate>false</LinksUpToDate>
  <CharactersWithSpaces>126428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Bernd Weber</dc:creator>
  <cp:lastModifiedBy>Ayse Zeynep Enkavi</cp:lastModifiedBy>
  <cp:revision>4</cp:revision>
  <cp:lastPrinted>2014-05-11T08:54:00Z</cp:lastPrinted>
  <dcterms:created xsi:type="dcterms:W3CDTF">2014-06-17T11:14:00Z</dcterms:created>
  <dcterms:modified xsi:type="dcterms:W3CDTF">2014-06-17T11:27:00Z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citations="8" publications="8"/&gt;&lt;/info&gt;PAPERS2_INFO_END</vt:lpwstr>
  </property>
  <property fmtid="{D5CDD505-2E9C-101B-9397-08002B2CF9AE}" pid="3" name="Mendeley Document_1">
    <vt:lpwstr>True</vt:lpwstr>
  </property>
  <property fmtid="{D5CDD505-2E9C-101B-9397-08002B2CF9AE}" pid="4" name="Mendeley User Name_1">
    <vt:lpwstr>zeynep@decisionsciences.columbia.edu@www.mendeley.com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