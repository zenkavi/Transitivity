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F655BC" w14:textId="77777777" w:rsidR="00F66774" w:rsidRPr="005E3FBE" w:rsidRDefault="006F718C" w:rsidP="007517B9">
      <w:pPr>
        <w:pStyle w:val="Title"/>
        <w:jc w:val="center"/>
        <w:rPr>
          <w:rFonts w:ascii="Times New Roman" w:hAnsi="Times New Roman" w:cs="Times New Roman"/>
          <w:color w:val="auto"/>
          <w:sz w:val="28"/>
          <w:szCs w:val="24"/>
        </w:rPr>
      </w:pPr>
      <w:r w:rsidRPr="005E3FBE">
        <w:rPr>
          <w:rFonts w:ascii="Times New Roman" w:hAnsi="Times New Roman" w:cs="Times New Roman"/>
          <w:color w:val="auto"/>
          <w:sz w:val="28"/>
          <w:szCs w:val="24"/>
        </w:rPr>
        <w:t>Pre</w:t>
      </w:r>
      <w:commentRangeStart w:id="0"/>
      <w:commentRangeStart w:id="1"/>
      <w:r w:rsidRPr="005E3FBE">
        <w:rPr>
          <w:rFonts w:ascii="Times New Roman" w:hAnsi="Times New Roman" w:cs="Times New Roman"/>
          <w:color w:val="auto"/>
          <w:sz w:val="28"/>
          <w:szCs w:val="24"/>
        </w:rPr>
        <w:t>ference consistency relies on</w:t>
      </w:r>
      <w:r w:rsidR="007517B9" w:rsidRPr="005E3FBE">
        <w:rPr>
          <w:rFonts w:ascii="Times New Roman" w:hAnsi="Times New Roman" w:cs="Times New Roman"/>
          <w:color w:val="auto"/>
          <w:sz w:val="28"/>
          <w:szCs w:val="24"/>
        </w:rPr>
        <w:t xml:space="preserve"> </w:t>
      </w:r>
      <w:r w:rsidRPr="005E3FBE">
        <w:rPr>
          <w:rFonts w:ascii="Times New Roman" w:hAnsi="Times New Roman" w:cs="Times New Roman"/>
          <w:color w:val="auto"/>
          <w:sz w:val="28"/>
          <w:szCs w:val="24"/>
        </w:rPr>
        <w:t>hippocampal function:</w:t>
      </w:r>
    </w:p>
    <w:p w14:paraId="1E44045C" w14:textId="77777777" w:rsidR="006F718C" w:rsidRPr="005E3FBE" w:rsidRDefault="006F718C" w:rsidP="007517B9">
      <w:pPr>
        <w:pStyle w:val="Title"/>
        <w:jc w:val="center"/>
        <w:rPr>
          <w:rFonts w:ascii="Times New Roman" w:hAnsi="Times New Roman" w:cs="Times New Roman"/>
          <w:color w:val="auto"/>
          <w:sz w:val="28"/>
          <w:szCs w:val="24"/>
        </w:rPr>
      </w:pPr>
      <w:r w:rsidRPr="005E3FBE">
        <w:rPr>
          <w:rFonts w:ascii="Times New Roman" w:hAnsi="Times New Roman" w:cs="Times New Roman"/>
          <w:color w:val="auto"/>
          <w:sz w:val="28"/>
          <w:szCs w:val="24"/>
        </w:rPr>
        <w:t xml:space="preserve">Evidence from </w:t>
      </w:r>
      <w:proofErr w:type="spellStart"/>
      <w:r w:rsidRPr="005E3FBE">
        <w:rPr>
          <w:rFonts w:ascii="Times New Roman" w:hAnsi="Times New Roman" w:cs="Times New Roman"/>
          <w:color w:val="auto"/>
          <w:sz w:val="28"/>
          <w:szCs w:val="24"/>
        </w:rPr>
        <w:t>mediotemporal</w:t>
      </w:r>
      <w:proofErr w:type="spellEnd"/>
      <w:r w:rsidRPr="005E3FBE">
        <w:rPr>
          <w:rFonts w:ascii="Times New Roman" w:hAnsi="Times New Roman" w:cs="Times New Roman"/>
          <w:color w:val="auto"/>
          <w:sz w:val="28"/>
          <w:szCs w:val="24"/>
        </w:rPr>
        <w:t xml:space="preserve"> lobe epilepsy</w:t>
      </w:r>
    </w:p>
    <w:commentRangeEnd w:id="0"/>
    <w:p w14:paraId="32680907" w14:textId="77777777" w:rsidR="006F718C" w:rsidRPr="005E3FBE" w:rsidRDefault="00404A12" w:rsidP="007F471C">
      <w:r w:rsidRPr="005E3FBE">
        <w:rPr>
          <w:rStyle w:val="CommentReference"/>
        </w:rPr>
        <w:commentReference w:id="0"/>
      </w:r>
      <w:commentRangeEnd w:id="1"/>
      <w:r w:rsidR="00FA2FB1" w:rsidRPr="005E3FBE">
        <w:rPr>
          <w:rStyle w:val="CommentReference"/>
        </w:rPr>
        <w:commentReference w:id="1"/>
      </w:r>
    </w:p>
    <w:p w14:paraId="5C2F0F95" w14:textId="72342C41" w:rsidR="006F718C" w:rsidRPr="005E3FBE" w:rsidRDefault="006F718C" w:rsidP="007F471C">
      <w:pPr>
        <w:rPr>
          <w:vertAlign w:val="superscript"/>
        </w:rPr>
      </w:pPr>
      <w:r w:rsidRPr="005E3FBE">
        <w:t>B. Weber</w:t>
      </w:r>
      <w:r w:rsidRPr="005E3FBE">
        <w:rPr>
          <w:vertAlign w:val="superscript"/>
        </w:rPr>
        <w:t>1</w:t>
      </w:r>
      <w:proofErr w:type="gramStart"/>
      <w:r w:rsidRPr="005E3FBE">
        <w:rPr>
          <w:vertAlign w:val="superscript"/>
        </w:rPr>
        <w:t>,2</w:t>
      </w:r>
      <w:proofErr w:type="gramEnd"/>
      <w:r w:rsidRPr="005E3FBE">
        <w:t xml:space="preserve">, </w:t>
      </w:r>
      <w:r w:rsidR="00A83965" w:rsidRPr="005E3FBE">
        <w:t>A. Z. Enkavi</w:t>
      </w:r>
      <w:r w:rsidR="00A83965" w:rsidRPr="005E3FBE">
        <w:rPr>
          <w:vertAlign w:val="superscript"/>
        </w:rPr>
        <w:t>3</w:t>
      </w:r>
      <w:r w:rsidR="00A83965" w:rsidRPr="005E3FBE">
        <w:t>,</w:t>
      </w:r>
      <w:r w:rsidR="00A83965" w:rsidRPr="005E3FBE">
        <w:rPr>
          <w:vertAlign w:val="superscript"/>
        </w:rPr>
        <w:t xml:space="preserve"> </w:t>
      </w:r>
      <w:r w:rsidRPr="005E3FBE">
        <w:t>I. Zweyer</w:t>
      </w:r>
      <w:r w:rsidRPr="005E3FBE">
        <w:rPr>
          <w:vertAlign w:val="superscript"/>
        </w:rPr>
        <w:t>1,2</w:t>
      </w:r>
      <w:r w:rsidRPr="005E3FBE">
        <w:t>, J. Wagner</w:t>
      </w:r>
      <w:r w:rsidRPr="005E3FBE">
        <w:rPr>
          <w:vertAlign w:val="superscript"/>
        </w:rPr>
        <w:t>1</w:t>
      </w:r>
      <w:r w:rsidRPr="005E3FBE">
        <w:t xml:space="preserve">, </w:t>
      </w:r>
      <w:r w:rsidR="00FA1F76" w:rsidRPr="005E3FBE">
        <w:t>C.E. Elger</w:t>
      </w:r>
      <w:r w:rsidR="00FA1F76" w:rsidRPr="005E3FBE">
        <w:rPr>
          <w:vertAlign w:val="superscript"/>
        </w:rPr>
        <w:t>1,2</w:t>
      </w:r>
      <w:r w:rsidR="00FA1F76" w:rsidRPr="005E3FBE">
        <w:t xml:space="preserve">, </w:t>
      </w:r>
      <w:r w:rsidR="003618F0" w:rsidRPr="005E3FBE">
        <w:t>,</w:t>
      </w:r>
      <w:r w:rsidRPr="005E3FBE">
        <w:t xml:space="preserve">E. U. </w:t>
      </w:r>
      <w:ins w:id="2" w:author="Ayse Zeynep Enkavi" w:date="2015-09-24T10:35:00Z">
        <w:r w:rsidR="007D2420" w:rsidRPr="005E3FBE">
          <w:t>Weber</w:t>
        </w:r>
        <w:r w:rsidR="007D2420">
          <w:rPr>
            <w:vertAlign w:val="superscript"/>
          </w:rPr>
          <w:t>4</w:t>
        </w:r>
      </w:ins>
      <w:r w:rsidRPr="005E3FBE">
        <w:t xml:space="preserve">, E. J. </w:t>
      </w:r>
      <w:ins w:id="3" w:author="Ayse Zeynep Enkavi" w:date="2015-09-24T10:35:00Z">
        <w:r w:rsidR="007D2420" w:rsidRPr="005E3FBE">
          <w:t>Johnson</w:t>
        </w:r>
        <w:r w:rsidR="007D2420">
          <w:rPr>
            <w:vertAlign w:val="superscript"/>
          </w:rPr>
          <w:t>4</w:t>
        </w:r>
      </w:ins>
      <w:r w:rsidRPr="005E3FBE">
        <w:t>,</w:t>
      </w:r>
    </w:p>
    <w:p w14:paraId="1475B042" w14:textId="77777777" w:rsidR="006F718C" w:rsidRPr="005E3FBE" w:rsidRDefault="006F718C" w:rsidP="007F471C">
      <w:pPr>
        <w:rPr>
          <w:vertAlign w:val="superscript"/>
        </w:rPr>
      </w:pPr>
    </w:p>
    <w:p w14:paraId="01F78163" w14:textId="77777777" w:rsidR="00DE1275" w:rsidRPr="005E3FBE" w:rsidRDefault="006F718C" w:rsidP="007F471C">
      <w:pPr>
        <w:spacing w:line="240" w:lineRule="auto"/>
      </w:pPr>
      <w:r w:rsidRPr="005E3FBE">
        <w:rPr>
          <w:vertAlign w:val="superscript"/>
        </w:rPr>
        <w:t>1</w:t>
      </w:r>
      <w:r w:rsidRPr="005E3FBE">
        <w:t xml:space="preserve">Department of </w:t>
      </w:r>
      <w:proofErr w:type="spellStart"/>
      <w:r w:rsidRPr="005E3FBE">
        <w:t>Epileptology</w:t>
      </w:r>
      <w:proofErr w:type="spellEnd"/>
      <w:r w:rsidRPr="005E3FBE">
        <w:t xml:space="preserve">, </w:t>
      </w:r>
      <w:r w:rsidR="00DE1275" w:rsidRPr="005E3FBE">
        <w:t xml:space="preserve">Sigmund-Freud-Str.25, </w:t>
      </w:r>
      <w:r w:rsidRPr="005E3FBE">
        <w:t>University Hospital Bonn</w:t>
      </w:r>
      <w:r w:rsidR="00DE1275" w:rsidRPr="005E3FBE">
        <w:t>, 53127 Bonn, Germany</w:t>
      </w:r>
    </w:p>
    <w:p w14:paraId="0F2B694B" w14:textId="77777777" w:rsidR="00DE1275" w:rsidRPr="005E3FBE" w:rsidRDefault="006F718C" w:rsidP="007F471C">
      <w:pPr>
        <w:spacing w:line="240" w:lineRule="auto"/>
      </w:pPr>
      <w:proofErr w:type="gramStart"/>
      <w:r w:rsidRPr="005E3FBE">
        <w:rPr>
          <w:vertAlign w:val="superscript"/>
        </w:rPr>
        <w:t>2</w:t>
      </w:r>
      <w:r w:rsidRPr="005E3FBE">
        <w:t xml:space="preserve">Center for Economics and Neuroscience, </w:t>
      </w:r>
      <w:proofErr w:type="spellStart"/>
      <w:r w:rsidR="00DE1275" w:rsidRPr="005E3FBE">
        <w:t>Nachtigallenweg</w:t>
      </w:r>
      <w:proofErr w:type="spellEnd"/>
      <w:r w:rsidR="00DE1275" w:rsidRPr="005E3FBE">
        <w:t xml:space="preserve"> 86, </w:t>
      </w:r>
      <w:r w:rsidRPr="005E3FBE">
        <w:t>University of Bonn.</w:t>
      </w:r>
      <w:proofErr w:type="gramEnd"/>
      <w:r w:rsidR="00DE1275" w:rsidRPr="005E3FBE">
        <w:t xml:space="preserve"> 53127 Bonn, Germany</w:t>
      </w:r>
    </w:p>
    <w:p w14:paraId="144DB643" w14:textId="4410C713" w:rsidR="007D2420" w:rsidRPr="005E3FBE" w:rsidRDefault="007D2420" w:rsidP="007D2420">
      <w:pPr>
        <w:spacing w:line="240" w:lineRule="auto"/>
        <w:rPr>
          <w:ins w:id="4" w:author="Ayse Zeynep Enkavi" w:date="2015-09-24T10:35:00Z"/>
        </w:rPr>
      </w:pPr>
      <w:ins w:id="5" w:author="Ayse Zeynep Enkavi" w:date="2015-09-24T10:35:00Z">
        <w:r>
          <w:rPr>
            <w:vertAlign w:val="superscript"/>
          </w:rPr>
          <w:t>3</w:t>
        </w:r>
        <w:r>
          <w:t>Department of Psychology, Stanford University, 450 Serra Mall, 420-01, Stanford, CA 94305</w:t>
        </w:r>
      </w:ins>
    </w:p>
    <w:p w14:paraId="0F7309D0" w14:textId="71D73B55" w:rsidR="006F718C" w:rsidRPr="005E3FBE" w:rsidRDefault="007D2420" w:rsidP="00DE1275">
      <w:pPr>
        <w:spacing w:line="240" w:lineRule="auto"/>
      </w:pPr>
      <w:ins w:id="6" w:author="Ayse Zeynep Enkavi" w:date="2015-09-24T10:35:00Z">
        <w:r>
          <w:rPr>
            <w:vertAlign w:val="superscript"/>
          </w:rPr>
          <w:t>4</w:t>
        </w:r>
        <w:r w:rsidRPr="005E3FBE">
          <w:t xml:space="preserve">Center </w:t>
        </w:r>
      </w:ins>
      <w:r w:rsidR="006F718C" w:rsidRPr="005E3FBE">
        <w:t xml:space="preserve">for Decision Science, </w:t>
      </w:r>
      <w:r w:rsidR="00DE1275" w:rsidRPr="005E3FBE">
        <w:t xml:space="preserve">Uris Hall 716, 3022 Broadway, New York, NY 10027-6902, </w:t>
      </w:r>
      <w:r w:rsidR="006F718C" w:rsidRPr="005E3FBE">
        <w:t>Columbia University</w:t>
      </w:r>
      <w:r w:rsidR="00DE1275" w:rsidRPr="005E3FBE">
        <w:t>, US</w:t>
      </w:r>
    </w:p>
    <w:p w14:paraId="4B4C3772" w14:textId="77777777" w:rsidR="006F718C" w:rsidRPr="005E3FBE" w:rsidRDefault="006F718C" w:rsidP="007F471C"/>
    <w:p w14:paraId="45F7E3CF" w14:textId="77777777" w:rsidR="006F718C" w:rsidRPr="005E3FBE" w:rsidRDefault="006F718C" w:rsidP="007F471C">
      <w:r w:rsidRPr="005E3FBE">
        <w:rPr>
          <w:vertAlign w:val="superscript"/>
        </w:rPr>
        <w:t>*</w:t>
      </w:r>
      <w:r w:rsidRPr="005E3FBE">
        <w:t xml:space="preserve">Correspondence at: </w:t>
      </w:r>
      <w:hyperlink r:id="rId10" w:history="1">
        <w:r w:rsidR="00DE1275" w:rsidRPr="005E3FBE">
          <w:rPr>
            <w:rStyle w:val="Hyperlink"/>
          </w:rPr>
          <w:t>bernd.weber@ukb.uni-bonn.de</w:t>
        </w:r>
      </w:hyperlink>
    </w:p>
    <w:p w14:paraId="51EB5C68" w14:textId="77777777" w:rsidR="00DE1275" w:rsidRPr="005E3FBE" w:rsidRDefault="00DE1275" w:rsidP="007F471C"/>
    <w:p w14:paraId="4D44E450" w14:textId="77777777" w:rsidR="00970F82" w:rsidRPr="005E3FBE" w:rsidRDefault="00970F82" w:rsidP="00C95FEC">
      <w:pPr>
        <w:rPr>
          <w:sz w:val="22"/>
        </w:rPr>
      </w:pPr>
      <w:r w:rsidRPr="005E3FBE">
        <w:rPr>
          <w:sz w:val="22"/>
        </w:rPr>
        <w:t>Abstract</w:t>
      </w:r>
    </w:p>
    <w:p w14:paraId="66F7A56E" w14:textId="1F5ACBF4" w:rsidR="00C95FEC" w:rsidRPr="005E3FBE" w:rsidRDefault="007412E6" w:rsidP="00C95FEC">
      <w:pPr>
        <w:rPr>
          <w:sz w:val="22"/>
        </w:rPr>
      </w:pPr>
      <w:ins w:id="7" w:author="Ayse Zeynep Enkavi" w:date="2015-10-03T13:20:00Z">
        <w:r>
          <w:rPr>
            <w:sz w:val="22"/>
          </w:rPr>
          <w:t xml:space="preserve">Making </w:t>
        </w:r>
      </w:ins>
      <w:ins w:id="8" w:author="Ayse Zeynep Enkavi" w:date="2015-10-03T10:53:00Z">
        <w:r>
          <w:rPr>
            <w:sz w:val="22"/>
          </w:rPr>
          <w:t>c</w:t>
        </w:r>
        <w:r w:rsidR="009941DD">
          <w:rPr>
            <w:sz w:val="22"/>
          </w:rPr>
          <w:t>onsistent</w:t>
        </w:r>
        <w:r w:rsidR="00F201E0">
          <w:rPr>
            <w:sz w:val="22"/>
          </w:rPr>
          <w:t xml:space="preserve"> </w:t>
        </w:r>
      </w:ins>
      <w:ins w:id="9" w:author="Ayse Zeynep Enkavi" w:date="2015-10-03T13:20:00Z">
        <w:r>
          <w:rPr>
            <w:sz w:val="22"/>
          </w:rPr>
          <w:t>decisions</w:t>
        </w:r>
      </w:ins>
      <w:ins w:id="10" w:author="Ayse Zeynep Enkavi" w:date="2015-10-03T13:04:00Z">
        <w:r w:rsidR="00845545">
          <w:rPr>
            <w:sz w:val="22"/>
          </w:rPr>
          <w:t xml:space="preserve"> is both intuitively desirable</w:t>
        </w:r>
      </w:ins>
      <w:ins w:id="11" w:author="Ayse Zeynep Enkavi" w:date="2015-10-03T13:20:00Z">
        <w:r>
          <w:rPr>
            <w:sz w:val="22"/>
          </w:rPr>
          <w:t xml:space="preserve"> and</w:t>
        </w:r>
      </w:ins>
      <w:ins w:id="12" w:author="Ayse Zeynep Enkavi" w:date="2015-10-03T13:05:00Z">
        <w:r w:rsidR="00845545">
          <w:rPr>
            <w:sz w:val="22"/>
          </w:rPr>
          <w:t xml:space="preserve"> theoretically important for utility maximization. </w:t>
        </w:r>
      </w:ins>
      <w:ins w:id="13" w:author="Ayse Zeynep Enkavi" w:date="2015-10-03T13:21:00Z">
        <w:r>
          <w:rPr>
            <w:sz w:val="22"/>
          </w:rPr>
          <w:t xml:space="preserve">Despite strides in </w:t>
        </w:r>
        <w:proofErr w:type="spellStart"/>
        <w:r>
          <w:rPr>
            <w:sz w:val="22"/>
          </w:rPr>
          <w:t>neuroeconomic</w:t>
        </w:r>
      </w:ins>
      <w:ins w:id="14" w:author="Ayse Zeynep Enkavi" w:date="2015-10-03T13:25:00Z">
        <w:r w:rsidR="009941DD">
          <w:rPr>
            <w:sz w:val="22"/>
          </w:rPr>
          <w:t>s</w:t>
        </w:r>
      </w:ins>
      <w:proofErr w:type="spellEnd"/>
      <w:ins w:id="15" w:author="Ayse Zeynep Enkavi" w:date="2015-10-03T13:21:00Z">
        <w:r>
          <w:rPr>
            <w:sz w:val="22"/>
          </w:rPr>
          <w:t xml:space="preserve"> </w:t>
        </w:r>
      </w:ins>
      <w:ins w:id="16" w:author="Ayse Zeynep Enkavi" w:date="2015-10-03T13:24:00Z">
        <w:r w:rsidR="009941DD">
          <w:rPr>
            <w:sz w:val="22"/>
          </w:rPr>
          <w:t>describing</w:t>
        </w:r>
      </w:ins>
      <w:ins w:id="17" w:author="Ayse Zeynep Enkavi" w:date="2015-10-03T13:08:00Z">
        <w:r>
          <w:rPr>
            <w:sz w:val="22"/>
          </w:rPr>
          <w:t xml:space="preserve"> </w:t>
        </w:r>
      </w:ins>
      <w:ins w:id="18" w:author="Ayse Zeynep Enkavi" w:date="2015-10-03T13:14:00Z">
        <w:r w:rsidR="009941DD">
          <w:rPr>
            <w:sz w:val="22"/>
          </w:rPr>
          <w:t>neurobiological</w:t>
        </w:r>
        <w:r>
          <w:rPr>
            <w:sz w:val="22"/>
          </w:rPr>
          <w:t xml:space="preserve"> bases </w:t>
        </w:r>
      </w:ins>
      <w:ins w:id="19" w:author="Ayse Zeynep Enkavi" w:date="2015-10-03T13:15:00Z">
        <w:r>
          <w:rPr>
            <w:sz w:val="22"/>
          </w:rPr>
          <w:t>of value representation</w:t>
        </w:r>
      </w:ins>
      <w:ins w:id="20" w:author="Ayse Zeynep Enkavi" w:date="2015-10-03T13:25:00Z">
        <w:r w:rsidR="009941DD">
          <w:rPr>
            <w:sz w:val="22"/>
          </w:rPr>
          <w:t>s</w:t>
        </w:r>
      </w:ins>
      <w:ins w:id="21" w:author="Ayse Zeynep Enkavi" w:date="2015-10-03T13:08:00Z">
        <w:r>
          <w:rPr>
            <w:sz w:val="22"/>
          </w:rPr>
          <w:t xml:space="preserve">, </w:t>
        </w:r>
      </w:ins>
      <w:ins w:id="22" w:author="Ayse Zeynep Enkavi" w:date="2015-10-03T13:26:00Z">
        <w:r w:rsidR="009941DD">
          <w:rPr>
            <w:sz w:val="22"/>
          </w:rPr>
          <w:t xml:space="preserve">brain </w:t>
        </w:r>
      </w:ins>
      <w:ins w:id="23" w:author="Ayse Zeynep Enkavi" w:date="2015-10-03T13:08:00Z">
        <w:r>
          <w:rPr>
            <w:sz w:val="22"/>
          </w:rPr>
          <w:t xml:space="preserve">regions </w:t>
        </w:r>
      </w:ins>
      <w:ins w:id="24" w:author="Ayse Zeynep Enkavi" w:date="2015-10-03T13:26:00Z">
        <w:r w:rsidR="009941DD">
          <w:rPr>
            <w:sz w:val="22"/>
          </w:rPr>
          <w:t xml:space="preserve">necessary to </w:t>
        </w:r>
      </w:ins>
      <w:ins w:id="25" w:author="Ayse Zeynep Enkavi" w:date="2015-10-03T13:08:00Z">
        <w:r w:rsidR="009941DD">
          <w:rPr>
            <w:sz w:val="22"/>
          </w:rPr>
          <w:t>originate and correctly categorize</w:t>
        </w:r>
        <w:r>
          <w:rPr>
            <w:sz w:val="22"/>
          </w:rPr>
          <w:t xml:space="preserve"> these signals remains an open question</w:t>
        </w:r>
      </w:ins>
      <w:ins w:id="26" w:author="Ayse Zeynep Enkavi" w:date="2015-10-03T13:11:00Z">
        <w:r w:rsidR="00845545">
          <w:rPr>
            <w:sz w:val="22"/>
          </w:rPr>
          <w:t xml:space="preserve">. The constructed preferences tradition </w:t>
        </w:r>
        <w:r>
          <w:rPr>
            <w:sz w:val="22"/>
          </w:rPr>
          <w:t>within judgment and decision making research</w:t>
        </w:r>
      </w:ins>
      <w:ins w:id="27" w:author="Ayse Zeynep Enkavi" w:date="2015-10-03T13:27:00Z">
        <w:r w:rsidR="009941DD">
          <w:rPr>
            <w:sz w:val="22"/>
          </w:rPr>
          <w:t>,</w:t>
        </w:r>
      </w:ins>
      <w:ins w:id="28" w:author="Ayse Zeynep Enkavi" w:date="2015-10-03T13:11:00Z">
        <w:r>
          <w:rPr>
            <w:sz w:val="22"/>
          </w:rPr>
          <w:t xml:space="preserve"> on the other hand</w:t>
        </w:r>
      </w:ins>
      <w:ins w:id="29" w:author="Ayse Zeynep Enkavi" w:date="2015-10-03T13:27:00Z">
        <w:r w:rsidR="009941DD">
          <w:rPr>
            <w:sz w:val="22"/>
          </w:rPr>
          <w:t>,</w:t>
        </w:r>
      </w:ins>
      <w:ins w:id="30" w:author="Ayse Zeynep Enkavi" w:date="2015-10-03T13:11:00Z">
        <w:r>
          <w:rPr>
            <w:sz w:val="22"/>
          </w:rPr>
          <w:t xml:space="preserve"> emphasizes a critical role</w:t>
        </w:r>
      </w:ins>
      <w:ins w:id="31" w:author="Ayse Zeynep Enkavi" w:date="2015-10-03T13:18:00Z">
        <w:r>
          <w:rPr>
            <w:sz w:val="22"/>
          </w:rPr>
          <w:t xml:space="preserve"> for cognitive processes relying on correct </w:t>
        </w:r>
        <w:r w:rsidR="009941DD">
          <w:rPr>
            <w:sz w:val="22"/>
          </w:rPr>
          <w:t>recall and associations</w:t>
        </w:r>
        <w:r>
          <w:rPr>
            <w:sz w:val="22"/>
          </w:rPr>
          <w:t xml:space="preserve">. This </w:t>
        </w:r>
      </w:ins>
      <w:ins w:id="32" w:author="Ayse Zeynep Enkavi" w:date="2015-10-03T13:19:00Z">
        <w:r>
          <w:rPr>
            <w:sz w:val="22"/>
          </w:rPr>
          <w:t>calls</w:t>
        </w:r>
      </w:ins>
      <w:ins w:id="33" w:author="Ayse Zeynep Enkavi" w:date="2015-10-03T13:18:00Z">
        <w:r>
          <w:rPr>
            <w:sz w:val="22"/>
          </w:rPr>
          <w:t xml:space="preserve"> </w:t>
        </w:r>
      </w:ins>
      <w:ins w:id="34" w:author="Ayse Zeynep Enkavi" w:date="2015-10-03T13:19:00Z">
        <w:r>
          <w:rPr>
            <w:sz w:val="22"/>
          </w:rPr>
          <w:t xml:space="preserve">for an investigation of the role of the hippocampus in </w:t>
        </w:r>
      </w:ins>
      <w:ins w:id="35" w:author="Ayse Zeynep Enkavi" w:date="2015-10-03T13:20:00Z">
        <w:r>
          <w:rPr>
            <w:sz w:val="22"/>
          </w:rPr>
          <w:t xml:space="preserve">making </w:t>
        </w:r>
      </w:ins>
      <w:ins w:id="36" w:author="Ayse Zeynep Enkavi" w:date="2015-10-03T13:19:00Z">
        <w:r>
          <w:rPr>
            <w:sz w:val="22"/>
          </w:rPr>
          <w:t>consistent decisions.</w:t>
        </w:r>
      </w:ins>
      <w:ins w:id="37" w:author="Ayse Zeynep Enkavi" w:date="2015-10-03T13:11:00Z">
        <w:r>
          <w:rPr>
            <w:sz w:val="22"/>
          </w:rPr>
          <w:t xml:space="preserve"> </w:t>
        </w:r>
      </w:ins>
      <w:r w:rsidR="00C95FEC" w:rsidRPr="005E3FBE">
        <w:rPr>
          <w:sz w:val="22"/>
        </w:rPr>
        <w:t xml:space="preserve">We investigated 31 patients with </w:t>
      </w:r>
      <w:proofErr w:type="spellStart"/>
      <w:r w:rsidR="00C95FEC" w:rsidRPr="005E3FBE">
        <w:rPr>
          <w:sz w:val="22"/>
        </w:rPr>
        <w:t>mediotemporal</w:t>
      </w:r>
      <w:proofErr w:type="spellEnd"/>
      <w:r w:rsidR="00C95FEC" w:rsidRPr="005E3FBE">
        <w:rPr>
          <w:sz w:val="22"/>
        </w:rPr>
        <w:t xml:space="preserve"> lobe</w:t>
      </w:r>
      <w:r w:rsidR="00D751A0" w:rsidRPr="005E3FBE">
        <w:rPr>
          <w:sz w:val="22"/>
        </w:rPr>
        <w:t xml:space="preserve"> (MTL)</w:t>
      </w:r>
      <w:r w:rsidR="00C95FEC" w:rsidRPr="005E3FBE">
        <w:rPr>
          <w:sz w:val="22"/>
        </w:rPr>
        <w:t xml:space="preserve"> epilepsy</w:t>
      </w:r>
      <w:r w:rsidR="00970F82" w:rsidRPr="005E3FBE">
        <w:rPr>
          <w:sz w:val="22"/>
        </w:rPr>
        <w:t xml:space="preserve"> and hippocampal lesions</w:t>
      </w:r>
      <w:r w:rsidR="00C95FEC" w:rsidRPr="005E3FBE">
        <w:rPr>
          <w:sz w:val="22"/>
        </w:rPr>
        <w:t xml:space="preserve">, 30 patients with </w:t>
      </w:r>
      <w:proofErr w:type="spellStart"/>
      <w:r w:rsidR="00C95FEC" w:rsidRPr="005E3FBE">
        <w:rPr>
          <w:sz w:val="22"/>
        </w:rPr>
        <w:t>extratemporal</w:t>
      </w:r>
      <w:proofErr w:type="spellEnd"/>
      <w:r w:rsidR="00C95FEC" w:rsidRPr="005E3FBE">
        <w:rPr>
          <w:sz w:val="22"/>
        </w:rPr>
        <w:t xml:space="preserve"> lobe epilepsy</w:t>
      </w:r>
      <w:r w:rsidR="00970F82" w:rsidRPr="005E3FBE">
        <w:rPr>
          <w:sz w:val="22"/>
        </w:rPr>
        <w:t>,</w:t>
      </w:r>
      <w:r w:rsidR="00C95FEC" w:rsidRPr="005E3FBE">
        <w:rPr>
          <w:sz w:val="22"/>
        </w:rPr>
        <w:t xml:space="preserve"> and 30 healthy controls, </w:t>
      </w:r>
      <w:r w:rsidR="00970F82" w:rsidRPr="005E3FBE">
        <w:rPr>
          <w:sz w:val="22"/>
        </w:rPr>
        <w:t xml:space="preserve">in their </w:t>
      </w:r>
      <w:r w:rsidR="00C95FEC" w:rsidRPr="005E3FBE">
        <w:rPr>
          <w:sz w:val="22"/>
        </w:rPr>
        <w:t>binary choice</w:t>
      </w:r>
      <w:r w:rsidR="00970F82" w:rsidRPr="005E3FBE">
        <w:rPr>
          <w:sz w:val="22"/>
        </w:rPr>
        <w:t>s between</w:t>
      </w:r>
      <w:r w:rsidR="00C95FEC" w:rsidRPr="005E3FBE">
        <w:rPr>
          <w:sz w:val="22"/>
        </w:rPr>
        <w:t xml:space="preserve"> candy bars</w:t>
      </w:r>
      <w:r w:rsidR="00970F82" w:rsidRPr="005E3FBE">
        <w:rPr>
          <w:sz w:val="22"/>
        </w:rPr>
        <w:t xml:space="preserve"> and a number-comparison control task</w:t>
      </w:r>
      <w:r w:rsidR="00C95FEC" w:rsidRPr="005E3FBE">
        <w:rPr>
          <w:sz w:val="22"/>
        </w:rPr>
        <w:t xml:space="preserve">. Our results show an increase </w:t>
      </w:r>
      <w:r w:rsidR="00D751A0" w:rsidRPr="005E3FBE">
        <w:rPr>
          <w:sz w:val="22"/>
        </w:rPr>
        <w:t>in intransitive choices</w:t>
      </w:r>
      <w:r w:rsidR="00C95FEC" w:rsidRPr="005E3FBE">
        <w:rPr>
          <w:sz w:val="22"/>
        </w:rPr>
        <w:t xml:space="preserve"> in the MTL</w:t>
      </w:r>
      <w:ins w:id="38" w:author="Ayse Zeynep Enkavi" w:date="2015-08-23T14:50:00Z">
        <w:r w:rsidR="00201D4E">
          <w:rPr>
            <w:sz w:val="22"/>
          </w:rPr>
          <w:t>-group</w:t>
        </w:r>
      </w:ins>
      <w:r w:rsidR="00D751A0" w:rsidRPr="005E3FBE">
        <w:rPr>
          <w:sz w:val="22"/>
        </w:rPr>
        <w:t xml:space="preserve"> compared to the other groups</w:t>
      </w:r>
      <w:r w:rsidR="00970F82" w:rsidRPr="005E3FBE">
        <w:rPr>
          <w:sz w:val="22"/>
        </w:rPr>
        <w:t xml:space="preserve"> for the </w:t>
      </w:r>
      <w:ins w:id="39" w:author="Ayse Zeynep Enkavi" w:date="2015-10-03T13:30:00Z">
        <w:r w:rsidR="009941DD">
          <w:rPr>
            <w:sz w:val="22"/>
          </w:rPr>
          <w:t>value-based</w:t>
        </w:r>
        <w:r w:rsidR="009941DD" w:rsidRPr="005E3FBE">
          <w:rPr>
            <w:sz w:val="22"/>
          </w:rPr>
          <w:t xml:space="preserve"> </w:t>
        </w:r>
      </w:ins>
      <w:r w:rsidR="00970F82" w:rsidRPr="005E3FBE">
        <w:rPr>
          <w:sz w:val="22"/>
        </w:rPr>
        <w:t>but not number task</w:t>
      </w:r>
      <w:r w:rsidR="00D751A0" w:rsidRPr="005E3FBE">
        <w:rPr>
          <w:sz w:val="22"/>
        </w:rPr>
        <w:t xml:space="preserve">, suggesting a critical involvement of the MTL in </w:t>
      </w:r>
      <w:r w:rsidR="00970F82" w:rsidRPr="005E3FBE">
        <w:rPr>
          <w:sz w:val="22"/>
        </w:rPr>
        <w:t xml:space="preserve">preference construction and </w:t>
      </w:r>
      <w:r w:rsidR="00D751A0" w:rsidRPr="005E3FBE">
        <w:rPr>
          <w:sz w:val="22"/>
        </w:rPr>
        <w:t>value</w:t>
      </w:r>
      <w:r w:rsidR="00970F82" w:rsidRPr="005E3FBE">
        <w:rPr>
          <w:sz w:val="22"/>
        </w:rPr>
        <w:t>-</w:t>
      </w:r>
      <w:r w:rsidR="00D751A0" w:rsidRPr="005E3FBE">
        <w:rPr>
          <w:sz w:val="22"/>
        </w:rPr>
        <w:t xml:space="preserve">based choices.  </w:t>
      </w:r>
    </w:p>
    <w:p w14:paraId="45925B08" w14:textId="77777777" w:rsidR="00C03BBD" w:rsidRPr="005E3FBE" w:rsidRDefault="00C03BBD" w:rsidP="00C03BBD">
      <w:pPr>
        <w:rPr>
          <w:sz w:val="22"/>
        </w:rPr>
      </w:pPr>
    </w:p>
    <w:p w14:paraId="1ABB153B" w14:textId="77777777" w:rsidR="003F1C10" w:rsidRPr="005E3FBE" w:rsidRDefault="003F1C10" w:rsidP="007F471C"/>
    <w:p w14:paraId="162A2B50" w14:textId="77777777" w:rsidR="006F718C" w:rsidRPr="005E3FBE" w:rsidRDefault="003F1C10" w:rsidP="007F471C">
      <w:pPr>
        <w:pStyle w:val="Heading1"/>
        <w:rPr>
          <w:rFonts w:ascii="Times New Roman" w:hAnsi="Times New Roman" w:cs="Times New Roman"/>
          <w:color w:val="auto"/>
        </w:rPr>
      </w:pPr>
      <w:r w:rsidRPr="005E3FBE">
        <w:rPr>
          <w:rFonts w:ascii="Times New Roman" w:hAnsi="Times New Roman" w:cs="Times New Roman"/>
          <w:color w:val="auto"/>
        </w:rPr>
        <w:lastRenderedPageBreak/>
        <w:t>Introduction</w:t>
      </w:r>
    </w:p>
    <w:p w14:paraId="6ACC5C59" w14:textId="2741A112" w:rsidR="005E6B5D" w:rsidRPr="005E3FBE" w:rsidRDefault="005E6B5D" w:rsidP="00A910F9">
      <w:pPr>
        <w:rPr>
          <w:ins w:id="40" w:author="Eric Johnson" w:date="2015-05-17T14:14:00Z"/>
        </w:rPr>
      </w:pPr>
      <w:ins w:id="41" w:author="Eric Johnson" w:date="2015-05-17T14:14:00Z">
        <w:r w:rsidRPr="00A351C8">
          <w:t xml:space="preserve">Imagine that you are slightly </w:t>
        </w:r>
      </w:ins>
      <w:ins w:id="42" w:author="Eric Johnson" w:date="2015-05-17T14:17:00Z">
        <w:r w:rsidR="001451B6" w:rsidRPr="005E3FBE">
          <w:t>hungry</w:t>
        </w:r>
      </w:ins>
      <w:ins w:id="43" w:author="Eric Johnson" w:date="2015-05-17T14:14:00Z">
        <w:r w:rsidRPr="005E3FBE">
          <w:t xml:space="preserve"> late in the afternoon, and wander to a vending machine to select a snack</w:t>
        </w:r>
      </w:ins>
      <w:ins w:id="44" w:author="Ayse Zeynep Enkavi" w:date="2015-08-22T09:34:00Z">
        <w:r w:rsidR="003714FF" w:rsidRPr="005E3FBE">
          <w:t xml:space="preserve">. </w:t>
        </w:r>
      </w:ins>
      <w:ins w:id="45" w:author="Eric Johnson" w:date="2015-05-17T14:14:00Z">
        <w:r w:rsidRPr="005E3FBE">
          <w:t>You are faced with an array of over 20 possibilities.  How do you select among them? In the last decade, decision neuroscience has made significant progress in identifying</w:t>
        </w:r>
      </w:ins>
      <w:ins w:id="46" w:author="Ayse Zeynep Enkavi" w:date="2015-08-23T11:58:00Z">
        <w:r w:rsidR="008E727F" w:rsidRPr="005E3FBE">
          <w:t xml:space="preserve"> neurobiological correlates of value representations</w:t>
        </w:r>
      </w:ins>
      <w:ins w:id="47" w:author="Ayse Zeynep Enkavi" w:date="2015-08-23T11:59:00Z">
        <w:r w:rsidR="008E727F" w:rsidRPr="005E3FBE">
          <w:t xml:space="preserve"> </w:t>
        </w:r>
      </w:ins>
      <w:ins w:id="48" w:author="Ayse Zeynep Enkavi" w:date="2015-08-22T09:34:00Z">
        <w:r w:rsidR="003714FF" w:rsidRPr="005E3FBE">
          <w:t>using paradigms similar to this scenario</w:t>
        </w:r>
      </w:ins>
      <w:ins w:id="49" w:author="Ayse Zeynep Enkavi" w:date="2015-08-23T10:29:00Z">
        <w:r w:rsidR="0065545F" w:rsidRPr="005E3FBE">
          <w:t xml:space="preserve"> </w:t>
        </w:r>
      </w:ins>
      <w:ins w:id="50" w:author="Ayse Zeynep Enkavi" w:date="2015-10-06T22:48:00Z">
        <w:r w:rsidR="00994824">
          <w:fldChar w:fldCharType="begin" w:fldLock="1"/>
        </w:r>
      </w:ins>
      <w:r w:rsidR="00994824">
        <w:instrText>ADDIN CSL_CITATION { "citationItems" : [ { "id" : "ITEM-1", "itemData" : { "DOI" : "10.1523/JNEUROSCI.2131-07.2007", "ISBN" : "1529-2401 (Electronic)\\n0270-6474 (Linking)", "ISSN" : "0270-6474", "PMID" : "17855612", "abstract" : "An essential component of every economic transaction is a willingness-to-pay (WTP) computation in which buyers calculate the maximum amount of financial resources that they are willing to give up in exchange for the object being sold. Despite its pervasiveness, little is known about how the brain makes this computation. We investigated the neural basis of the WTP computation by scanning hungry subjects' brains using functional magnetic resonance imaging while they placed real bids for the right to eat different foods. We found that activity in the medial orbitofrontal cortex and in the dorsolateral prefrontal cortex encodes subjects' WTP for the items. Our results support the hypothesis that the medial orbitofrontal cortex encodes the value of goals in decision making.", "author" : [ { "dropping-particle" : "", "family" : "Plassmann", "given" : "Hilke", "non-dropping-particle" : "", "parse-names" : false, "suffix" : "" }, { "dropping-particle" : "", "family" : "O'Doherty", "given" : "John", "non-dropping-particle" : "", "parse-names" : false, "suffix" : "" }, { "dropping-particle" : "", "family" : "Rangel", "given" : "Antonio", "non-dropping-particle" : "", "parse-names" : false, "suffix" : "" } ], "container-title" : "The Journal of neuroscience : the official journal of the Society for Neuroscience", "id" : "ITEM-1", "issue" : "37", "issued" : { "date-parts" : [ [ "2007" ] ] }, "page" : "9984-9988", "title" : "Orbitofrontal cortex encodes willingness to pay in everyday economic transactions.", "type" : "article-journal", "volume" : "27" }, "uris" : [ "http://www.mendeley.com/documents/?uuid=c75dd002-0edd-4a74-b879-38e5051fccb7" ] }, { "id" : "ITEM-2", "itemData" : { "DOI" : "10.1523/JNEUROSCI.1309-08.2008", "ISBN" : "1529-2401 (Electronic)\\r0270-6474 (Linking)", "ISSN" : "0270-6474", "PMID" : "18509023", "abstract" : "To make sound economic decisions, the brain needs to compute several different value-related signals. These include goal values that measure the predicted reward that results from the outcome generated by each of the actions under consideration, decision values that measure the net value of taking the different actions, and prediction errors that measure deviations from individuals' previous reward expectations. We used functional magnetic resonance imaging and a novel decision-making paradigm to dissociate the neural basis of these three computations. Our results show that they are supported by different neural substrates: goal values are correlated with activity in the medial orbitofrontal cortex, decision values are correlated with activity in the central orbitofrontal cortex, and prediction errors are correlated with activity in the ventral striatum.", "author" : [ { "dropping-particle" : "", "family" : "Hare", "given" : "Todd a", "non-dropping-particle" : "", "parse-names" : false, "suffix" : "" }, { "dropping-particle" : "", "family" : "O'Doherty", "given" : "John", "non-dropping-particle" : "", "parse-names" : false, "suffix" : "" }, { "dropping-particle" : "", "family" : "Camerer", "given" : "Colin F", "non-dropping-particle" : "", "parse-names" : false, "suffix" : "" }, { "dropping-particle" : "", "family" : "Schultz", "given" : "Wolfram", "non-dropping-particle" : "", "parse-names" : false, "suffix" : "" }, { "dropping-particle" : "", "family" : "Rangel", "given" : "Antonio", "non-dropping-particle" : "", "parse-names" : false, "suffix" : "" } ], "container-title" : "The Journal of neuroscience : the official journal of the Society for Neuroscience", "id" : "ITEM-2", "issue" : "22", "issued" : { "date-parts" : [ [ "2008" ] ] }, "page" : "5623-5630", "title" : "Dissociating the role of the orbitofrontal cortex and the striatum in the computation of goal values and prediction errors.", "type" : "article-journal", "volume" : "28" }, "uris" : [ "http://www.mendeley.com/documents/?uuid=6deadeb0-ee8a-47b1-898a-66ccbb2c73e7" ] }, { "id" : "ITEM-3", "itemData" : { "author" : [ { "dropping-particle" : "", "family" : "Hare", "given" : "Todd a", "non-dropping-particle" : "", "parse-names" : false, "suffix" : "" }, { "dropping-particle" : "", "family" : "Camerer", "given" : "Colin F", "non-dropping-particle" : "", "parse-names" : false, "suffix" : "" }, { "dropping-particle" : "", "family" : "Rangel", "given" : "Antonio", "non-dropping-particle" : "", "parse-names" : false, "suffix" : "" } ], "container-title" : "Science", "id" : "ITEM-3", "issue" : "May", "issued" : { "date-parts" : [ [ "2009" ] ] }, "page" : "646-648", "title" : "Self-Control in Decision-Making Involves Modulation of the vmPFC Valuation System", "type" : "article-journal", "volume" : "324" }, "uris" : [ "http://www.mendeley.com/documents/?uuid=e1208533-8dd0-40bb-a46e-3c43b8311c91" ] }, { "id" : "ITEM-4", "itemData" : { "DOI" : "10.1523/JNEUROSCI.0788-10.2010", "ISBN" : "1529-2401 (Electronic)\\n0270-6474 (Linking)", "ISSN" : "0270-6474", "PMID" : "20702709", "abstract" : "An essential feature of choice is the assignment of goal values (GVs) to the different options under consideration at the time of decision making. This computation is done when choosing among appetitive and aversive items. Several groups have studied the location of GV computations for appetitive stimuli, but the problem of valuation in aversive contexts at the time of decision making has been ignored. Thus, although dissociations between appetitive and aversive components of value signals have been shown in other domains such as anticipatory and outcome values, it is not known whether appetitive and aversive GVs are computed in similar brain regions or in separate ones. We investigated this question using two different functional magnetic resonance imaging studies while human subjects placed real bids in an economic auction for the right to eat/avoid eating liked/disliked foods. We found that activity in a common area of the medial orbitofrontal cortex and the dorsolateral prefrontal cortex correlated with both appetitive and aversive GVs. These findings suggest that these regions might form part of a common network.", "author" : [ { "dropping-particle" : "", "family" : "Plassmann", "given" : "Hilke", "non-dropping-particle" : "", "parse-names" : false, "suffix" : "" }, { "dropping-particle" : "", "family" : "O'Doherty", "given" : "John P", "non-dropping-particle" : "", "parse-names" : false, "suffix" : "" }, { "dropping-particle" : "", "family" : "Rangel", "given" : "Antonio", "non-dropping-particle" : "", "parse-names" : false, "suffix" : "" } ], "container-title" : "The Journal of neuroscience : the official journal of the Society for Neuroscience", "id" : "ITEM-4", "issue" : "32", "issued" : { "date-parts" : [ [ "2010" ] ] }, "page" : "10799-10808", "title" : "Appetitive and aversive goal values are encoded in the medial orbitofrontal cortex at the time of decision making.", "type" : "article-journal", "volume" : "30" }, "uris" : [ "http://www.mendeley.com/documents/?uuid=35d5fcb6-f932-4c05-b21b-f51719e6d9d8" ] }, { "id" : "ITEM-5", "itemData" : { "DOI" : "10.1523/JNEUROSCI.6383-10.2011", "ISBN" : "0270-6474", "ISSN" : "0270-6474", "PMID" : "21795556", "abstract" : "Attention is thought to play a key role in the computation of stimulus values at the time of choice, which suggests that attention manipulations could be used to improve decision-making in domains where self-control lapses are pervasive. We used an fMRI food choice task with non-dieting human subjects to investigate whether exogenous cues that direct attention to the healthiness of foods could improve dietary choices. Behaviorally, we found that subjects made healthier choices in the presence of health cues. In parallel, stimulus value signals in ventromedial prefrontal cortex were more responsive to the healthiness of foods in the presence of health cues, and this effect was modulated by activity in regions of dorsolateral prefrontal cortex. These findings suggest that the neural mechanisms used in successful self-control can be activated by exogenous attention cues, and provide insights into the processes through which behavioral therapies and public policies could facilitate self-control.", "author" : [ { "dropping-particle" : "", "family" : "Hare", "given" : "Todd a", "non-dropping-particle" : "", "parse-names" : false, "suffix" : "" }, { "dropping-particle" : "", "family" : "Malmaud", "given" : "Jonathan", "non-dropping-particle" : "", "parse-names" : false, "suffix" : "" }, { "dropping-particle" : "", "family" : "Rangel", "given" : "Antonio", "non-dropping-particle" : "", "parse-names" : false, "suffix" : "" } ], "container-title" : "The Journal of neuroscience : the official journal of the Society for Neuroscience", "id" : "ITEM-5", "issue" : "30", "issued" : { "date-parts" : [ [ "2011" ] ] }, "page" : "11077-11087", "title" : "Focusing attention on the health aspects of foods changes value signals in vmPFC and improves dietary choice.", "type" : "article-journal", "volume" : "31" }, "uris" : [ "http://www.mendeley.com/documents/?uuid=a1de4567-b789-4eeb-af5e-a02d452a09c0" ] }, { "id" : "ITEM-6", "itemData" : { "DOI" : "10.1523/JNEUROSCI.6387-11.2012", "ISBN" : "1529-2401 (Electronic)\\n0270-6474 (Linking)", "ISSN" : "1529-2401", "PMID" : "23015444", "abstract" : "Cognitive regulation is often used to influence behavioral outcomes. However, the computational and neurobiological mechanisms by which it affects behavior remain unknown. We studied this issue using an fMRI task in which human participants used cognitive regulation to upregulate and downregulate their cravings for foods at the time of choice. We found that activity in both ventromedial prefrontal cortex (vmPFC) and dorsolateral prefrontal cortex (dlPFC) correlated with value. We also found evidence that two distinct regulatory mechanisms were at work: value modulation, which operates by changing the values assigned to foods in vmPFC and dlPFC at the time of choice, and behavioral control modulation, which operates by changing the relative influence of the vmPFC and dlPFC value signals on the action selection process used to make choices. In particular, during downregulation, activation decreased in the value-sensitive region of dlPFC (indicating value modulation) but not in vmPFC, and the relative contribution of the two value signals to behavior shifted toward the dlPFC (indicating behavioral control modulation). The opposite pattern was observed during upregulation: activation increased in vmPFC but not dlPFC, and the relative contribution to behavior shifted toward the vmPFC. Finally, ventrolateral PFC and posterior parietal cortex were more active during both upregulation and downregulation, and were functionally connected with vmPFC and dlPFC during cognitive regulation, which suggests that they help to implement the changes to the decision-making circuitry generated by cognitive regulation.", "author" : [ { "dropping-particle" : "", "family" : "Hutcherson", "given" : "Cendri A", "non-dropping-particle" : "", "parse-names" : false, "suffix" : "" }, { "dropping-particle" : "", "family" : "Plassmann", "given" : "Hilke", "non-dropping-particle" : "", "parse-names" : false, "suffix" : "" }, { "dropping-particle" : "", "family" : "Gross", "given" : "James J", "non-dropping-particle" : "", "parse-names" : false, "suffix" : "" }, { "dropping-particle" : "", "family" : "Rangel", "given" : "Antonio", "non-dropping-particle" : "", "parse-names" : false, "suffix" : "" } ], "container-title" : "The Journal of neuroscience : the official journal of the Society for Neuroscience", "id" : "ITEM-6", "issue" : "39", "issued" : { "date-parts" : [ [ "2012" ] ] }, "page" : "13543-54", "title" : "Cognitive regulation during decision making shifts behavioral control between ventromedial and dorsolateral prefrontal value systems.", "type" : "article-journal", "volume" : "32" }, "uris" : [ "http://www.mendeley.com/documents/?uuid=ba046d68-70d9-4a3e-8e98-d0928a53f982" ] } ], "mendeley" : { "formattedCitation" : "(Hare, Camerer, &amp; Rangel, 2009; Hare, Malmaud, &amp; Rangel, 2011; Hare, O\u2019Doherty, Camerer, Schultz, &amp; Rangel, 2008; Hutcherson, Plassmann, Gross, &amp; Rangel, 2012; Plassmann, O\u2019Doherty, &amp; Rangel, 2010, 2007)", "plainTextFormattedCitation" : "(Hare, Camerer, &amp; Rangel, 2009; Hare, Malmaud, &amp; Rangel, 2011; Hare, O\u2019Doherty, Camerer, Schultz, &amp; Rangel, 2008; Hutcherson, Plassmann, Gross, &amp; Rangel, 2012; Plassmann, O\u2019Doherty, &amp; Rangel, 2010, 2007)", "previouslyFormattedCitation" : "(Hare, Camerer, &amp; Rangel, 2009; Hare, Malmaud, &amp; Rangel, 2011; Hare, O\u2019Doherty, Camerer, Schultz, &amp; Rangel, 2008; Hutcherson, Plassmann, Gross, &amp; Rangel, 2012; Plassmann, O\u2019Doherty, &amp; Rangel, 2010, 2007)" }, "properties" : { "noteIndex" : 0 }, "schema" : "https://github.com/citation-style-language/schema/raw/master/csl-citation.json" }</w:instrText>
      </w:r>
      <w:r w:rsidR="00994824">
        <w:fldChar w:fldCharType="separate"/>
      </w:r>
      <w:r w:rsidR="00994824" w:rsidRPr="00994824">
        <w:rPr>
          <w:noProof/>
        </w:rPr>
        <w:t>(Hare, Camerer, &amp; Rangel, 2009; Hare, Malmaud, &amp; Rangel, 2011; Hare, O’Doherty, Camerer, Schultz, &amp; Rangel, 2008; Hutcherson, Plassmann, Gross, &amp; Rangel, 2012; Plassmann, O’Doherty, &amp; Rangel, 2010, 2007)</w:t>
      </w:r>
      <w:ins w:id="51" w:author="Ayse Zeynep Enkavi" w:date="2015-10-06T22:48:00Z">
        <w:r w:rsidR="00994824">
          <w:fldChar w:fldCharType="end"/>
        </w:r>
      </w:ins>
      <w:ins w:id="52" w:author="Eric Johnson" w:date="2015-05-17T14:14:00Z">
        <w:r w:rsidRPr="005E3FBE">
          <w:t>. Specifically</w:t>
        </w:r>
      </w:ins>
      <w:ins w:id="53" w:author="Eric Johnson" w:date="2015-05-17T14:19:00Z">
        <w:r w:rsidR="001451B6" w:rsidRPr="005E3FBE">
          <w:t>, a</w:t>
        </w:r>
      </w:ins>
      <w:ins w:id="54" w:author="Eric Johnson" w:date="2015-05-17T14:14:00Z">
        <w:r w:rsidRPr="005E3FBE">
          <w:t xml:space="preserve"> value network involving</w:t>
        </w:r>
      </w:ins>
      <w:ins w:id="55" w:author="Ayse Zeynep Enkavi" w:date="2015-08-22T10:34:00Z">
        <w:r w:rsidR="000F67D0" w:rsidRPr="005E3FBE">
          <w:t xml:space="preserve"> a </w:t>
        </w:r>
        <w:proofErr w:type="spellStart"/>
        <w:r w:rsidR="000F67D0" w:rsidRPr="005E3FBE">
          <w:t>fronto</w:t>
        </w:r>
        <w:proofErr w:type="spellEnd"/>
        <w:r w:rsidR="000F67D0" w:rsidRPr="005E3FBE">
          <w:t>-striatal circuit including the ventral striatum (VS) and the ventromedial prefrontal cortex (</w:t>
        </w:r>
        <w:proofErr w:type="spellStart"/>
        <w:r w:rsidR="000F67D0" w:rsidRPr="005E3FBE">
          <w:t>vmPFC</w:t>
        </w:r>
        <w:proofErr w:type="spellEnd"/>
        <w:r w:rsidR="000F67D0" w:rsidRPr="005E3FBE">
          <w:t>), as well as</w:t>
        </w:r>
      </w:ins>
      <w:ins w:id="56" w:author="Ayse Zeynep Enkavi" w:date="2015-08-22T10:35:00Z">
        <w:r w:rsidR="000F67D0" w:rsidRPr="005E3FBE">
          <w:t xml:space="preserve"> posterior cingulate cortex (PCC)</w:t>
        </w:r>
      </w:ins>
      <w:ins w:id="57" w:author="Ayse Zeynep Enkavi" w:date="2015-08-22T10:36:00Z">
        <w:r w:rsidR="000F67D0" w:rsidRPr="005E3FBE">
          <w:t xml:space="preserve"> </w:t>
        </w:r>
      </w:ins>
      <w:ins w:id="58" w:author="Eric Johnson" w:date="2015-05-17T14:14:00Z">
        <w:r w:rsidRPr="005E3FBE">
          <w:t>has been proposed</w:t>
        </w:r>
      </w:ins>
      <w:ins w:id="59" w:author="Ayse Zeynep Enkavi" w:date="2015-08-22T10:36:00Z">
        <w:r w:rsidR="000F67D0" w:rsidRPr="005E3FBE">
          <w:t xml:space="preserve"> </w:t>
        </w:r>
      </w:ins>
      <w:ins w:id="60" w:author="Ayse Zeynep Enkavi" w:date="2015-10-06T22:49:00Z">
        <w:r w:rsidR="00994824">
          <w:fldChar w:fldCharType="begin" w:fldLock="1"/>
        </w:r>
      </w:ins>
      <w:r w:rsidR="00994824">
        <w:instrText>ADDIN CSL_CITATION { "citationItems" : [ { "id" : "ITEM-1", "itemData" : { "DOI" : "10.1016/j.neuron.2009.09.003", "ISSN" : "1097-4199", "PMID" : "19778504", "abstract" : "We review and synthesize recent neurophysiological studies of decision making in humans and nonhuman primates. From these studies, the basic outline of the neurobiological mechanism for primate choice is beginning to emerge. The identified mechanism is now known to include a multicomponent valuation stage, implemented in ventromedial prefrontal cortex and associated parts of striatum, and a choice stage, implemented in lateral prefrontal and parietal areas. Neurobiological studies of decision making are beginning to enhance our understanding of economic and social behavior as well as our understanding of significant health disorders where people's behavior plays a key role.", "author" : [ { "dropping-particle" : "", "family" : "Kable", "given" : "Joseph W", "non-dropping-particle" : "", "parse-names" : false, "suffix" : "" }, { "dropping-particle" : "", "family" : "Glimcher", "given" : "Paul W", "non-dropping-particle" : "", "parse-names" : false, "suffix" : "" } ], "container-title" : "Neuron", "id" : "ITEM-1", "issue" : "6", "issued" : { "date-parts" : [ [ "2009", "9", "24" ] ] }, "page" : "733-45", "publisher" : "Elsevier Inc.", "title" : "The neurobiology of decision: consensus and controversy.", "type" : "article-journal", "volume" : "63" }, "uris" : [ "http://www.mendeley.com/documents/?uuid=bac8e6e7-7d66-4ef6-a195-574b8d3902f9" ] }, { "id" : "ITEM-2", "itemData" : { "DOI" : "10.1038/npp.2009.129", "ISSN" : "1740-634X", "PMID" : "19812543", "abstract" : "Although cells in many brain regions respond to reward, the cortical-basal ganglia circuit is at the heart of the reward system. The key structures in this network are the anterior cingulate cortex, the orbital prefrontal cortex, the ventral striatum, the ventral pallidum, and the midbrain dopamine neurons. In addition, other structures, including the dorsal prefrontal cortex, amygdala, hippocampus, thalamus, and lateral habenular nucleus, and specific brainstem structures such as the pedunculopontine nucleus, and the raphe nucleus, are key components in regulating the reward circuit. Connectivity between these areas forms a complex neural network that mediates different aspects of reward processing. Advances in neuroimaging techniques allow better spatial and temporal resolution. These studies now demonstrate that human functional and structural imaging results map increasingly close to primate anatomy.", "author" : [ { "dropping-particle" : "", "family" : "Haber", "given" : "Suzanne N", "non-dropping-particle" : "", "parse-names" : false, "suffix" : "" }, { "dropping-particle" : "", "family" : "Knutson", "given" : "Brian", "non-dropping-particle" : "", "parse-names" : false, "suffix" : "" } ], "container-title" : "Neuropsychopharmacology : official publication of the American College of Neuropsychopharmacology", "id" : "ITEM-2", "issue" : "1", "issued" : { "date-parts" : [ [ "2010", "1" ] ] }, "page" : "4-26", "publisher" : "Nature Publishing Group", "title" : "The reward circuit: linking primate anatomy and human imaging.", "type" : "article-journal", "volume" : "35" }, "uris" : [ "http://www.mendeley.com/documents/?uuid=e23cd2cb-6a9b-4aa1-be32-1d24d04c183a" ] }, { "id" : "ITEM-3", "itemData" : { "DOI" : "10.1016/j.neuroimage.2013.02.063", "ISBN" : "1095-9572 (Electronic)\\n1053-8119 (Linking)", "ISSN" : "10538119", "PMID" : "23507394", "abstract" : "Numerous experiments have recently sought to identify neural signals associated with the subjective value (SV) of choice alternatives. Theoretically, SV assessment is an intermediate computational step during decision making, in which alternatives are placed on a common scale to facilitate value-maximizing choice. Here we present a quantitative, coordinate-based meta-analysis of 206 published fMRI studies investigating neural correlates of SV. Our results identify two general patterns of SV-correlated brain responses. In one set of regions, both positive and negative effects of SV on BOLD are reported at above-chance rates across the literature. Areas exhibiting this pattern include anterior insula, dorsomedial prefrontal cortex, dorsal and posterior striatum, and thalamus. The mixture of positive and negative effects potentially reflects an underlying U-shaped function, indicative of signal related to arousal or salience. In a second set of areas, including ventromedial prefrontal cortex and anterior ventral striatum, positive effects predominate. Positive effects in the latter regions are seen both when a decision is confronted and when an outcome is delivered, as well as for both monetary and primary rewards. These regions appear to constitute a \"valuation system,\" carrying a domain-general SV signal and potentially contributing to value-based decision making. ?? 2013 Elsevier Inc.", "author" : [ { "dropping-particle" : "", "family" : "Bartra", "given" : "Oscar", "non-dropping-particle" : "", "parse-names" : false, "suffix" : "" }, { "dropping-particle" : "", "family" : "McGuire", "given" : "Joseph T.", "non-dropping-particle" : "", "parse-names" : false, "suffix" : "" }, { "dropping-particle" : "", "family" : "Kable", "given" : "Joseph W.", "non-dropping-particle" : "", "parse-names" : false, "suffix" : "" } ], "container-title" : "NeuroImage", "id" : "ITEM-3", "issued" : { "date-parts" : [ [ "2013" ] ] }, "page" : "412-427", "publisher" : "Elsevier Inc.", "title" : "The valuation system: A coordinate-based meta-analysis of BOLD fMRI experiments examining neural correlates of subjective value", "type" : "article-journal", "volume" : "76" }, "uris" : [ "http://www.mendeley.com/documents/?uuid=5b20da72-f0ef-47b4-95f9-b7cc4f070aad" ] }, { "id" : "ITEM-4", "itemData" : { "DOI" : "10.1002/jeab.6", "ISSN" : "1938-3711", "PMID" : "23344988", "abstract" : "Psychological models of temporal discounting have now successfully displaced classical economic theory due to the simple fact that many common behavior patterns, such as impulsivity, were unexplainable with classic models. However, the now dominant hyperbolic model of discounting is itself becoming increasingly strained. Numerous factors have arisen that alter discount rates with no means to incorporate the different influences into standard hyperbolic models. Furthermore, disparate literatures are emerging that propose theoretical constructs that are seemingly independent of hyperbolic discounting. We argue that, although hyperbolic discounting provides an eminently useful quantitative measure of discounting, it fails as a descriptive psychological model of the cognitive processes that produce intertemporal preferences. Instead, we propose that recent contributions from cognitive neuroscience indicate a path for developing a general model of time discounting. New data suggest a means by which neuroscience-based theory may both integrate the diverse empirical data on time preferences and merge seemingly disparate theoretical models that impinge on time preferences.", "author" : [ { "dropping-particle" : "", "family" : "Bos", "given" : "Wouter", "non-dropping-particle" : "van den", "parse-names" : false, "suffix" : "" }, { "dropping-particle" : "", "family" : "McClure", "given" : "Samuel M", "non-dropping-particle" : "", "parse-names" : false, "suffix" : "" } ], "container-title" : "Journal of the experimental analysis of behavior", "id" : "ITEM-4", "issue" : "1", "issued" : { "date-parts" : [ [ "2013", "1" ] ] }, "page" : "58-73", "title" : "Towards a general model of temporal discounting.", "type" : "article-journal", "volume" : "99" }, "uris" : [ "http://www.mendeley.com/documents/?uuid=35354dfb-7b26-439a-9ae1-ea7c65f208a7" ] }, { "id" : "ITEM-5", "itemData" : { "DOI" : "10.1007/978-1-4939-1236-0", "ISBN" : "978-1-4939-1235-3", "author" : [ { "dropping-particle" : "", "family" : "Pessiglione", "given" : "Mathias", "non-dropping-particle" : "", "parse-names" : false, "suffix" : "" }, { "dropping-particle" : "", "family" : "Lebreton", "given" : "Mael", "non-dropping-particle" : "", "parse-names" : false, "suffix" : "" } ], "container-title" : "Handbook of Biobehavioral Approaches to Self-Regulation", "edition" : "1", "editor" : [ { "dropping-particle" : "", "family" : "Gendolla", "given" : "G.H.E", "non-dropping-particle" : "", "parse-names" : false, "suffix" : "" } ], "id" : "ITEM-5", "issued" : { "date-parts" : [ [ "2015" ] ] }, "page" : "157-173", "publisher" : "Springer Science+Business Media", "publisher-place" : "New York", "title" : "From the Reward Circuit to the Valuation System: How the Brain Motivates Behavior", "type" : "chapter" }, "uris" : [ "http://www.mendeley.com/documents/?uuid=e60f51b4-6544-4ef7-9a8f-f733e8296759" ] } ], "mendeley" : { "formattedCitation" : "(Bartra, McGuire, &amp; Kable, 2013; Haber &amp; Knutson, 2010; Kable &amp; Glimcher, 2009; Pessiglione &amp; Lebreton, 2015; van den Bos &amp; McClure, 2013)", "plainTextFormattedCitation" : "(Bartra, McGuire, &amp; Kable, 2013; Haber &amp; Knutson, 2010; Kable &amp; Glimcher, 2009; Pessiglione &amp; Lebreton, 2015; van den Bos &amp; McClure, 2013)", "previouslyFormattedCitation" : "(Bartra, McGuire, &amp; Kable, 2013; Haber &amp; Knutson, 2010; Kable &amp; Glimcher, 2009; Pessiglione &amp; Lebreton, 2015; van den Bos &amp; McClure, 2013)" }, "properties" : { "noteIndex" : 0 }, "schema" : "https://github.com/citation-style-language/schema/raw/master/csl-citation.json" }</w:instrText>
      </w:r>
      <w:r w:rsidR="00994824">
        <w:fldChar w:fldCharType="separate"/>
      </w:r>
      <w:r w:rsidR="00994824" w:rsidRPr="00994824">
        <w:rPr>
          <w:noProof/>
        </w:rPr>
        <w:t>(Bartra, McGuire, &amp; Kable, 2013; Haber &amp; Knutson, 2010; Kable &amp; Glimcher, 2009; Pessiglione &amp; Lebreton, 2015; van den Bos &amp; McClure, 2013)</w:t>
      </w:r>
      <w:ins w:id="61" w:author="Ayse Zeynep Enkavi" w:date="2015-10-06T22:49:00Z">
        <w:r w:rsidR="00994824">
          <w:fldChar w:fldCharType="end"/>
        </w:r>
      </w:ins>
      <w:ins w:id="62" w:author="Eric Johnson" w:date="2015-05-17T14:14:00Z">
        <w:r w:rsidRPr="005E3FBE">
          <w:t>. An unsolved question, however</w:t>
        </w:r>
      </w:ins>
      <w:ins w:id="63" w:author="Ayse Zeynep Enkavi" w:date="2015-08-23T10:44:00Z">
        <w:r w:rsidR="00C91985" w:rsidRPr="005E3FBE">
          <w:t>,</w:t>
        </w:r>
      </w:ins>
      <w:ins w:id="64" w:author="Eric Johnson" w:date="2015-05-17T14:14:00Z">
        <w:r w:rsidRPr="005E3FBE">
          <w:t xml:space="preserve"> is where these value signals come from</w:t>
        </w:r>
      </w:ins>
      <w:ins w:id="65" w:author="Ayse Zeynep Enkavi" w:date="2015-08-23T10:44:00Z">
        <w:r w:rsidR="00C91985" w:rsidRPr="005E3FBE">
          <w:t>, particularly for more complex stimuli</w:t>
        </w:r>
      </w:ins>
      <w:ins w:id="66" w:author="Eric Johnson" w:date="2015-05-17T14:14:00Z">
        <w:r w:rsidRPr="005E3FBE">
          <w:t>.</w:t>
        </w:r>
      </w:ins>
    </w:p>
    <w:p w14:paraId="39F69D9B" w14:textId="4B103362" w:rsidR="008E219B" w:rsidRPr="005E3FBE" w:rsidRDefault="005E6B5D" w:rsidP="00271360">
      <w:pPr>
        <w:pStyle w:val="BodyText"/>
        <w:rPr>
          <w:ins w:id="67" w:author="Eric Johnson" w:date="2015-05-21T16:09:00Z"/>
        </w:rPr>
      </w:pPr>
      <w:ins w:id="68" w:author="Eric Johnson" w:date="2015-05-17T14:14:00Z">
        <w:r w:rsidRPr="005E3FBE">
          <w:t xml:space="preserve">An independent tradition in the </w:t>
        </w:r>
      </w:ins>
      <w:ins w:id="69" w:author="Eric Johnson" w:date="2015-05-17T14:19:00Z">
        <w:r w:rsidR="001451B6" w:rsidRPr="005E3FBE">
          <w:t>judgment</w:t>
        </w:r>
      </w:ins>
      <w:ins w:id="70" w:author="Eric Johnson" w:date="2015-05-17T14:14:00Z">
        <w:r w:rsidRPr="005E3FBE">
          <w:t xml:space="preserve"> and decision-making </w:t>
        </w:r>
      </w:ins>
      <w:ins w:id="71" w:author="Eric Johnson" w:date="2015-05-17T14:19:00Z">
        <w:r w:rsidR="001451B6" w:rsidRPr="005E3FBE">
          <w:t>research</w:t>
        </w:r>
      </w:ins>
      <w:ins w:id="72" w:author="Eric Johnson" w:date="2015-05-17T14:14:00Z">
        <w:r w:rsidRPr="005E3FBE">
          <w:t xml:space="preserve"> suggest</w:t>
        </w:r>
      </w:ins>
      <w:ins w:id="73" w:author="Eric Johnson" w:date="2015-05-21T14:51:00Z">
        <w:r w:rsidR="007B4351" w:rsidRPr="005E3FBE">
          <w:t>s</w:t>
        </w:r>
      </w:ins>
      <w:ins w:id="74" w:author="Eric Johnson" w:date="2015-05-17T14:14:00Z">
        <w:r w:rsidRPr="005E3FBE">
          <w:t xml:space="preserve"> that preferences are often </w:t>
        </w:r>
      </w:ins>
      <w:ins w:id="75" w:author="Eric Johnson" w:date="2015-05-17T14:19:00Z">
        <w:r w:rsidR="001451B6" w:rsidRPr="005E3FBE">
          <w:t>constructed as</w:t>
        </w:r>
      </w:ins>
      <w:ins w:id="76" w:author="Eric Johnson" w:date="2015-05-17T14:14:00Z">
        <w:r w:rsidRPr="005E3FBE">
          <w:t xml:space="preserve"> needed</w:t>
        </w:r>
      </w:ins>
      <w:ins w:id="77" w:author="Ayse Zeynep Enkavi" w:date="2015-08-23T10:52:00Z">
        <w:r w:rsidR="0069345E" w:rsidRPr="005E3FBE">
          <w:t xml:space="preserve"> </w:t>
        </w:r>
      </w:ins>
      <w:ins w:id="78" w:author="Ayse Zeynep Enkavi" w:date="2015-10-06T22:49:00Z">
        <w:r w:rsidR="00994824">
          <w:fldChar w:fldCharType="begin" w:fldLock="1"/>
        </w:r>
      </w:ins>
      <w:r w:rsidR="00994824">
        <w:instrText>ADDIN CSL_CITATION { "citationItems" : [ { "id" : "ITEM-1", "itemData" : { "ISBN" : "1139457780", "editor" : [ { "dropping-particle" : "", "family" : "Lichtenstein", "given" : "Sarah", "non-dropping-particle" : "", "parse-names" : false, "suffix" : "" }, { "dropping-particle" : "", "family" : "Slovic", "given" : "Paul", "non-dropping-particle" : "", "parse-names" : false, "suffix" : "" } ], "id" : "ITEM-1", "issued" : { "date-parts" : [ [ "2006" ] ] }, "publisher" : "Cambridge University Press", "publisher-place" : "New York", "title" : "The Construction of Preference", "type" : "book" }, "uris" : [ "http://www.mendeley.com/documents/?uuid=f2947bad-d4ad-4596-8834-55bd0a5801a9" ] } ], "mendeley" : { "formattedCitation" : "(Lichtenstein &amp; Slovic, 2006)", "plainTextFormattedCitation" : "(Lichtenstein &amp; Slovic, 2006)", "previouslyFormattedCitation" : "(Lichtenstein &amp; Slovic, 2006)" }, "properties" : { "noteIndex" : 0 }, "schema" : "https://github.com/citation-style-language/schema/raw/master/csl-citation.json" }</w:instrText>
      </w:r>
      <w:r w:rsidR="00994824">
        <w:fldChar w:fldCharType="separate"/>
      </w:r>
      <w:r w:rsidR="00994824" w:rsidRPr="00994824">
        <w:rPr>
          <w:noProof/>
        </w:rPr>
        <w:t>(Lichtenstein &amp; Slovic, 2006)</w:t>
      </w:r>
      <w:ins w:id="79" w:author="Ayse Zeynep Enkavi" w:date="2015-10-06T22:49:00Z">
        <w:r w:rsidR="00994824">
          <w:fldChar w:fldCharType="end"/>
        </w:r>
      </w:ins>
      <w:ins w:id="80" w:author="Eric Johnson" w:date="2015-05-17T14:14:00Z">
        <w:r w:rsidRPr="005E3FBE">
          <w:t>.</w:t>
        </w:r>
      </w:ins>
      <w:ins w:id="81" w:author="Ayse Zeynep Enkavi" w:date="2015-08-23T10:46:00Z">
        <w:r w:rsidR="00C91985" w:rsidRPr="005E3FBE">
          <w:t xml:space="preserve"> </w:t>
        </w:r>
      </w:ins>
      <w:ins w:id="82" w:author="Ayse Zeynep Enkavi" w:date="2015-08-23T10:53:00Z">
        <w:r w:rsidR="0069345E" w:rsidRPr="005E3FBE">
          <w:t xml:space="preserve">Opposing </w:t>
        </w:r>
        <w:proofErr w:type="gramStart"/>
        <w:r w:rsidR="0069345E" w:rsidRPr="005E3FBE">
          <w:t>standard</w:t>
        </w:r>
        <w:proofErr w:type="gramEnd"/>
        <w:r w:rsidR="0069345E" w:rsidRPr="005E3FBE">
          <w:t xml:space="preserve"> theories of rational choice that assume stable utility functions </w:t>
        </w:r>
      </w:ins>
      <w:ins w:id="83" w:author="Ayse Zeynep Enkavi" w:date="2015-08-23T11:01:00Z">
        <w:r w:rsidR="0069099A" w:rsidRPr="005E3FBE">
          <w:t>and preexisting values of options</w:t>
        </w:r>
      </w:ins>
      <w:ins w:id="84" w:author="Eric Johnson" w:date="2015-05-17T14:14:00Z">
        <w:r w:rsidRPr="005E3FBE">
          <w:t>, a long stream of research explains many of the well</w:t>
        </w:r>
      </w:ins>
      <w:ins w:id="85" w:author="Ayse Zeynep Enkavi" w:date="2015-08-23T11:11:00Z">
        <w:r w:rsidR="00271360" w:rsidRPr="005E3FBE">
          <w:t>-</w:t>
        </w:r>
      </w:ins>
      <w:ins w:id="86" w:author="Eric Johnson" w:date="2015-05-17T14:14:00Z">
        <w:r w:rsidRPr="005E3FBE">
          <w:t xml:space="preserve">known inconsistencies in choice by suggesting that preferences are calculated on the fly and affected by </w:t>
        </w:r>
      </w:ins>
      <w:ins w:id="87" w:author="Eric Johnson" w:date="2015-05-17T14:20:00Z">
        <w:r w:rsidR="001451B6" w:rsidRPr="005E3FBE">
          <w:t xml:space="preserve">factors such as </w:t>
        </w:r>
      </w:ins>
      <w:ins w:id="88" w:author="Eric Johnson" w:date="2015-05-17T14:14:00Z">
        <w:r w:rsidRPr="005E3FBE">
          <w:t xml:space="preserve">the way options are posed and the </w:t>
        </w:r>
      </w:ins>
      <w:ins w:id="89" w:author="Eric Johnson" w:date="2015-05-17T14:20:00Z">
        <w:r w:rsidR="001451B6" w:rsidRPr="005E3FBE">
          <w:t>content</w:t>
        </w:r>
      </w:ins>
      <w:ins w:id="90" w:author="Eric Johnson" w:date="2015-05-17T14:14:00Z">
        <w:r w:rsidRPr="005E3FBE">
          <w:t xml:space="preserve"> of the choice set.</w:t>
        </w:r>
      </w:ins>
      <w:ins w:id="91" w:author="Ayse Zeynep Enkavi" w:date="2015-08-23T11:12:00Z">
        <w:r w:rsidR="00271360" w:rsidRPr="005E3FBE">
          <w:t xml:space="preserve"> </w:t>
        </w:r>
      </w:ins>
      <w:ins w:id="92" w:author="Ayse Zeynep Enkavi" w:date="2015-08-23T12:08:00Z">
        <w:r w:rsidR="00EF7835" w:rsidRPr="005E3FBE">
          <w:t xml:space="preserve">This construction can be </w:t>
        </w:r>
      </w:ins>
      <w:ins w:id="93" w:author="Ayse Zeynep Enkavi" w:date="2015-08-23T12:20:00Z">
        <w:r w:rsidR="00581656" w:rsidRPr="005E3FBE">
          <w:t>thought of</w:t>
        </w:r>
      </w:ins>
      <w:ins w:id="94" w:author="Ayse Zeynep Enkavi" w:date="2015-08-23T12:08:00Z">
        <w:r w:rsidR="00EF7835" w:rsidRPr="005E3FBE">
          <w:t xml:space="preserve"> as involving multiple cognitive steps: retrieval of relevant experiences with stimuli in the choice set, evaluation of current state</w:t>
        </w:r>
      </w:ins>
      <w:ins w:id="95" w:author="Ayse Zeynep Enkavi" w:date="2015-08-23T12:10:00Z">
        <w:r w:rsidR="00604F83" w:rsidRPr="005E3FBE">
          <w:t xml:space="preserve">, </w:t>
        </w:r>
      </w:ins>
      <w:ins w:id="96" w:author="Ayse Zeynep Enkavi" w:date="2015-08-23T12:13:00Z">
        <w:r w:rsidR="00604F83" w:rsidRPr="005E3FBE">
          <w:t xml:space="preserve">comparison of relevant </w:t>
        </w:r>
      </w:ins>
      <w:ins w:id="97" w:author="Ayse Zeynep Enkavi" w:date="2015-08-23T12:14:00Z">
        <w:r w:rsidR="00604F83" w:rsidRPr="005E3FBE">
          <w:t>attributes as facilitated by the decision mode</w:t>
        </w:r>
      </w:ins>
      <w:ins w:id="98" w:author="Ayse Zeynep Enkavi" w:date="2015-08-23T12:10:00Z">
        <w:r w:rsidR="00604F83" w:rsidRPr="005E3FBE">
          <w:t xml:space="preserve">, </w:t>
        </w:r>
      </w:ins>
      <w:ins w:id="99" w:author="Ayse Zeynep Enkavi" w:date="2015-08-23T12:15:00Z">
        <w:r w:rsidR="00604F83" w:rsidRPr="005E3FBE">
          <w:t xml:space="preserve">integrating the pros and cons of the options with the current state, </w:t>
        </w:r>
      </w:ins>
      <w:ins w:id="100" w:author="Ayse Zeynep Enkavi" w:date="2015-08-23T12:10:00Z">
        <w:r w:rsidR="00604F83" w:rsidRPr="005E3FBE">
          <w:t>imagining future consequences of potential choices</w:t>
        </w:r>
      </w:ins>
      <w:ins w:id="101" w:author="Ayse Zeynep Enkavi" w:date="2015-08-23T12:14:00Z">
        <w:r w:rsidR="00604F83" w:rsidRPr="005E3FBE">
          <w:t xml:space="preserve"> to name a few</w:t>
        </w:r>
      </w:ins>
      <w:ins w:id="102" w:author="Ayse Zeynep Enkavi" w:date="2015-08-23T12:08:00Z">
        <w:r w:rsidR="00EF7835" w:rsidRPr="005E3FBE">
          <w:t>.</w:t>
        </w:r>
      </w:ins>
      <w:ins w:id="103" w:author="Ayse Zeynep Enkavi" w:date="2015-08-23T12:21:00Z">
        <w:r w:rsidR="00581656" w:rsidRPr="005E3FBE">
          <w:t xml:space="preserve"> </w:t>
        </w:r>
      </w:ins>
      <w:ins w:id="104" w:author="Ayse Zeynep Enkavi" w:date="2015-08-23T14:18:00Z">
        <w:r w:rsidR="002C6AD1">
          <w:t xml:space="preserve">Cognitive psychologists study </w:t>
        </w:r>
      </w:ins>
      <w:ins w:id="105" w:author="Ayse Zeynep Enkavi" w:date="2015-08-23T12:21:00Z">
        <w:r w:rsidR="002C6AD1">
          <w:t>s</w:t>
        </w:r>
        <w:r w:rsidR="00581656" w:rsidRPr="005E3FBE">
          <w:t xml:space="preserve">ome of these steps </w:t>
        </w:r>
      </w:ins>
      <w:ins w:id="106" w:author="Ayse Zeynep Enkavi" w:date="2015-08-23T12:23:00Z">
        <w:r w:rsidR="00316E3C" w:rsidRPr="005E3FBE">
          <w:t>under memory processes</w:t>
        </w:r>
      </w:ins>
      <w:ins w:id="107" w:author="Ayse Zeynep Enkavi" w:date="2015-08-23T11:13:00Z">
        <w:r w:rsidR="00271360" w:rsidRPr="005E3FBE">
          <w:t xml:space="preserve">. </w:t>
        </w:r>
      </w:ins>
      <w:ins w:id="108" w:author="Ayse Zeynep Enkavi" w:date="2015-08-23T12:50:00Z">
        <w:r w:rsidR="00204601" w:rsidRPr="005E3FBE">
          <w:t xml:space="preserve">Psychological insights on </w:t>
        </w:r>
      </w:ins>
      <w:ins w:id="109" w:author="Ayse Zeynep Enkavi" w:date="2015-08-22T10:52:00Z">
        <w:r w:rsidR="00204601" w:rsidRPr="005E3FBE">
          <w:t>m</w:t>
        </w:r>
      </w:ins>
      <w:ins w:id="110" w:author="Eric Johnson" w:date="2015-05-21T16:09:00Z">
        <w:r w:rsidR="008E219B" w:rsidRPr="005E3FBE">
          <w:t>emory processes</w:t>
        </w:r>
      </w:ins>
      <w:ins w:id="111" w:author="Ayse Zeynep Enkavi" w:date="2015-08-23T12:51:00Z">
        <w:r w:rsidR="00F01316">
          <w:t xml:space="preserve"> and</w:t>
        </w:r>
      </w:ins>
      <w:ins w:id="112" w:author="Eric Johnson" w:date="2015-05-21T16:09:00Z">
        <w:r w:rsidR="008E219B" w:rsidRPr="005E3FBE">
          <w:t xml:space="preserve"> their accompanying opportunities and constraints </w:t>
        </w:r>
      </w:ins>
      <w:ins w:id="113" w:author="Ayse Zeynep Enkavi" w:date="2015-08-23T12:51:00Z">
        <w:r w:rsidR="00204601" w:rsidRPr="005E3FBE">
          <w:t xml:space="preserve">inspired </w:t>
        </w:r>
      </w:ins>
      <w:ins w:id="114" w:author="Ayse Zeynep Enkavi" w:date="2015-08-23T12:54:00Z">
        <w:r w:rsidR="00204601" w:rsidRPr="005E3FBE">
          <w:t>several</w:t>
        </w:r>
      </w:ins>
      <w:ins w:id="115" w:author="Ayse Zeynep Enkavi" w:date="2015-08-23T12:52:00Z">
        <w:r w:rsidR="00204601" w:rsidRPr="005E3FBE">
          <w:t xml:space="preserve"> theories and frameworks</w:t>
        </w:r>
      </w:ins>
      <w:ins w:id="116" w:author="Ayse Zeynep Enkavi" w:date="2015-08-23T12:51:00Z">
        <w:r w:rsidR="00204601" w:rsidRPr="005E3FBE">
          <w:t xml:space="preserve"> </w:t>
        </w:r>
      </w:ins>
      <w:ins w:id="117" w:author="Ayse Zeynep Enkavi" w:date="2015-08-23T12:53:00Z">
        <w:r w:rsidR="00204601" w:rsidRPr="005E3FBE">
          <w:t xml:space="preserve">to explain multiple decision phenomena deviating from normative standards </w:t>
        </w:r>
      </w:ins>
      <w:ins w:id="118" w:author="Eric Johnson" w:date="2015-05-21T16:09:00Z">
        <w:r w:rsidR="008E219B" w:rsidRPr="005E3FBE">
          <w:fldChar w:fldCharType="begin" w:fldLock="1"/>
        </w:r>
      </w:ins>
      <w:r w:rsidR="00994824">
        <w:instrText>ADDIN CSL_CITATION { "citationItems" : [ { "id" : "ITEM-1", "itemData" : { "author" : [ { "dropping-particle" : "", "family" : "Dougherty", "given" : "Michael R P", "non-dropping-particle" : "", "parse-names" : false, "suffix" : "" }, { "dropping-particle" : "", "family" : "Gettys", "given" : "Charles F", "non-dropping-particle" : "", "parse-names" : false, "suffix" : "" }, { "dropping-particle" : "", "family" : "Ogden", "given" : "Eve E", "non-dropping-particle" : "", "parse-names" : false, "suffix" : "" } ], "container-title" : "Psychological review", "id" : "ITEM-1", "issue" : "1", "issued" : { "date-parts" : [ [ "1999" ] ] }, "page" : "180-209", "title" : "MINERVA-DM : A Memory Processes Model for Judgments of Likelihood", "type" : "article-journal", "volume" : "106" }, "uris" : [ "http://www.mendeley.com/documents/?uuid=f87bab3b-c4cf-426c-82bf-607f4650f46a" ] }, { "id" : "ITEM-2", "itemData" : { "abstract" : "In contrast to either heuristics-and-biases or adaptive-ecological ap- proaches, fuzzy-trace theory embraces inconsistencies in human reason- ing by assuming opposing dual processes. Recent advances in memory research are used to construct an integrative theory of judgment and deci- sion making, with illustrations from real-world contexts such as medicine. Key principles include the following: (1) Reasoners encode multiple gist and verbatim representations, which confer cognitive flexibility. (2) How- ever, reasoning operates at the least precise level of gist that the task al- lows, increasingly so with the developmentof expertise. (3) This simplified, qualitative processing is not a result of computational complexity but is the default mode of reasoning. Rather than classifying reasoning as rational or irrational, degrees ofrationality are proposed based on the processing under- lying different kinds of errors across many tasks, which we discuss (e.g., framing tasks, syllogistic reasoning, conjunctive and disjunctive probabil- ity judgment, base-rate neglect, and others). Therefore, rationality is not an immutable trait, but changes from task to task and from one stage of development to another.", "author" : [ { "dropping-particle" : "", "family" : "Reyna", "given" : "Valerie F", "non-dropping-particle" : "", "parse-names" : false, "suffix" : "" }, { "dropping-particle" : "", "family" : "Lloyd", "given" : "Farrell J", "non-dropping-particle" : "", "parse-names" : false, "suffix" : "" }, { "dropping-particle" : "", "family" : "Brainerd", "given" : "Charles J", "non-dropping-particle" : "", "parse-names" : false, "suffix" : "" } ], "container-title" : "Emerging Perspectives on Judgement and Decision Research", "id" : "ITEM-2", "issued" : { "date-parts" : [ [ "2003" ] ] }, "page" : "201-245", "title" : "Memory, Development, and Rationality: An Integrative Theory of Judgement and Decision Making", "type" : "chapter" }, "uris" : [ "http://www.mendeley.com/documents/?uuid=8035031c-c5c0-4350-b06b-ab8b6aff60e0" ] }, { "id" : "ITEM-3",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"ITEM-3", "issued" : { "date-parts" : [ [ "2009", "1" ] ] }, "page" : "53-85", "title" : "Mindful judgment and decision making.", "type" : "article-journal", "volume" : "60" }, "uris" : [ "http://www.mendeley.com/documents/?uuid=d5ffde4b-5070-4052-8f45-c3974798321d" ] }, { "id" : "ITEM-4", "itemData" : { "ISBN" : "052152718X", "author" : [ { "dropping-particle" : "", "family" : "Schneider", "given" : "Sandra L.", "non-dropping-particle" : "", "parse-names" : false, "suffix" : "" }, { "dropping-particle" : "", "family" : "Shanteau", "given" : "James", "non-dropping-particle" : "", "parse-names" : false, "suffix" : "" } ], "id" : "ITEM-4", "issued" : { "date-parts" : [ [ "2003" ] ] }, "number-of-pages" : "736", "publisher" : "Cambridge University Press", "title" : "Emerging Perspectives on Judgment and Decision Research", "type" : "book" }, "uris" : [ "http://www.mendeley.com/documents/?uuid=9a7e4702-f3be-4511-a9e1-55275099c3d9" ] } ], "mendeley" : { "formattedCitation" : "(Dougherty, Gettys, &amp; Ogden, 1999; Reyna, Lloyd, &amp; Brainerd, 2003; Schneider &amp; Shanteau, 2003; E. U. Weber &amp; Johnson, 2009)", "manualFormatting" : "(Dougherty, Gettys, &amp; Ogden, 1999; Reyna, Lloyd, &amp; Brainerd, 2003; Schneider &amp; Shanteau, 2003; Weber &amp; Johnson, 2009)", "plainTextFormattedCitation" : "(Dougherty, Gettys, &amp; Ogden, 1999; Reyna, Lloyd, &amp; Brainerd, 2003; Schneider &amp; Shanteau, 2003; E. U. Weber &amp; Johnson, 2009)", "previouslyFormattedCitation" : "(Dougherty, Gettys, &amp; Ogden, 1999; Reyna, Lloyd, &amp; Brainerd, 2003; Schneider &amp; Shanteau, 2003; E. U. Weber &amp; Johnson, 2009)" }, "properties" : { "noteIndex" : 0 }, "schema" : "https://github.com/citation-style-language/schema/raw/master/csl-citation.json" }</w:instrText>
      </w:r>
      <w:ins w:id="119" w:author="Eric Johnson" w:date="2015-05-21T16:09:00Z">
        <w:r w:rsidR="008E219B" w:rsidRPr="005E3FBE">
          <w:fldChar w:fldCharType="separate"/>
        </w:r>
        <w:r w:rsidR="008E219B" w:rsidRPr="005E3FBE">
          <w:rPr>
            <w:noProof/>
          </w:rPr>
          <w:t xml:space="preserve">(Dougherty, Gettys, </w:t>
        </w:r>
        <w:r w:rsidR="008E219B" w:rsidRPr="005E3FBE">
          <w:rPr>
            <w:noProof/>
          </w:rPr>
          <w:lastRenderedPageBreak/>
          <w:t>&amp; Ogden, 1999; Reyna, Lloyd, &amp; Brainerd, 2003; Schneider &amp; Shanteau, 2003; Weber &amp; Johnson, 2009)</w:t>
        </w:r>
        <w:r w:rsidR="008E219B" w:rsidRPr="005E3FBE">
          <w:fldChar w:fldCharType="end"/>
        </w:r>
        <w:r w:rsidR="008E219B" w:rsidRPr="005E3FBE">
          <w:t xml:space="preserve">.    </w:t>
        </w:r>
      </w:ins>
    </w:p>
    <w:p w14:paraId="34EED35C" w14:textId="30E24C24" w:rsidR="009441DE" w:rsidRDefault="00A61A20" w:rsidP="009441DE">
      <w:pPr>
        <w:pStyle w:val="BodyText"/>
        <w:rPr>
          <w:ins w:id="120" w:author="Ayse Zeynep Enkavi" w:date="2015-08-23T15:13:00Z"/>
        </w:rPr>
      </w:pPr>
      <w:ins w:id="121" w:author="Ayse Zeynep Enkavi" w:date="2015-08-23T13:18:00Z">
        <w:r w:rsidRPr="005E3FBE">
          <w:t>A long line of work</w:t>
        </w:r>
      </w:ins>
      <w:ins w:id="122" w:author="Ayse Zeynep Enkavi" w:date="2015-08-23T14:13:00Z">
        <w:r w:rsidR="005E3FBE">
          <w:t xml:space="preserve"> in cognitive neuroscience</w:t>
        </w:r>
      </w:ins>
      <w:ins w:id="123" w:author="Ayse Zeynep Enkavi" w:date="2015-08-23T14:18:00Z">
        <w:r w:rsidR="002C6AD1">
          <w:t>, on the other hand,</w:t>
        </w:r>
      </w:ins>
      <w:ins w:id="124" w:author="Ayse Zeynep Enkavi" w:date="2015-08-23T13:18:00Z">
        <w:r w:rsidRPr="005E3FBE">
          <w:t xml:space="preserve"> </w:t>
        </w:r>
      </w:ins>
      <w:ins w:id="125" w:author="Ayse Zeynep Enkavi" w:date="2015-08-23T13:20:00Z">
        <w:r w:rsidRPr="005E3FBE">
          <w:t>implicate</w:t>
        </w:r>
        <w:r w:rsidR="00013687" w:rsidRPr="005E3FBE">
          <w:t>s the medial temporal lobe (MTL)</w:t>
        </w:r>
      </w:ins>
      <w:ins w:id="126" w:author="Ayse Zeynep Enkavi" w:date="2015-08-23T13:28:00Z">
        <w:r w:rsidR="00013687" w:rsidRPr="005E3FBE">
          <w:t xml:space="preserve"> in relation to these memory processes</w:t>
        </w:r>
      </w:ins>
      <w:ins w:id="127" w:author="Ayse Zeynep Enkavi" w:date="2015-08-23T13:18:00Z">
        <w:r w:rsidRPr="005E3FBE">
          <w:t xml:space="preserve"> </w:t>
        </w:r>
      </w:ins>
      <w:ins w:id="128" w:author="Ayse Zeynep Enkavi" w:date="2015-10-06T22:50:00Z">
        <w:r w:rsidR="00994824">
          <w:fldChar w:fldCharType="begin" w:fldLock="1"/>
        </w:r>
      </w:ins>
      <w:r w:rsidR="00994824">
        <w:instrText>ADDIN CSL_CITATION { "citationItems" : [ { "id" : "ITEM-1", "itemData" : { "DOI" : "10.1146/annurev.neuro.27.070203.144130", "ISBN" : "0147-006X", "ISSN" : "0147-006X", "PMID" : "15217334", "abstract" : "The medial temporal lobe includes a system of anatomically related structures that are essential for declarative memory (conscious memory for facts and events). The system consists of the hippocampal region (CA fields, dentate gyrus, and subicular complex) and the adjacent perirhinal, entorhinal, and parahippocampal cortices. Here, we review findings from humans, monkeys, and rodents that illuminate the function of these structures. Our analysis draws on studies of human memory impairment and animal models of memory impairment, as well as neurophysiological and neuroimaging data, to show that this system (a) is principally concerned with memory, (b) operates with neocortex to establish and maintain long-term memory, and (c) ultimately, through a process of consolidation, becomes independent of long-term memory, though questions remain about the role of perirhinal and parahippocampal cortices in this process and about spatial memory in rodents. Data from neurophysiology, neuroimaging, and neuroanatomy point to a division of labor within the medial temporal lobe. However, the available data do not support simple dichotomies between the functions of the hippocampus and the adjacent medial temporal cortex, such as associative versus nonassociative memory, episodic versus semantic memory, and recollection versus familiarity.", "author" : [ { "dropping-particle" : "", "family" : "Squire", "given" : "Larry R", "non-dropping-particle" : "", "parse-names" : false, "suffix" : "" }, { "dropping-particle" : "", "family" : "Stark", "given" : "Craig E L", "non-dropping-particle" : "", "parse-names" : false, "suffix" : "" }, { "dropping-particle" : "", "family" : "Clark", "given" : "Robert E", "non-dropping-particle" : "", "parse-names" : false, "suffix" : "" } ], "container-title" : "Annual review of neuroscience", "id" : "ITEM-1", "issued" : { "date-parts" : [ [ "2004" ] ] }, "page" : "279-306", "title" : "The medial temporal lobe.", "type" : "article-journal", "volume" : "27" }, "uris" : [ "http://www.mendeley.com/documents/?uuid=1393f6ec-fb51-4e92-a659-26db849ff0ba" ] } ], "mendeley" : { "formattedCitation" : "(Squire, Stark, &amp; Clark, 2004)", "plainTextFormattedCitation" : "(Squire, Stark, &amp; Clark, 2004)", "previouslyFormattedCitation" : "(Squire, Stark, &amp; Clark, 2004)" }, "properties" : { "noteIndex" : 0 }, "schema" : "https://github.com/citation-style-language/schema/raw/master/csl-citation.json" }</w:instrText>
      </w:r>
      <w:r w:rsidR="00994824">
        <w:fldChar w:fldCharType="separate"/>
      </w:r>
      <w:r w:rsidR="00994824" w:rsidRPr="00994824">
        <w:rPr>
          <w:noProof/>
        </w:rPr>
        <w:t>(Squire, Stark, &amp; Clark, 2004)</w:t>
      </w:r>
      <w:ins w:id="129" w:author="Ayse Zeynep Enkavi" w:date="2015-10-06T22:50:00Z">
        <w:r w:rsidR="00994824">
          <w:fldChar w:fldCharType="end"/>
        </w:r>
      </w:ins>
      <w:ins w:id="130" w:author="Ayse Zeynep Enkavi" w:date="2015-08-23T13:18:00Z">
        <w:r w:rsidRPr="005E3FBE">
          <w:t>.</w:t>
        </w:r>
      </w:ins>
      <w:ins w:id="131" w:author="Ayse Zeynep Enkavi" w:date="2015-08-23T13:30:00Z">
        <w:r w:rsidR="00013687" w:rsidRPr="005E3FBE">
          <w:t xml:space="preserve"> The involvement </w:t>
        </w:r>
      </w:ins>
      <w:ins w:id="132" w:author="Ayse Zeynep Enkavi" w:date="2015-08-23T13:31:00Z">
        <w:r w:rsidR="005F47C6" w:rsidRPr="005E3FBE">
          <w:t xml:space="preserve">and interaction </w:t>
        </w:r>
      </w:ins>
      <w:ins w:id="133" w:author="Ayse Zeynep Enkavi" w:date="2015-08-23T13:30:00Z">
        <w:r w:rsidR="00013687" w:rsidRPr="005E3FBE">
          <w:t xml:space="preserve">of </w:t>
        </w:r>
        <w:r w:rsidR="005F47C6" w:rsidRPr="005E3FBE">
          <w:t>the MTL</w:t>
        </w:r>
      </w:ins>
      <w:ins w:id="134" w:author="Ayse Zeynep Enkavi" w:date="2015-08-23T13:36:00Z">
        <w:r w:rsidR="00AC36B4" w:rsidRPr="005E3FBE">
          <w:t xml:space="preserve"> (or more specifically one of its subcomponents, the hippocampus)</w:t>
        </w:r>
      </w:ins>
      <w:ins w:id="135" w:author="Ayse Zeynep Enkavi" w:date="2015-08-23T13:30:00Z">
        <w:r w:rsidR="005F47C6" w:rsidRPr="005E3FBE">
          <w:t xml:space="preserve"> </w:t>
        </w:r>
      </w:ins>
      <w:ins w:id="136" w:author="Ayse Zeynep Enkavi" w:date="2015-08-23T13:31:00Z">
        <w:r w:rsidR="005F47C6" w:rsidRPr="005E3FBE">
          <w:t>with the value network, however, has only recently attracted attention</w:t>
        </w:r>
      </w:ins>
      <w:ins w:id="137" w:author="Ayse Zeynep Enkavi" w:date="2015-08-23T13:30:00Z">
        <w:r w:rsidR="005F47C6" w:rsidRPr="005E3FBE">
          <w:t xml:space="preserve">. </w:t>
        </w:r>
      </w:ins>
      <w:ins w:id="138" w:author="Ayse Zeynep Enkavi" w:date="2015-08-23T14:10:00Z">
        <w:r w:rsidR="005E3FBE" w:rsidRPr="005E3FBE">
          <w:t>Several studies now provide evidence for the involvem</w:t>
        </w:r>
        <w:r w:rsidR="00714D41">
          <w:t>ent of the hippocampus in value-</w:t>
        </w:r>
        <w:r w:rsidR="005E3FBE" w:rsidRPr="005E3FBE">
          <w:t>related decisions, particularly when decisions involve novel options.</w:t>
        </w:r>
      </w:ins>
      <w:ins w:id="139" w:author="Ayse Zeynep Enkavi" w:date="2015-08-23T11:57:00Z">
        <w:r w:rsidR="008E727F" w:rsidRPr="005E3FBE">
          <w:t xml:space="preserve"> </w:t>
        </w:r>
      </w:ins>
      <w:r w:rsidR="00157314" w:rsidRPr="005E3FBE">
        <w:fldChar w:fldCharType="begin" w:fldLock="1"/>
      </w:r>
      <w:r w:rsidR="00994824">
        <w:instrText>ADDIN CSL_CITATION { "citationItems" : [ { "id" : "ITEM-1", "itemData" : { "DOI" : "10.1126/science.1223252", "ISSN" : "1095-9203", "PMID" : "23066083", "abstract" : "Every day people make new choices between alternatives that they have never directly experienced. Yet, such decisions are often made rapidly and confidently. Here, we show that the hippocampus, traditionally known for its role in building long-term declarative memories, enables the spread of value across memories, thereby guiding decisions between new choice options. Using functional brain imaging in humans, we discovered that giving people monetary rewards led to activation of a preestablished network of memories, spreading the positive value of reward to nonrewarded items stored in memory. Later, people were biased to choose these nonrewarded items. This decision bias was predicted by activity in the hippocampus, reactivation of associated memories, and connectivity between memory and reward regions in the brain. These findings explain how choices among new alternatives emerge automatically from the associative mechanisms by which the brain builds memories. Further, our findings demonstrate a previously unknown role for the hippocampus in value-based decisions.", "author" : [ { "dropping-particle" : "", "family" : "Wimmer", "given" : "G Elliott", "non-dropping-particle" : "", "parse-names" : false, "suffix" : "" }, { "dropping-particle" : "", "family" : "Shohamy", "given" : "Daphna", "non-dropping-particle" : "", "parse-names" : false, "suffix" : "" } ], "container-title" : "Science (New York, N.Y.)", "id" : "ITEM-1", "issue" : "6104", "issued" : { "date-parts" : [ [ "2012", "10", "12" ] ] }, "page" : "270-3", "title" : "Preference by association: how memory mechanisms in the hippocampus bias decisions.", "type" : "article-journal", "volume" : "338" }, "uris" : [ "http://www.mendeley.com/documents/?uuid=c5690ea7-76fa-4004-b57e-fbf731083bdd" ] } ], "mendeley" : { "formattedCitation" : "(Wimmer &amp; Shohamy, 2012)", "manualFormatting" : "Wimmer and Shohamy (2012)", "plainTextFormattedCitation" : "(Wimmer &amp; Shohamy, 2012)", "previouslyFormattedCitation" : "(Wimmer &amp; Shohamy, 2012)" }, "properties" : { "noteIndex" : 0 }, "schema" : "https://github.com/citation-style-language/schema/raw/master/csl-citation.json" }</w:instrText>
      </w:r>
      <w:r w:rsidR="00157314" w:rsidRPr="005E3FBE">
        <w:fldChar w:fldCharType="separate"/>
      </w:r>
      <w:r w:rsidR="00157314" w:rsidRPr="002C6AD1">
        <w:rPr>
          <w:noProof/>
        </w:rPr>
        <w:t xml:space="preserve">Wimmer </w:t>
      </w:r>
      <w:r w:rsidR="000072DF" w:rsidRPr="002C6AD1">
        <w:rPr>
          <w:noProof/>
        </w:rPr>
        <w:t>and</w:t>
      </w:r>
      <w:r w:rsidR="00157314" w:rsidRPr="002C6AD1">
        <w:rPr>
          <w:noProof/>
        </w:rPr>
        <w:t xml:space="preserve"> Shohamy (2012)</w:t>
      </w:r>
      <w:r w:rsidR="00157314" w:rsidRPr="005E3FBE">
        <w:fldChar w:fldCharType="end"/>
      </w:r>
      <w:ins w:id="140" w:author="Ayse Zeynep Enkavi" w:date="2015-08-23T14:11:00Z">
        <w:r w:rsidR="005E3FBE" w:rsidRPr="005E3FBE">
          <w:t>, for example,</w:t>
        </w:r>
      </w:ins>
      <w:r w:rsidR="00773BC4" w:rsidRPr="002C6AD1">
        <w:t xml:space="preserve"> </w:t>
      </w:r>
      <w:r w:rsidR="00037F0B" w:rsidRPr="002C6AD1">
        <w:t>show</w:t>
      </w:r>
      <w:ins w:id="141" w:author="Ayse Zeynep Enkavi" w:date="2015-08-23T14:12:00Z">
        <w:r w:rsidR="005E3FBE" w:rsidRPr="002C6AD1">
          <w:t xml:space="preserve"> the </w:t>
        </w:r>
      </w:ins>
      <w:r w:rsidR="00037F0B" w:rsidRPr="002C6AD1">
        <w:t>i</w:t>
      </w:r>
      <w:r w:rsidR="001A70C8" w:rsidRPr="002C6AD1">
        <w:t>nvolve</w:t>
      </w:r>
      <w:r w:rsidR="000072DF" w:rsidRPr="002C6AD1">
        <w:t>ment of the</w:t>
      </w:r>
      <w:r w:rsidR="001A70C8" w:rsidRPr="002C6AD1">
        <w:t xml:space="preserve"> </w:t>
      </w:r>
      <w:r w:rsidR="000072DF" w:rsidRPr="002C6AD1">
        <w:t xml:space="preserve">MTL </w:t>
      </w:r>
      <w:r w:rsidR="001A70C8" w:rsidRPr="002C6AD1">
        <w:t xml:space="preserve">in the </w:t>
      </w:r>
      <w:r w:rsidR="00037F0B" w:rsidRPr="002C6AD1">
        <w:t xml:space="preserve">transfer </w:t>
      </w:r>
      <w:r w:rsidR="001A70C8" w:rsidRPr="002C6AD1">
        <w:t>of</w:t>
      </w:r>
      <w:r w:rsidR="00037F0B" w:rsidRPr="002C6AD1">
        <w:t xml:space="preserve"> value of rewarded stimuli by associative learning </w:t>
      </w:r>
      <w:ins w:id="142" w:author="Ayse Zeynep Enkavi" w:date="2015-08-23T14:12:00Z">
        <w:r w:rsidR="005E3FBE" w:rsidRPr="002C6AD1">
          <w:t>that biases later decisions on non-rewarded stimuli</w:t>
        </w:r>
      </w:ins>
      <w:r w:rsidR="00F97A3F" w:rsidRPr="002C6AD1">
        <w:t xml:space="preserve">.  </w:t>
      </w:r>
      <w:r w:rsidR="00CE69A6" w:rsidRPr="005E3FBE">
        <w:t>A</w:t>
      </w:r>
      <w:ins w:id="143" w:author="Ayse Zeynep Enkavi" w:date="2015-08-23T14:06:00Z">
        <w:r w:rsidR="005E3FBE" w:rsidRPr="005E3FBE">
          <w:t>nother</w:t>
        </w:r>
      </w:ins>
      <w:r w:rsidR="00CE69A6" w:rsidRPr="005E3FBE">
        <w:t xml:space="preserve"> recent study </w:t>
      </w:r>
      <w:r w:rsidR="00BC6BB4" w:rsidRPr="005E3FBE">
        <w:t xml:space="preserve">highlighted </w:t>
      </w:r>
      <w:r w:rsidR="00CE69A6" w:rsidRPr="005E3FBE">
        <w:t xml:space="preserve">the involvement of the </w:t>
      </w:r>
      <w:r w:rsidR="00BC6BB4" w:rsidRPr="005E3FBE">
        <w:t>MTL</w:t>
      </w:r>
      <w:r w:rsidR="00CE69A6" w:rsidRPr="005E3FBE">
        <w:t xml:space="preserve"> in preference</w:t>
      </w:r>
      <w:ins w:id="144" w:author="Ayse Zeynep Enkavi" w:date="2015-08-23T14:20:00Z">
        <w:r w:rsidR="002C6AD1">
          <w:t xml:space="preserve"> by showing activity in the hippocampus, in addition to medial prefrontal cortex</w:t>
        </w:r>
      </w:ins>
      <w:ins w:id="145" w:author="Ayse Zeynep Enkavi" w:date="2015-09-21T11:28:00Z">
        <w:r w:rsidR="00265ECE">
          <w:t>,</w:t>
        </w:r>
      </w:ins>
      <w:r w:rsidR="00CE69A6" w:rsidRPr="005E3FBE">
        <w:t xml:space="preserve"> </w:t>
      </w:r>
      <w:ins w:id="146" w:author="Ayse Zeynep Enkavi" w:date="2015-08-23T14:21:00Z">
        <w:r w:rsidR="002C6AD1">
          <w:t>w</w:t>
        </w:r>
      </w:ins>
      <w:r w:rsidR="00CE69A6" w:rsidRPr="005E3FBE">
        <w:t>hen</w:t>
      </w:r>
      <w:ins w:id="147" w:author="Ayse Zeynep Enkavi" w:date="2015-08-23T14:21:00Z">
        <w:r w:rsidR="002C6AD1">
          <w:t xml:space="preserve"> subjects were asked to</w:t>
        </w:r>
      </w:ins>
      <w:r w:rsidR="00CE69A6" w:rsidRPr="005E3FBE">
        <w:t xml:space="preserve"> </w:t>
      </w:r>
      <w:ins w:id="148" w:author="Ayse Zeynep Enkavi" w:date="2015-08-23T14:22:00Z">
        <w:r w:rsidR="002C6AD1">
          <w:t xml:space="preserve">indicate </w:t>
        </w:r>
      </w:ins>
      <w:r w:rsidR="00773BC4" w:rsidRPr="005E3FBE">
        <w:t xml:space="preserve">preferences </w:t>
      </w:r>
      <w:r w:rsidR="00CE69A6" w:rsidRPr="005E3FBE">
        <w:t xml:space="preserve">for novel food items </w:t>
      </w:r>
      <w:r w:rsidR="00773BC4" w:rsidRPr="005E3FBE">
        <w:t>based on</w:t>
      </w:r>
      <w:r w:rsidR="00BC6BB4" w:rsidRPr="005E3FBE">
        <w:t xml:space="preserve"> two familiar, </w:t>
      </w:r>
      <w:ins w:id="149" w:author="Ayse Zeynep Enkavi" w:date="2015-08-23T14:22:00Z">
        <w:r w:rsidR="002C6AD1">
          <w:t xml:space="preserve">but </w:t>
        </w:r>
      </w:ins>
      <w:r w:rsidR="00BC6BB4" w:rsidRPr="005E3FBE">
        <w:t>previously uncombined tastes</w:t>
      </w:r>
      <w:ins w:id="150" w:author="Ayse Zeynep Enkavi" w:date="2015-08-23T14:24:00Z">
        <w:r w:rsidR="00714D41">
          <w:t xml:space="preserve"> </w:t>
        </w:r>
        <w:r w:rsidR="00714D41" w:rsidRPr="005E3FBE">
          <w:fldChar w:fldCharType="begin" w:fldLock="1"/>
        </w:r>
      </w:ins>
      <w:r w:rsidR="00994824">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"formattedCitation" : "(Barron, Dolan, &amp; Behrens, 2013)", "plainTextFormattedCitation" : "(Barron, Dolan, &amp; Behrens, 2013)", "previouslyFormattedCitation" : "(Barron, Dolan, &amp; Behrens, 2013)" }, "properties" : { "noteIndex" : 0 }, "schema" : "https://github.com/citation-style-language/schema/raw/master/csl-citation.json" }</w:instrText>
      </w:r>
      <w:ins w:id="151" w:author="Ayse Zeynep Enkavi" w:date="2015-08-23T14:24:00Z">
        <w:r w:rsidR="00714D41" w:rsidRPr="005E3FBE">
          <w:fldChar w:fldCharType="separate"/>
        </w:r>
        <w:r w:rsidR="00714D41" w:rsidRPr="005E3FBE">
          <w:rPr>
            <w:noProof/>
          </w:rPr>
          <w:t>(Barron, Dolan, &amp; Behrens, 2013)</w:t>
        </w:r>
        <w:r w:rsidR="00714D41" w:rsidRPr="005E3FBE">
          <w:fldChar w:fldCharType="end"/>
        </w:r>
      </w:ins>
      <w:r w:rsidR="001749D3" w:rsidRPr="005E3FBE">
        <w:t>.</w:t>
      </w:r>
      <w:ins w:id="152" w:author="Ayse Zeynep Enkavi" w:date="2015-08-23T14:25:00Z">
        <w:r w:rsidR="005B6A51">
          <w:t xml:space="preserve"> </w:t>
        </w:r>
      </w:ins>
      <w:ins w:id="153" w:author="Ayse Zeynep Enkavi" w:date="2015-08-23T14:53:00Z">
        <w:r w:rsidR="00BC777F">
          <w:t xml:space="preserve">Other work </w:t>
        </w:r>
      </w:ins>
      <w:ins w:id="154" w:author="Ayse Zeynep Enkavi" w:date="2015-08-23T14:54:00Z">
        <w:r w:rsidR="00192E15">
          <w:t>motivated by the hippocampus’ involvement in imagining future experiences in addition to past one</w:t>
        </w:r>
      </w:ins>
      <w:ins w:id="155" w:author="Ayse Zeynep Enkavi" w:date="2015-08-23T14:55:00Z">
        <w:r w:rsidR="00192E15">
          <w:t>s</w:t>
        </w:r>
      </w:ins>
      <w:ins w:id="156" w:author="Ayse Zeynep Enkavi" w:date="2015-08-23T14:54:00Z">
        <w:r w:rsidR="00192E15">
          <w:t xml:space="preserve"> </w:t>
        </w:r>
      </w:ins>
      <w:ins w:id="157" w:author="Ayse Zeynep Enkavi" w:date="2015-10-06T22:51:00Z">
        <w:r w:rsidR="00994824">
          <w:fldChar w:fldCharType="begin" w:fldLock="1"/>
        </w:r>
      </w:ins>
      <w:r w:rsidR="00994824">
        <w:instrText>ADDIN CSL_CITATION { "citationItems" : [ { "id" : "ITEM-1", "itemData" : { "DOI" : "10.1098/rstb.2007.2087", "ISSN" : "0962-8436", "PMID" : "17395575", "abstract" : "Episodic memory is widely conceived as a fundamentally constructive, rather than reproductive, process that is prone to various kinds of errors and illusions. With a view towards examining the functions served by a constructive episodic memory system, we consider recent neuropsychological and neuroimaging studies indicating that some types of memory distortions reflect the operation of adaptive processes. An important function of a constructive episodic memory is to allow individuals to simulate or imagine future episodes, happenings and scenarios. Since the future is not an exact repetition of the past, simulation of future episodes requires a system that can draw on the past in a manner that flexibly extracts and recombines elements of previous experiences. Consistent with this constructive episodic simulation hypothesis, we consider cognitive, neuropsychological and neuroimaging evidence showing that there is considerable overlap in the psychological and neural processes involved in remembering the past and imagining the future.", "author" : [ { "dropping-particle" : "", "family" : "Schacter", "given" : "Daniel L", "non-dropping-particle" : "", "parse-names" : false, "suffix" : "" }, { "dropping-particle" : "", "family" : "Addis", "given" : "Donna Rose", "non-dropping-particle" : "", "parse-names" : false, "suffix" : "" } ], "container-title" : "Philosophical transactions of the Royal Society of London. Series B, Biological sciences", "id" : "ITEM-1", "issue" : "1481", "issued" : { "date-parts" : [ [ "2007", "5", "29" ] ] }, "page" : "773-86", "title" : "The cognitive neuroscience of constructive memory: remembering the past and imagining the future.", "type" : "article-journal", "volume" : "362" }, "uris" : [ "http://www.mendeley.com/documents/?uuid=1af4b1b9-6db6-4d91-a750-2820510dea06" ] }, { "id" : "ITEM-2", "itemData" : { "DOI" : "10.1073/pnas.0610561104", "ISSN" : "0027-8424", "PMID" : "17229836", "abstract" : "Amnesic patients have a well established deficit in remembering their past experiences. Surprisingly, however, the question as to whether such patients can imagine new experiences has not been formally addressed to our knowledge. We tested whether a group of amnesic patients with primary damage to the hippocampus bilaterally could construct new imagined experiences in response to short verbal cues that outlined a range of simple commonplace scenarios. Our results revealed that patients were markedly impaired relative to matched control subjects at imagining new experiences. Moreover, we identified a possible source for this deficit. The patients' imagined experiences lacked spatial coherence, consisting instead of fragmented images in the absence of a holistic representation of the environmental setting. The hippocampus, therefore, may make a critical contribution to the creation of new experiences by providing the spatial context into which the disparate elements of an experience can be bound. Given how closely imagined experiences match episodic memories, the absence of this function mediated by the hippocampus, may also fundamentally affect the ability to vividly re-experience the past.", "author" : [ { "dropping-particle" : "", "family" : "Hassabis", "given" : "Demis", "non-dropping-particle" : "", "parse-names" : false, "suffix" : "" }, { "dropping-particle" : "", "family" : "Kumaran", "given" : "Dharshan", "non-dropping-particle" : "", "parse-names" : false, "suffix" : "" }, { "dropping-particle" : "", "family" : "Vann", "given" : "Seralynne D", "non-dropping-particle" : "", "parse-names" : false, "suffix" : "" }, { "dropping-particle" : "", "family" : "Maguire", "given" : "Eleanor a", "non-dropping-particle" : "", "parse-names" : false, "suffix" : "" } ], "container-title" : "Proceedings of the National Academy of Sciences of the United States of America", "id" : "ITEM-2", "issue" : "5", "issued" : { "date-parts" : [ [ "2007", "1", "30" ] ] }, "page" : "1726-31", "title" : "Patients with hippocampal amnesia cannot imagine new experiences.", "type" : "article-journal", "volume" : "104" }, "uris" : [ "http://www.mendeley.com/documents/?uuid=41af2754-053a-4578-bac2-d13bdc278613" ] }, { "id" : "ITEM-3", "itemData" : { "author" : [ { "dropping-particle" : "", "family" : "Klein", "given" : "Stanley B.", "non-dropping-particle" : "", "parse-names" : false, "suffix" : "" }, { "dropping-particle" : "", "family" : "Loftus", "given" : "Judith", "non-dropping-particle" : "", "parse-names" : false, "suffix" : "" } ], "container-title" : "Social Cognition", "id" : "ITEM-3", "issue" : "5", "issued" : { "date-parts" : [ [ "2002" ] ] }, "page" : "353-379", "title" : "Memory and temporal experience : The effects of episodic memory loss on an amnesic patient's ability to remember the past and imagine the future", "type" : "article-journal", "volume" : "20" }, "uris" : [ "http://www.mendeley.com/documents/?uuid=6f928943-15bd-45c0-9314-5385abcd4dcd" ] } ], "mendeley" : { "formattedCitation" : "(Hassabis, Kumaran, Vann, &amp; Maguire, 2007; Klein &amp; Loftus, 2002; Schacter &amp; Addis, 2007)", "plainTextFormattedCitation" : "(Hassabis, Kumaran, Vann, &amp; Maguire, 2007; Klein &amp; Loftus, 2002; Schacter &amp; Addis, 2007)", "previouslyFormattedCitation" : "(Hassabis, Kumaran, Vann, &amp; Maguire, 2007; Klein &amp; Loftus, 2002; Schacter &amp; Addis, 2007)" }, "properties" : { "noteIndex" : 0 }, "schema" : "https://github.com/citation-style-language/schema/raw/master/csl-citation.json" }</w:instrText>
      </w:r>
      <w:r w:rsidR="00994824">
        <w:fldChar w:fldCharType="separate"/>
      </w:r>
      <w:r w:rsidR="00994824" w:rsidRPr="00994824">
        <w:rPr>
          <w:noProof/>
        </w:rPr>
        <w:t>(Hassabis, Kumaran, Vann, &amp; Maguire, 2007; Klein &amp; Loftus, 2002; Schacter &amp; Addis, 2007)</w:t>
      </w:r>
      <w:ins w:id="158" w:author="Ayse Zeynep Enkavi" w:date="2015-10-06T22:51:00Z">
        <w:r w:rsidR="00994824">
          <w:fldChar w:fldCharType="end"/>
        </w:r>
      </w:ins>
      <w:ins w:id="159" w:author="Ayse Zeynep Enkavi" w:date="2015-08-23T14:56:00Z">
        <w:r w:rsidR="00192E15">
          <w:t xml:space="preserve"> investigated its role in value-related decisions across time</w:t>
        </w:r>
        <w:r w:rsidR="00265ECE">
          <w:t>:</w:t>
        </w:r>
      </w:ins>
      <w:ins w:id="160" w:author="Ayse Zeynep Enkavi" w:date="2015-08-23T14:57:00Z">
        <w:r w:rsidR="00265ECE">
          <w:t xml:space="preserve"> W</w:t>
        </w:r>
        <w:r w:rsidR="00143241">
          <w:t xml:space="preserve">hen participants were asked to imagine future events stronger activity in a set of </w:t>
        </w:r>
      </w:ins>
      <w:ins w:id="161" w:author="Ayse Zeynep Enkavi" w:date="2015-08-23T14:59:00Z">
        <w:r w:rsidR="00143241">
          <w:t xml:space="preserve">brain </w:t>
        </w:r>
      </w:ins>
      <w:ins w:id="162" w:author="Ayse Zeynep Enkavi" w:date="2015-08-23T14:57:00Z">
        <w:r w:rsidR="00143241">
          <w:t>regions including the hippocampus</w:t>
        </w:r>
      </w:ins>
      <w:ins w:id="163" w:author="Ayse Zeynep Enkavi" w:date="2015-08-23T14:59:00Z">
        <w:r w:rsidR="00C61B75">
          <w:t xml:space="preserve"> wa</w:t>
        </w:r>
        <w:r w:rsidR="00143241">
          <w:t xml:space="preserve">s associated with </w:t>
        </w:r>
      </w:ins>
      <w:ins w:id="164" w:author="Ayse Zeynep Enkavi" w:date="2015-08-23T15:00:00Z">
        <w:r w:rsidR="00200D50">
          <w:t>more patient choices</w:t>
        </w:r>
      </w:ins>
      <w:ins w:id="165" w:author="Ayse Zeynep Enkavi" w:date="2015-08-23T14:59:00Z">
        <w:r w:rsidR="00143241">
          <w:t xml:space="preserve"> </w:t>
        </w:r>
      </w:ins>
      <w:ins w:id="166" w:author="Ayse Zeynep Enkavi" w:date="2015-10-06T22:51:00Z">
        <w:r w:rsidR="00994824">
          <w:fldChar w:fldCharType="begin" w:fldLock="1"/>
        </w:r>
      </w:ins>
      <w:r w:rsidR="00994824">
        <w:instrText>ADDIN CSL_CITATION { "citationItems" : [ { "id" : "ITEM-1", "itemData" : { "DOI" : "10.1523/JNEUROSCI.6559-10.2011", "ISSN" : "1529-2401", "PMID" : "21543607", "abstract" : "Humans can vividly imagine possible future events. This faculty, episodic prospection, allows the simulation of distant outcomes and desires. Here, we provide evidence for the adaptive function of this capacity and elucidate its neuronal basis. Participants either imagined specific events of spending money (e.g., \u00a3 35 in 180 days at a pub), or merely estimated what the money could purchase in the scenario. Imagining the future biased subsequent monetary decisions toward choices associated with a higher long-term pay-off. It thus effectively attenuated temporal discounting, i.e., the propensity to devalue rewards with a delay until delivery. Using functional magnetic resonance imaging, we implicate the medial rostral prefrontal cortex (mrPFC) in this effect. Blood oxygen level-dependent signal in this region predicted future-oriented choices on a trial-by-trial basis. Activation reflected the reward magnitude of imagined episodes, and greater reward sensitivity was related to less discounting. This effect was also associated with increased mrPFC-hippocampal coupling. The data suggest that mrPFC uses information conveyed by the hippocampus to represent the undiscounted utility of envisaged events. The immediate experience of the delayed reward value might then bias toward farsighted decisions.", "author" : [ { "dropping-particle" : "", "family" : "Benoit", "given" : "Roland G", "non-dropping-particle" : "", "parse-names" : false, "suffix" : "" }, { "dropping-particle" : "", "family" : "Gilbert", "given" : "Sam J", "non-dropping-particle" : "", "parse-names" : false, "suffix" : "" }, { "dropping-particle" : "", "family" : "Burgess", "given" : "Paul W", "non-dropping-particle" : "", "parse-names" : false, "suffix" : "" } ], "container-title" : "The Journal of neuroscience : the official journal of the Society for Neuroscience", "id" : "ITEM-1", "issue" : "18", "issued" : { "date-parts" : [ [ "2011", "5", "4" ] ] }, "page" : "6771-9", "title" : "A neural mechanism mediating the impact of episodic prospection on farsighted decisions.", "type" : "article-journal", "volume" : "31" }, "uris" : [ "http://www.mendeley.com/documents/?uuid=d6f4b402-cc98-4248-bdbe-3b7a45d58a2f" ] }, { "id" : "ITEM-2", "itemData" : { "DOI" : "10.1016/j.neuron.2010.03.026", "ISSN" : "1097-4199", "PMID" : "20399735", "abstract" : "Humans discount the value of future rewards over time. Here we show using functional magnetic resonance imaging (fMRI) and neural coupling analyses that episodic future thinking reduces the rate of delay discounting through a modulation of neural decision-making and episodic future thinking networks. In addition to a standard control condition, real subject-specific episodic event cues were presented during a delay discounting task. Spontaneous episodic imagery during cue processing predicted how much subjects changed their preferences toward more future-minded choice behavior. Neural valuation signals in the anterior cingulate cortex and functional coupling of this region with hippocampus and amygdala predicted the degree to which future thinking modulated individual preference functions. A second experiment replicated the behavioral effects and ruled out alternative explanations such as date-based processing and temporal focus. The present data reveal a mechanism through which neural decision-making and prospection networks can interact to generate future-minded choice behavior.", "author" : [ { "dropping-particle" : "", "family" : "Peters", "given" : "Jan", "non-dropping-particle" : "", "parse-names" : false, "suffix" : "" }, { "dropping-particle" : "", "family" : "B\u00fcchel", "given" : "Christian", "non-dropping-particle" : "", "parse-names" : false, "suffix" : "" } ], "container-title" : "Neuron", "id" : "ITEM-2", "issue" : "1", "issued" : { "date-parts" : [ [ "2010", "4", "15" ] ] }, "page" : "138-48", "title" : "Episodic future thinking reduces reward delay discounting through an enhancement of prefrontal-mediotemporal interactions.", "type" : "article-journal", "volume" : "66" }, "uris" : [ "http://www.mendeley.com/documents/?uuid=7e5ad7b0-ecd0-43e3-9bd1-bade631b74f4" ] } ], "mendeley" : { "formattedCitation" : "(Benoit, Gilbert, &amp; Burgess, 2011; Peters &amp; B\u00fcchel, 2010)", "plainTextFormattedCitation" : "(Benoit, Gilbert, &amp; Burgess, 2011; Peters &amp; B\u00fcchel, 2010)", "previouslyFormattedCitation" : "(Benoit, Gilbert, &amp; Burgess, 2011; Peters &amp; B\u00fcchel, 2010)" }, "properties" : { "noteIndex" : 0 }, "schema" : "https://github.com/citation-style-language/schema/raw/master/csl-citation.json" }</w:instrText>
      </w:r>
      <w:r w:rsidR="00994824">
        <w:fldChar w:fldCharType="separate"/>
      </w:r>
      <w:r w:rsidR="00994824" w:rsidRPr="00994824">
        <w:rPr>
          <w:noProof/>
        </w:rPr>
        <w:t>(Benoit, Gilbert, &amp; Burgess, 2011; Peters &amp; Büchel, 2010)</w:t>
      </w:r>
      <w:ins w:id="167" w:author="Ayse Zeynep Enkavi" w:date="2015-10-06T22:51:00Z">
        <w:r w:rsidR="00994824">
          <w:fldChar w:fldCharType="end"/>
        </w:r>
      </w:ins>
      <w:ins w:id="168" w:author="Ayse Zeynep Enkavi" w:date="2015-08-23T15:00:00Z">
        <w:r w:rsidR="00200D50">
          <w:t>.</w:t>
        </w:r>
      </w:ins>
      <w:ins w:id="169" w:author="Ayse Zeynep Enkavi" w:date="2015-09-23T11:45:00Z">
        <w:r w:rsidR="00581549">
          <w:t xml:space="preserve"> More recently, it has also been shown that hippocampal activity increases </w:t>
        </w:r>
      </w:ins>
      <w:ins w:id="170" w:author="Ayse Zeynep Enkavi" w:date="2015-09-23T11:54:00Z">
        <w:r w:rsidR="004610B8">
          <w:t>specifically for preference for future outcomes that require</w:t>
        </w:r>
      </w:ins>
      <w:ins w:id="171" w:author="Ayse Zeynep Enkavi" w:date="2015-09-23T11:45:00Z">
        <w:r w:rsidR="004610B8">
          <w:t xml:space="preserve"> simulation</w:t>
        </w:r>
        <w:r w:rsidR="00581549">
          <w:t xml:space="preserve"> </w:t>
        </w:r>
      </w:ins>
      <w:ins w:id="172" w:author="Ayse Zeynep Enkavi" w:date="2015-09-23T11:55:00Z">
        <w:r w:rsidR="004610B8">
          <w:t>of</w:t>
        </w:r>
      </w:ins>
      <w:ins w:id="173" w:author="Ayse Zeynep Enkavi" w:date="2015-09-23T11:45:00Z">
        <w:r w:rsidR="00581549">
          <w:t xml:space="preserve"> consequence</w:t>
        </w:r>
      </w:ins>
      <w:ins w:id="174" w:author="Ayse Zeynep Enkavi" w:date="2015-09-23T11:46:00Z">
        <w:r w:rsidR="00581549">
          <w:t>s</w:t>
        </w:r>
      </w:ins>
      <w:ins w:id="175" w:author="Ayse Zeynep Enkavi" w:date="2015-09-23T11:47:00Z">
        <w:r w:rsidR="00581549">
          <w:t xml:space="preserve"> and degeneration of these pathways</w:t>
        </w:r>
      </w:ins>
      <w:ins w:id="176" w:author="Ayse Zeynep Enkavi" w:date="2015-09-23T11:55:00Z">
        <w:r w:rsidR="00D02623">
          <w:t xml:space="preserve"> in patients with </w:t>
        </w:r>
        <w:proofErr w:type="spellStart"/>
        <w:r w:rsidR="00D02623">
          <w:t>Alzheimers</w:t>
        </w:r>
      </w:ins>
      <w:proofErr w:type="spellEnd"/>
      <w:ins w:id="177" w:author="Ayse Zeynep Enkavi" w:date="2015-09-23T11:46:00Z">
        <w:r w:rsidR="00581549">
          <w:t xml:space="preserve"> </w:t>
        </w:r>
      </w:ins>
      <w:ins w:id="178" w:author="Ayse Zeynep Enkavi" w:date="2015-09-23T11:48:00Z">
        <w:r w:rsidR="00581549">
          <w:t>is associated with</w:t>
        </w:r>
      </w:ins>
      <w:ins w:id="179" w:author="Ayse Zeynep Enkavi" w:date="2015-09-23T11:47:00Z">
        <w:r w:rsidR="00581549">
          <w:t xml:space="preserve"> increased preference for options requiring less simulation </w:t>
        </w:r>
      </w:ins>
      <w:ins w:id="180" w:author="Ayse Zeynep Enkavi" w:date="2015-10-06T22:51:00Z">
        <w:r w:rsidR="00994824">
          <w:fldChar w:fldCharType="begin" w:fldLock="1"/>
        </w:r>
      </w:ins>
      <w:r w:rsidR="00994824">
        <w:instrText>ADDIN CSL_CITATION { "citationItems" : [ { "id" : "ITEM-1", "itemData" : { "DOI" : "10.1371/journal.pbio.1001684", "ISBN" : "1545-7885 (Electronic)\\n1544-9173 (Linking)", "ISSN" : "15449173", "PMID" : "24167442", "abstract" : "Many choice situations require imagining potential outcomes, a capacity that was shown to involve memory brain regions such as the hippocampus. We reasoned that the quality of hippocampus-mediated simulation might therefore condition the subjective value assigned to imagined outcomes. We developed a novel paradigm to assess the impact of hippocampus structure and function on the propensity to favor imagined outcomes in the context of intertemporal choices. The ecological condition opposed immediate options presented as pictures (hence directly observable) to delayed options presented as texts (hence requiring mental stimulation). To avoid confounding simulation process with delay discounting, we compared this ecological condition to control conditions using the same temporal labels while keeping constant the presentation mode. Behavioral data showed that participants who imagined future options with greater details rated them as more likeable. Functional MRI data confirmed that hippocampus activity could account for subjects assigning higher values to simulated options. Structural MRI data suggested that grey matter density was a significant predictor of hippocampus activation, and therefore of the propensity to favor simulated options. Conversely, patients with hippocampus atrophy due to Alzheimer's disease, but not patients with Fronto-Temporal Dementia, were less inclined to favor options that required mental simulation. We conclude that hippocampus-mediated simulation plays a critical role in providing the motivation to pursue goals that are not present to our senses.", "author" : [ { "dropping-particle" : "", "family" : "Lebreton", "given" : "Ma\u00ebl", "non-dropping-particle" : "", "parse-names" : false, "suffix" : "" }, { "dropping-particle" : "", "family" : "Bertoux", "given" : "Maxime", "non-dropping-particle" : "", "parse-names" : false, "suffix" : "" }, { "dropping-particle" : "", "family" : "Boutet", "given" : "Claire", "non-dropping-particle" : "", "parse-names" : false, "suffix" : "" }, { "dropping-particle" : "", "family" : "Lehericy", "given" : "St\u00e9phane", "non-dropping-particle" : "", "parse-names" : false, "suffix" : "" }, { "dropping-particle" : "", "family" : "Dubois", "given" : "Bruno", "non-dropping-particle" : "", "parse-names" : false, "suffix" : "" }, { "dropping-particle" : "", "family" : "Fossati", "given" : "Philippe", "non-dropping-particle" : "", "parse-names" : false, "suffix" : "" }, { "dropping-particle" : "", "family" : "Pessiglione", "given" : "Mathias", "non-dropping-particle" : "", "parse-names" : false, "suffix" : "" } ], "container-title" : "PLoS Biology", "id" : "ITEM-1", "issue" : "10", "issued" : { "date-parts" : [ [ "2013" ] ] }, "title" : "A Critical Role for the Hippocampus in the Valuation of Imagined Outcomes", "type" : "article-journal", "volume" : "11" }, "uris" : [ "http://www.mendeley.com/documents/?uuid=d203d6fb-544f-4b2f-9a05-c5833ea7dd39" ] } ], "mendeley" : { "formattedCitation" : "(Lebreton et al., 2013)", "plainTextFormattedCitation" : "(Lebreton et al., 2013)", "previouslyFormattedCitation" : "(Lebreton et al., 2013)" }, "properties" : { "noteIndex" : 0 }, "schema" : "https://github.com/citation-style-language/schema/raw/master/csl-citation.json" }</w:instrText>
      </w:r>
      <w:r w:rsidR="00994824">
        <w:fldChar w:fldCharType="separate"/>
      </w:r>
      <w:r w:rsidR="00994824" w:rsidRPr="00994824">
        <w:rPr>
          <w:noProof/>
        </w:rPr>
        <w:t>(Lebreton et al., 2013)</w:t>
      </w:r>
      <w:ins w:id="181" w:author="Ayse Zeynep Enkavi" w:date="2015-10-06T22:51:00Z">
        <w:r w:rsidR="00994824">
          <w:fldChar w:fldCharType="end"/>
        </w:r>
      </w:ins>
      <w:ins w:id="182" w:author="Ayse Zeynep Enkavi" w:date="2015-09-23T11:46:00Z">
        <w:r w:rsidR="00581549">
          <w:t>.</w:t>
        </w:r>
      </w:ins>
    </w:p>
    <w:p w14:paraId="19C179CD" w14:textId="27F1216B" w:rsidR="003E09B5" w:rsidRPr="005E3FBE" w:rsidRDefault="001D7848" w:rsidP="00FB23A8">
      <w:pPr>
        <w:pStyle w:val="BodyText"/>
      </w:pPr>
      <w:ins w:id="183" w:author="Ayse Zeynep Enkavi" w:date="2015-08-23T15:21:00Z">
        <w:r>
          <w:t xml:space="preserve">Though these studies suggest the involvement of </w:t>
        </w:r>
      </w:ins>
      <w:ins w:id="184" w:author="Ayse Zeynep Enkavi" w:date="2015-08-23T15:23:00Z">
        <w:r>
          <w:t xml:space="preserve">the </w:t>
        </w:r>
      </w:ins>
      <w:ins w:id="185" w:author="Ayse Zeynep Enkavi" w:date="2015-08-23T15:21:00Z">
        <w:r>
          <w:t>hippocampus</w:t>
        </w:r>
      </w:ins>
      <w:ins w:id="186" w:author="Ayse Zeynep Enkavi" w:date="2015-08-23T15:22:00Z">
        <w:r>
          <w:t xml:space="preserve"> and </w:t>
        </w:r>
      </w:ins>
      <w:ins w:id="187" w:author="Ayse Zeynep Enkavi" w:date="2015-08-23T15:23:00Z">
        <w:r>
          <w:t xml:space="preserve">memory </w:t>
        </w:r>
      </w:ins>
      <w:ins w:id="188" w:author="Ayse Zeynep Enkavi" w:date="2015-08-23T15:22:00Z">
        <w:r>
          <w:t>processes in value-related decision-making they do not provide</w:t>
        </w:r>
      </w:ins>
      <w:ins w:id="189" w:author="Ayse Zeynep Enkavi" w:date="2015-08-23T14:08:00Z">
        <w:r w:rsidR="005E3FBE" w:rsidRPr="005E3FBE">
          <w:t xml:space="preserve"> conclusive evidence on the necessity of these regions and </w:t>
        </w:r>
      </w:ins>
      <w:ins w:id="190" w:author="Ayse Zeynep Enkavi" w:date="2015-08-23T15:24:00Z">
        <w:r>
          <w:t>related</w:t>
        </w:r>
      </w:ins>
      <w:ins w:id="191" w:author="Ayse Zeynep Enkavi" w:date="2015-08-23T14:08:00Z">
        <w:r w:rsidR="005E3FBE" w:rsidRPr="005E3FBE">
          <w:t xml:space="preserve"> cognitive processes</w:t>
        </w:r>
      </w:ins>
      <w:ins w:id="192" w:author="Ayse Zeynep Enkavi" w:date="2015-08-23T14:09:00Z">
        <w:r w:rsidR="005E3FBE" w:rsidRPr="005E3FBE">
          <w:t>.</w:t>
        </w:r>
      </w:ins>
      <w:ins w:id="193" w:author="Ayse Zeynep Enkavi" w:date="2015-08-23T15:14:00Z">
        <w:r w:rsidR="009441DE">
          <w:t xml:space="preserve"> </w:t>
        </w:r>
      </w:ins>
      <w:ins w:id="194" w:author="Ayse Zeynep Enkavi" w:date="2015-08-23T15:24:00Z">
        <w:r w:rsidR="0038230E">
          <w:t>Such evidence</w:t>
        </w:r>
      </w:ins>
      <w:ins w:id="195" w:author="Ayse Zeynep Enkavi" w:date="2015-08-23T15:34:00Z">
        <w:r w:rsidR="000E267C">
          <w:t xml:space="preserve"> requires comparing value-related </w:t>
        </w:r>
        <w:r w:rsidR="000E267C">
          <w:lastRenderedPageBreak/>
          <w:t>decision-</w:t>
        </w:r>
        <w:r w:rsidR="0038230E">
          <w:t>making abilities in the absence or impairment</w:t>
        </w:r>
        <w:r w:rsidR="00F835BF">
          <w:t xml:space="preserve"> of relevant brain regions.</w:t>
        </w:r>
      </w:ins>
      <w:ins w:id="196" w:author="Ayse Zeynep Enkavi" w:date="2015-08-23T15:36:00Z">
        <w:r w:rsidR="00F835BF">
          <w:t xml:space="preserve"> Differences in these abilities</w:t>
        </w:r>
      </w:ins>
      <w:ins w:id="197" w:author="Ayse Zeynep Enkavi" w:date="2015-08-23T15:24:00Z">
        <w:r w:rsidR="0038230E">
          <w:t xml:space="preserve"> would </w:t>
        </w:r>
      </w:ins>
      <w:ins w:id="198" w:author="Ayse Zeynep Enkavi" w:date="2015-08-23T15:19:00Z">
        <w:r w:rsidR="0038230E">
          <w:t>s</w:t>
        </w:r>
        <w:r>
          <w:t>ubstantiate</w:t>
        </w:r>
      </w:ins>
      <w:ins w:id="199" w:author="Ayse Zeynep Enkavi" w:date="2015-08-23T15:24:00Z">
        <w:r w:rsidR="0038230E">
          <w:t xml:space="preserve"> both</w:t>
        </w:r>
      </w:ins>
      <w:ins w:id="200" w:author="Ayse Zeynep Enkavi" w:date="2015-08-23T15:19:00Z">
        <w:r>
          <w:t xml:space="preserve"> psychological models of decision-making involving memory processes and extend </w:t>
        </w:r>
      </w:ins>
      <w:ins w:id="201" w:author="Ayse Zeynep Enkavi" w:date="2015-08-23T15:20:00Z">
        <w:r>
          <w:t xml:space="preserve">our understanding of </w:t>
        </w:r>
      </w:ins>
      <w:ins w:id="202" w:author="Ayse Zeynep Enkavi" w:date="2015-08-23T15:19:00Z">
        <w:r>
          <w:t>the value network in the brain</w:t>
        </w:r>
      </w:ins>
      <w:ins w:id="203" w:author="Ayse Zeynep Enkavi" w:date="2015-08-23T15:20:00Z">
        <w:r>
          <w:t xml:space="preserve"> by</w:t>
        </w:r>
      </w:ins>
      <w:ins w:id="204" w:author="Ayse Zeynep Enkavi" w:date="2015-08-23T15:30:00Z">
        <w:r w:rsidR="0038230E">
          <w:t xml:space="preserve"> </w:t>
        </w:r>
      </w:ins>
      <w:ins w:id="205" w:author="Ayse Zeynep Enkavi" w:date="2015-08-23T15:20:00Z">
        <w:r>
          <w:t>providing hints o</w:t>
        </w:r>
      </w:ins>
      <w:ins w:id="206" w:author="Ayse Zeynep Enkavi" w:date="2015-08-23T15:49:00Z">
        <w:r w:rsidR="00236A08">
          <w:t>n</w:t>
        </w:r>
      </w:ins>
      <w:ins w:id="207" w:author="Ayse Zeynep Enkavi" w:date="2015-08-23T15:20:00Z">
        <w:r>
          <w:t xml:space="preserve"> where the value signals for complex options are coming from.</w:t>
        </w:r>
      </w:ins>
      <w:ins w:id="208" w:author="Ayse Zeynep Enkavi" w:date="2015-08-23T15:33:00Z">
        <w:r w:rsidR="0038230E">
          <w:t xml:space="preserve"> In fact, such evidence</w:t>
        </w:r>
      </w:ins>
      <w:ins w:id="209" w:author="Ayse Zeynep Enkavi" w:date="2015-08-23T15:38:00Z">
        <w:r w:rsidR="00BC3829">
          <w:t xml:space="preserve"> established </w:t>
        </w:r>
      </w:ins>
      <w:ins w:id="210" w:author="Ayse Zeynep Enkavi" w:date="2015-09-23T10:32:00Z">
        <w:r w:rsidR="00C97CD8">
          <w:t xml:space="preserve">most firmly </w:t>
        </w:r>
      </w:ins>
      <w:ins w:id="211" w:author="Ayse Zeynep Enkavi" w:date="2015-08-23T15:38:00Z">
        <w:r w:rsidR="00BC3829">
          <w:t xml:space="preserve">the </w:t>
        </w:r>
      </w:ins>
      <w:ins w:id="212" w:author="Ayse Zeynep Enkavi" w:date="2015-08-23T15:41:00Z">
        <w:r w:rsidR="00AC5EF9">
          <w:t>necessity</w:t>
        </w:r>
      </w:ins>
      <w:ins w:id="213" w:author="Ayse Zeynep Enkavi" w:date="2015-08-23T15:38:00Z">
        <w:r w:rsidR="00BC3829">
          <w:t xml:space="preserve"> of ventromedial frontal regions</w:t>
        </w:r>
      </w:ins>
      <w:ins w:id="214" w:author="Ayse Zeynep Enkavi" w:date="2015-08-23T15:48:00Z">
        <w:r w:rsidR="00650854">
          <w:t>, now considered a key region in the value network,</w:t>
        </w:r>
      </w:ins>
      <w:ins w:id="215" w:author="Ayse Zeynep Enkavi" w:date="2015-08-23T15:38:00Z">
        <w:r w:rsidR="00C97CD8">
          <w:t xml:space="preserve"> in representing value</w:t>
        </w:r>
        <w:r w:rsidR="006B42E9">
          <w:t xml:space="preserve">: </w:t>
        </w:r>
      </w:ins>
      <w:ins w:id="216" w:author="Ayse Zeynep Enkavi" w:date="2015-08-23T15:44:00Z">
        <w:r w:rsidR="00FB74A0">
          <w:t xml:space="preserve">Patients with </w:t>
        </w:r>
      </w:ins>
      <w:ins w:id="217" w:author="Ayse Zeynep Enkavi" w:date="2015-08-23T15:45:00Z">
        <w:r w:rsidR="00FB74A0">
          <w:t>damage in</w:t>
        </w:r>
        <w:r w:rsidR="00236A08">
          <w:t xml:space="preserve"> these areas performed poorly</w:t>
        </w:r>
      </w:ins>
      <w:ins w:id="218" w:author="Ayse Zeynep Enkavi" w:date="2015-08-23T15:47:00Z">
        <w:r w:rsidR="00FB74A0">
          <w:t xml:space="preserve"> selectively</w:t>
        </w:r>
      </w:ins>
      <w:ins w:id="219" w:author="Ayse Zeynep Enkavi" w:date="2015-08-23T15:49:00Z">
        <w:r w:rsidR="00236A08">
          <w:t xml:space="preserve"> in</w:t>
        </w:r>
      </w:ins>
      <w:ins w:id="220" w:author="Ayse Zeynep Enkavi" w:date="2015-08-23T15:45:00Z">
        <w:r w:rsidR="00FB74A0">
          <w:t xml:space="preserve"> value-related decisions</w:t>
        </w:r>
      </w:ins>
      <w:ins w:id="221" w:author="Ayse Zeynep Enkavi" w:date="2015-08-23T15:47:00Z">
        <w:r w:rsidR="00FB74A0">
          <w:t xml:space="preserve"> </w:t>
        </w:r>
      </w:ins>
      <w:ins w:id="222" w:author="Ayse Zeynep Enkavi" w:date="2015-08-23T16:04:00Z">
        <w:r w:rsidR="004347C0">
          <w:t>compared both to healthy controls</w:t>
        </w:r>
      </w:ins>
      <w:ins w:id="223" w:author="Ayse Zeynep Enkavi" w:date="2015-10-03T13:43:00Z">
        <w:r w:rsidR="004E6A78">
          <w:t>,</w:t>
        </w:r>
      </w:ins>
      <w:ins w:id="224" w:author="Ayse Zeynep Enkavi" w:date="2015-08-23T16:04:00Z">
        <w:r w:rsidR="004347C0">
          <w:t xml:space="preserve"> as well as</w:t>
        </w:r>
      </w:ins>
      <w:ins w:id="225" w:author="Ayse Zeynep Enkavi" w:date="2015-08-23T15:45:00Z">
        <w:r w:rsidR="00FB74A0">
          <w:t xml:space="preserve"> patients with lesions elsewhere in the frontal cortex</w:t>
        </w:r>
      </w:ins>
      <w:ins w:id="226" w:author="Ayse Zeynep Enkavi" w:date="2015-08-23T15:43:00Z">
        <w:r w:rsidR="006B42E9">
          <w:t xml:space="preserve"> </w:t>
        </w:r>
      </w:ins>
      <w:ins w:id="227" w:author="Ayse Zeynep Enkavi" w:date="2015-10-06T22:52:00Z">
        <w:r w:rsidR="00994824">
          <w:fldChar w:fldCharType="begin" w:fldLock="1"/>
        </w:r>
      </w:ins>
      <w:r w:rsidR="00994824">
        <w:instrText>ADDIN CSL_CITATION { "citationItems" : [ { "id" : "ITEM-1",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"ITEM-1",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"ITEM-2",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"ITEM-2", "issue" : "20", "issued" : { "date-parts" : [ [ "2011", "5", "18" ] ] }, "page" : "7527-32", "title" : "Ventromedial frontal lobe damage disrupts value maximization in humans.", "type" : "article-journal", "volume" : "31" }, "uris" : [ "http://www.mendeley.com/documents/?uuid=cce7958c-aad2-4155-80ce-1fa60ecc51d3" ] } ], "mendeley" : { "formattedCitation" : "(Camille, Griffiths, Vo, Fellows, &amp; Kable, 2011; Fellows &amp; Farah, 2007)", "plainTextFormattedCitation" : "(Camille, Griffiths, Vo, Fellows, &amp; Kable, 2011; Fellows &amp; Farah, 2007)", "previouslyFormattedCitation" : "(Camille, Griffiths, Vo, Fellows, &amp; Kable, 2011; Fellows &amp; Farah, 2007)" }, "properties" : { "noteIndex" : 0 }, "schema" : "https://github.com/citation-style-language/schema/raw/master/csl-citation.json" }</w:instrText>
      </w:r>
      <w:r w:rsidR="00994824">
        <w:fldChar w:fldCharType="separate"/>
      </w:r>
      <w:r w:rsidR="00994824" w:rsidRPr="00994824">
        <w:rPr>
          <w:noProof/>
        </w:rPr>
        <w:t>(Camille, Griffiths, Vo, Fellows, &amp; Kable, 2011; Fellows &amp; Farah, 2007)</w:t>
      </w:r>
      <w:ins w:id="228" w:author="Ayse Zeynep Enkavi" w:date="2015-10-06T22:52:00Z">
        <w:r w:rsidR="00994824">
          <w:fldChar w:fldCharType="end"/>
        </w:r>
      </w:ins>
      <w:ins w:id="229" w:author="Ayse Zeynep Enkavi" w:date="2015-08-23T15:43:00Z">
        <w:r w:rsidR="006B42E9">
          <w:t>.</w:t>
        </w:r>
      </w:ins>
      <w:ins w:id="230" w:author="Ayse Zeynep Enkavi" w:date="2015-08-23T14:08:00Z">
        <w:r w:rsidR="005E3FBE" w:rsidRPr="005E3FBE">
          <w:t xml:space="preserve"> </w:t>
        </w:r>
      </w:ins>
      <w:ins w:id="231" w:author="Ayse Zeynep Enkavi" w:date="2015-08-23T16:08:00Z">
        <w:r w:rsidR="00FB23A8">
          <w:t>In light of these findings</w:t>
        </w:r>
      </w:ins>
      <w:r w:rsidR="00CD5447" w:rsidRPr="005E3FBE">
        <w:t xml:space="preserve"> </w:t>
      </w:r>
      <w:r w:rsidR="00773BC4" w:rsidRPr="005E3FBE">
        <w:t xml:space="preserve">we ask </w:t>
      </w:r>
      <w:r w:rsidR="000072DF" w:rsidRPr="005E3FBE">
        <w:t>whether</w:t>
      </w:r>
      <w:r w:rsidR="00773BC4" w:rsidRPr="005E3FBE">
        <w:t xml:space="preserve"> </w:t>
      </w:r>
      <w:r w:rsidR="00CD5447" w:rsidRPr="005E3FBE">
        <w:t xml:space="preserve">patients with hippocampal sclerosis </w:t>
      </w:r>
      <w:r w:rsidR="000072DF" w:rsidRPr="005E3FBE">
        <w:t xml:space="preserve">are </w:t>
      </w:r>
      <w:r w:rsidR="00CD5447" w:rsidRPr="005E3FBE">
        <w:t xml:space="preserve">impaired </w:t>
      </w:r>
      <w:r w:rsidR="000072DF" w:rsidRPr="005E3FBE">
        <w:t xml:space="preserve">in </w:t>
      </w:r>
      <w:ins w:id="232" w:author="Ayse Zeynep Enkavi" w:date="2015-10-03T13:44:00Z">
        <w:r w:rsidR="004E6A78">
          <w:t>making consistent value-based decisions</w:t>
        </w:r>
      </w:ins>
      <w:r w:rsidR="00CD5447" w:rsidRPr="005E3FBE">
        <w:t>.</w:t>
      </w:r>
      <w:ins w:id="233" w:author="Ayse Zeynep Enkavi" w:date="2015-08-23T16:09:00Z">
        <w:r w:rsidR="00FB23A8">
          <w:t xml:space="preserve"> </w:t>
        </w:r>
      </w:ins>
    </w:p>
    <w:p w14:paraId="5AAF7696" w14:textId="778FFE5F" w:rsidR="002E2717" w:rsidRDefault="000072DF" w:rsidP="007E666D">
      <w:pPr>
        <w:rPr>
          <w:ins w:id="234" w:author="Ayse Zeynep Enkavi" w:date="2015-09-20T21:16:00Z"/>
        </w:rPr>
      </w:pPr>
      <w:r w:rsidRPr="005E3FBE">
        <w:t xml:space="preserve">We </w:t>
      </w:r>
      <w:r w:rsidR="001A70C8" w:rsidRPr="005E3FBE">
        <w:t>test this hypothesis</w:t>
      </w:r>
      <w:r w:rsidRPr="005E3FBE">
        <w:t xml:space="preserve"> with</w:t>
      </w:r>
      <w:r w:rsidR="000E2D96" w:rsidRPr="005E3FBE">
        <w:t xml:space="preserve"> a simple paradigm,</w:t>
      </w:r>
      <w:r w:rsidR="00054516" w:rsidRPr="005E3FBE">
        <w:t xml:space="preserve"> </w:t>
      </w:r>
      <w:r w:rsidR="001A70C8" w:rsidRPr="005E3FBE">
        <w:t xml:space="preserve">a series of </w:t>
      </w:r>
      <w:r w:rsidR="00054516" w:rsidRPr="005E3FBE">
        <w:t xml:space="preserve">binary choices among simple </w:t>
      </w:r>
      <w:r w:rsidR="00773BC4" w:rsidRPr="005E3FBE">
        <w:t>commonly consumed and familiar</w:t>
      </w:r>
      <w:r w:rsidR="00054516" w:rsidRPr="005E3FBE">
        <w:t xml:space="preserve"> </w:t>
      </w:r>
      <w:r w:rsidR="00773BC4" w:rsidRPr="005E3FBE">
        <w:t xml:space="preserve">food </w:t>
      </w:r>
      <w:r w:rsidR="001B79B2" w:rsidRPr="005E3FBE">
        <w:t>products</w:t>
      </w:r>
      <w:r w:rsidR="00054516" w:rsidRPr="005E3FBE">
        <w:t xml:space="preserve">. Our measure </w:t>
      </w:r>
      <w:r w:rsidR="00C017A4" w:rsidRPr="005E3FBE">
        <w:t xml:space="preserve">of choice quality </w:t>
      </w:r>
      <w:r w:rsidR="00054516" w:rsidRPr="005E3FBE">
        <w:t xml:space="preserve">is </w:t>
      </w:r>
      <w:r w:rsidR="00773BC4" w:rsidRPr="005E3FBE">
        <w:t>transi</w:t>
      </w:r>
      <w:r w:rsidRPr="005E3FBE">
        <w:t>t</w:t>
      </w:r>
      <w:r w:rsidR="00773BC4" w:rsidRPr="005E3FBE">
        <w:t>ivity</w:t>
      </w:r>
      <w:r w:rsidR="000E2D96" w:rsidRPr="005E3FBE">
        <w:t xml:space="preserve">, </w:t>
      </w:r>
      <w:r w:rsidRPr="005E3FBE">
        <w:t xml:space="preserve">the degree to which </w:t>
      </w:r>
      <w:ins w:id="235" w:author="Ayse Zeynep Enkavi" w:date="2015-10-03T13:45:00Z">
        <w:r w:rsidR="004E6A78">
          <w:t>choices</w:t>
        </w:r>
        <w:r w:rsidR="004E6A78" w:rsidRPr="005E3FBE">
          <w:t xml:space="preserve"> </w:t>
        </w:r>
      </w:ins>
      <w:r w:rsidR="00C017A4" w:rsidRPr="005E3FBE">
        <w:t>for different</w:t>
      </w:r>
      <w:r w:rsidR="000E2D96" w:rsidRPr="005E3FBE">
        <w:t xml:space="preserve"> options are consistent.</w:t>
      </w:r>
      <w:ins w:id="236" w:author="Ayse Zeynep Enkavi" w:date="2015-10-03T13:45:00Z">
        <w:r w:rsidR="004E6A78">
          <w:t xml:space="preserve"> </w:t>
        </w:r>
      </w:ins>
      <w:ins w:id="237" w:author="Ayse Zeynep Enkavi" w:date="2015-08-23T16:14:00Z">
        <w:r w:rsidR="00FB23A8">
          <w:t>I</w:t>
        </w:r>
      </w:ins>
      <w:r w:rsidR="006F120B" w:rsidRPr="005E3FBE">
        <w:t>f a</w:t>
      </w:r>
      <w:r w:rsidR="000E2D96" w:rsidRPr="005E3FBE">
        <w:t xml:space="preserve"> person </w:t>
      </w:r>
      <w:r w:rsidR="0062772B" w:rsidRPr="005E3FBE">
        <w:t>chooses A</w:t>
      </w:r>
      <w:r w:rsidR="000E2D96" w:rsidRPr="005E3FBE">
        <w:t xml:space="preserve"> over B, and B over C, transitivity </w:t>
      </w:r>
      <w:r w:rsidR="00C017A4" w:rsidRPr="005E3FBE">
        <w:t>requires</w:t>
      </w:r>
      <w:r w:rsidR="000E2D96" w:rsidRPr="005E3FBE">
        <w:t xml:space="preserve"> that they pick A over</w:t>
      </w:r>
      <w:r w:rsidR="006F120B" w:rsidRPr="005E3FBE">
        <w:t xml:space="preserve"> C </w:t>
      </w:r>
      <w:r w:rsidR="001749D3" w:rsidRPr="005E3FBE">
        <w:fldChar w:fldCharType="begin" w:fldLock="1"/>
      </w:r>
      <w:r w:rsidR="00994824">
        <w:instrText>ADDIN CSL_CITATION { "citationItems" : [ { "id" : "ITEM-1", "itemData" : { "author" : [ { "dropping-particle" : "", "family" : "Samuelson", "given" : "P. A.", "non-dropping-particle" : "", "parse-names" : false, "suffix" : "" } ], "container-title" : "Economica", "id" : "ITEM-1", "issue" : "17", "issued" : { "date-parts" : [ [ "1938" ] ] }, "page" : "61-71", "title" : "A Note on the Pure Theory of Behaviour Consumer 's Behavior", "type" : "article-journal", "volume" : "5" }, "uris" : [ "http://www.mendeley.com/documents/?uuid=76a67fa4-e75d-48fd-a64c-f0f1b7336b4e" ] } ], "mendeley" : { "formattedCitation" : "(Samuelson, 1938)", "plainTextFormattedCitation" : "(Samuelson, 1938)", "previouslyFormattedCitation" : "(Samuelson, 1938)" }, "properties" : { "noteIndex" : 0 }, "schema" : "https://github.com/citation-style-language/schema/raw/master/csl-citation.json" }</w:instrText>
      </w:r>
      <w:r w:rsidR="001749D3" w:rsidRPr="005E3FBE">
        <w:fldChar w:fldCharType="separate"/>
      </w:r>
      <w:r w:rsidR="001749D3" w:rsidRPr="005E3FBE">
        <w:rPr>
          <w:noProof/>
        </w:rPr>
        <w:t>(Samuelson, 1938)</w:t>
      </w:r>
      <w:r w:rsidR="001749D3" w:rsidRPr="005E3FBE">
        <w:fldChar w:fldCharType="end"/>
      </w:r>
      <w:r w:rsidR="000E2D96" w:rsidRPr="005E3FBE">
        <w:t xml:space="preserve">. </w:t>
      </w:r>
      <w:ins w:id="238" w:author="Ayse Zeynep Enkavi" w:date="2015-08-23T16:13:00Z">
        <w:r w:rsidR="00FB23A8">
          <w:t>Violations of t</w:t>
        </w:r>
      </w:ins>
      <w:r w:rsidR="000E2D96" w:rsidRPr="005E3FBE">
        <w:t xml:space="preserve">ransitivity </w:t>
      </w:r>
      <w:ins w:id="239" w:author="Ayse Zeynep Enkavi" w:date="2015-08-23T16:13:00Z">
        <w:r w:rsidR="00FB23A8" w:rsidRPr="005E3FBE">
          <w:t>ha</w:t>
        </w:r>
        <w:r w:rsidR="00FB23A8">
          <w:t>ve</w:t>
        </w:r>
        <w:r w:rsidR="00FB23A8" w:rsidRPr="005E3FBE">
          <w:t xml:space="preserve"> </w:t>
        </w:r>
      </w:ins>
      <w:r w:rsidR="000E2D96" w:rsidRPr="005E3FBE">
        <w:t xml:space="preserve">been </w:t>
      </w:r>
      <w:ins w:id="240" w:author="Ayse Zeynep Enkavi" w:date="2015-08-23T16:13:00Z">
        <w:r w:rsidR="00FB23A8">
          <w:t>investigated</w:t>
        </w:r>
      </w:ins>
      <w:r w:rsidR="00164B51" w:rsidRPr="005E3FBE">
        <w:t xml:space="preserve"> </w:t>
      </w:r>
      <w:r w:rsidR="000E2D96" w:rsidRPr="005E3FBE">
        <w:t xml:space="preserve">in early </w:t>
      </w:r>
      <w:r w:rsidR="00773BC4" w:rsidRPr="005E3FBE">
        <w:t xml:space="preserve">empirical </w:t>
      </w:r>
      <w:r w:rsidR="000E2D96" w:rsidRPr="005E3FBE">
        <w:t xml:space="preserve">work in decision-making </w:t>
      </w:r>
      <w:r w:rsidR="001749D3" w:rsidRPr="005E3FBE">
        <w:fldChar w:fldCharType="begin" w:fldLock="1"/>
      </w:r>
      <w:r w:rsidR="00994824">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"formattedCitation" : "(Tversky, 1969)", "plainTextFormattedCitation" : "(Tversky, 1969)", "previouslyFormattedCitation" : "(Tversky, 1969)" }, "properties" : { "noteIndex" : 0 }, "schema" : "https://github.com/citation-style-language/schema/raw/master/csl-citation.json" }</w:instrText>
      </w:r>
      <w:r w:rsidR="001749D3" w:rsidRPr="005E3FBE">
        <w:fldChar w:fldCharType="separate"/>
      </w:r>
      <w:r w:rsidR="001749D3" w:rsidRPr="005E3FBE">
        <w:rPr>
          <w:noProof/>
        </w:rPr>
        <w:t>(Tversky, 1969)</w:t>
      </w:r>
      <w:r w:rsidR="001749D3" w:rsidRPr="005E3FBE">
        <w:fldChar w:fldCharType="end"/>
      </w:r>
      <w:r w:rsidR="000E2D96" w:rsidRPr="005E3FBE">
        <w:t xml:space="preserve">, recent </w:t>
      </w:r>
      <w:ins w:id="241" w:author="Ayse Zeynep Enkavi" w:date="2015-08-23T16:14:00Z">
        <w:r w:rsidR="00FB23A8">
          <w:t>decision</w:t>
        </w:r>
      </w:ins>
      <w:r w:rsidR="000E2D96" w:rsidRPr="005E3FBE">
        <w:t xml:space="preserve"> neuroscience</w:t>
      </w:r>
      <w:r w:rsidR="00BE0EA4" w:rsidRPr="005E3FBE">
        <w:t xml:space="preserve"> </w:t>
      </w:r>
      <w:r w:rsidR="001749D3" w:rsidRPr="005E3FBE">
        <w:fldChar w:fldCharType="begin" w:fldLock="1"/>
      </w:r>
      <w:r w:rsidR="00606DAD">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"id" : "ITEM-4", "itemData" : { "DOI" : "10.3389/fnhum.2010.00049", "ISSN" : "1662-5161", "PMID" : "20814565", "abstract" : "It is often assumed that decisions are made by rank-ordering and thus comparing the available choice options based on their subjective values. Rank-ordering requires that the alternatives' subjective values are mentally represented at least on an ordinal scale. Because one alternative cannot be at the same time better and worse than another alternative, choices should satisfy transitivity (if alternative A is preferred over B, and B is preferred over C, A should be preferred over C). Yet, individuals often demonstrate striking violations of transitivity (preferring C over A). We used functional magnetic resonance imaging to study the neural correlates of intransitive choices between gambles varying in magnitude and probability of financial gains. Behavioral intransitivities were common. They occurred because participants did not evaluate the gambles independently, but in comparison with the alternative gamble presented. Neural value signals in prefrontal and parietal cortex were not ordinal-scaled and transitive, but reflected fluctuations in the gambles' local, pairing-dependent preference-ranks. Detailed behavioral analysis of gamble preferences showed that, depending on the difference in the offered gambles' attributes, participants gave variable priority to magnitude or probability and thus shifted between preferring richer or safer gambles. The variable, context-dependent priority given to magnitude and probability was tracked by insula (magnitude) and posterior cingulate (probability). Their activation-balance may reflect the individual decision rules leading to intransitivities. Thus, the phenomenon of intransitivity is reflected in the organization of the neural systems involved in risky decision-making.", "author" : [ { "dropping-particle" : "", "family" : "Kalenscher", "given" : "Tobias", "non-dropping-particle" : "", "parse-names" : false, "suffix" : "" }, { "dropping-particle" : "", "family" : "Tobler", "given" : "Philippe N", "non-dropping-particle" : "", "parse-names" : false, "suffix" : "" }, { "dropping-particle" : "", "family" : "Huijbers", "given" : "Willem", "non-dropping-particle" : "", "parse-names" : false, "suffix" : "" }, { "dropping-particle" : "", "family" : "Daselaar", "given" : "Sander M", "non-dropping-particle" : "", "parse-names" : false, "suffix" : "" }, { "dropping-particle" : "", "family" : "Pennartz", "given" : "Cyriel M a", "non-dropping-particle" : "", "parse-names" : false, "suffix" : "" } ], "container-title" : "Frontiers in human neuroscience", "id" : "ITEM-4", "issue" : "June", "issued" : { "date-parts" : [ [ "2010", "1" ] ] }, "page" : "1-14", "title" : "Neural signatures of intransitive preferences.", "type" : "article-journal", "volume" : "4" }, "uris" : [ "http://www.mendeley.com/documents/?uuid=b1b4d728-4c91-40a3-acba-a65057fc0373" ] } ], "mendeley" : { "formattedCitation" : "(Camille et al., 2011; Fellows &amp; Farah, 2007; Fellows, 2006a; Kalenscher, Tobler, Huijbers, Daselaar, &amp; Pennartz, 2010)", "plainTextFormattedCitation" : "(Camille et al., 2011; Fellows &amp; Farah, 2007; Fellows, 2006a; Kalenscher, Tobler, Huijbers, Daselaar, &amp; Pennartz, 2010)", "previouslyFormattedCitation" : "(Camille et al., 2011; Fellows &amp; Farah, 2007; Fellows, 2006a; Kalenscher, Tobler, Huijbers, Daselaar, &amp; Pennartz, 2010)" }, "properties" : { "noteIndex" : 0 }, "schema" : "https://github.com/citation-style-language/schema/raw/master/csl-citation.json" }</w:instrText>
      </w:r>
      <w:r w:rsidR="001749D3" w:rsidRPr="005E3FBE">
        <w:fldChar w:fldCharType="separate"/>
      </w:r>
      <w:r w:rsidR="00606DAD" w:rsidRPr="00606DAD">
        <w:rPr>
          <w:noProof/>
        </w:rPr>
        <w:t>(Camille et al., 2011; Fellows &amp; Farah, 2007; Fellows, 2006a; Kalenscher, Tobler, Huijbers, Daselaar, &amp; Pennartz, 2010)</w:t>
      </w:r>
      <w:r w:rsidR="001749D3" w:rsidRPr="005E3FBE">
        <w:fldChar w:fldCharType="end"/>
      </w:r>
      <w:r w:rsidR="000E2D96" w:rsidRPr="005E3FBE">
        <w:t xml:space="preserve"> and consumer choice</w:t>
      </w:r>
      <w:r w:rsidR="001749D3" w:rsidRPr="005E3FBE">
        <w:t xml:space="preserve"> </w:t>
      </w:r>
      <w:r w:rsidR="001749D3" w:rsidRPr="005E3FBE">
        <w:fldChar w:fldCharType="begin" w:fldLock="1"/>
      </w:r>
      <w:r w:rsidR="00994824">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"formattedCitation" : "(Lee, Amir, &amp; Ariely, 2009)", "plainTextFormattedCitation" : "(Lee, Amir, &amp; Ariely, 2009)", "previouslyFormattedCitation" : "(Lee, Amir, &amp; Ariely, 2009)" }, "properties" : { "noteIndex" : 0 }, "schema" : "https://github.com/citation-style-language/schema/raw/master/csl-citation.json" }</w:instrText>
      </w:r>
      <w:r w:rsidR="001749D3" w:rsidRPr="005E3FBE">
        <w:fldChar w:fldCharType="separate"/>
      </w:r>
      <w:r w:rsidR="001749D3" w:rsidRPr="005E3FBE">
        <w:rPr>
          <w:noProof/>
        </w:rPr>
        <w:t>(Lee, Amir, &amp; Ariely, 2009)</w:t>
      </w:r>
      <w:r w:rsidR="001749D3" w:rsidRPr="005E3FBE">
        <w:fldChar w:fldCharType="end"/>
      </w:r>
      <w:r w:rsidR="000E2D96" w:rsidRPr="005E3FBE">
        <w:t xml:space="preserve">. </w:t>
      </w:r>
      <w:r w:rsidR="00CD5447" w:rsidRPr="005E3FBE">
        <w:t xml:space="preserve">Transitivity of </w:t>
      </w:r>
      <w:ins w:id="242" w:author="Ayse Zeynep Enkavi" w:date="2015-10-03T13:46:00Z">
        <w:r w:rsidR="004E6A78">
          <w:t>choices</w:t>
        </w:r>
        <w:r w:rsidR="004E6A78" w:rsidRPr="005E3FBE">
          <w:t xml:space="preserve"> </w:t>
        </w:r>
      </w:ins>
      <w:r w:rsidR="00CD5447" w:rsidRPr="005E3FBE">
        <w:t xml:space="preserve">is embraced by most individuals as a desirable </w:t>
      </w:r>
      <w:r w:rsidR="00274510" w:rsidRPr="005E3FBE">
        <w:t>property of a choice process</w:t>
      </w:r>
      <w:r w:rsidR="00CA16EC" w:rsidRPr="005E3FBE">
        <w:t>; that is, m</w:t>
      </w:r>
      <w:r w:rsidR="00CD5447" w:rsidRPr="005E3FBE">
        <w:t>ost peop</w:t>
      </w:r>
      <w:r w:rsidR="00383A71" w:rsidRPr="005E3FBE">
        <w:t>le will change intransitive choi</w:t>
      </w:r>
      <w:r w:rsidR="00CD5447" w:rsidRPr="005E3FBE">
        <w:t>ce patterns to transitive ones</w:t>
      </w:r>
      <w:r w:rsidR="00D808E4" w:rsidRPr="005E3FBE">
        <w:t xml:space="preserve"> </w:t>
      </w:r>
      <w:r w:rsidR="00773BC4" w:rsidRPr="005E3FBE">
        <w:t>when confronted with their intransitive choices</w:t>
      </w:r>
      <w:r w:rsidR="00383A71" w:rsidRPr="005E3FBE">
        <w:t xml:space="preserve"> </w:t>
      </w:r>
      <w:r w:rsidR="001749D3" w:rsidRPr="005E3FBE">
        <w:fldChar w:fldCharType="begin" w:fldLock="1"/>
      </w:r>
      <w:r w:rsidR="00994824">
        <w:instrText>ADDIN CSL_CITATION { "citationItems" : [ { "id" : "ITEM-1", "itemData" : { "DOI" : "10.1016/j.obhdp.2007.02.001", "ISSN" : "07495978", "author" : [ { "dropping-particle" : "", "family" : "Birnbaum", "given" : "Michael H.", "non-dropping-particle" : "", "parse-names" : false, "suffix" : "" }, { "dropping-particle" : "", "family" : "Gutierrez", "given" : "Roman J.", "non-dropping-particle" : "", "parse-names" : false, "suffix" : "" } ], "container-title" : "Organizational Behavior and Human Decision Processes", "id" : "ITEM-1", "issue" : "1", "issued" : { "date-parts" : [ [ "2007", "9" ] ] }, "page" : "96-112", "title" : "Testing for intransitivity of preferences predicted by a lexicographic semi-order", "type" : "article-journal", "volume" : "104" }, "uris" : [ "http://www.mendeley.com/documents/?uuid=ea82d82c-450f-4c88-af74-a5305eeed73e" ] } ], "mendeley" : { "formattedCitation" : "(Birnbaum &amp; Gutierrez, 2007)", "plainTextFormattedCitation" : "(Birnbaum &amp; Gutierrez, 2007)", "previouslyFormattedCitation" : "(Birnbaum &amp; Gutierrez, 2007)" }, "properties" : { "noteIndex" : 0 }, "schema" : "https://github.com/citation-style-language/schema/raw/master/csl-citation.json" }</w:instrText>
      </w:r>
      <w:r w:rsidR="001749D3" w:rsidRPr="005E3FBE">
        <w:fldChar w:fldCharType="separate"/>
      </w:r>
      <w:r w:rsidR="001749D3" w:rsidRPr="005E3FBE">
        <w:rPr>
          <w:noProof/>
        </w:rPr>
        <w:t>(Birnbaum &amp; Gutierrez, 2007)</w:t>
      </w:r>
      <w:r w:rsidR="001749D3" w:rsidRPr="005E3FBE">
        <w:fldChar w:fldCharType="end"/>
      </w:r>
      <w:r w:rsidR="002C1833" w:rsidRPr="005E3FBE">
        <w:t>.</w:t>
      </w:r>
      <w:ins w:id="243" w:author="Ayse Zeynep Enkavi" w:date="2015-10-06T22:53:00Z">
        <w:r w:rsidR="00994824">
          <w:t xml:space="preserve"> </w:t>
        </w:r>
      </w:ins>
      <w:ins w:id="244" w:author="Ayse Zeynep Enkavi" w:date="2015-08-23T16:21:00Z">
        <w:r w:rsidR="00951129">
          <w:t>O</w:t>
        </w:r>
      </w:ins>
      <w:r w:rsidR="00597354" w:rsidRPr="005E3FBE">
        <w:t>ur task examines binary choices among 20 common candy bars, a product familiar and interesting to participants.</w:t>
      </w:r>
      <w:ins w:id="245" w:author="Ayse Zeynep Enkavi" w:date="2015-08-23T16:21:00Z">
        <w:r w:rsidR="00951129">
          <w:t xml:space="preserve"> </w:t>
        </w:r>
      </w:ins>
      <w:r w:rsidR="00597354" w:rsidRPr="005E3FBE">
        <w:t xml:space="preserve">We </w:t>
      </w:r>
      <w:r w:rsidR="00527F5C" w:rsidRPr="005E3FBE">
        <w:t xml:space="preserve">also </w:t>
      </w:r>
      <w:r w:rsidR="00597354" w:rsidRPr="005E3FBE">
        <w:t>include</w:t>
      </w:r>
      <w:r w:rsidR="00527F5C" w:rsidRPr="005E3FBE">
        <w:t>d</w:t>
      </w:r>
      <w:r w:rsidR="00597354" w:rsidRPr="005E3FBE">
        <w:t xml:space="preserve"> a control judgment, </w:t>
      </w:r>
      <w:r w:rsidR="00582DD2" w:rsidRPr="005E3FBE">
        <w:t xml:space="preserve">presenting </w:t>
      </w:r>
      <w:r w:rsidR="00597354" w:rsidRPr="005E3FBE">
        <w:t xml:space="preserve">respondents </w:t>
      </w:r>
      <w:r w:rsidR="00582DD2" w:rsidRPr="005E3FBE">
        <w:t xml:space="preserve">with pairs of numbers and asking them </w:t>
      </w:r>
      <w:r w:rsidR="00527F5C" w:rsidRPr="005E3FBE">
        <w:t xml:space="preserve">to judge </w:t>
      </w:r>
      <w:r w:rsidR="00597354" w:rsidRPr="005E3FBE">
        <w:t xml:space="preserve">which </w:t>
      </w:r>
      <w:r w:rsidR="00527F5C" w:rsidRPr="005E3FBE">
        <w:t xml:space="preserve">of </w:t>
      </w:r>
      <w:r w:rsidR="00582DD2" w:rsidRPr="005E3FBE">
        <w:t xml:space="preserve">the </w:t>
      </w:r>
      <w:r w:rsidR="00527F5C" w:rsidRPr="005E3FBE">
        <w:t xml:space="preserve">two </w:t>
      </w:r>
      <w:r w:rsidR="00582DD2" w:rsidRPr="005E3FBE">
        <w:t>i</w:t>
      </w:r>
      <w:r w:rsidR="00597354" w:rsidRPr="005E3FBE">
        <w:t>s bigger.</w:t>
      </w:r>
      <w:r w:rsidR="00527F5C" w:rsidRPr="005E3FBE">
        <w:t xml:space="preserve"> In both cases our dependent measure was the transitivity of </w:t>
      </w:r>
      <w:ins w:id="246" w:author="Ayse Zeynep Enkavi" w:date="2015-10-03T13:59:00Z">
        <w:r w:rsidR="007E666D">
          <w:t>(value-based or magnitude-based) choices</w:t>
        </w:r>
      </w:ins>
      <w:r w:rsidR="00527F5C" w:rsidRPr="005E3FBE">
        <w:t>.</w:t>
      </w:r>
      <w:ins w:id="247" w:author="Ayse Zeynep Enkavi" w:date="2015-09-20T21:11:00Z">
        <w:r w:rsidR="00A61D76">
          <w:t xml:space="preserve"> This is very similar to the protocols used to establish the necessary role of the </w:t>
        </w:r>
        <w:proofErr w:type="spellStart"/>
        <w:r w:rsidR="00A61D76">
          <w:t>vmPFC</w:t>
        </w:r>
        <w:proofErr w:type="spellEnd"/>
        <w:r w:rsidR="00A61D76">
          <w:t xml:space="preserve"> in value-</w:t>
        </w:r>
        <w:r w:rsidR="00A61D76">
          <w:lastRenderedPageBreak/>
          <w:t>related decisions</w:t>
        </w:r>
      </w:ins>
      <w:ins w:id="248" w:author="Ayse Zeynep Enkavi" w:date="2015-09-20T21:12:00Z">
        <w:r w:rsidR="00A61D76">
          <w:t xml:space="preserve"> </w:t>
        </w:r>
      </w:ins>
      <w:ins w:id="249" w:author="Ayse Zeynep Enkavi" w:date="2015-10-06T22:53:00Z">
        <w:r w:rsidR="007E35AE">
          <w:fldChar w:fldCharType="begin" w:fldLock="1"/>
        </w:r>
      </w:ins>
      <w:r w:rsidR="007E35AE">
        <w:instrText>ADDIN CSL_CITATION { "citationItems" : [ { "id" : "ITEM-1",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"ITEM-1", "issue" : "11", "issued" : { "date-parts" : [ [ "2007", "11" ] ] }, "page" : "2669-74", "title" : "The role of ventromedial prefrontal cortex in decision making: judgment under uncertainty or judgment per se?", "type" : "article-journal", "volume" : "17" }, "uris" : [ "http://www.mendeley.com/documents/?uuid=5705993e-ea43-47b1-b529-de75f1ec8795" ] } ], "mendeley" : { "formattedCitation" : "(Fellows &amp; Farah, 2007)", "plainTextFormattedCitation" : "(Fellows &amp; Farah, 2007)", "previouslyFormattedCitation" : "(Fellows &amp; Farah, 2007)" }, "properties" : { "noteIndex" : 0 }, "schema" : "https://github.com/citation-style-language/schema/raw/master/csl-citation.json" }</w:instrText>
      </w:r>
      <w:r w:rsidR="007E35AE">
        <w:fldChar w:fldCharType="separate"/>
      </w:r>
      <w:r w:rsidR="007E35AE" w:rsidRPr="007E35AE">
        <w:rPr>
          <w:noProof/>
        </w:rPr>
        <w:t>(Fellows &amp; Farah, 2007)</w:t>
      </w:r>
      <w:ins w:id="250" w:author="Ayse Zeynep Enkavi" w:date="2015-10-06T22:53:00Z">
        <w:r w:rsidR="007E35AE">
          <w:fldChar w:fldCharType="end"/>
        </w:r>
      </w:ins>
      <w:ins w:id="251" w:author="Ayse Zeynep Enkavi" w:date="2015-09-20T21:11:00Z">
        <w:r w:rsidR="00A61D76">
          <w:t>. Thus, selective differences</w:t>
        </w:r>
      </w:ins>
      <w:ins w:id="252" w:author="Ayse Zeynep Enkavi" w:date="2015-09-20T21:12:00Z">
        <w:r w:rsidR="00A61D76">
          <w:t xml:space="preserve"> </w:t>
        </w:r>
      </w:ins>
      <w:ins w:id="253" w:author="Ayse Zeynep Enkavi" w:date="2015-09-21T11:32:00Z">
        <w:r w:rsidR="00265ECE">
          <w:t>in patients with MTL damage</w:t>
        </w:r>
      </w:ins>
      <w:ins w:id="254" w:author="Ayse Zeynep Enkavi" w:date="2015-09-20T21:12:00Z">
        <w:r w:rsidR="00A61D76">
          <w:t xml:space="preserve"> in </w:t>
        </w:r>
      </w:ins>
      <w:ins w:id="255" w:author="Ayse Zeynep Enkavi" w:date="2015-10-03T14:00:00Z">
        <w:r w:rsidR="007E666D">
          <w:t>value-based choices</w:t>
        </w:r>
      </w:ins>
      <w:ins w:id="256" w:author="Ayse Zeynep Enkavi" w:date="2015-09-20T21:12:00Z">
        <w:r w:rsidR="00A61D76">
          <w:t xml:space="preserve"> compared to </w:t>
        </w:r>
      </w:ins>
      <w:ins w:id="257" w:author="Ayse Zeynep Enkavi" w:date="2015-10-03T14:00:00Z">
        <w:r w:rsidR="007E666D">
          <w:t>numerical</w:t>
        </w:r>
      </w:ins>
      <w:ins w:id="258" w:author="Ayse Zeynep Enkavi" w:date="2015-09-20T21:12:00Z">
        <w:r w:rsidR="00A61D76">
          <w:t xml:space="preserve"> decisions</w:t>
        </w:r>
      </w:ins>
      <w:ins w:id="259" w:author="Ayse Zeynep Enkavi" w:date="2015-09-20T21:13:00Z">
        <w:r w:rsidR="00A61D76">
          <w:t xml:space="preserve"> should provide strong evidence for the </w:t>
        </w:r>
      </w:ins>
      <w:ins w:id="260" w:author="Ayse Zeynep Enkavi" w:date="2015-09-21T11:32:00Z">
        <w:r w:rsidR="00265ECE">
          <w:t xml:space="preserve">involvement of the </w:t>
        </w:r>
      </w:ins>
      <w:ins w:id="261" w:author="Ayse Zeynep Enkavi" w:date="2015-09-20T21:13:00Z">
        <w:r w:rsidR="007E666D">
          <w:t>hippocampus, and thereby mnemonic</w:t>
        </w:r>
        <w:r w:rsidR="00A61D76">
          <w:t xml:space="preserve"> processes in value-based decision-making as well.</w:t>
        </w:r>
      </w:ins>
      <w:r w:rsidR="00527F5C" w:rsidRPr="005E3FBE">
        <w:t xml:space="preserve"> </w:t>
      </w:r>
    </w:p>
    <w:p w14:paraId="71E04D81" w14:textId="4E503725" w:rsidR="00CF48E6" w:rsidRDefault="00631484" w:rsidP="00E6065B">
      <w:pPr>
        <w:rPr>
          <w:ins w:id="262" w:author="Ayse Zeynep Enkavi" w:date="2015-09-21T12:19:00Z"/>
        </w:rPr>
      </w:pPr>
      <w:ins w:id="263" w:author="Ayse Zeynep Enkavi" w:date="2015-09-23T09:32:00Z">
        <w:r>
          <w:t>Two conceptual clarifications should be noted at this point</w:t>
        </w:r>
      </w:ins>
      <w:ins w:id="264" w:author="Ayse Zeynep Enkavi" w:date="2015-09-21T12:02:00Z">
        <w:r w:rsidR="00691BB9">
          <w:t>.</w:t>
        </w:r>
      </w:ins>
      <w:ins w:id="265" w:author="Ayse Zeynep Enkavi" w:date="2015-09-23T09:33:00Z">
        <w:r>
          <w:t xml:space="preserve"> The first concerns the quantification of our</w:t>
        </w:r>
        <w:r w:rsidR="00635059">
          <w:t xml:space="preserve"> dependent measure</w:t>
        </w:r>
        <w:r>
          <w:t>.</w:t>
        </w:r>
      </w:ins>
      <w:ins w:id="266" w:author="Ayse Zeynep Enkavi" w:date="2015-09-21T12:02:00Z">
        <w:r w:rsidR="00691BB9">
          <w:t xml:space="preserve"> Earl</w:t>
        </w:r>
      </w:ins>
      <w:ins w:id="267" w:author="Ayse Zeynep Enkavi" w:date="2015-10-03T14:04:00Z">
        <w:r w:rsidR="00732CE7">
          <w:t>ier</w:t>
        </w:r>
      </w:ins>
      <w:ins w:id="268" w:author="Ayse Zeynep Enkavi" w:date="2015-09-21T12:02:00Z">
        <w:r w:rsidR="00691BB9">
          <w:t xml:space="preserve"> work using </w:t>
        </w:r>
      </w:ins>
      <w:ins w:id="269" w:author="Ayse Zeynep Enkavi" w:date="2015-10-03T14:04:00Z">
        <w:r w:rsidR="00732CE7">
          <w:t>choice</w:t>
        </w:r>
      </w:ins>
      <w:ins w:id="270" w:author="Ayse Zeynep Enkavi" w:date="2015-09-21T12:02:00Z">
        <w:r w:rsidR="00691BB9">
          <w:t xml:space="preserve"> intransitivity as a dependent measure</w:t>
        </w:r>
      </w:ins>
      <w:ins w:id="271" w:author="Ayse Zeynep Enkavi" w:date="2015-09-21T11:33:00Z">
        <w:r w:rsidR="00265ECE">
          <w:t xml:space="preserve"> </w:t>
        </w:r>
      </w:ins>
      <w:ins w:id="272" w:author="Ayse Zeynep Enkavi" w:date="2015-10-03T14:04:00Z">
        <w:r w:rsidR="00732CE7">
          <w:t xml:space="preserve">has </w:t>
        </w:r>
      </w:ins>
      <w:ins w:id="273" w:author="Ayse Zeynep Enkavi" w:date="2015-09-21T12:03:00Z">
        <w:r w:rsidR="00691BB9">
          <w:t xml:space="preserve">aimed to highlight </w:t>
        </w:r>
      </w:ins>
      <w:ins w:id="274" w:author="Ayse Zeynep Enkavi" w:date="2015-09-21T12:04:00Z">
        <w:r w:rsidR="00691BB9">
          <w:t>s</w:t>
        </w:r>
      </w:ins>
      <w:ins w:id="275" w:author="Eric Johnson" w:date="2015-05-17T14:51:00Z">
        <w:r w:rsidR="00C75384" w:rsidRPr="005E3FBE">
          <w:t>pecific choice heuristics incompatible with utility maximization</w:t>
        </w:r>
      </w:ins>
      <w:ins w:id="276" w:author="Eric Johnson" w:date="2015-05-23T09:27:00Z">
        <w:r w:rsidR="001F3831" w:rsidRPr="005E3FBE">
          <w:t xml:space="preserve"> </w:t>
        </w:r>
      </w:ins>
      <w:ins w:id="277" w:author="Ayse Zeynep Enkavi" w:date="2015-10-06T22:54:00Z">
        <w:r w:rsidR="007E35AE">
          <w:fldChar w:fldCharType="begin" w:fldLock="1"/>
        </w:r>
      </w:ins>
      <w:r w:rsidR="007E35AE">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"formattedCitation" : "(Tversky, 1969)", "plainTextFormattedCitation" : "(Tversky, 1969)", "previouslyFormattedCitation" : "(Tversky, 1969)" }, "properties" : { "noteIndex" : 0 }, "schema" : "https://github.com/citation-style-language/schema/raw/master/csl-citation.json" }</w:instrText>
      </w:r>
      <w:r w:rsidR="007E35AE">
        <w:fldChar w:fldCharType="separate"/>
      </w:r>
      <w:r w:rsidR="007E35AE" w:rsidRPr="007E35AE">
        <w:rPr>
          <w:noProof/>
        </w:rPr>
        <w:t>(Tversky, 1969)</w:t>
      </w:r>
      <w:ins w:id="278" w:author="Ayse Zeynep Enkavi" w:date="2015-10-06T22:54:00Z">
        <w:r w:rsidR="007E35AE">
          <w:fldChar w:fldCharType="end"/>
        </w:r>
      </w:ins>
      <w:ins w:id="279" w:author="Ayse Zeynep Enkavi" w:date="2015-09-21T12:05:00Z">
        <w:r w:rsidR="00691BB9">
          <w:t xml:space="preserve">. This stirred a debate on the correct probabilistic model of transitivity </w:t>
        </w:r>
      </w:ins>
      <w:ins w:id="280" w:author="Ayse Zeynep Enkavi" w:date="2015-09-21T12:07:00Z">
        <w:r w:rsidR="00691BB9">
          <w:t xml:space="preserve">that would </w:t>
        </w:r>
      </w:ins>
      <w:ins w:id="281" w:author="Ayse Zeynep Enkavi" w:date="2015-09-21T12:05:00Z">
        <w:r w:rsidR="00691BB9">
          <w:t xml:space="preserve">account for </w:t>
        </w:r>
      </w:ins>
      <w:ins w:id="282" w:author="Ayse Zeynep Enkavi" w:date="2015-09-21T12:07:00Z">
        <w:r w:rsidR="00691BB9">
          <w:t>errors in experimental data that by design result from a sampling process</w:t>
        </w:r>
      </w:ins>
      <w:ins w:id="283" w:author="Ayse Zeynep Enkavi" w:date="2015-09-21T12:09:00Z">
        <w:r w:rsidR="00D81799">
          <w:t xml:space="preserve"> as opposed to the algebraic concept</w:t>
        </w:r>
      </w:ins>
      <w:ins w:id="284" w:author="Ayse Zeynep Enkavi" w:date="2015-09-21T12:21:00Z">
        <w:r w:rsidR="00CF48E6">
          <w:t xml:space="preserve"> of</w:t>
        </w:r>
      </w:ins>
      <w:ins w:id="285" w:author="Ayse Zeynep Enkavi" w:date="2015-09-21T12:09:00Z">
        <w:r w:rsidR="00D81799">
          <w:t xml:space="preserve"> transitivity</w:t>
        </w:r>
      </w:ins>
      <w:ins w:id="286" w:author="Ayse Zeynep Enkavi" w:date="2015-10-06T22:55:00Z">
        <w:r w:rsidR="007E35AE">
          <w:fldChar w:fldCharType="begin" w:fldLock="1"/>
        </w:r>
      </w:ins>
      <w:r w:rsidR="007E35AE">
        <w:instrText>ADDIN CSL_CITATION { "citationItems" : [ { "id" : "ITEM-1", "itemData" : { "DOI" : "10.1016/j.obhdp.2007.02.001", "ISSN" : "07495978", "author" : [ { "dropping-particle" : "", "family" : "Birnbaum", "given" : "Michael H.", "non-dropping-particle" : "", "parse-names" : false, "suffix" : "" }, { "dropping-particle" : "", "family" : "Gutierrez", "given" : "Roman J.", "non-dropping-particle" : "", "parse-names" : false, "suffix" : "" } ], "container-title" : "Organizational Behavior and Human Decision Processes", "id" : "ITEM-1", "issue" : "1", "issued" : { "date-parts" : [ [ "2007", "9" ] ] }, "page" : "96-112", "title" : "Testing for intransitivity of preferences predicted by a lexicographic semi-order", "type" : "article-journal", "volume" : "104" }, "uris" : [ "http://www.mendeley.com/documents/?uuid=ea82d82c-450f-4c88-af74-a5305eeed73e" ] }, { "id" : "ITEM-2", "itemData" : { "DOI" : "10.1037/a0025291", "ISSN" : "1939-1471", "author" : [ { "dropping-particle" : "", "family" : "Regenwetter", "given" : "Michel", "non-dropping-particle" : "", "parse-names" : false, "suffix" : "" }, { "dropping-particle" : "", "family" : "Dana", "given" : "Jason", "non-dropping-particle" : "", "parse-names" : false, "suffix" : "" }, { "dropping-particle" : "", "family" : "Davis-Stober", "given" : "Clintin P.", "non-dropping-particle" : "", "parse-names" : false, "suffix" : "" }, { "dropping-particle" : "", "family" : "Guo", "given" : "Ying", "non-dropping-particle" : "", "parse-names" : false, "suffix" : "" } ], "container-title" : "Psychological Review", "id" : "ITEM-2", "issue" : "4", "issued" : { "date-parts" : [ [ "2011" ] ] }, "page" : "684-688", "title" : "Parsimonious testing of transitive or intransitive preferences: Reply to Birnbaum (2011).", "type" : "article-journal", "volume" : "118" }, "uris" : [ "http://www.mendeley.com/documents/?uuid=1a4aff2b-8c55-4d71-974b-07d835f59bed" ] }, { "id" : "ITEM-3", "itemData" : { "author" : [ { "dropping-particle" : "", "family" : "Regenwetter", "given" : "Michel", "non-dropping-particle" : "", "parse-names" : false, "suffix" : "" }, { "dropping-particle" : "", "family" : "Davis-Stober", "given" : "Clintin P", "non-dropping-particle" : "", "parse-names" : false, "suffix" : "" } ], "container-title" : "Decision Modeling and Behavior in Complex and Uncertain Environments", "id" : "ITEM-3", "issued" : { "date-parts" : [ [ "2008" ] ] }, "page" : "99-124", "title" : "There are many models of transitive preference: a tutorial review and current perspective", "type" : "article-journal", "volume" : "21" }, "uris" : [ "http://www.mendeley.com/documents/?uuid=7a5ed8c6-b289-4567-bb12-5fc441c3f4a2" ] } ], "mendeley" : { "formattedCitation" : "(Birnbaum &amp; Gutierrez, 2007; Regenwetter, Dana, Davis-Stober, &amp; Guo, 2011; Regenwetter &amp; Davis-Stober, 2008)", "plainTextFormattedCitation" : "(Birnbaum &amp; Gutierrez, 2007; Regenwetter, Dana, Davis-Stober, &amp; Guo, 2011; Regenwetter &amp; Davis-Stober, 2008)", "previouslyFormattedCitation" : "(Birnbaum &amp; Gutierrez, 2007; Regenwetter, Dana, Davis-Stober, &amp; Guo, 2011; Regenwetter &amp; Davis-Stober, 2008)" }, "properties" : { "noteIndex" : 0 }, "schema" : "https://github.com/citation-style-language/schema/raw/master/csl-citation.json" }</w:instrText>
      </w:r>
      <w:r w:rsidR="007E35AE">
        <w:fldChar w:fldCharType="separate"/>
      </w:r>
      <w:r w:rsidR="007E35AE" w:rsidRPr="007E35AE">
        <w:rPr>
          <w:noProof/>
        </w:rPr>
        <w:t>(Birnbaum &amp; Gutierrez, 2007; Regenwetter, Dana, Davis-Stober, &amp; Guo, 2011; Regenwetter &amp; Davis-Stober, 2008)</w:t>
      </w:r>
      <w:ins w:id="287" w:author="Ayse Zeynep Enkavi" w:date="2015-10-06T22:55:00Z">
        <w:r w:rsidR="007E35AE">
          <w:fldChar w:fldCharType="end"/>
        </w:r>
      </w:ins>
      <w:ins w:id="288" w:author="Eric Johnson" w:date="2015-05-17T14:51:00Z">
        <w:r w:rsidR="00C75384" w:rsidRPr="005E3FBE">
          <w:t>.</w:t>
        </w:r>
      </w:ins>
      <w:ins w:id="289" w:author="Ayse Zeynep Enkavi" w:date="2015-09-21T12:12:00Z">
        <w:r w:rsidR="00D81799">
          <w:t xml:space="preserve"> Our use of the term “transitivity” is not </w:t>
        </w:r>
      </w:ins>
      <w:ins w:id="290" w:author="Ayse Zeynep Enkavi" w:date="2015-09-21T12:17:00Z">
        <w:r w:rsidR="00D81799">
          <w:t xml:space="preserve">mathematically </w:t>
        </w:r>
      </w:ins>
      <w:ins w:id="291" w:author="Ayse Zeynep Enkavi" w:date="2015-09-21T12:12:00Z">
        <w:r w:rsidR="00D81799">
          <w:t>rigid</w:t>
        </w:r>
      </w:ins>
      <w:ins w:id="292" w:author="Ayse Zeynep Enkavi" w:date="2015-09-21T12:26:00Z">
        <w:r w:rsidR="0011073F">
          <w:t xml:space="preserve"> as</w:t>
        </w:r>
      </w:ins>
      <w:ins w:id="293" w:author="Ayse Zeynep Enkavi" w:date="2015-09-21T12:12:00Z">
        <w:r w:rsidR="00D81799">
          <w:t xml:space="preserve"> proposed in these framework</w:t>
        </w:r>
      </w:ins>
      <w:ins w:id="294" w:author="Ayse Zeynep Enkavi" w:date="2015-09-21T12:13:00Z">
        <w:r w:rsidR="00D81799">
          <w:t>s</w:t>
        </w:r>
      </w:ins>
      <w:ins w:id="295" w:author="Ayse Zeynep Enkavi" w:date="2015-09-21T12:27:00Z">
        <w:r w:rsidR="0011073F">
          <w:t xml:space="preserve"> and our design</w:t>
        </w:r>
      </w:ins>
      <w:ins w:id="296" w:author="Ayse Zeynep Enkavi" w:date="2015-09-21T12:29:00Z">
        <w:r w:rsidR="0011073F">
          <w:t xml:space="preserve"> with two alternatives per choice</w:t>
        </w:r>
      </w:ins>
      <w:ins w:id="297" w:author="Ayse Zeynep Enkavi" w:date="2015-09-21T12:27:00Z">
        <w:r w:rsidR="0011073F">
          <w:t xml:space="preserve"> not suited to</w:t>
        </w:r>
      </w:ins>
      <w:ins w:id="298" w:author="Ayse Zeynep Enkavi" w:date="2015-09-21T12:29:00Z">
        <w:r w:rsidR="0011073F">
          <w:t xml:space="preserve"> compare alternative models of transitivity</w:t>
        </w:r>
      </w:ins>
      <w:ins w:id="299" w:author="Ayse Zeynep Enkavi" w:date="2015-09-21T12:12:00Z">
        <w:r w:rsidR="00D81799">
          <w:t>.</w:t>
        </w:r>
      </w:ins>
      <w:ins w:id="300" w:author="Eric Johnson" w:date="2015-05-17T14:51:00Z">
        <w:r w:rsidR="00C75384" w:rsidRPr="005E3FBE">
          <w:t xml:space="preserve"> </w:t>
        </w:r>
      </w:ins>
      <w:ins w:id="301" w:author="Ayse Zeynep Enkavi" w:date="2015-09-21T12:13:00Z">
        <w:r w:rsidR="00D81799">
          <w:t>W</w:t>
        </w:r>
      </w:ins>
      <w:ins w:id="302" w:author="Eric Johnson" w:date="2015-05-17T14:51:00Z">
        <w:r w:rsidR="00C75384" w:rsidRPr="005E3FBE">
          <w:t xml:space="preserve">e </w:t>
        </w:r>
      </w:ins>
      <w:ins w:id="303" w:author="Ayse Zeynep Enkavi" w:date="2015-09-21T12:17:00Z">
        <w:r w:rsidR="00D81799">
          <w:t xml:space="preserve">use intransitivity </w:t>
        </w:r>
      </w:ins>
      <w:ins w:id="304" w:author="Eric Johnson" w:date="2015-05-17T14:51:00Z">
        <w:r w:rsidR="00C75384" w:rsidRPr="005E3FBE">
          <w:t xml:space="preserve">simply </w:t>
        </w:r>
      </w:ins>
      <w:ins w:id="305" w:author="Ayse Zeynep Enkavi" w:date="2015-09-21T12:18:00Z">
        <w:r w:rsidR="00D81799">
          <w:t xml:space="preserve">as a proxy that </w:t>
        </w:r>
      </w:ins>
      <w:ins w:id="306" w:author="Eric Johnson" w:date="2015-05-17T14:51:00Z">
        <w:r w:rsidR="00C75384" w:rsidRPr="005E3FBE">
          <w:t>reflects the inability of decision makers to produce a stable representation of the value for the options</w:t>
        </w:r>
      </w:ins>
      <w:ins w:id="307" w:author="Ayse Zeynep Enkavi" w:date="2015-09-21T12:29:00Z">
        <w:r w:rsidR="00612FE8">
          <w:t xml:space="preserve"> as has been done with other patient groups </w:t>
        </w:r>
      </w:ins>
      <w:ins w:id="308" w:author="Ayse Zeynep Enkavi" w:date="2015-10-06T22:55:00Z">
        <w:r w:rsidR="007E35AE">
          <w:fldChar w:fldCharType="begin" w:fldLock="1"/>
        </w:r>
      </w:ins>
      <w:r w:rsidR="007E35AE">
        <w:instrText>ADDIN CSL_CITATION { "citationItems" : [ { "id" : "ITEM-1",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"ITEM-1",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"ITEM-2",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"ITEM-2", "issue" : "20", "issued" : { "date-parts" : [ [ "2011", "5", "18" ] ] }, "page" : "7527-32", "title" : "Ventromedial frontal lobe damage disrupts value maximization in humans.", "type" : "article-journal", "volume" : "31" }, "uris" : [ "http://www.mendeley.com/documents/?uuid=cce7958c-aad2-4155-80ce-1fa60ecc51d3" ] } ], "mendeley" : { "formattedCitation" : "(Camille et al., 2011; Fellows &amp; Farah, 2007)", "plainTextFormattedCitation" : "(Camille et al., 2011; Fellows &amp; Farah, 2007)", "previouslyFormattedCitation" : "(Camille et al., 2011; Fellows &amp; Farah, 2007)" }, "properties" : { "noteIndex" : 0 }, "schema" : "https://github.com/citation-style-language/schema/raw/master/csl-citation.json" }</w:instrText>
      </w:r>
      <w:r w:rsidR="007E35AE">
        <w:fldChar w:fldCharType="separate"/>
      </w:r>
      <w:r w:rsidR="007E35AE" w:rsidRPr="007E35AE">
        <w:rPr>
          <w:noProof/>
        </w:rPr>
        <w:t>(Camille et al., 2011; Fellows &amp; Farah, 2007)</w:t>
      </w:r>
      <w:ins w:id="309" w:author="Ayse Zeynep Enkavi" w:date="2015-10-06T22:55:00Z">
        <w:r w:rsidR="007E35AE">
          <w:fldChar w:fldCharType="end"/>
        </w:r>
      </w:ins>
      <w:ins w:id="310" w:author="Eric Johnson" w:date="2015-05-17T14:51:00Z">
        <w:r w:rsidR="00C75384" w:rsidRPr="005E3FBE">
          <w:t xml:space="preserve">.   </w:t>
        </w:r>
      </w:ins>
    </w:p>
    <w:p w14:paraId="07F8EE9E" w14:textId="2A077E0F" w:rsidR="00C75384" w:rsidRPr="005E3FBE" w:rsidRDefault="00C75384" w:rsidP="00E6065B">
      <w:pPr>
        <w:rPr>
          <w:ins w:id="311" w:author="Eric Johnson" w:date="2015-05-17T14:51:00Z"/>
        </w:rPr>
      </w:pPr>
      <w:ins w:id="312" w:author="Eric Johnson" w:date="2015-05-17T14:51:00Z">
        <w:r w:rsidRPr="005E3FBE">
          <w:t>Second,</w:t>
        </w:r>
      </w:ins>
      <w:ins w:id="313" w:author="Ayse Zeynep Enkavi" w:date="2015-09-23T09:34:00Z">
        <w:r w:rsidR="00631484">
          <w:t xml:space="preserve"> </w:t>
        </w:r>
      </w:ins>
      <w:ins w:id="314" w:author="Ayse Zeynep Enkavi" w:date="2015-09-23T10:10:00Z">
        <w:r w:rsidR="000B0A00">
          <w:t xml:space="preserve">the </w:t>
        </w:r>
      </w:ins>
      <w:ins w:id="315" w:author="Ayse Zeynep Enkavi" w:date="2015-09-23T09:34:00Z">
        <w:r w:rsidR="00631484">
          <w:t xml:space="preserve">term </w:t>
        </w:r>
      </w:ins>
      <w:ins w:id="316" w:author="Ayse Zeynep Enkavi" w:date="2015-09-23T10:10:00Z">
        <w:r w:rsidR="000B0A00">
          <w:t>“</w:t>
        </w:r>
      </w:ins>
      <w:ins w:id="317" w:author="Ayse Zeynep Enkavi" w:date="2015-09-23T09:34:00Z">
        <w:r w:rsidR="00631484">
          <w:t>transitivity</w:t>
        </w:r>
      </w:ins>
      <w:ins w:id="318" w:author="Ayse Zeynep Enkavi" w:date="2015-09-23T10:10:00Z">
        <w:r w:rsidR="000B0A00">
          <w:t>”</w:t>
        </w:r>
      </w:ins>
      <w:ins w:id="319" w:author="Ayse Zeynep Enkavi" w:date="2015-09-23T09:34:00Z">
        <w:r w:rsidR="00631484">
          <w:t xml:space="preserve"> might </w:t>
        </w:r>
      </w:ins>
      <w:ins w:id="320" w:author="Ayse Zeynep Enkavi" w:date="2015-09-23T09:37:00Z">
        <w:r w:rsidR="00631484">
          <w:t xml:space="preserve">lead our task </w:t>
        </w:r>
      </w:ins>
      <w:ins w:id="321" w:author="Ayse Zeynep Enkavi" w:date="2015-09-23T09:36:00Z">
        <w:r w:rsidR="00631484">
          <w:t xml:space="preserve">be </w:t>
        </w:r>
      </w:ins>
      <w:ins w:id="322" w:author="Ayse Zeynep Enkavi" w:date="2015-09-23T09:35:00Z">
        <w:r w:rsidR="00631484">
          <w:t>misconstrue</w:t>
        </w:r>
      </w:ins>
      <w:ins w:id="323" w:author="Ayse Zeynep Enkavi" w:date="2015-09-23T09:36:00Z">
        <w:r w:rsidR="00631484">
          <w:t>d</w:t>
        </w:r>
      </w:ins>
      <w:ins w:id="324" w:author="Ayse Zeynep Enkavi" w:date="2015-09-23T09:35:00Z">
        <w:r w:rsidR="00631484">
          <w:t xml:space="preserve"> as one measuring transitive inference.</w:t>
        </w:r>
      </w:ins>
      <w:ins w:id="325" w:author="Eric Johnson" w:date="2015-05-17T14:51:00Z">
        <w:r w:rsidRPr="005E3FBE">
          <w:t xml:space="preserve"> </w:t>
        </w:r>
      </w:ins>
      <w:ins w:id="326" w:author="Ayse Zeynep Enkavi" w:date="2015-09-23T09:39:00Z">
        <w:r w:rsidR="00631484">
          <w:t xml:space="preserve">Transitive inference tasks have been instrumental in establishing </w:t>
        </w:r>
      </w:ins>
      <w:ins w:id="327" w:author="Ayse Zeynep Enkavi" w:date="2015-09-23T09:38:00Z">
        <w:r w:rsidR="00631484">
          <w:t>the role of the hippocampus in representing organizations of stimulus relations</w:t>
        </w:r>
      </w:ins>
      <w:ins w:id="328" w:author="Ayse Zeynep Enkavi" w:date="2015-09-23T09:39:00Z">
        <w:r w:rsidR="00631484">
          <w:t xml:space="preserve"> </w:t>
        </w:r>
      </w:ins>
      <w:ins w:id="329" w:author="Ayse Zeynep Enkavi" w:date="2015-10-06T22:55:00Z">
        <w:r w:rsidR="007E35AE">
          <w:fldChar w:fldCharType="begin" w:fldLock="1"/>
        </w:r>
      </w:ins>
      <w:r w:rsidR="007E35AE">
        <w:instrText>ADDIN CSL_CITATION { "citationItems" : [ { "id" : "ITEM-1", "itemData" : { "DOI" : "10.1093/acprof:oso/9780195178043.001.0001", "ISBN" : "0195085906", "abstract" : "(from the jacket) This book is devoted to a comprehensive treatment of the history and implications of the notion of multiple memory systems, of the evidence that supports it, and of the nature of the systems discovered thus far. Topics discussed include the fundamentals of cellular plasticity, the critical role of the cerebral cortex in memory, and a detailed analysis of the hippocampal memory system. The authors also identify and describe the brain systems that mediate emotional memories, that modulate memory, or that mediate the acquisition of behavioral habits (procedural memories), all concerned with long-term memory abilities, and a system (in prefrontal cortex) that plays a special role in working memory. (PsycINFO Database Record (c) 2006 APA, all rights reserved).", "author" : [ { "dropping-particle" : "", "family" : "Eichenbaum", "given" : "Howard", "non-dropping-particle" : "", "parse-names" : false, "suffix" : "" }, { "dropping-particle" : "", "family" : "Cohen", "given" : "Neal J", "non-dropping-particle" : "", "parse-names" : false, "suffix" : "" } ], "container-title" : "Group", "id" : "ITEM-1", "issued" : { "date-parts" : [ [ "2001" ] ] }, "number-of-pages" : "867-868", "title" : "From Conditioning to Conscious Recollection: Memory Systems of the Brain", "type" : "book", "volume" : "4" }, "uris" : [ "http://www.mendeley.com/documents/?uuid=c1459449-98cc-4d7d-bca9-d773f8d91367" ] } ], "mendeley" : { "formattedCitation" : "(Eichenbaum &amp; Cohen, 2001)", "plainTextFormattedCitation" : "(Eichenbaum &amp; Cohen, 2001)", "previouslyFormattedCitation" : "(Eichenbaum &amp; Cohen, 2001)" }, "properties" : { "noteIndex" : 0 }, "schema" : "https://github.com/citation-style-language/schema/raw/master/csl-citation.json" }</w:instrText>
      </w:r>
      <w:r w:rsidR="007E35AE">
        <w:fldChar w:fldCharType="separate"/>
      </w:r>
      <w:r w:rsidR="007E35AE" w:rsidRPr="007E35AE">
        <w:rPr>
          <w:noProof/>
        </w:rPr>
        <w:t>(Eichenbaum &amp; Cohen, 2001)</w:t>
      </w:r>
      <w:ins w:id="330" w:author="Ayse Zeynep Enkavi" w:date="2015-10-06T22:55:00Z">
        <w:r w:rsidR="007E35AE">
          <w:fldChar w:fldCharType="end"/>
        </w:r>
      </w:ins>
      <w:ins w:id="331" w:author="Ayse Zeynep Enkavi" w:date="2015-09-23T09:39:00Z">
        <w:r w:rsidR="00631484">
          <w:t>.</w:t>
        </w:r>
      </w:ins>
      <w:ins w:id="332" w:author="Ayse Zeynep Enkavi" w:date="2015-09-23T10:08:00Z">
        <w:r w:rsidR="000B0A00">
          <w:t xml:space="preserve"> While animal </w:t>
        </w:r>
      </w:ins>
      <w:ins w:id="333" w:author="Ayse Zeynep Enkavi" w:date="2015-09-23T10:11:00Z">
        <w:r w:rsidR="0019497E">
          <w:t xml:space="preserve">lesion </w:t>
        </w:r>
      </w:ins>
      <w:ins w:id="334" w:author="Ayse Zeynep Enkavi" w:date="2015-09-23T10:08:00Z">
        <w:r w:rsidR="000B0A00">
          <w:t xml:space="preserve">studies established the necessity of hippocampus for transitive inference </w:t>
        </w:r>
      </w:ins>
      <w:ins w:id="335" w:author="Ayse Zeynep Enkavi" w:date="2015-10-06T22:56:00Z">
        <w:r w:rsidR="007E35AE">
          <w:fldChar w:fldCharType="begin" w:fldLock="1"/>
        </w:r>
      </w:ins>
      <w:r w:rsidR="007E35AE">
        <w:instrText>ADDIN CSL_CITATION { "citationItems" : [ { "id" : "ITEM-1", "itemData" : { "author" : [ { "dropping-particle" : "", "family" : "Bunsey", "given" : "M", "non-dropping-particle" : "", "parse-names" : false, "suffix" : "" }, { "dropping-particle" : "", "family" : "Eichenbaum", "given" : "H", "non-dropping-particle" : "", "parse-names" : false, "suffix" : "" } ], "container-title" : "Nature", "id" : "ITEM-1", "issued" : { "date-parts" : [ [ "1996" ] ] }, "title" : "Conservation of hippocampal memory function in rats and humans", "type" : "article-journal" }, "uris" : [ "http://www.mendeley.com/documents/?uuid=e09d9580-f42d-4711-ab50-a638126f3314" ] }, { "id" : "ITEM-2", "itemData" : { "DOI" : "10.1073/pnas.94.13.7109", "ISBN" : "0027-8424 (Print)\\n0027-8424 (Linking)", "ISSN" : "00278424", "PMID" : "9192700", "abstract" : "Human declarative memory involves a systematic organization of information that supports generalizations and inferences from acquired knowledge. This kind of memory depends on the hippocampal region in humans, but the extent to which animals also have declarative memory, and whether inferential expression of memory depends on the hippocampus in animals, remains a major challenge in cognitive neuroscience. To examine these issues, we used a test of transitive inference pioneered by Piaget to assess capacities for systematic organization of knowledge and logical inference in children. In our adaptation of the test, rats were trained on a set of four overlapping odor discrimination problems that could be encoded either separately or as a single representation of orderly relations among the odor stimuli. Normal rats learned the problems and demonstrated the relational memory organization through appropriate transitive inferences about items not presented together during training. By contrast, after disconnection of the hippocampus from either its cortical or subcortical pathway, rats succeeded in acquiring the separate discrimination problems but did not demonstrate transitive inference, indicating that they had failed to develop or could not inferentially express the orderly organization of the stimulus elements. These findings strongly support the view that the hippocampus mediates a general declarative memory capacity in animals, as it does in humans.", "author" : [ { "dropping-particle" : "", "family" : "Dusek", "given" : "J A", "non-dropping-particle" : "", "parse-names" : false, "suffix" : "" }, { "dropping-particle" : "", "family" : "Eichenbaum", "given" : "H", "non-dropping-particle" : "", "parse-names" : false, "suffix" : "" } ], "container-title" : "Proceedings of the National Academy of Sciences of the United States of America", "id" : "ITEM-2", "issue" : "13", "issued" : { "date-parts" : [ [ "1997" ] ] }, "page" : "7109-7114", "title" : "The hippocampus and memory for orderly stimulus relations.", "type" : "article-journal", "volume" : "94" }, "uris" : [ "http://www.mendeley.com/documents/?uuid=32d70079-d9a2-4a06-82ed-6f23263635df" ] } ], "mendeley" : { "formattedCitation" : "(Bunsey &amp; Eichenbaum, 1996; Dusek &amp; Eichenbaum, 1997)", "plainTextFormattedCitation" : "(Bunsey &amp; Eichenbaum, 1996; Dusek &amp; Eichenbaum, 1997)", "previouslyFormattedCitation" : "(Bunsey &amp; Eichenbaum, 1996; Dusek &amp; Eichenbaum, 1997)" }, "properties" : { "noteIndex" : 0 }, "schema" : "https://github.com/citation-style-language/schema/raw/master/csl-citation.json" }</w:instrText>
      </w:r>
      <w:r w:rsidR="007E35AE">
        <w:fldChar w:fldCharType="separate"/>
      </w:r>
      <w:r w:rsidR="007E35AE" w:rsidRPr="007E35AE">
        <w:rPr>
          <w:noProof/>
        </w:rPr>
        <w:t>(Bunsey &amp; Eichenbaum, 1996; Dusek &amp; Eichenbaum, 1997)</w:t>
      </w:r>
      <w:ins w:id="336" w:author="Ayse Zeynep Enkavi" w:date="2015-10-06T22:56:00Z">
        <w:r w:rsidR="007E35AE">
          <w:fldChar w:fldCharType="end"/>
        </w:r>
      </w:ins>
      <w:ins w:id="337" w:author="Ayse Zeynep Enkavi" w:date="2015-09-23T10:08:00Z">
        <w:r w:rsidR="000B0A00">
          <w:t xml:space="preserve"> the involvement of this region in humans has also been confirmed with PET </w:t>
        </w:r>
      </w:ins>
      <w:ins w:id="338" w:author="Ayse Zeynep Enkavi" w:date="2015-10-06T22:56:00Z">
        <w:r w:rsidR="007E35AE">
          <w:fldChar w:fldCharType="begin" w:fldLock="1"/>
        </w:r>
      </w:ins>
      <w:r w:rsidR="007E35AE">
        <w:instrText>ADDIN CSL_CITATION { "citationItems" : [ { "id" : "ITEM-1", "itemData" : { "ISSN" : "0959-4965", "PMID" : "12004195", "abstract" : "The medial temporal lobe contains multiple structures whose mnemonic operations need further delineation. One model posits the function of the hippocampus as a relational binder, collaborating with overlying cortices that perform encoding and retrieval operations. For instance, lesions of the hippocampus leave intact the learning of paired-associates while impairing the ability to synthesize information across pairs. We test this relational model with two PET studies of normal humans during a transitive inference task using faces that either have or lack relationships across the stimulus pairs. Both studies converge to support a relational processing model of hippocampal function.", "author" : [ { "dropping-particle" : "", "family" : "Nagode", "given" : "Jennifer C", "non-dropping-particle" : "", "parse-names" : false, "suffix" : "" }, { "dropping-particle" : "V", "family" : "Pardo", "given" : "Jos\u00e9", "non-dropping-particle" : "", "parse-names" : false, "suffix" : "" } ], "container-title" : "Neuroreport", "id" : "ITEM-1", "issue" : "7", "issued" : { "date-parts" : [ [ "2002", "5", "24" ] ] }, "page" : "939-44", "title" : "Human hippocampal activation during transitive inference.", "type" : "article-journal", "volume" : "13" }, "uris" : [ "http://www.mendeley.com/documents/?uuid=f5faa509-96f6-4a96-a927-7738fb9e65c9" ] } ], "mendeley" : { "formattedCitation" : "(Nagode &amp; Pardo, 2002)", "plainTextFormattedCitation" : "(Nagode &amp; Pardo, 2002)", "previouslyFormattedCitation" : "(Nagode &amp; Pardo, 2002)" }, "properties" : { "noteIndex" : 0 }, "schema" : "https://github.com/citation-style-language/schema/raw/master/csl-citation.json" }</w:instrText>
      </w:r>
      <w:r w:rsidR="007E35AE">
        <w:fldChar w:fldCharType="separate"/>
      </w:r>
      <w:r w:rsidR="007E35AE" w:rsidRPr="007E35AE">
        <w:rPr>
          <w:noProof/>
        </w:rPr>
        <w:t>(Nagode &amp; Pardo, 2002)</w:t>
      </w:r>
      <w:ins w:id="339" w:author="Ayse Zeynep Enkavi" w:date="2015-10-06T22:56:00Z">
        <w:r w:rsidR="007E35AE">
          <w:fldChar w:fldCharType="end"/>
        </w:r>
      </w:ins>
      <w:ins w:id="340" w:author="Ayse Zeynep Enkavi" w:date="2015-09-23T10:08:00Z">
        <w:r w:rsidR="000B0A00">
          <w:t xml:space="preserve"> and fMRI </w:t>
        </w:r>
      </w:ins>
      <w:ins w:id="341" w:author="Ayse Zeynep Enkavi" w:date="2015-10-06T22:56:00Z">
        <w:r w:rsidR="007E35AE">
          <w:fldChar w:fldCharType="begin" w:fldLock="1"/>
        </w:r>
      </w:ins>
      <w:r w:rsidR="007E35AE">
        <w:instrText>ADDIN CSL_CITATION { "citationItems" : [ { "id" : "ITEM-1", "itemData" : { "DOI" : "10.1002/hipo.10189", "ISSN" : "1050-9631", "PMID" : "15098721", "abstract" : "Studies in rodents have demonstrated that the integration and flexible expression of memories, necessary for transitive inference, depend on an intact hippocampus. To test this hypothesis in humans, we studied brain activation during the discrimination of a series of overlapping and non-overlapping arbitrary visual stimulus pairs. We report that transitive inference about overlapping pairs is associated with right anterior hippocampal activation, whereas recognition of non-overlapping stimulus pairs is associated with bilateral medial temporal lobe activation centered in the anterior parahippocampal gyrus. We conclude that immediate access to simple stimulus-stimulus relationships is mediated via the parahippocampal gyrus, whereas the flexible representation of memory requires the recruitment of the hippocampus.", "author" : [ { "dropping-particle" : "", "family" : "Heckers", "given" : "Stephan", "non-dropping-particle" : "", "parse-names" : false, "suffix" : "" }, { "dropping-particle" : "", "family" : "Zalesak", "given" : "Martin", "non-dropping-particle" : "", "parse-names" : false, "suffix" : "" }, { "dropping-particle" : "", "family" : "Weiss", "given" : "Anthony P", "non-dropping-particle" : "", "parse-names" : false, "suffix" : "" }, { "dropping-particle" : "", "family" : "Ditman", "given" : "Tali", "non-dropping-particle" : "", "parse-names" : false, "suffix" : "" }, { "dropping-particle" : "", "family" : "Titone", "given" : "Debra", "non-dropping-particle" : "", "parse-names" : false, "suffix" : "" } ], "container-title" : "Hippocampus", "id" : "ITEM-1", "issue" : "2", "issued" : { "date-parts" : [ [ "2004", "1" ] ] }, "page" : "153-62", "title" : "Hippocampal activation during transitive inference in humans.", "type" : "article-journal", "volume" : "14" }, "uris" : [ "http://www.mendeley.com/documents/?uuid=43d20100-89e0-48ec-ac62-7fea8583145b" ] } ], "mendeley" : { "formattedCitation" : "(Heckers, Zalesak, Weiss, Ditman, &amp; Titone, 2004)", "plainTextFormattedCitation" : "(Heckers, Zalesak, Weiss, Ditman, &amp; Titone, 2004)", "previouslyFormattedCitation" : "(Heckers, Zalesak, Weiss, Ditman, &amp; Titone, 2004)" }, "properties" : { "noteIndex" : 0 }, "schema" : "https://github.com/citation-style-language/schema/raw/master/csl-citation.json" }</w:instrText>
      </w:r>
      <w:r w:rsidR="007E35AE">
        <w:fldChar w:fldCharType="separate"/>
      </w:r>
      <w:r w:rsidR="007E35AE" w:rsidRPr="007E35AE">
        <w:rPr>
          <w:noProof/>
        </w:rPr>
        <w:t>(Heckers, Zalesak, Weiss, Ditman, &amp; Titone, 2004)</w:t>
      </w:r>
      <w:ins w:id="342" w:author="Ayse Zeynep Enkavi" w:date="2015-10-06T22:56:00Z">
        <w:r w:rsidR="007E35AE">
          <w:fldChar w:fldCharType="end"/>
        </w:r>
      </w:ins>
      <w:ins w:id="343" w:author="Ayse Zeynep Enkavi" w:date="2015-09-23T10:10:00Z">
        <w:r w:rsidR="000B0A00">
          <w:t xml:space="preserve"> </w:t>
        </w:r>
      </w:ins>
      <w:ins w:id="344" w:author="Ayse Zeynep Enkavi" w:date="2015-09-23T10:08:00Z">
        <w:r w:rsidR="000B0A00">
          <w:t>studies.</w:t>
        </w:r>
      </w:ins>
      <w:ins w:id="345" w:author="Ayse Zeynep Enkavi" w:date="2015-09-23T09:38:00Z">
        <w:r w:rsidR="00631484">
          <w:t xml:space="preserve"> </w:t>
        </w:r>
      </w:ins>
      <w:ins w:id="346" w:author="Eric Johnson" w:date="2015-05-17T14:51:00Z">
        <w:r w:rsidRPr="005E3FBE">
          <w:t>However t</w:t>
        </w:r>
      </w:ins>
      <w:ins w:id="347" w:author="Ayse Zeynep Enkavi" w:date="2015-09-23T10:11:00Z">
        <w:r w:rsidR="0019497E">
          <w:t>ransitive inference paradigms</w:t>
        </w:r>
      </w:ins>
      <w:ins w:id="348" w:author="Eric Johnson" w:date="2015-05-17T14:51:00Z">
        <w:r w:rsidRPr="005E3FBE">
          <w:t xml:space="preserve"> differ</w:t>
        </w:r>
      </w:ins>
      <w:ins w:id="349" w:author="Ayse Zeynep Enkavi" w:date="2015-09-23T10:12:00Z">
        <w:r w:rsidR="0019497E">
          <w:t xml:space="preserve"> from ours</w:t>
        </w:r>
      </w:ins>
      <w:ins w:id="350" w:author="Eric Johnson" w:date="2015-05-17T14:51:00Z">
        <w:r w:rsidRPr="005E3FBE">
          <w:t xml:space="preserve"> </w:t>
        </w:r>
      </w:ins>
      <w:ins w:id="351" w:author="Ayse Zeynep Enkavi" w:date="2015-09-23T10:13:00Z">
        <w:r w:rsidR="0019497E">
          <w:t>critically in that</w:t>
        </w:r>
      </w:ins>
      <w:ins w:id="352" w:author="Eric Johnson" w:date="2015-05-17T14:51:00Z">
        <w:r w:rsidRPr="005E3FBE">
          <w:t xml:space="preserve"> the bases of the judgments</w:t>
        </w:r>
      </w:ins>
      <w:ins w:id="353" w:author="Ayse Zeynep Enkavi" w:date="2015-09-23T10:13:00Z">
        <w:r w:rsidR="0019497E">
          <w:t xml:space="preserve"> in our design</w:t>
        </w:r>
      </w:ins>
      <w:ins w:id="354" w:author="Eric Johnson" w:date="2015-05-17T14:51:00Z">
        <w:r w:rsidRPr="005E3FBE">
          <w:t xml:space="preserve"> are preferences, not given premises, and the intransitive prefer</w:t>
        </w:r>
      </w:ins>
      <w:ins w:id="355" w:author="Ayse Zeynep Enkavi" w:date="2015-09-22T22:39:00Z">
        <w:r w:rsidR="00462D24">
          <w:t>e</w:t>
        </w:r>
      </w:ins>
      <w:ins w:id="356" w:author="Eric Johnson" w:date="2015-05-17T14:51:00Z">
        <w:r w:rsidRPr="005E3FBE">
          <w:t xml:space="preserve">nces are </w:t>
        </w:r>
        <w:r w:rsidRPr="0019497E">
          <w:rPr>
            <w:i/>
          </w:rPr>
          <w:t>inferred</w:t>
        </w:r>
        <w:r w:rsidRPr="005E3FBE">
          <w:t xml:space="preserve"> from the respondents</w:t>
        </w:r>
      </w:ins>
      <w:ins w:id="357" w:author="Ayse Zeynep Enkavi" w:date="2015-09-23T10:14:00Z">
        <w:r w:rsidR="0019497E">
          <w:t>’</w:t>
        </w:r>
      </w:ins>
      <w:ins w:id="358" w:author="Eric Johnson" w:date="2015-05-17T14:51:00Z">
        <w:r w:rsidRPr="005E3FBE">
          <w:t xml:space="preserve"> choices.</w:t>
        </w:r>
      </w:ins>
      <w:ins w:id="359" w:author="Ayse Zeynep Enkavi" w:date="2015-09-22T22:40:00Z">
        <w:r w:rsidR="00462D24">
          <w:t xml:space="preserve"> We do not present participants with transitive relations and ask </w:t>
        </w:r>
        <w:r w:rsidR="00462D24">
          <w:lastRenderedPageBreak/>
          <w:t>them to reason following this rule. We simply ask for their preference between two candy bars.</w:t>
        </w:r>
      </w:ins>
      <w:ins w:id="360" w:author="Ayse Zeynep Enkavi" w:date="2015-09-22T23:14:00Z">
        <w:r w:rsidR="006F7C5B">
          <w:t xml:space="preserve"> How participants are rewarded does not depend on whether they comply with a specific rule in their preferences.</w:t>
        </w:r>
      </w:ins>
      <w:ins w:id="361" w:author="Ayse Zeynep Enkavi" w:date="2015-09-22T22:40:00Z">
        <w:r w:rsidR="00462D24">
          <w:t xml:space="preserve"> We do not hypothesize that if a participant </w:t>
        </w:r>
      </w:ins>
      <w:ins w:id="362" w:author="Ayse Zeynep Enkavi" w:date="2015-10-03T14:07:00Z">
        <w:r w:rsidR="00732CE7">
          <w:t>chooses</w:t>
        </w:r>
      </w:ins>
      <w:ins w:id="363" w:author="Ayse Zeynep Enkavi" w:date="2015-09-22T22:40:00Z">
        <w:r w:rsidR="00462D24">
          <w:t xml:space="preserve"> Snickers over Mars</w:t>
        </w:r>
      </w:ins>
      <w:ins w:id="364" w:author="Ayse Zeynep Enkavi" w:date="2015-09-22T22:42:00Z">
        <w:r w:rsidR="00462D24">
          <w:t xml:space="preserve"> and Mars over Bounty they would also choose Snickers over Bounty because they are instructed that that these choices must follow </w:t>
        </w:r>
      </w:ins>
      <w:ins w:id="365" w:author="Ayse Zeynep Enkavi" w:date="2015-09-22T23:08:00Z">
        <w:r w:rsidR="006F7C5B">
          <w:t>a given</w:t>
        </w:r>
      </w:ins>
      <w:ins w:id="366" w:author="Ayse Zeynep Enkavi" w:date="2015-09-22T22:42:00Z">
        <w:r w:rsidR="00462D24">
          <w:t xml:space="preserve"> transitive relationship but because they genuinely enjoy Snickers more.</w:t>
        </w:r>
      </w:ins>
      <w:ins w:id="367" w:author="Ayse Zeynep Enkavi" w:date="2015-09-22T22:56:00Z">
        <w:r w:rsidR="00053837">
          <w:t xml:space="preserve"> That is, while a transitive inference task implies a strict ordinal relationship between stimuli </w:t>
        </w:r>
      </w:ins>
      <w:ins w:id="368" w:author="Ayse Zeynep Enkavi" w:date="2015-09-22T22:58:00Z">
        <w:r w:rsidR="00C96B94">
          <w:t>thereby recruiting working memory, transitivity of choice</w:t>
        </w:r>
      </w:ins>
      <w:ins w:id="369" w:author="Ayse Zeynep Enkavi" w:date="2015-09-23T10:15:00Z">
        <w:r w:rsidR="0019497E">
          <w:t>,</w:t>
        </w:r>
      </w:ins>
      <w:ins w:id="370" w:author="Ayse Zeynep Enkavi" w:date="2015-09-22T22:58:00Z">
        <w:r w:rsidR="00C96B94">
          <w:t xml:space="preserve"> as measured by our design</w:t>
        </w:r>
      </w:ins>
      <w:ins w:id="371" w:author="Ayse Zeynep Enkavi" w:date="2015-09-23T10:15:00Z">
        <w:r w:rsidR="0019497E">
          <w:t>,</w:t>
        </w:r>
      </w:ins>
      <w:ins w:id="372" w:author="Ayse Zeynep Enkavi" w:date="2015-09-22T22:59:00Z">
        <w:r w:rsidR="00C96B94">
          <w:t xml:space="preserve"> relies on values that have been learned</w:t>
        </w:r>
      </w:ins>
      <w:ins w:id="373" w:author="Ayse Zeynep Enkavi" w:date="2015-09-22T23:00:00Z">
        <w:r w:rsidR="00C96B94">
          <w:t xml:space="preserve"> over time and </w:t>
        </w:r>
      </w:ins>
      <w:ins w:id="374" w:author="Ayse Zeynep Enkavi" w:date="2015-09-23T10:15:00Z">
        <w:r w:rsidR="0019497E">
          <w:t>presumably</w:t>
        </w:r>
      </w:ins>
      <w:ins w:id="375" w:author="Ayse Zeynep Enkavi" w:date="2015-09-22T23:00:00Z">
        <w:r w:rsidR="00C96B94">
          <w:t xml:space="preserve"> relies on associative facilities </w:t>
        </w:r>
      </w:ins>
      <w:ins w:id="376" w:author="Ayse Zeynep Enkavi" w:date="2015-10-06T22:56:00Z">
        <w:r w:rsidR="007E35AE">
          <w:fldChar w:fldCharType="begin" w:fldLock="1"/>
        </w:r>
      </w:ins>
      <w:r w:rsidR="007E35AE">
        <w:instrText>ADDIN CSL_CITATION { "citationItems" : [ { "id" : "ITEM-1", "itemData" : { "abstract" : "Development of thinking as conceptualized by piaget, vygotsky Jerome Bruner etc", "author" : [ { "dropping-particle" : "", "family" : "Halford", "given" : "G. S.", "non-dropping-particle" : "", "parse-names" : false, "suffix" : "" } ], "chapter-number" : "22", "container-title" : "The Cambridge Handbook of Thinking and Reasoning", "editor" : [ { "dropping-particle" : "", "family" : "Holyoak", "given" : "Keith J.", "non-dropping-particle" : "", "parse-names" : false, "suffix" : "" }, { "dropping-particle" : "", "family" : "Morrison", "given" : "Robert G.", "non-dropping-particle" : "", "parse-names" : false, "suffix" : "" } ], "id" : "ITEM-1", "issued" : { "date-parts" : [ [ "2005" ] ] }, "page" : "529-558", "publisher" : "Cambridge University Press", "publisher-place" : "New York", "title" : "Development of thinking", "type" : "chapter" }, "uris" : [ "http://www.mendeley.com/documents/?uuid=937afbfe-e023-40c9-ab4c-fb662bb3a75c" ] } ], "mendeley" : { "formattedCitation" : "(Halford, 2005)", "plainTextFormattedCitation" : "(Halford, 2005)", "previouslyFormattedCitation" : "(Halford, 2005)" }, "properties" : { "noteIndex" : 0 }, "schema" : "https://github.com/citation-style-language/schema/raw/master/csl-citation.json" }</w:instrText>
      </w:r>
      <w:r w:rsidR="007E35AE">
        <w:fldChar w:fldCharType="separate"/>
      </w:r>
      <w:r w:rsidR="007E35AE" w:rsidRPr="007E35AE">
        <w:rPr>
          <w:noProof/>
        </w:rPr>
        <w:t>(Halford, 2005)</w:t>
      </w:r>
      <w:ins w:id="377" w:author="Ayse Zeynep Enkavi" w:date="2015-10-06T22:56:00Z">
        <w:r w:rsidR="007E35AE">
          <w:fldChar w:fldCharType="end"/>
        </w:r>
      </w:ins>
      <w:ins w:id="378" w:author="Ayse Zeynep Enkavi" w:date="2015-09-22T23:00:00Z">
        <w:r w:rsidR="00C96B94">
          <w:t>.</w:t>
        </w:r>
      </w:ins>
      <w:ins w:id="379" w:author="Ayse Zeynep Enkavi" w:date="2015-09-23T09:40:00Z">
        <w:r w:rsidR="008752EC">
          <w:t xml:space="preserve"> Thus, our investigation of a role for the hippocampus in value-related decision-making as measured by preference transitivity maintains its novelty.</w:t>
        </w:r>
      </w:ins>
    </w:p>
    <w:p w14:paraId="7A079E75" w14:textId="77777777" w:rsidR="006F718C" w:rsidRPr="005E3FBE" w:rsidRDefault="006F718C" w:rsidP="007F471C">
      <w:pPr>
        <w:pStyle w:val="Heading1"/>
        <w:rPr>
          <w:rFonts w:ascii="Times New Roman" w:hAnsi="Times New Roman" w:cs="Times New Roman"/>
          <w:color w:val="auto"/>
        </w:rPr>
      </w:pPr>
      <w:r w:rsidRPr="005E3FBE">
        <w:rPr>
          <w:rFonts w:ascii="Times New Roman" w:hAnsi="Times New Roman" w:cs="Times New Roman"/>
          <w:color w:val="auto"/>
        </w:rPr>
        <w:t xml:space="preserve">Methods </w:t>
      </w:r>
    </w:p>
    <w:p w14:paraId="1156E8B7" w14:textId="37EFA6D0" w:rsidR="006F718C" w:rsidRPr="005E3FBE" w:rsidRDefault="00E6065B" w:rsidP="007F471C">
      <w:ins w:id="380" w:author="Eric Johnson" w:date="2015-05-17T14:52:00Z">
        <w:r w:rsidRPr="005E3FBE">
          <w:t xml:space="preserve">A total of 91 respondents participated. </w:t>
        </w:r>
      </w:ins>
      <w:commentRangeStart w:id="381"/>
      <w:r w:rsidR="006F718C" w:rsidRPr="005E3FBE">
        <w:t xml:space="preserve">Thirty-one patients </w:t>
      </w:r>
      <w:r w:rsidR="00711A77" w:rsidRPr="005E3FBE">
        <w:t xml:space="preserve">suffering from mesial temporal lobe epilepsy </w:t>
      </w:r>
      <w:r w:rsidR="006F718C" w:rsidRPr="005E3FBE">
        <w:t>with clinically diagnosed</w:t>
      </w:r>
      <w:r w:rsidR="003F068E" w:rsidRPr="005E3FBE">
        <w:t xml:space="preserve"> </w:t>
      </w:r>
      <w:proofErr w:type="spellStart"/>
      <w:r w:rsidR="00241090" w:rsidRPr="005E3FBE">
        <w:t>uni</w:t>
      </w:r>
      <w:proofErr w:type="spellEnd"/>
      <w:r w:rsidR="00241090" w:rsidRPr="005E3FBE">
        <w:t xml:space="preserve">- </w:t>
      </w:r>
      <w:r w:rsidR="003F068E" w:rsidRPr="005E3FBE">
        <w:t>(</w:t>
      </w:r>
      <w:proofErr w:type="spellStart"/>
      <w:r w:rsidR="003F068E" w:rsidRPr="005E3FBE">
        <w:t>left</w:t>
      </w:r>
      <w:proofErr w:type="gramStart"/>
      <w:r w:rsidR="003F068E" w:rsidRPr="005E3FBE">
        <w:t>:n</w:t>
      </w:r>
      <w:proofErr w:type="spellEnd"/>
      <w:proofErr w:type="gramEnd"/>
      <w:r w:rsidR="003F068E" w:rsidRPr="005E3FBE">
        <w:t>=14;right:n=8) or bilateral (n=9)</w:t>
      </w:r>
      <w:r w:rsidR="006F718C" w:rsidRPr="005E3FBE">
        <w:t xml:space="preserve"> hippocampal sclerosis from the </w:t>
      </w:r>
      <w:proofErr w:type="spellStart"/>
      <w:r w:rsidR="006F718C" w:rsidRPr="005E3FBE">
        <w:t>presurgical</w:t>
      </w:r>
      <w:proofErr w:type="spellEnd"/>
      <w:r w:rsidR="006F718C" w:rsidRPr="005E3FBE">
        <w:t xml:space="preserve"> program </w:t>
      </w:r>
      <w:commentRangeEnd w:id="381"/>
      <w:r w:rsidR="00AB310A" w:rsidRPr="005E3FBE">
        <w:rPr>
          <w:rStyle w:val="CommentReference"/>
        </w:rPr>
        <w:commentReference w:id="381"/>
      </w:r>
      <w:r w:rsidR="006F718C" w:rsidRPr="005E3FBE">
        <w:t xml:space="preserve">at the Department of </w:t>
      </w:r>
      <w:proofErr w:type="spellStart"/>
      <w:r w:rsidR="006F718C" w:rsidRPr="005E3FBE">
        <w:t>Epileptology</w:t>
      </w:r>
      <w:proofErr w:type="spellEnd"/>
      <w:r w:rsidR="006F718C" w:rsidRPr="005E3FBE">
        <w:t xml:space="preserve"> in Bonn were included in the study (MTL). </w:t>
      </w:r>
      <w:r w:rsidR="00527F5C" w:rsidRPr="005E3FBE">
        <w:t xml:space="preserve">Two </w:t>
      </w:r>
      <w:r w:rsidR="006F718C" w:rsidRPr="005E3FBE">
        <w:t>control groups</w:t>
      </w:r>
      <w:r w:rsidR="00527F5C" w:rsidRPr="005E3FBE">
        <w:t xml:space="preserve"> consisted of</w:t>
      </w:r>
      <w:r w:rsidR="006F718C" w:rsidRPr="005E3FBE">
        <w:t xml:space="preserve"> thirty patients with </w:t>
      </w:r>
      <w:proofErr w:type="spellStart"/>
      <w:r w:rsidR="006F718C" w:rsidRPr="005E3FBE">
        <w:t>extratemporal</w:t>
      </w:r>
      <w:proofErr w:type="spellEnd"/>
      <w:r w:rsidR="006F718C" w:rsidRPr="005E3FBE">
        <w:t xml:space="preserve"> lobe epilepsy (ETL) and thirty healthy control subjects (CON)</w:t>
      </w:r>
      <w:r w:rsidR="00527F5C" w:rsidRPr="005E3FBE">
        <w:t>, respectively</w:t>
      </w:r>
      <w:r w:rsidR="006F718C" w:rsidRPr="005E3FBE">
        <w:t xml:space="preserve">. </w:t>
      </w:r>
      <w:r w:rsidR="00C067B5" w:rsidRPr="005E3FBE">
        <w:t xml:space="preserve">The three groups did not differ with respect to age or gender (see Table </w:t>
      </w:r>
      <w:r w:rsidR="0003233C" w:rsidRPr="005E3FBE">
        <w:t xml:space="preserve">S1 </w:t>
      </w:r>
      <w:r w:rsidR="00C067B5" w:rsidRPr="005E3FBE">
        <w:t>for details).</w:t>
      </w:r>
    </w:p>
    <w:p w14:paraId="4E2A71D9" w14:textId="77777777" w:rsidR="006F718C" w:rsidRPr="005E3FBE" w:rsidRDefault="00E6065B" w:rsidP="007F471C">
      <w:pPr>
        <w:pStyle w:val="Heading1"/>
        <w:rPr>
          <w:rFonts w:ascii="Times New Roman" w:hAnsi="Times New Roman" w:cs="Times New Roman"/>
          <w:color w:val="auto"/>
        </w:rPr>
      </w:pPr>
      <w:ins w:id="382" w:author="Eric Johnson" w:date="2015-05-17T14:54:00Z">
        <w:r w:rsidRPr="005E3FBE">
          <w:rPr>
            <w:rFonts w:ascii="Times New Roman" w:hAnsi="Times New Roman" w:cs="Times New Roman"/>
            <w:color w:val="auto"/>
          </w:rPr>
          <w:t>Experiment</w:t>
        </w:r>
      </w:ins>
    </w:p>
    <w:p w14:paraId="4D5E629B" w14:textId="76D50BEB" w:rsidR="006F718C" w:rsidRPr="005E3FBE" w:rsidRDefault="006F718C" w:rsidP="007F471C">
      <w:r w:rsidRPr="005E3FBE">
        <w:t xml:space="preserve">Each </w:t>
      </w:r>
      <w:r w:rsidR="00241090" w:rsidRPr="005E3FBE">
        <w:t xml:space="preserve">respondent </w:t>
      </w:r>
      <w:r w:rsidRPr="005E3FBE">
        <w:t>made a series of binary choices on a computer between pairs of candy bars</w:t>
      </w:r>
      <w:r w:rsidR="00596529" w:rsidRPr="005E3FBE">
        <w:t>, presented pictorially as shown in Fig.1,</w:t>
      </w:r>
      <w:r w:rsidRPr="005E3FBE">
        <w:t xml:space="preserve"> drawn randomly out of </w:t>
      </w:r>
      <w:r w:rsidR="00596529" w:rsidRPr="005E3FBE">
        <w:t xml:space="preserve">a set of </w:t>
      </w:r>
      <w:r w:rsidRPr="005E3FBE">
        <w:t>twenty</w:t>
      </w:r>
      <w:r w:rsidR="00241090" w:rsidRPr="005E3FBE">
        <w:t>. E</w:t>
      </w:r>
      <w:r w:rsidRPr="005E3FBE">
        <w:t xml:space="preserve">ach combination </w:t>
      </w:r>
      <w:r w:rsidR="00241090" w:rsidRPr="005E3FBE">
        <w:t xml:space="preserve">was </w:t>
      </w:r>
      <w:r w:rsidRPr="005E3FBE">
        <w:t>presented once, resulting in 190 choices</w:t>
      </w:r>
      <w:r w:rsidR="00060F69" w:rsidRPr="005E3FBE">
        <w:t>, with a different random order for each participant</w:t>
      </w:r>
      <w:r w:rsidRPr="005E3FBE">
        <w:t>.</w:t>
      </w:r>
      <w:ins w:id="383" w:author="Ayse Zeynep Enkavi" w:date="2015-09-20T21:19:00Z">
        <w:r w:rsidR="002E2717">
          <w:t xml:space="preserve"> </w:t>
        </w:r>
      </w:ins>
      <w:r w:rsidR="004E0A88" w:rsidRPr="005E3FBE">
        <w:t>I</w:t>
      </w:r>
      <w:r w:rsidR="00596529" w:rsidRPr="005E3FBE">
        <w:t>n</w:t>
      </w:r>
      <w:r w:rsidRPr="005E3FBE">
        <w:t xml:space="preserve"> a control task</w:t>
      </w:r>
      <w:r w:rsidR="00596529" w:rsidRPr="005E3FBE">
        <w:t>,</w:t>
      </w:r>
      <w:r w:rsidRPr="005E3FBE">
        <w:t xml:space="preserve"> subjects were presented with </w:t>
      </w:r>
      <w:r w:rsidR="00241090" w:rsidRPr="005E3FBE">
        <w:t xml:space="preserve">pairs of </w:t>
      </w:r>
      <w:r w:rsidRPr="005E3FBE">
        <w:t>numbers</w:t>
      </w:r>
      <w:r w:rsidR="00241090" w:rsidRPr="005E3FBE">
        <w:t xml:space="preserve">, randomly </w:t>
      </w:r>
      <w:r w:rsidR="00241090" w:rsidRPr="005E3FBE">
        <w:lastRenderedPageBreak/>
        <w:t>drawn from the range of</w:t>
      </w:r>
      <w:r w:rsidRPr="005E3FBE">
        <w:t xml:space="preserve"> one to twenty</w:t>
      </w:r>
      <w:r w:rsidR="00241090" w:rsidRPr="005E3FBE">
        <w:t>,</w:t>
      </w:r>
      <w:r w:rsidRPr="005E3FBE">
        <w:t xml:space="preserve"> and had to judg</w:t>
      </w:r>
      <w:r w:rsidR="00596529" w:rsidRPr="005E3FBE">
        <w:t>e</w:t>
      </w:r>
      <w:r w:rsidRPr="005E3FBE">
        <w:t xml:space="preserve"> which number was larger.</w:t>
      </w:r>
      <w:r w:rsidR="00596529" w:rsidRPr="005E3FBE">
        <w:t xml:space="preserve"> </w:t>
      </w:r>
      <w:r w:rsidR="00CD7257" w:rsidRPr="005E3FBE">
        <w:t>J</w:t>
      </w:r>
      <w:r w:rsidR="00596529" w:rsidRPr="005E3FBE">
        <w:t xml:space="preserve">udgment inconsistency in triplets of magnitude </w:t>
      </w:r>
      <w:r w:rsidR="00CD7257" w:rsidRPr="005E3FBE">
        <w:t>was computed identically</w:t>
      </w:r>
      <w:r w:rsidR="00241090" w:rsidRPr="005E3FBE">
        <w:t xml:space="preserve"> for the two tasks</w:t>
      </w:r>
      <w:r w:rsidR="00CD7257" w:rsidRPr="005E3FBE">
        <w:t>.</w:t>
      </w:r>
      <w:r w:rsidR="00596529" w:rsidRPr="005E3FBE">
        <w:t xml:space="preserve"> </w:t>
      </w:r>
      <w:r w:rsidRPr="005E3FBE">
        <w:t xml:space="preserve">Subjects </w:t>
      </w:r>
      <w:ins w:id="384" w:author="Ayse Zeynep Enkavi" w:date="2015-10-03T17:50:00Z">
        <w:r w:rsidR="001823E2">
          <w:rPr>
            <w:noProof/>
          </w:rPr>
          <w:drawing>
            <wp:anchor distT="0" distB="0" distL="114300" distR="114300" simplePos="0" relativeHeight="251659264" behindDoc="0" locked="0" layoutInCell="1" allowOverlap="1" wp14:anchorId="25A0519F" wp14:editId="663738F8">
              <wp:simplePos x="0" y="0"/>
              <wp:positionH relativeFrom="margin">
                <wp:posOffset>685800</wp:posOffset>
              </wp:positionH>
              <wp:positionV relativeFrom="margin">
                <wp:posOffset>1090930</wp:posOffset>
              </wp:positionV>
              <wp:extent cx="3543300" cy="2452370"/>
              <wp:effectExtent l="0" t="0" r="12700" b="1143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43300" cy="2452370"/>
                      </a:xfrm>
                      <a:prstGeom prst="rect">
                        <a:avLst/>
                      </a:prstGeom>
                      <a:noFill/>
                    </pic:spPr>
                  </pic:pic>
                </a:graphicData>
              </a:graphic>
              <wp14:sizeRelH relativeFrom="page">
                <wp14:pctWidth>0</wp14:pctWidth>
              </wp14:sizeRelH>
              <wp14:sizeRelV relativeFrom="page">
                <wp14:pctHeight>0</wp14:pctHeight>
              </wp14:sizeRelV>
            </wp:anchor>
          </w:drawing>
        </w:r>
      </w:ins>
      <w:r w:rsidR="00596529" w:rsidRPr="005E3FBE">
        <w:t xml:space="preserve">knew that they would </w:t>
      </w:r>
      <w:r w:rsidRPr="005E3FBE">
        <w:t>receive the</w:t>
      </w:r>
      <w:r w:rsidR="00DC28E9" w:rsidRPr="005E3FBE">
        <w:t>ir</w:t>
      </w:r>
      <w:r w:rsidRPr="005E3FBE">
        <w:t xml:space="preserve"> choice </w:t>
      </w:r>
      <w:r w:rsidR="00DC28E9" w:rsidRPr="005E3FBE">
        <w:t xml:space="preserve">from </w:t>
      </w:r>
      <w:r w:rsidRPr="005E3FBE">
        <w:t xml:space="preserve">one </w:t>
      </w:r>
      <w:r w:rsidR="00A141E1" w:rsidRPr="005E3FBE">
        <w:t>randomly selected</w:t>
      </w:r>
      <w:r w:rsidR="00DC28E9" w:rsidRPr="005E3FBE">
        <w:t xml:space="preserve"> </w:t>
      </w:r>
      <w:r w:rsidR="00596529" w:rsidRPr="005E3FBE">
        <w:t xml:space="preserve">candy bar choice </w:t>
      </w:r>
      <w:r w:rsidRPr="005E3FBE">
        <w:t>trial</w:t>
      </w:r>
      <w:r w:rsidR="00596529" w:rsidRPr="005E3FBE">
        <w:t>,</w:t>
      </w:r>
      <w:r w:rsidRPr="005E3FBE">
        <w:t xml:space="preserve"> </w:t>
      </w:r>
      <w:r w:rsidR="00DC28E9" w:rsidRPr="005E3FBE">
        <w:t xml:space="preserve">in addition to </w:t>
      </w:r>
      <w:r w:rsidRPr="005E3FBE">
        <w:t xml:space="preserve">a participation fee of 10 €.  </w:t>
      </w:r>
    </w:p>
    <w:p w14:paraId="38F9A6CE" w14:textId="0EC08775" w:rsidR="006F718C" w:rsidRPr="005E3FBE" w:rsidRDefault="006F718C" w:rsidP="007F471C"/>
    <w:p w14:paraId="3D4A5F5A" w14:textId="2575CB5B" w:rsidR="002A502D" w:rsidRPr="005E3FBE" w:rsidRDefault="002A502D" w:rsidP="002A502D">
      <w:pPr>
        <w:rPr>
          <w:ins w:id="385" w:author="Ayse Zeynep Enkavi" w:date="2015-10-03T17:46:00Z"/>
        </w:rPr>
      </w:pPr>
      <w:ins w:id="386" w:author="Ayse Zeynep Enkavi" w:date="2015-10-03T17:46:00Z">
        <w:r w:rsidRPr="005E3FBE">
          <w:rPr>
            <w:b/>
          </w:rPr>
          <w:t>Figure 1</w:t>
        </w:r>
        <w:r w:rsidRPr="005E3FBE">
          <w:t xml:space="preserve">. </w:t>
        </w:r>
        <w:proofErr w:type="gramStart"/>
        <w:r w:rsidRPr="005E3FBE">
          <w:t>Three trials of the binary choice experiment.</w:t>
        </w:r>
        <w:proofErr w:type="gramEnd"/>
        <w:r w:rsidRPr="005E3FBE">
          <w:t xml:space="preserve"> Subject indicated their preferred candy bar on each trial. The timing of the stimulus presentation and choice was self-paced, with a maximum length of 5 seconds.</w:t>
        </w:r>
      </w:ins>
    </w:p>
    <w:p w14:paraId="3D805AD2" w14:textId="3F7EDC6C" w:rsidR="008C7EE0" w:rsidRPr="005E3FBE" w:rsidRDefault="00A45389" w:rsidP="00201D4E">
      <w:pPr>
        <w:rPr>
          <w:rFonts w:ascii="Times" w:hAnsi="Times"/>
        </w:rPr>
      </w:pPr>
      <w:r w:rsidRPr="005E3FBE">
        <w:t>A triplet was marked as indicating intransitivity either if A was chosen over B and B was chosen over C yet C was chosen over A or if B was chose</w:t>
      </w:r>
      <w:r w:rsidR="00E77D08" w:rsidRPr="005E3FBE">
        <w:t>n over</w:t>
      </w:r>
      <w:r w:rsidRPr="005E3FBE">
        <w:t xml:space="preserve"> A and C was chosen over B yet A was chosen over C</w:t>
      </w:r>
      <w:ins w:id="387" w:author="Ayse Zeynep Enkavi" w:date="2015-08-23T14:45:00Z">
        <w:r w:rsidR="00201D4E">
          <w:t>.</w:t>
        </w:r>
      </w:ins>
    </w:p>
    <w:p w14:paraId="0028FE10" w14:textId="77777777" w:rsidR="0062504E" w:rsidRPr="005E3FBE" w:rsidRDefault="001E5574" w:rsidP="000F1903">
      <w:pPr>
        <w:pStyle w:val="Heading1"/>
        <w:rPr>
          <w:rFonts w:ascii="Times New Roman" w:hAnsi="Times New Roman" w:cs="Times New Roman"/>
          <w:color w:val="auto"/>
        </w:rPr>
      </w:pPr>
      <w:ins w:id="388" w:author="Ayse Zeynep Enkavi" w:date="2014-06-17T06:53:00Z">
        <w:r w:rsidRPr="005E3FBE">
          <w:tab/>
        </w:r>
      </w:ins>
      <w:r w:rsidR="0062504E" w:rsidRPr="005E3FBE">
        <w:rPr>
          <w:rFonts w:ascii="Times New Roman" w:hAnsi="Times New Roman" w:cs="Times New Roman"/>
          <w:color w:val="auto"/>
        </w:rPr>
        <w:t xml:space="preserve">Results </w:t>
      </w:r>
    </w:p>
    <w:p w14:paraId="4C8E74E2" w14:textId="68DC5CA7" w:rsidR="00FB16CB" w:rsidRDefault="00C067B5" w:rsidP="003512BA">
      <w:pPr>
        <w:rPr>
          <w:ins w:id="389" w:author="Ayse Zeynep Enkavi" w:date="2015-10-03T17:54:00Z"/>
        </w:rPr>
      </w:pPr>
      <w:r w:rsidRPr="005E3FBE">
        <w:t xml:space="preserve">Patients with hippocampal sclerosis showed an increased </w:t>
      </w:r>
      <w:r w:rsidR="00E6264F" w:rsidRPr="005E3FBE">
        <w:t xml:space="preserve">percentage </w:t>
      </w:r>
      <w:r w:rsidRPr="005E3FBE">
        <w:t xml:space="preserve">of </w:t>
      </w:r>
      <w:r w:rsidR="00087AEB" w:rsidRPr="005E3FBE">
        <w:t>intransi</w:t>
      </w:r>
      <w:r w:rsidR="0099404B" w:rsidRPr="005E3FBE">
        <w:t>ti</w:t>
      </w:r>
      <w:r w:rsidR="00087AEB" w:rsidRPr="005E3FBE">
        <w:t xml:space="preserve">ve </w:t>
      </w:r>
      <w:r w:rsidRPr="005E3FBE">
        <w:t>choices compared to the two control groups</w:t>
      </w:r>
      <w:ins w:id="390" w:author="Ayse Zeynep Enkavi" w:date="2015-02-11T21:50:00Z">
        <w:r w:rsidR="00646FB4" w:rsidRPr="005E3FBE">
          <w:t xml:space="preserve"> in the preference task </w:t>
        </w:r>
      </w:ins>
      <w:ins w:id="391" w:author="Ayse Zeynep Enkavi" w:date="2015-02-11T21:51:00Z">
        <w:r w:rsidR="00646FB4" w:rsidRPr="005E3FBE">
          <w:t>compared to the control task</w:t>
        </w:r>
      </w:ins>
      <w:r w:rsidRPr="005E3FBE">
        <w:t xml:space="preserve"> (</w:t>
      </w:r>
      <w:r w:rsidR="002612C9" w:rsidRPr="005E3FBE">
        <w:t>Fig. 2</w:t>
      </w:r>
      <w:r w:rsidRPr="005E3FBE">
        <w:t xml:space="preserve">; </w:t>
      </w:r>
      <w:r w:rsidR="00A45389" w:rsidRPr="005E3FBE">
        <w:t>mean percentages</w:t>
      </w:r>
      <w:ins w:id="392" w:author="Ayse Zeynep Enkavi" w:date="2015-02-11T21:51:00Z">
        <w:r w:rsidR="00646FB4" w:rsidRPr="005E3FBE">
          <w:t xml:space="preserve"> for the preference task</w:t>
        </w:r>
      </w:ins>
      <w:r w:rsidR="00A45389" w:rsidRPr="005E3FBE">
        <w:t xml:space="preserve">: </w:t>
      </w:r>
      <w:r w:rsidRPr="005E3FBE">
        <w:t>MTL: 6.</w:t>
      </w:r>
      <w:ins w:id="393" w:author="Ayse Zeynep Enkavi" w:date="2015-02-11T21:46:00Z">
        <w:r w:rsidR="00452CCE" w:rsidRPr="005E3FBE">
          <w:t>07</w:t>
        </w:r>
      </w:ins>
      <w:r w:rsidRPr="005E3FBE">
        <w:t xml:space="preserve">%; ETL: </w:t>
      </w:r>
      <w:r w:rsidR="00157314" w:rsidRPr="005E3FBE">
        <w:t>3</w:t>
      </w:r>
      <w:r w:rsidRPr="005E3FBE">
        <w:t>.</w:t>
      </w:r>
      <w:ins w:id="394" w:author="Ayse Zeynep Enkavi" w:date="2015-02-11T21:49:00Z">
        <w:r w:rsidR="00646FB4" w:rsidRPr="005E3FBE">
          <w:t>3</w:t>
        </w:r>
      </w:ins>
      <w:r w:rsidR="00157314" w:rsidRPr="005E3FBE">
        <w:t>7</w:t>
      </w:r>
      <w:r w:rsidRPr="005E3FBE">
        <w:t>%; CON: 2.</w:t>
      </w:r>
      <w:r w:rsidR="00157314" w:rsidRPr="005E3FBE">
        <w:t>75</w:t>
      </w:r>
      <w:r w:rsidRPr="005E3FBE">
        <w:t>%;</w:t>
      </w:r>
      <w:r w:rsidR="00A45389" w:rsidRPr="005E3FBE">
        <w:t xml:space="preserve"> median percentages: MTL: 4.</w:t>
      </w:r>
      <w:r w:rsidR="00210033" w:rsidRPr="005E3FBE">
        <w:t>56</w:t>
      </w:r>
      <w:r w:rsidR="00A45389" w:rsidRPr="005E3FBE">
        <w:t xml:space="preserve">%; ETL </w:t>
      </w:r>
      <w:r w:rsidR="00210033" w:rsidRPr="005E3FBE">
        <w:t>2.</w:t>
      </w:r>
      <w:ins w:id="395" w:author="Ayse Zeynep Enkavi" w:date="2015-02-11T21:49:00Z">
        <w:r w:rsidR="00646FB4" w:rsidRPr="005E3FBE">
          <w:t>72</w:t>
        </w:r>
      </w:ins>
      <w:r w:rsidR="00A45389" w:rsidRPr="005E3FBE">
        <w:t xml:space="preserve">%; CON: </w:t>
      </w:r>
      <w:r w:rsidR="00210033" w:rsidRPr="005E3FBE">
        <w:t>2.94</w:t>
      </w:r>
      <w:r w:rsidR="00A45389" w:rsidRPr="005E3FBE">
        <w:t>%</w:t>
      </w:r>
      <w:ins w:id="396" w:author="Ayse Zeynep Enkavi" w:date="2015-02-11T21:44:00Z">
        <w:r w:rsidR="00452CCE" w:rsidRPr="005E3FBE">
          <w:t>;</w:t>
        </w:r>
      </w:ins>
      <w:ins w:id="397" w:author="Ayse Zeynep Enkavi" w:date="2015-02-11T21:54:00Z">
        <w:r w:rsidR="00646FB4" w:rsidRPr="005E3FBE">
          <w:t xml:space="preserve"> mean percentages for the control task: MTL</w:t>
        </w:r>
      </w:ins>
      <w:ins w:id="398" w:author="Ayse Zeynep Enkavi" w:date="2015-02-11T21:55:00Z">
        <w:r w:rsidR="00646FB4" w:rsidRPr="005E3FBE">
          <w:t>: 0.50 %; ETL: 1.00%; CON: 0.14%, median percentages: MTL:</w:t>
        </w:r>
      </w:ins>
      <w:ins w:id="399" w:author="Ayse Zeynep Enkavi" w:date="2015-02-11T21:56:00Z">
        <w:r w:rsidR="00646FB4" w:rsidRPr="005E3FBE">
          <w:t xml:space="preserve"> 0.36%</w:t>
        </w:r>
      </w:ins>
      <w:ins w:id="400" w:author="Ayse Zeynep Enkavi" w:date="2015-02-11T21:55:00Z">
        <w:r w:rsidR="00646FB4" w:rsidRPr="005E3FBE">
          <w:t>; ETL</w:t>
        </w:r>
      </w:ins>
      <w:ins w:id="401" w:author="Ayse Zeynep Enkavi" w:date="2015-02-11T21:56:00Z">
        <w:r w:rsidR="00646FB4" w:rsidRPr="005E3FBE">
          <w:t>: 0.00%</w:t>
        </w:r>
      </w:ins>
      <w:ins w:id="402" w:author="Ayse Zeynep Enkavi" w:date="2015-02-11T21:55:00Z">
        <w:r w:rsidR="00646FB4" w:rsidRPr="005E3FBE">
          <w:t>; CON:</w:t>
        </w:r>
      </w:ins>
      <w:ins w:id="403" w:author="Ayse Zeynep Enkavi" w:date="2015-02-11T21:56:00Z">
        <w:r w:rsidR="00646FB4" w:rsidRPr="005E3FBE">
          <w:t xml:space="preserve"> 0.04</w:t>
        </w:r>
        <w:proofErr w:type="gramStart"/>
        <w:r w:rsidR="00646FB4" w:rsidRPr="005E3FBE">
          <w:t>%</w:t>
        </w:r>
      </w:ins>
      <w:r w:rsidRPr="005E3FBE">
        <w:t xml:space="preserve"> </w:t>
      </w:r>
      <w:ins w:id="404" w:author="Ayse Zeynep Enkavi" w:date="2015-02-11T21:55:00Z">
        <w:r w:rsidR="00646FB4" w:rsidRPr="005E3FBE">
          <w:t>;</w:t>
        </w:r>
        <w:proofErr w:type="gramEnd"/>
        <w:r w:rsidR="00646FB4" w:rsidRPr="005E3FBE">
          <w:t xml:space="preserve"> </w:t>
        </w:r>
      </w:ins>
      <w:ins w:id="405" w:author="Ayse Zeynep Enkavi" w:date="2015-02-11T21:44:00Z">
        <w:r w:rsidR="00452CCE" w:rsidRPr="005E3FBE">
          <w:t>linear mixed model with orthogonal contrasts</w:t>
        </w:r>
      </w:ins>
      <w:ins w:id="406" w:author="Ayse Zeynep Enkavi" w:date="2015-02-11T21:51:00Z">
        <w:r w:rsidR="00646FB4" w:rsidRPr="005E3FBE">
          <w:t xml:space="preserve"> </w:t>
        </w:r>
      </w:ins>
      <w:ins w:id="407" w:author="Ayse Zeynep Enkavi" w:date="2015-02-11T21:57:00Z">
        <w:r w:rsidR="00646FB4" w:rsidRPr="005E3FBE">
          <w:t xml:space="preserve">group task </w:t>
        </w:r>
      </w:ins>
      <w:ins w:id="408" w:author="Ayse Zeynep Enkavi" w:date="2015-02-11T21:51:00Z">
        <w:r w:rsidR="00646FB4" w:rsidRPr="005E3FBE">
          <w:lastRenderedPageBreak/>
          <w:t>interaction</w:t>
        </w:r>
      </w:ins>
      <w:r w:rsidRPr="005E3FBE">
        <w:t xml:space="preserve"> </w:t>
      </w:r>
      <w:ins w:id="409" w:author="Ayse Zeynep Enkavi" w:date="2015-02-11T21:51:00Z">
        <w:r w:rsidR="00646FB4" w:rsidRPr="005E3FBE">
          <w:t xml:space="preserve">b = </w:t>
        </w:r>
      </w:ins>
      <w:ins w:id="410" w:author="Ayse Zeynep Enkavi" w:date="2015-02-11T21:53:00Z">
        <w:r w:rsidR="00646FB4" w:rsidRPr="005E3FBE">
          <w:t xml:space="preserve">– 0.06, t(91) = –2.98, </w:t>
        </w:r>
      </w:ins>
      <w:r w:rsidRPr="005E3FBE">
        <w:t>p</w:t>
      </w:r>
      <w:ins w:id="411" w:author="Ayse Zeynep Enkavi" w:date="2015-02-11T21:53:00Z">
        <w:r w:rsidR="00646FB4" w:rsidRPr="005E3FBE">
          <w:t xml:space="preserve"> = </w:t>
        </w:r>
      </w:ins>
      <w:r w:rsidRPr="005E3FBE">
        <w:t>0.00</w:t>
      </w:r>
      <w:ins w:id="412" w:author="Ayse Zeynep Enkavi" w:date="2015-02-11T21:53:00Z">
        <w:r w:rsidR="00646FB4" w:rsidRPr="005E3FBE">
          <w:t>4</w:t>
        </w:r>
      </w:ins>
      <w:r w:rsidRPr="005E3FBE">
        <w:t xml:space="preserve">). </w:t>
      </w:r>
      <w:r w:rsidR="00A055BC" w:rsidRPr="005E3FBE">
        <w:t xml:space="preserve">The </w:t>
      </w:r>
      <w:ins w:id="413" w:author="Ayse Zeynep Enkavi" w:date="2015-02-11T21:57:00Z">
        <w:r w:rsidR="00F03147" w:rsidRPr="005E3FBE">
          <w:t>difference between</w:t>
        </w:r>
      </w:ins>
      <w:ins w:id="414" w:author="Ayse Zeynep Enkavi" w:date="2015-02-11T21:58:00Z">
        <w:r w:rsidR="00F03147" w:rsidRPr="005E3FBE">
          <w:t xml:space="preserve"> degree of intransitivity between</w:t>
        </w:r>
      </w:ins>
      <w:ins w:id="415" w:author="Ayse Zeynep Enkavi" w:date="2015-02-11T21:57:00Z">
        <w:r w:rsidR="00F03147" w:rsidRPr="005E3FBE">
          <w:t xml:space="preserve"> the preference and control task</w:t>
        </w:r>
      </w:ins>
      <w:ins w:id="416" w:author="Ayse Zeynep Enkavi" w:date="2015-02-11T21:59:00Z">
        <w:r w:rsidR="00F03147" w:rsidRPr="005E3FBE">
          <w:t xml:space="preserve"> did not differ significantly</w:t>
        </w:r>
      </w:ins>
      <w:ins w:id="417" w:author="Ayse Zeynep Enkavi" w:date="2015-02-11T21:57:00Z">
        <w:r w:rsidR="00F03147" w:rsidRPr="005E3FBE">
          <w:t xml:space="preserve"> </w:t>
        </w:r>
      </w:ins>
      <w:ins w:id="418" w:author="Ayse Zeynep Enkavi" w:date="2015-02-11T21:58:00Z">
        <w:r w:rsidR="00F03147" w:rsidRPr="005E3FBE">
          <w:t>between the</w:t>
        </w:r>
      </w:ins>
      <w:ins w:id="419" w:author="Ayse Zeynep Enkavi" w:date="2015-02-11T21:57:00Z">
        <w:r w:rsidR="00F03147" w:rsidRPr="005E3FBE">
          <w:t xml:space="preserve"> </w:t>
        </w:r>
      </w:ins>
      <w:r w:rsidR="00A055BC" w:rsidRPr="005E3FBE">
        <w:t>two control group</w:t>
      </w:r>
      <w:ins w:id="420" w:author="Ayse Zeynep Enkavi" w:date="2015-02-11T21:59:00Z">
        <w:r w:rsidR="00F03147" w:rsidRPr="005E3FBE">
          <w:t>s</w:t>
        </w:r>
      </w:ins>
      <w:r w:rsidR="00A055BC" w:rsidRPr="005E3FBE">
        <w:t xml:space="preserve"> </w:t>
      </w:r>
      <w:ins w:id="421" w:author="Ayse Zeynep Enkavi" w:date="2015-02-11T21:59:00Z">
        <w:r w:rsidR="00F03147" w:rsidRPr="005E3FBE">
          <w:t xml:space="preserve">(linear mixed model with orthogonal contrasts group task interaction b = – 0.04, </w:t>
        </w:r>
        <w:proofErr w:type="gramStart"/>
        <w:r w:rsidR="00F03147" w:rsidRPr="005E3FBE">
          <w:t>t(</w:t>
        </w:r>
        <w:proofErr w:type="gramEnd"/>
        <w:r w:rsidR="00F03147" w:rsidRPr="005E3FBE">
          <w:t>91) = 0.97, p = 0.333</w:t>
        </w:r>
      </w:ins>
      <w:ins w:id="422" w:author="Ayse Zeynep Enkavi" w:date="2015-02-11T22:01:00Z">
        <w:r w:rsidR="00F03147" w:rsidRPr="005E3FBE">
          <w:t>).</w:t>
        </w:r>
      </w:ins>
      <w:ins w:id="423" w:author="Ayse Zeynep Enkavi" w:date="2015-02-11T22:05:00Z">
        <w:r w:rsidR="00F03147" w:rsidRPr="005E3FBE">
          <w:t xml:space="preserve"> </w:t>
        </w:r>
      </w:ins>
    </w:p>
    <w:p w14:paraId="6F6D2D13" w14:textId="41216792" w:rsidR="002A502D" w:rsidRPr="005E3FBE" w:rsidRDefault="003512BA" w:rsidP="002A502D">
      <w:pPr>
        <w:rPr>
          <w:ins w:id="424" w:author="Ayse Zeynep Enkavi" w:date="2015-10-03T17:45:00Z"/>
        </w:rPr>
      </w:pPr>
      <w:ins w:id="425" w:author="Ayse Zeynep Enkavi" w:date="2015-10-03T18:20:00Z">
        <w:r>
          <w:rPr>
            <w:noProof/>
          </w:rPr>
          <w:drawing>
            <wp:anchor distT="0" distB="0" distL="114300" distR="114300" simplePos="0" relativeHeight="251660288" behindDoc="0" locked="0" layoutInCell="1" allowOverlap="1" wp14:anchorId="18DCA471" wp14:editId="73261299">
              <wp:simplePos x="0" y="0"/>
              <wp:positionH relativeFrom="margin">
                <wp:posOffset>914400</wp:posOffset>
              </wp:positionH>
              <wp:positionV relativeFrom="margin">
                <wp:posOffset>1371600</wp:posOffset>
              </wp:positionV>
              <wp:extent cx="3864610" cy="257619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Figure2.png"/>
                      <pic:cNvPicPr/>
                    </pic:nvPicPr>
                    <pic:blipFill>
                      <a:blip r:embed="rId12">
                        <a:extLst>
                          <a:ext uri="{28A0092B-C50C-407E-A947-70E740481C1C}">
                            <a14:useLocalDpi xmlns:a14="http://schemas.microsoft.com/office/drawing/2010/main" val="0"/>
                          </a:ext>
                        </a:extLst>
                      </a:blip>
                      <a:stretch>
                        <a:fillRect/>
                      </a:stretch>
                    </pic:blipFill>
                    <pic:spPr>
                      <a:xfrm>
                        <a:off x="0" y="0"/>
                        <a:ext cx="3864610" cy="2576195"/>
                      </a:xfrm>
                      <a:prstGeom prst="rect">
                        <a:avLst/>
                      </a:prstGeom>
                    </pic:spPr>
                  </pic:pic>
                </a:graphicData>
              </a:graphic>
              <wp14:sizeRelH relativeFrom="page">
                <wp14:pctWidth>0</wp14:pctWidth>
              </wp14:sizeRelH>
              <wp14:sizeRelV relativeFrom="page">
                <wp14:pctHeight>0</wp14:pctHeight>
              </wp14:sizeRelV>
            </wp:anchor>
          </w:drawing>
        </w:r>
      </w:ins>
      <w:ins w:id="426" w:author="Ayse Zeynep Enkavi" w:date="2015-10-03T17:45:00Z">
        <w:r w:rsidR="002A502D" w:rsidRPr="005E3FBE">
          <w:rPr>
            <w:b/>
          </w:rPr>
          <w:t>Figure 2</w:t>
        </w:r>
        <w:r w:rsidR="002A502D" w:rsidRPr="005E3FBE">
          <w:t>. Mean percentage of intransitive</w:t>
        </w:r>
        <w:r w:rsidR="002A502D">
          <w:t xml:space="preserve"> choice</w:t>
        </w:r>
        <w:r w:rsidR="002A502D" w:rsidRPr="005E3FBE">
          <w:t>s per group</w:t>
        </w:r>
        <w:r w:rsidR="002A502D">
          <w:t xml:space="preserve"> in each task</w:t>
        </w:r>
        <w:r w:rsidR="002A502D" w:rsidRPr="005E3FBE">
          <w:t xml:space="preserve"> (</w:t>
        </w:r>
        <w:proofErr w:type="spellStart"/>
        <w:r w:rsidR="002A502D" w:rsidRPr="005E3FBE">
          <w:t>n</w:t>
        </w:r>
        <w:r w:rsidR="002A502D" w:rsidRPr="005E3FBE">
          <w:rPr>
            <w:vertAlign w:val="subscript"/>
          </w:rPr>
          <w:t>MTL</w:t>
        </w:r>
        <w:proofErr w:type="spellEnd"/>
        <w:r w:rsidR="002A502D" w:rsidRPr="005E3FBE">
          <w:t xml:space="preserve"> = 31, </w:t>
        </w:r>
        <w:proofErr w:type="spellStart"/>
        <w:r w:rsidR="002A502D" w:rsidRPr="005E3FBE">
          <w:t>n</w:t>
        </w:r>
        <w:r w:rsidR="002A502D" w:rsidRPr="005E3FBE">
          <w:rPr>
            <w:vertAlign w:val="subscript"/>
          </w:rPr>
          <w:t>C</w:t>
        </w:r>
        <w:proofErr w:type="spellEnd"/>
        <w:r w:rsidR="002A502D" w:rsidRPr="005E3FBE">
          <w:t xml:space="preserve"> = 30, </w:t>
        </w:r>
        <w:proofErr w:type="spellStart"/>
        <w:r w:rsidR="002A502D" w:rsidRPr="005E3FBE">
          <w:t>n</w:t>
        </w:r>
        <w:r w:rsidR="002A502D" w:rsidRPr="005E3FBE">
          <w:rPr>
            <w:vertAlign w:val="subscript"/>
          </w:rPr>
          <w:t>ETL</w:t>
        </w:r>
        <w:proofErr w:type="spellEnd"/>
        <w:r w:rsidR="002A502D" w:rsidRPr="005E3FBE">
          <w:t xml:space="preserve"> = 30). Error bars represent SEM. </w:t>
        </w:r>
      </w:ins>
    </w:p>
    <w:p w14:paraId="15FF4078" w14:textId="43677583" w:rsidR="003512BA" w:rsidRDefault="00075726" w:rsidP="00075726">
      <w:pPr>
        <w:rPr>
          <w:ins w:id="427" w:author="Ayse Zeynep Enkavi" w:date="2015-10-03T18:25:00Z"/>
        </w:rPr>
      </w:pPr>
      <w:ins w:id="428" w:author="Ayse Zeynep Enkavi" w:date="2015-10-03T18:24:00Z">
        <w:r>
          <w:rPr>
            <w:noProof/>
          </w:rPr>
          <w:drawing>
            <wp:anchor distT="0" distB="0" distL="114300" distR="114300" simplePos="0" relativeHeight="251661312" behindDoc="0" locked="0" layoutInCell="1" allowOverlap="1" wp14:anchorId="1EA5DF5F" wp14:editId="7BFBBEAF">
              <wp:simplePos x="0" y="0"/>
              <wp:positionH relativeFrom="column">
                <wp:posOffset>1600200</wp:posOffset>
              </wp:positionH>
              <wp:positionV relativeFrom="paragraph">
                <wp:posOffset>2094865</wp:posOffset>
              </wp:positionV>
              <wp:extent cx="2287905" cy="228790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Figure3.png"/>
                      <pic:cNvPicPr/>
                    </pic:nvPicPr>
                    <pic:blipFill>
                      <a:blip r:embed="rId13">
                        <a:extLst>
                          <a:ext uri="{28A0092B-C50C-407E-A947-70E740481C1C}">
                            <a14:useLocalDpi xmlns:a14="http://schemas.microsoft.com/office/drawing/2010/main" val="0"/>
                          </a:ext>
                        </a:extLst>
                      </a:blip>
                      <a:stretch>
                        <a:fillRect/>
                      </a:stretch>
                    </pic:blipFill>
                    <pic:spPr>
                      <a:xfrm>
                        <a:off x="0" y="0"/>
                        <a:ext cx="2287905" cy="2287905"/>
                      </a:xfrm>
                      <a:prstGeom prst="rect">
                        <a:avLst/>
                      </a:prstGeom>
                    </pic:spPr>
                  </pic:pic>
                </a:graphicData>
              </a:graphic>
              <wp14:sizeRelH relativeFrom="page">
                <wp14:pctWidth>0</wp14:pctWidth>
              </wp14:sizeRelH>
              <wp14:sizeRelV relativeFrom="page">
                <wp14:pctHeight>0</wp14:pctHeight>
              </wp14:sizeRelV>
            </wp:anchor>
          </w:drawing>
        </w:r>
      </w:ins>
      <w:ins w:id="429" w:author="Ayse Zeynep Enkavi" w:date="2015-05-24T12:09:00Z">
        <w:r w:rsidR="000F1903" w:rsidRPr="005E3FBE">
          <w:t xml:space="preserve">For a random group of participants (see SOM for details) </w:t>
        </w:r>
      </w:ins>
      <w:ins w:id="430" w:author="Ayse Zeynep Enkavi" w:date="2015-05-24T12:10:00Z">
        <w:r w:rsidR="000F1903" w:rsidRPr="005E3FBE">
          <w:t>w</w:t>
        </w:r>
      </w:ins>
      <w:ins w:id="431" w:author="Eric Johnson" w:date="2015-05-23T09:08:00Z">
        <w:r w:rsidR="004E47E4" w:rsidRPr="005E3FBE">
          <w:t>e correlated</w:t>
        </w:r>
      </w:ins>
      <w:ins w:id="432" w:author="Ayse Zeynep Enkavi" w:date="2014-06-17T07:21:00Z">
        <w:r w:rsidR="00847E24" w:rsidRPr="005E3FBE">
          <w:t xml:space="preserve"> </w:t>
        </w:r>
      </w:ins>
      <w:r w:rsidR="00B5135A" w:rsidRPr="005E3FBE">
        <w:t>t</w:t>
      </w:r>
      <w:r w:rsidR="00C067B5" w:rsidRPr="005E3FBE">
        <w:t xml:space="preserve">he ratio of compromised hippocampal volume to total volume with the </w:t>
      </w:r>
      <w:r w:rsidR="00302D3B" w:rsidRPr="005E3FBE">
        <w:t>percentage</w:t>
      </w:r>
      <w:r w:rsidR="00C067B5" w:rsidRPr="005E3FBE">
        <w:t xml:space="preserve"> of </w:t>
      </w:r>
      <w:r w:rsidR="00F46397" w:rsidRPr="005E3FBE">
        <w:t>intransitiv</w:t>
      </w:r>
      <w:r w:rsidR="00302D3B" w:rsidRPr="005E3FBE">
        <w:t>e choices</w:t>
      </w:r>
      <w:r w:rsidR="00F46397" w:rsidRPr="005E3FBE">
        <w:t xml:space="preserve"> </w:t>
      </w:r>
      <w:ins w:id="433" w:author="Eric Johnson" w:date="2015-05-23T09:08:00Z">
        <w:r w:rsidR="004E47E4" w:rsidRPr="005E3FBE">
          <w:t xml:space="preserve">using a non-parametric correlation coefficient that is insensitive to outliers, and found a strong and significant </w:t>
        </w:r>
      </w:ins>
      <w:ins w:id="434" w:author="Eric Johnson" w:date="2015-05-23T09:10:00Z">
        <w:r w:rsidR="004E47E4" w:rsidRPr="005E3FBE">
          <w:t>relationship</w:t>
        </w:r>
      </w:ins>
      <w:ins w:id="435" w:author="Eric Johnson" w:date="2015-05-23T09:08:00Z">
        <w:r w:rsidR="004E47E4" w:rsidRPr="005E3FBE">
          <w:t xml:space="preserve"> </w:t>
        </w:r>
      </w:ins>
      <w:r w:rsidR="00D147E2" w:rsidRPr="005E3FBE">
        <w:t>(</w:t>
      </w:r>
      <w:r w:rsidR="002612C9" w:rsidRPr="005E3FBE">
        <w:t>Fig.3; s</w:t>
      </w:r>
      <w:r w:rsidR="00D147E2" w:rsidRPr="005E3FBE">
        <w:t>pearman-rho = 0.</w:t>
      </w:r>
      <w:ins w:id="436" w:author="Ayse Zeynep Enkavi" w:date="2015-10-03T18:05:00Z">
        <w:r w:rsidR="00450B16">
          <w:t>676</w:t>
        </w:r>
      </w:ins>
      <w:r w:rsidR="00C067B5" w:rsidRPr="005E3FBE">
        <w:t>;</w:t>
      </w:r>
      <w:ins w:id="437" w:author="Ayse Zeynep Enkavi" w:date="2015-10-03T18:05:00Z">
        <w:r w:rsidR="00450B16">
          <w:t xml:space="preserve"> </w:t>
        </w:r>
        <w:proofErr w:type="gramStart"/>
        <w:r w:rsidR="00450B16">
          <w:t>F(</w:t>
        </w:r>
        <w:proofErr w:type="gramEnd"/>
        <w:r w:rsidR="00450B16">
          <w:t>1, 14) = 11.78,</w:t>
        </w:r>
      </w:ins>
      <w:r w:rsidR="00C067B5" w:rsidRPr="005E3FBE">
        <w:t xml:space="preserve"> p</w:t>
      </w:r>
      <w:ins w:id="438" w:author="Ayse Zeynep Enkavi" w:date="2015-10-03T18:05:00Z">
        <w:r w:rsidR="00450B16">
          <w:t>=</w:t>
        </w:r>
      </w:ins>
      <w:r w:rsidR="00C067B5" w:rsidRPr="005E3FBE">
        <w:t>0.</w:t>
      </w:r>
      <w:ins w:id="439" w:author="Ayse Zeynep Enkavi" w:date="2015-10-03T18:05:00Z">
        <w:r w:rsidR="00450B16" w:rsidRPr="005E3FBE">
          <w:t>00</w:t>
        </w:r>
        <w:r w:rsidR="00450B16">
          <w:t>4</w:t>
        </w:r>
      </w:ins>
      <w:r w:rsidR="00C067B5" w:rsidRPr="005E3FBE">
        <w:t>; n=16).</w:t>
      </w:r>
      <w:ins w:id="440" w:author="Ayse Zeynep Enkavi" w:date="2015-08-23T14:38:00Z">
        <w:r w:rsidR="003C1932">
          <w:t xml:space="preserve"> In other words, the larger the lesion, the less consistent were the </w:t>
        </w:r>
      </w:ins>
      <w:ins w:id="441" w:author="Ayse Zeynep Enkavi" w:date="2015-10-03T14:17:00Z">
        <w:r w:rsidR="00DE3458">
          <w:t xml:space="preserve">value-based </w:t>
        </w:r>
      </w:ins>
      <w:ins w:id="442" w:author="Ayse Zeynep Enkavi" w:date="2015-10-03T14:16:00Z">
        <w:r w:rsidR="00DE3458">
          <w:t>choices</w:t>
        </w:r>
      </w:ins>
      <w:ins w:id="443" w:author="Ayse Zeynep Enkavi" w:date="2015-08-23T14:38:00Z">
        <w:r w:rsidR="003C1932">
          <w:t>.</w:t>
        </w:r>
      </w:ins>
      <w:ins w:id="444" w:author="Eric Johnson" w:date="2015-05-23T09:08:00Z">
        <w:r w:rsidR="004E47E4" w:rsidRPr="005E3FBE">
          <w:t xml:space="preserve">  </w:t>
        </w:r>
      </w:ins>
    </w:p>
    <w:p w14:paraId="5E0D433E" w14:textId="69A7F981" w:rsidR="003512BA" w:rsidRPr="003512BA" w:rsidRDefault="003512BA" w:rsidP="003512BA">
      <w:pPr>
        <w:rPr>
          <w:rFonts w:asciiTheme="majorHAnsi" w:eastAsiaTheme="majorEastAsia" w:hAnsiTheme="majorHAnsi" w:cstheme="majorBidi"/>
          <w:b/>
          <w:bCs w:val="0"/>
          <w:color w:val="345A8A" w:themeColor="accent1" w:themeShade="B5"/>
          <w:sz w:val="32"/>
          <w:szCs w:val="32"/>
        </w:rPr>
      </w:pPr>
      <w:ins w:id="445" w:author="Ayse Zeynep Enkavi" w:date="2015-10-03T18:25:00Z">
        <w:r w:rsidRPr="005E3FBE">
          <w:rPr>
            <w:b/>
          </w:rPr>
          <w:lastRenderedPageBreak/>
          <w:t>Figure 3</w:t>
        </w:r>
        <w:r w:rsidRPr="005E3FBE">
          <w:t xml:space="preserve">. </w:t>
        </w:r>
        <w:proofErr w:type="gramStart"/>
        <w:r w:rsidRPr="005E3FBE">
          <w:t>Relation of hippocampal ratio and intransitive choices.</w:t>
        </w:r>
        <w:proofErr w:type="gramEnd"/>
        <w:r w:rsidRPr="005E3FBE">
          <w:t xml:space="preserve"> </w:t>
        </w:r>
        <w:r w:rsidRPr="005E3FBE">
          <w:rPr>
            <w:b/>
          </w:rPr>
          <w:t>a</w:t>
        </w:r>
        <w:r w:rsidRPr="005E3FBE">
          <w:t xml:space="preserve">) Example of a typical hippocampal sclerosis on a T2-weighted image highlighting both </w:t>
        </w:r>
        <w:proofErr w:type="gramStart"/>
        <w:r w:rsidRPr="005E3FBE">
          <w:t>hippocampi which</w:t>
        </w:r>
        <w:proofErr w:type="gramEnd"/>
        <w:r w:rsidRPr="005E3FBE">
          <w:t xml:space="preserve"> were used for the laterality index calculation. </w:t>
        </w:r>
        <w:r w:rsidRPr="005E3FBE">
          <w:rPr>
            <w:b/>
          </w:rPr>
          <w:t>b)</w:t>
        </w:r>
        <w:r w:rsidRPr="005E3FBE">
          <w:t xml:space="preserve"> Scatterplot that maps hippocampal asymmetry (as a marker for unilateral atrophy) against percentage of intransitive choices, providing a regression line with 95% CI for the observed correlation of rho=0.</w:t>
        </w:r>
        <w:r>
          <w:t>6</w:t>
        </w:r>
        <w:r w:rsidRPr="005E3FBE">
          <w:t>7</w:t>
        </w:r>
        <w:r>
          <w:t>6</w:t>
        </w:r>
        <w:r w:rsidRPr="005E3FBE">
          <w:t>, p</w:t>
        </w:r>
        <w:r>
          <w:t>=</w:t>
        </w:r>
        <w:r w:rsidRPr="005E3FBE">
          <w:t>0.00</w:t>
        </w:r>
        <w:r>
          <w:t>4.</w:t>
        </w:r>
      </w:ins>
    </w:p>
    <w:p w14:paraId="32CB3BCF" w14:textId="67278935" w:rsidR="004E47E4" w:rsidRDefault="004E47E4" w:rsidP="0090105A">
      <w:pPr>
        <w:rPr>
          <w:ins w:id="446" w:author="Ayse Zeynep Enkavi" w:date="2015-10-03T16:58:00Z"/>
        </w:rPr>
      </w:pPr>
      <w:ins w:id="447" w:author="Eric Johnson" w:date="2015-05-23T09:10:00Z">
        <w:r w:rsidRPr="005E3FBE">
          <w:t xml:space="preserve">To </w:t>
        </w:r>
      </w:ins>
      <w:ins w:id="448" w:author="Ayse Zeynep Enkavi" w:date="2015-09-20T21:22:00Z">
        <w:r w:rsidR="002E2717">
          <w:t>contextualize</w:t>
        </w:r>
      </w:ins>
      <w:ins w:id="449" w:author="Eric Johnson" w:date="2015-05-23T09:10:00Z">
        <w:r w:rsidRPr="005E3FBE">
          <w:t xml:space="preserve"> the observed frequency of intransitivity, we conducted a series of simulations that used a random utility model with a stochastic term added to the utility of </w:t>
        </w:r>
      </w:ins>
      <w:ins w:id="450" w:author="Eric Johnson" w:date="2015-05-23T09:14:00Z">
        <w:r w:rsidRPr="005E3FBE">
          <w:t>the options,</w:t>
        </w:r>
      </w:ins>
      <w:ins w:id="451" w:author="Ayse Zeynep Enkavi" w:date="2015-10-03T16:57:00Z">
        <w:r w:rsidR="0090105A">
          <w:t xml:space="preserve"> such that the probability of choosing option A (</w:t>
        </w:r>
      </w:ins>
      <w:proofErr w:type="gramStart"/>
      <w:ins w:id="452" w:author="Ayse Zeynep Enkavi" w:date="2015-10-03T16:58:00Z">
        <m:oMath>
          <m:r>
            <w:rPr>
              <w:rFonts w:ascii="Cambria Math" w:hAnsi="Cambria Math"/>
            </w:rPr>
            <m:t>p(</m:t>
          </m:r>
          <w:proofErr w:type="gramEnd"/>
          <m:r>
            <w:rPr>
              <w:rFonts w:ascii="Cambria Math" w:hAnsi="Cambria Math"/>
            </w:rPr>
            <m:t>A)</m:t>
          </m:r>
        </m:oMath>
      </w:ins>
      <w:ins w:id="453" w:author="Ayse Zeynep Enkavi" w:date="2015-10-03T16:57:00Z">
        <w:r w:rsidR="0090105A">
          <w:t>)</w:t>
        </w:r>
      </w:ins>
      <w:ins w:id="454" w:author="Ayse Zeynep Enkavi" w:date="2015-10-03T16:58:00Z">
        <w:r w:rsidR="0090105A">
          <w:t xml:space="preserve"> in a decision between A and B was:</w:t>
        </w:r>
      </w:ins>
    </w:p>
    <w:p w14:paraId="61848D2B" w14:textId="6D30D751" w:rsidR="0090105A" w:rsidRPr="005E3FBE" w:rsidRDefault="0090105A" w:rsidP="007F471C">
      <w:pPr>
        <w:rPr>
          <w:ins w:id="455" w:author="Eric Johnson" w:date="2015-05-23T09:14:00Z"/>
        </w:rPr>
      </w:pPr>
      <w:ins w:id="456" w:author="Ayse Zeynep Enkavi" w:date="2015-10-03T16:58:00Z">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xml:space="preserve">= </m:t>
            </m:r>
          </m:oMath>
        </m:oMathPara>
      </w:ins>
      <m:oMathPara>
        <m:oMath>
          <m:f>
            <m:fPr>
              <m:ctrlPr>
                <w:ins w:id="457" w:author="Ayse Zeynep Enkavi" w:date="2015-10-03T16:59:00Z">
                  <w:rPr>
                    <w:rFonts w:ascii="Cambria Math" w:hAnsi="Cambria Math"/>
                    <w:i/>
                  </w:rPr>
                </w:ins>
              </m:ctrlPr>
            </m:fPr>
            <m:num>
              <w:ins w:id="458" w:author="Ayse Zeynep Enkavi" w:date="2015-10-03T16:59:00Z">
                <m:r>
                  <w:rPr>
                    <w:rFonts w:ascii="Cambria Math" w:hAnsi="Cambria Math"/>
                  </w:rPr>
                  <m:t>1</m:t>
                </m:r>
              </w:ins>
            </m:num>
            <m:den>
              <m:sSup>
                <m:sSupPr>
                  <m:ctrlPr>
                    <w:ins w:id="459" w:author="Ayse Zeynep Enkavi" w:date="2015-10-03T16:59:00Z">
                      <w:rPr>
                        <w:rFonts w:ascii="Cambria Math" w:hAnsi="Cambria Math"/>
                        <w:i/>
                      </w:rPr>
                    </w:ins>
                  </m:ctrlPr>
                </m:sSupPr>
                <m:e>
                  <w:ins w:id="460" w:author="Ayse Zeynep Enkavi" w:date="2015-10-03T16:59:00Z">
                    <m:r>
                      <w:rPr>
                        <w:rFonts w:ascii="Cambria Math" w:hAnsi="Cambria Math"/>
                      </w:rPr>
                      <m:t>1+e</m:t>
                    </m:r>
                  </w:ins>
                </m:e>
                <m:sup>
                  <m:d>
                    <m:dPr>
                      <m:ctrlPr>
                        <w:ins w:id="461" w:author="Ayse Zeynep Enkavi" w:date="2015-10-03T17:01:00Z">
                          <w:rPr>
                            <w:rFonts w:ascii="Cambria Math" w:hAnsi="Cambria Math"/>
                            <w:i/>
                          </w:rPr>
                        </w:ins>
                      </m:ctrlPr>
                    </m:dPr>
                    <m:e>
                      <m:d>
                        <m:dPr>
                          <m:ctrlPr>
                            <w:ins w:id="462" w:author="Ayse Zeynep Enkavi" w:date="2015-10-03T17:00:00Z">
                              <w:rPr>
                                <w:rFonts w:ascii="Cambria Math" w:hAnsi="Cambria Math"/>
                                <w:i/>
                              </w:rPr>
                            </w:ins>
                          </m:ctrlPr>
                        </m:dPr>
                        <m:e>
                          <w:ins w:id="463" w:author="Ayse Zeynep Enkavi" w:date="2015-10-03T16:59:00Z">
                            <m:r>
                              <w:rPr>
                                <w:rFonts w:ascii="Cambria Math" w:hAnsi="Cambria Math"/>
                              </w:rPr>
                              <m:t>1</m:t>
                            </m:r>
                          </w:ins>
                          <w:ins w:id="464" w:author="Ayse Zeynep Enkavi" w:date="2015-10-03T17:00:00Z">
                            <m:r>
                              <w:rPr>
                                <w:rFonts w:ascii="Cambria Math" w:hAnsi="Cambria Math"/>
                              </w:rPr>
                              <m:t>-α</m:t>
                            </m:r>
                          </w:ins>
                        </m:e>
                      </m:d>
                      <w:ins w:id="465" w:author="Ayse Zeynep Enkavi" w:date="2015-10-03T17:00:00Z">
                        <m:r>
                          <w:rPr>
                            <w:rFonts w:ascii="Cambria Math" w:hAnsi="Cambria Math"/>
                          </w:rPr>
                          <m:t>u</m:t>
                        </m:r>
                      </w:ins>
                      <m:d>
                        <m:dPr>
                          <m:ctrlPr>
                            <w:ins w:id="466" w:author="Ayse Zeynep Enkavi" w:date="2015-10-03T17:00:00Z">
                              <w:rPr>
                                <w:rFonts w:ascii="Cambria Math" w:hAnsi="Cambria Math"/>
                                <w:i/>
                              </w:rPr>
                            </w:ins>
                          </m:ctrlPr>
                        </m:dPr>
                        <m:e>
                          <w:ins w:id="467" w:author="Ayse Zeynep Enkavi" w:date="2015-10-03T17:01:00Z">
                            <m:r>
                              <w:rPr>
                                <w:rFonts w:ascii="Cambria Math" w:hAnsi="Cambria Math"/>
                              </w:rPr>
                              <m:t>B</m:t>
                            </m:r>
                          </w:ins>
                        </m:e>
                      </m:d>
                      <w:ins w:id="468" w:author="Ayse Zeynep Enkavi" w:date="2015-10-03T17:00:00Z">
                        <m:r>
                          <w:rPr>
                            <w:rFonts w:ascii="Cambria Math" w:hAnsi="Cambria Math"/>
                          </w:rPr>
                          <m:t>+ αε</m:t>
                        </m:r>
                      </w:ins>
                    </m:e>
                  </m:d>
                  <w:ins w:id="469" w:author="Ayse Zeynep Enkavi" w:date="2015-10-03T17:01:00Z">
                    <m:r>
                      <w:rPr>
                        <w:rFonts w:ascii="Cambria Math" w:hAnsi="Cambria Math"/>
                      </w:rPr>
                      <m:t xml:space="preserve">- </m:t>
                    </m:r>
                  </w:ins>
                  <m:d>
                    <m:dPr>
                      <m:ctrlPr>
                        <w:ins w:id="470" w:author="Ayse Zeynep Enkavi" w:date="2015-10-03T17:01:00Z">
                          <w:rPr>
                            <w:rFonts w:ascii="Cambria Math" w:hAnsi="Cambria Math"/>
                            <w:i/>
                          </w:rPr>
                        </w:ins>
                      </m:ctrlPr>
                    </m:dPr>
                    <m:e>
                      <m:d>
                        <m:dPr>
                          <m:ctrlPr>
                            <w:ins w:id="471" w:author="Ayse Zeynep Enkavi" w:date="2015-10-03T17:01:00Z">
                              <w:rPr>
                                <w:rFonts w:ascii="Cambria Math" w:hAnsi="Cambria Math"/>
                                <w:i/>
                              </w:rPr>
                            </w:ins>
                          </m:ctrlPr>
                        </m:dPr>
                        <m:e>
                          <w:ins w:id="472" w:author="Ayse Zeynep Enkavi" w:date="2015-10-03T17:01:00Z">
                            <m:r>
                              <w:rPr>
                                <w:rFonts w:ascii="Cambria Math" w:hAnsi="Cambria Math"/>
                              </w:rPr>
                              <m:t>1-α</m:t>
                            </m:r>
                          </w:ins>
                        </m:e>
                      </m:d>
                      <w:ins w:id="473" w:author="Ayse Zeynep Enkavi" w:date="2015-10-03T17:01:00Z">
                        <m:r>
                          <w:rPr>
                            <w:rFonts w:ascii="Cambria Math" w:hAnsi="Cambria Math"/>
                          </w:rPr>
                          <m:t>u</m:t>
                        </m:r>
                      </w:ins>
                      <m:d>
                        <m:dPr>
                          <m:ctrlPr>
                            <w:ins w:id="474" w:author="Ayse Zeynep Enkavi" w:date="2015-10-03T17:01:00Z">
                              <w:rPr>
                                <w:rFonts w:ascii="Cambria Math" w:hAnsi="Cambria Math"/>
                                <w:i/>
                              </w:rPr>
                            </w:ins>
                          </m:ctrlPr>
                        </m:dPr>
                        <m:e>
                          <w:ins w:id="475" w:author="Ayse Zeynep Enkavi" w:date="2015-10-03T17:01:00Z">
                            <m:r>
                              <w:rPr>
                                <w:rFonts w:ascii="Cambria Math" w:hAnsi="Cambria Math"/>
                              </w:rPr>
                              <m:t>A</m:t>
                            </m:r>
                          </w:ins>
                        </m:e>
                      </m:d>
                      <w:ins w:id="476" w:author="Ayse Zeynep Enkavi" w:date="2015-10-03T17:01:00Z">
                        <m:r>
                          <w:rPr>
                            <w:rFonts w:ascii="Cambria Math" w:hAnsi="Cambria Math"/>
                          </w:rPr>
                          <m:t>+ αε</m:t>
                        </m:r>
                      </w:ins>
                    </m:e>
                  </m:d>
                  <w:ins w:id="477" w:author="Ayse Zeynep Enkavi" w:date="2015-10-03T17:01:00Z">
                    <m:r>
                      <w:rPr>
                        <w:rFonts w:ascii="Cambria Math" w:hAnsi="Cambria Math"/>
                      </w:rPr>
                      <m:t xml:space="preserve"> </m:t>
                    </m:r>
                  </w:ins>
                </m:sup>
              </m:sSup>
            </m:den>
          </m:f>
        </m:oMath>
      </m:oMathPara>
    </w:p>
    <w:p w14:paraId="39C24100" w14:textId="77D17609" w:rsidR="004E47E4" w:rsidRPr="005E3FBE" w:rsidRDefault="0090105A" w:rsidP="00A910F9">
      <w:pPr>
        <w:ind w:firstLine="0"/>
      </w:pPr>
      <w:proofErr w:type="gramStart"/>
      <w:ins w:id="478" w:author="Ayse Zeynep Enkavi" w:date="2015-10-03T17:05:00Z">
        <w:r>
          <w:t>where</w:t>
        </w:r>
        <w:proofErr w:type="gramEnd"/>
        <w:r>
          <w:t xml:space="preserve"> </w:t>
        </w:r>
        <m:oMath>
          <m:r>
            <w:rPr>
              <w:rFonts w:ascii="Cambria Math" w:hAnsi="Cambria Math"/>
            </w:rPr>
            <m:t>α</m:t>
          </m:r>
        </m:oMath>
      </w:ins>
      <w:ins w:id="479" w:author="Ayse Zeynep Enkavi" w:date="2015-10-03T17:06:00Z">
        <w:r>
          <w:t xml:space="preserve"> represents the </w:t>
        </w:r>
      </w:ins>
      <w:ins w:id="480" w:author="Eric Johnson" w:date="2015-05-23T09:14:00Z">
        <w:r w:rsidR="009F031B" w:rsidRPr="005E3FBE">
          <w:t>proportion of the observed utility due to random</w:t>
        </w:r>
      </w:ins>
      <w:ins w:id="481" w:author="Ayse Zeynep Enkavi" w:date="2015-10-03T17:06:00Z">
        <w:r>
          <w:t>, which was varied</w:t>
        </w:r>
      </w:ins>
      <w:ins w:id="482" w:author="Eric Johnson" w:date="2015-05-23T09:14:00Z">
        <w:r w:rsidR="009F031B" w:rsidRPr="005E3FBE">
          <w:t xml:space="preserve"> error between 0 and 1</w:t>
        </w:r>
      </w:ins>
      <w:ins w:id="483" w:author="Ayse Zeynep Enkavi" w:date="2015-10-03T17:06:00Z">
        <w:r>
          <w:t xml:space="preserve">, </w:t>
        </w:r>
      </w:ins>
      <w:ins w:id="484" w:author="Ayse Zeynep Enkavi" w:date="2015-10-03T17:07:00Z">
        <m:oMath>
          <m:r>
            <w:rPr>
              <w:rFonts w:ascii="Cambria Math" w:hAnsi="Cambria Math"/>
            </w:rPr>
            <m:t>u</m:t>
          </m:r>
          <m:d>
            <m:dPr>
              <m:ctrlPr>
                <w:rPr>
                  <w:rFonts w:ascii="Cambria Math" w:hAnsi="Cambria Math"/>
                  <w:i/>
                </w:rPr>
              </m:ctrlPr>
            </m:dPr>
            <m:e>
              <m:r>
                <w:rPr>
                  <w:rFonts w:ascii="Cambria Math" w:hAnsi="Cambria Math"/>
                </w:rPr>
                <m:t>A</m:t>
              </m:r>
            </m:e>
          </m:d>
        </m:oMath>
        <w:r>
          <w:t xml:space="preserve"> and </w:t>
        </w:r>
        <m:oMath>
          <m:r>
            <w:rPr>
              <w:rFonts w:ascii="Cambria Math" w:hAnsi="Cambria Math"/>
            </w:rPr>
            <m:t>u(B)</m:t>
          </m:r>
        </m:oMath>
        <w:r>
          <w:t xml:space="preserve"> represent the util</w:t>
        </w:r>
        <w:proofErr w:type="spellStart"/>
        <w:r>
          <w:t>ities</w:t>
        </w:r>
        <w:proofErr w:type="spellEnd"/>
        <w:r>
          <w:t xml:space="preserve"> of each option and</w:t>
        </w:r>
        <w:r w:rsidR="00CB6091">
          <w:t xml:space="preserve"> </w:t>
        </w:r>
        <m:oMath>
          <m:r>
            <w:rPr>
              <w:rFonts w:ascii="Cambria Math" w:hAnsi="Cambria Math"/>
            </w:rPr>
            <m:t>ε</m:t>
          </m:r>
        </m:oMath>
        <w:r w:rsidR="00CB6091">
          <w:t xml:space="preserve"> is random noise</w:t>
        </w:r>
      </w:ins>
      <w:ins w:id="485" w:author="Eric Johnson" w:date="2015-05-23T09:14:00Z">
        <w:r w:rsidR="009F031B" w:rsidRPr="005E3FBE">
          <w:t xml:space="preserve">. It can be shown analytically that the maximum </w:t>
        </w:r>
      </w:ins>
      <w:ins w:id="486" w:author="Eric Johnson" w:date="2015-05-23T09:17:00Z">
        <w:r w:rsidR="009F031B" w:rsidRPr="005E3FBE">
          <w:t>proportion of intransitive triples would be .25 (see SOM</w:t>
        </w:r>
      </w:ins>
      <w:ins w:id="487" w:author="Ayse Zeynep Enkavi" w:date="2015-08-23T14:39:00Z">
        <w:r w:rsidR="00451CCF">
          <w:t xml:space="preserve">, also noted in the discussion section of </w:t>
        </w:r>
        <w:proofErr w:type="spellStart"/>
        <w:r w:rsidR="00451CCF">
          <w:t>Tversky</w:t>
        </w:r>
        <w:proofErr w:type="spellEnd"/>
        <w:r w:rsidR="00451CCF">
          <w:t>, 1969</w:t>
        </w:r>
      </w:ins>
      <w:ins w:id="488" w:author="Eric Johnson" w:date="2015-05-23T09:17:00Z">
        <w:r w:rsidR="009F031B" w:rsidRPr="005E3FBE">
          <w:t xml:space="preserve">), but the interesting question is how the proportion increases as error in utilities increases.  </w:t>
        </w:r>
      </w:ins>
      <w:ins w:id="489" w:author="Ayse Zeynep Enkavi" w:date="2015-08-23T14:40:00Z">
        <w:r w:rsidR="00451CCF">
          <w:t>T</w:t>
        </w:r>
      </w:ins>
      <w:ins w:id="490" w:author="Eric Johnson" w:date="2015-05-23T09:17:00Z">
        <w:r w:rsidR="009F031B" w:rsidRPr="005E3FBE">
          <w:t xml:space="preserve">he effect is non-linear, but </w:t>
        </w:r>
      </w:ins>
      <w:ins w:id="491" w:author="Eric Johnson" w:date="2015-05-23T09:19:00Z">
        <w:r w:rsidR="009F031B" w:rsidRPr="005E3FBE">
          <w:t xml:space="preserve">the observed </w:t>
        </w:r>
        <w:proofErr w:type="spellStart"/>
        <w:r w:rsidR="009F031B" w:rsidRPr="005E3FBE">
          <w:t>intransitivities</w:t>
        </w:r>
        <w:proofErr w:type="spellEnd"/>
        <w:r w:rsidR="009F031B" w:rsidRPr="005E3FBE">
          <w:t xml:space="preserve"> in the MTL group correspond to the level expected if the error represented approximately 30 percent of the utility in equation 1.</w:t>
        </w:r>
      </w:ins>
    </w:p>
    <w:p w14:paraId="6C447DCE" w14:textId="0E073ED5" w:rsidR="007F7004" w:rsidRPr="005E3FBE" w:rsidRDefault="009F031B" w:rsidP="006C51BD">
      <w:ins w:id="492" w:author="Eric Johnson" w:date="2015-05-23T09:21:00Z">
        <w:r w:rsidRPr="005E3FBE">
          <w:t xml:space="preserve">Several alternative explanations can be analyzed with these data.  </w:t>
        </w:r>
      </w:ins>
      <w:ins w:id="493" w:author="Ayse Zeynep Enkavi" w:date="2015-09-20T21:36:00Z">
        <w:r w:rsidR="005460CF">
          <w:t>One possible alternative explanation is that non-MTL respondents had better memory for their choices made earlier in the t</w:t>
        </w:r>
        <w:r w:rsidR="00DE3458">
          <w:t>ask, and that this prevented in</w:t>
        </w:r>
        <w:r w:rsidR="005460CF">
          <w:t xml:space="preserve">transitive choices. This would suggest that the rate of </w:t>
        </w:r>
        <w:proofErr w:type="spellStart"/>
        <w:r w:rsidR="005460CF">
          <w:t>intransitivities</w:t>
        </w:r>
        <w:proofErr w:type="spellEnd"/>
        <w:r w:rsidR="005460CF">
          <w:t xml:space="preserve"> declines over time differentially for the MTL and non-MTL groups.  We tested this hypothesis and saw no differences in slopes (</w:t>
        </w:r>
      </w:ins>
      <w:ins w:id="494" w:author="Ayse Zeynep Enkavi" w:date="2015-10-06T22:09:00Z">
        <w:r w:rsidR="0008215D">
          <w:t>linear trend b = 7.155 × 10</w:t>
        </w:r>
        <w:r w:rsidR="0008215D">
          <w:rPr>
            <w:vertAlign w:val="superscript"/>
          </w:rPr>
          <w:t>-3</w:t>
        </w:r>
        <w:r w:rsidR="0008215D">
          <w:t xml:space="preserve">, </w:t>
        </w:r>
        <w:proofErr w:type="gramStart"/>
        <w:r w:rsidR="0008215D">
          <w:t>t(</w:t>
        </w:r>
        <w:proofErr w:type="gramEnd"/>
        <w:r w:rsidR="0008215D">
          <w:t>17200) = 0.297, p = 0.766, quadratic</w:t>
        </w:r>
      </w:ins>
      <w:ins w:id="495" w:author="Ayse Zeynep Enkavi" w:date="2015-10-06T22:10:00Z">
        <w:r w:rsidR="0008215D">
          <w:t xml:space="preserve"> trend</w:t>
        </w:r>
      </w:ins>
      <w:ins w:id="496" w:author="Ayse Zeynep Enkavi" w:date="2015-10-06T22:09:00Z">
        <w:r w:rsidR="0008215D">
          <w:t xml:space="preserve"> b = 7.727 × 10</w:t>
        </w:r>
        <w:r w:rsidR="0008215D">
          <w:rPr>
            <w:vertAlign w:val="superscript"/>
          </w:rPr>
          <w:t>-3</w:t>
        </w:r>
        <w:r w:rsidR="0008215D">
          <w:t>, t(17200) = 0.458, p = 0.647</w:t>
        </w:r>
      </w:ins>
      <w:ins w:id="497" w:author="Ayse Zeynep Enkavi" w:date="2015-09-20T21:36:00Z">
        <w:r w:rsidR="005460CF">
          <w:t>)</w:t>
        </w:r>
      </w:ins>
      <w:ins w:id="498" w:author="Ayse Zeynep Enkavi" w:date="2015-09-20T21:37:00Z">
        <w:r w:rsidR="005460CF">
          <w:t>.</w:t>
        </w:r>
      </w:ins>
    </w:p>
    <w:p w14:paraId="1A9B3BC1" w14:textId="73300EE7" w:rsidR="008B6F70" w:rsidRPr="005E3FBE" w:rsidRDefault="005B4F43" w:rsidP="00D03A87">
      <w:pPr>
        <w:tabs>
          <w:tab w:val="clear" w:pos="0"/>
        </w:tabs>
        <w:ind w:right="0"/>
      </w:pPr>
      <w:r w:rsidRPr="005E3FBE">
        <w:rPr>
          <w:rFonts w:ascii="Times" w:hAnsi="Times"/>
          <w:bCs w:val="0"/>
          <w:iCs w:val="0"/>
          <w:szCs w:val="24"/>
        </w:rPr>
        <w:t xml:space="preserve">To examine the possibility of a </w:t>
      </w:r>
      <w:r w:rsidR="00C35692" w:rsidRPr="005E3FBE">
        <w:rPr>
          <w:rFonts w:ascii="Times" w:hAnsi="Times"/>
          <w:bCs w:val="0"/>
          <w:iCs w:val="0"/>
          <w:szCs w:val="24"/>
        </w:rPr>
        <w:t>speed-</w:t>
      </w:r>
      <w:r w:rsidRPr="005E3FBE">
        <w:rPr>
          <w:rFonts w:ascii="Times" w:hAnsi="Times"/>
          <w:bCs w:val="0"/>
          <w:iCs w:val="0"/>
          <w:szCs w:val="24"/>
        </w:rPr>
        <w:t>accuracy tradeoff</w:t>
      </w:r>
      <w:r w:rsidR="00E02A71" w:rsidRPr="005E3FBE">
        <w:rPr>
          <w:rFonts w:ascii="Times" w:hAnsi="Times"/>
          <w:bCs w:val="0"/>
          <w:iCs w:val="0"/>
          <w:szCs w:val="24"/>
        </w:rPr>
        <w:t>,</w:t>
      </w:r>
      <w:r w:rsidRPr="005E3FBE">
        <w:rPr>
          <w:rFonts w:ascii="Times" w:hAnsi="Times"/>
          <w:bCs w:val="0"/>
          <w:iCs w:val="0"/>
          <w:szCs w:val="24"/>
        </w:rPr>
        <w:t xml:space="preserve"> w</w:t>
      </w:r>
      <w:r w:rsidR="003E2470" w:rsidRPr="005E3FBE">
        <w:rPr>
          <w:rFonts w:ascii="Times" w:hAnsi="Times"/>
          <w:bCs w:val="0"/>
          <w:iCs w:val="0"/>
          <w:szCs w:val="24"/>
        </w:rPr>
        <w:t xml:space="preserve">e </w:t>
      </w:r>
      <w:r w:rsidR="003F5F61" w:rsidRPr="005E3FBE">
        <w:rPr>
          <w:rFonts w:ascii="Times" w:hAnsi="Times"/>
          <w:bCs w:val="0"/>
          <w:iCs w:val="0"/>
          <w:szCs w:val="24"/>
        </w:rPr>
        <w:t xml:space="preserve">examined </w:t>
      </w:r>
      <w:r w:rsidR="003E2470" w:rsidRPr="005E3FBE">
        <w:rPr>
          <w:rFonts w:ascii="Times" w:hAnsi="Times"/>
          <w:bCs w:val="0"/>
          <w:iCs w:val="0"/>
          <w:szCs w:val="24"/>
        </w:rPr>
        <w:t xml:space="preserve">response latencies </w:t>
      </w:r>
      <w:r w:rsidR="005E72D6" w:rsidRPr="005E3FBE">
        <w:rPr>
          <w:rFonts w:ascii="Times" w:hAnsi="Times"/>
          <w:bCs w:val="0"/>
          <w:iCs w:val="0"/>
          <w:szCs w:val="24"/>
        </w:rPr>
        <w:t>of the</w:t>
      </w:r>
      <w:r w:rsidR="003E2470" w:rsidRPr="005E3FBE">
        <w:rPr>
          <w:rFonts w:ascii="Times" w:hAnsi="Times"/>
          <w:bCs w:val="0"/>
          <w:iCs w:val="0"/>
          <w:szCs w:val="24"/>
        </w:rPr>
        <w:t xml:space="preserve"> </w:t>
      </w:r>
      <w:r w:rsidR="005E72D6" w:rsidRPr="005E3FBE">
        <w:rPr>
          <w:rFonts w:ascii="Times" w:hAnsi="Times"/>
          <w:bCs w:val="0"/>
          <w:iCs w:val="0"/>
          <w:szCs w:val="24"/>
        </w:rPr>
        <w:t>choices</w:t>
      </w:r>
      <w:r w:rsidR="00D217DC" w:rsidRPr="005E3FBE">
        <w:rPr>
          <w:rFonts w:ascii="Times" w:hAnsi="Times"/>
          <w:bCs w:val="0"/>
          <w:iCs w:val="0"/>
          <w:szCs w:val="24"/>
        </w:rPr>
        <w:t xml:space="preserve">, and the relationship between responses latencies and </w:t>
      </w:r>
      <w:proofErr w:type="spellStart"/>
      <w:r w:rsidR="00D217DC" w:rsidRPr="005E3FBE">
        <w:rPr>
          <w:rFonts w:ascii="Times" w:hAnsi="Times"/>
          <w:bCs w:val="0"/>
          <w:iCs w:val="0"/>
          <w:szCs w:val="24"/>
        </w:rPr>
        <w:t>intransitivities</w:t>
      </w:r>
      <w:proofErr w:type="spellEnd"/>
      <w:r w:rsidRPr="005E3FBE">
        <w:rPr>
          <w:rFonts w:ascii="Times" w:hAnsi="Times"/>
          <w:bCs w:val="0"/>
          <w:iCs w:val="0"/>
          <w:szCs w:val="24"/>
        </w:rPr>
        <w:t>.</w:t>
      </w:r>
      <w:r w:rsidR="00D217DC" w:rsidRPr="005E3FBE">
        <w:rPr>
          <w:rFonts w:eastAsia="Malgun Gothic"/>
        </w:rPr>
        <w:t xml:space="preserve"> </w:t>
      </w:r>
      <w:r w:rsidRPr="005E3FBE">
        <w:rPr>
          <w:rFonts w:eastAsia="Malgun Gothic"/>
        </w:rPr>
        <w:t>We</w:t>
      </w:r>
      <w:r w:rsidR="00D217DC" w:rsidRPr="005E3FBE">
        <w:rPr>
          <w:rFonts w:eastAsia="Malgun Gothic"/>
        </w:rPr>
        <w:t xml:space="preserve"> found </w:t>
      </w:r>
      <w:r w:rsidR="00D217DC" w:rsidRPr="005E3FBE">
        <w:rPr>
          <w:rFonts w:eastAsia="Malgun Gothic"/>
        </w:rPr>
        <w:lastRenderedPageBreak/>
        <w:t>that slower trial</w:t>
      </w:r>
      <w:r w:rsidRPr="005E3FBE">
        <w:rPr>
          <w:rFonts w:eastAsia="Malgun Gothic"/>
        </w:rPr>
        <w:t>s</w:t>
      </w:r>
      <w:r w:rsidR="00D217DC" w:rsidRPr="005E3FBE">
        <w:rPr>
          <w:rFonts w:eastAsia="Malgun Gothic"/>
        </w:rPr>
        <w:t xml:space="preserve"> were most likely to be involved in intransitive triplets</w:t>
      </w:r>
      <w:ins w:id="499" w:author="Ayse Zeynep Enkavi" w:date="2015-10-06T22:14:00Z">
        <w:r w:rsidR="008D7B1A">
          <w:rPr>
            <w:rFonts w:eastAsia="Malgun Gothic"/>
          </w:rPr>
          <w:t xml:space="preserve"> </w:t>
        </w:r>
      </w:ins>
      <w:ins w:id="500" w:author="Ayse Zeynep Enkavi" w:date="2015-10-06T22:15:00Z">
        <w:r w:rsidR="008D7B1A">
          <w:rPr>
            <w:rFonts w:eastAsia="Malgun Gothic"/>
          </w:rPr>
          <w:t>(</w:t>
        </w:r>
        <w:r w:rsidR="008D7B1A">
          <w:t xml:space="preserve">b = 0.275, </w:t>
        </w:r>
        <w:proofErr w:type="gramStart"/>
        <w:r w:rsidR="008D7B1A">
          <w:t>t(</w:t>
        </w:r>
        <w:proofErr w:type="gramEnd"/>
        <w:r w:rsidR="008D7B1A">
          <w:t>17180) = 12.601, p &lt; 0.001)</w:t>
        </w:r>
      </w:ins>
      <w:r w:rsidR="00D217DC" w:rsidRPr="005E3FBE">
        <w:rPr>
          <w:rFonts w:eastAsia="Malgun Gothic"/>
        </w:rPr>
        <w:t xml:space="preserve">, and that </w:t>
      </w:r>
      <w:r w:rsidR="00D217DC" w:rsidRPr="005E3FBE">
        <w:t>the MTL group ha</w:t>
      </w:r>
      <w:r w:rsidR="009C3C08" w:rsidRPr="005E3FBE">
        <w:t>d</w:t>
      </w:r>
      <w:r w:rsidR="00D217DC" w:rsidRPr="005E3FBE">
        <w:t xml:space="preserve"> a significantly slower average response time per trial</w:t>
      </w:r>
      <w:ins w:id="501" w:author="Ayse Zeynep Enkavi" w:date="2015-10-06T22:20:00Z">
        <w:r w:rsidR="006F576F">
          <w:t xml:space="preserve"> (b = 0.301, t(88) = 2.11, p = 0.038)</w:t>
        </w:r>
      </w:ins>
      <w:r w:rsidR="00D217DC" w:rsidRPr="005E3FBE">
        <w:t xml:space="preserve">. Together, these results suggest that intransitive triplets accompany more </w:t>
      </w:r>
      <w:ins w:id="502" w:author="Ayse Zeynep Enkavi" w:date="2014-06-17T07:24:00Z">
        <w:r w:rsidR="00847E24" w:rsidRPr="005E3FBE">
          <w:t>effortful</w:t>
        </w:r>
      </w:ins>
      <w:r w:rsidR="00D217DC" w:rsidRPr="005E3FBE">
        <w:t>, longer responding, eliminating the possibility of a speed-accuracy tradeoff.</w:t>
      </w:r>
      <w:ins w:id="503" w:author="Ayse Zeynep Enkavi" w:date="2015-09-20T21:50:00Z">
        <w:r w:rsidR="0022145E">
          <w:t xml:space="preserve"> </w:t>
        </w:r>
      </w:ins>
    </w:p>
    <w:p w14:paraId="50500E97" w14:textId="76B5394D" w:rsidR="00F97A3F" w:rsidRDefault="005E72D6" w:rsidP="005E72D6">
      <w:pPr>
        <w:rPr>
          <w:ins w:id="504" w:author="Ayse Zeynep Enkavi" w:date="2015-10-06T21:11:00Z"/>
          <w:rFonts w:ascii="Times" w:hAnsi="Times"/>
          <w:bCs w:val="0"/>
          <w:iCs w:val="0"/>
          <w:szCs w:val="24"/>
        </w:rPr>
      </w:pPr>
      <w:r w:rsidRPr="005E3FBE">
        <w:t>We</w:t>
      </w:r>
      <w:r w:rsidR="00787FE4" w:rsidRPr="005E3FBE">
        <w:t xml:space="preserve"> also examined whether </w:t>
      </w:r>
      <w:r w:rsidRPr="005E3FBE">
        <w:t xml:space="preserve">particular </w:t>
      </w:r>
      <w:r w:rsidR="00ED0F53" w:rsidRPr="005E3FBE">
        <w:t xml:space="preserve">candy bars </w:t>
      </w:r>
      <w:r w:rsidR="008E5396" w:rsidRPr="005E3FBE">
        <w:t xml:space="preserve">were </w:t>
      </w:r>
      <w:r w:rsidR="00ED0F53" w:rsidRPr="005E3FBE">
        <w:t xml:space="preserve">more </w:t>
      </w:r>
      <w:r w:rsidRPr="005E3FBE">
        <w:t xml:space="preserve">responsible for </w:t>
      </w:r>
      <w:proofErr w:type="spellStart"/>
      <w:r w:rsidRPr="005E3FBE">
        <w:t>intransitivi</w:t>
      </w:r>
      <w:r w:rsidR="002F0E37" w:rsidRPr="005E3FBE">
        <w:t>ti</w:t>
      </w:r>
      <w:r w:rsidRPr="005E3FBE">
        <w:t>es</w:t>
      </w:r>
      <w:proofErr w:type="spellEnd"/>
      <w:r w:rsidR="008E5396" w:rsidRPr="005E3FBE">
        <w:t>.</w:t>
      </w:r>
      <w:r w:rsidRPr="005E3FBE">
        <w:t xml:space="preserve"> We </w:t>
      </w:r>
      <w:r w:rsidR="00336944" w:rsidRPr="005E3FBE">
        <w:t xml:space="preserve">regressed the number of times </w:t>
      </w:r>
      <w:r w:rsidR="000E3F2A" w:rsidRPr="005E3FBE">
        <w:t xml:space="preserve">each </w:t>
      </w:r>
      <w:r w:rsidR="00ED0F53" w:rsidRPr="005E3FBE">
        <w:t xml:space="preserve">candy bar </w:t>
      </w:r>
      <w:r w:rsidR="00336944" w:rsidRPr="005E3FBE">
        <w:t xml:space="preserve">was involved in an </w:t>
      </w:r>
      <w:r w:rsidR="00F66774" w:rsidRPr="005E3FBE">
        <w:t>intransitive</w:t>
      </w:r>
      <w:r w:rsidR="000E3F2A" w:rsidRPr="005E3FBE">
        <w:t xml:space="preserve"> choice onto indicator variable</w:t>
      </w:r>
      <w:r w:rsidR="009C3C08" w:rsidRPr="005E3FBE">
        <w:t>s</w:t>
      </w:r>
      <w:r w:rsidR="000E3F2A" w:rsidRPr="005E3FBE">
        <w:t xml:space="preserve"> representing the identi</w:t>
      </w:r>
      <w:r w:rsidR="00711A77" w:rsidRPr="005E3FBE">
        <w:t>t</w:t>
      </w:r>
      <w:r w:rsidR="000E3F2A" w:rsidRPr="005E3FBE">
        <w:t xml:space="preserve">y </w:t>
      </w:r>
      <w:r w:rsidR="00A141E1" w:rsidRPr="005E3FBE">
        <w:t>of each</w:t>
      </w:r>
      <w:r w:rsidR="00336944" w:rsidRPr="005E3FBE">
        <w:t xml:space="preserve"> chocolate bar as well</w:t>
      </w:r>
      <w:r w:rsidR="000E3F2A" w:rsidRPr="005E3FBE">
        <w:t xml:space="preserve"> </w:t>
      </w:r>
      <w:r w:rsidR="009C3C08" w:rsidRPr="005E3FBE">
        <w:t xml:space="preserve">as on </w:t>
      </w:r>
      <w:r w:rsidR="000E3F2A" w:rsidRPr="005E3FBE">
        <w:t xml:space="preserve">a </w:t>
      </w:r>
      <w:proofErr w:type="gramStart"/>
      <w:r w:rsidR="000E3F2A" w:rsidRPr="005E3FBE">
        <w:t>factor representing</w:t>
      </w:r>
      <w:proofErr w:type="gramEnd"/>
      <w:r w:rsidR="000E3F2A" w:rsidRPr="005E3FBE">
        <w:t xml:space="preserve"> group.</w:t>
      </w:r>
      <w:r w:rsidR="00336944" w:rsidRPr="005E3FBE">
        <w:t xml:space="preserve"> </w:t>
      </w:r>
      <w:r w:rsidR="000E3F2A" w:rsidRPr="005E3FBE">
        <w:t xml:space="preserve">None of these variables </w:t>
      </w:r>
      <w:r w:rsidR="00A141E1" w:rsidRPr="005E3FBE">
        <w:t>survived a</w:t>
      </w:r>
      <w:r w:rsidR="000E3F2A" w:rsidRPr="005E3FBE">
        <w:t xml:space="preserve"> p</w:t>
      </w:r>
      <w:r w:rsidR="008928A3" w:rsidRPr="005E3FBE">
        <w:t xml:space="preserve">ost-hoc </w:t>
      </w:r>
      <w:r w:rsidR="00D03A87" w:rsidRPr="005E3FBE">
        <w:t>(</w:t>
      </w:r>
      <w:proofErr w:type="spellStart"/>
      <w:r w:rsidR="00D03A87" w:rsidRPr="005E3FBE">
        <w:t>Bonferroni</w:t>
      </w:r>
      <w:proofErr w:type="spellEnd"/>
      <w:r w:rsidR="00D03A87" w:rsidRPr="005E3FBE">
        <w:t xml:space="preserve">) </w:t>
      </w:r>
      <w:r w:rsidR="008928A3" w:rsidRPr="005E3FBE">
        <w:t>test</w:t>
      </w:r>
      <w:r w:rsidR="000E3F2A" w:rsidRPr="005E3FBE">
        <w:t xml:space="preserve"> of significance.</w:t>
      </w:r>
      <w:r w:rsidR="00FC0331" w:rsidRPr="005E3FBE">
        <w:t xml:space="preserve"> </w:t>
      </w:r>
      <w:ins w:id="505" w:author="Ayse Zeynep Enkavi" w:date="2015-09-20T21:56:00Z">
        <w:r w:rsidR="00437A4E">
          <w:t>Difficulty of a decision</w:t>
        </w:r>
        <w:r w:rsidR="002C18C2">
          <w:t>, as measured by the ordinal value difference between the bars in a trial, however, did have an impact on intransitivity. Expectedly</w:t>
        </w:r>
      </w:ins>
      <w:ins w:id="506" w:author="Ayse Zeynep Enkavi" w:date="2015-10-06T21:00:00Z">
        <w:r w:rsidR="004C4DCD">
          <w:t>,</w:t>
        </w:r>
      </w:ins>
      <w:ins w:id="507" w:author="Ayse Zeynep Enkavi" w:date="2015-09-20T21:56:00Z">
        <w:r w:rsidR="002C18C2">
          <w:t xml:space="preserve"> more difficult trials were involved in more intransitive triplets for all groups</w:t>
        </w:r>
      </w:ins>
      <w:ins w:id="508" w:author="Ayse Zeynep Enkavi" w:date="2015-10-06T20:58:00Z">
        <w:r w:rsidR="004C4DCD">
          <w:t xml:space="preserve"> </w:t>
        </w:r>
        <w:r w:rsidR="004C4DCD">
          <w:rPr>
            <w:rFonts w:ascii="Times" w:hAnsi="Times"/>
            <w:bCs w:val="0"/>
            <w:iCs w:val="0"/>
            <w:szCs w:val="24"/>
          </w:rPr>
          <w:t xml:space="preserve">(β = – 0.36, </w:t>
        </w:r>
        <w:proofErr w:type="gramStart"/>
        <w:r w:rsidR="004C4DCD">
          <w:rPr>
            <w:rFonts w:ascii="Times" w:hAnsi="Times"/>
            <w:bCs w:val="0"/>
            <w:iCs w:val="0"/>
            <w:szCs w:val="24"/>
          </w:rPr>
          <w:t>t(</w:t>
        </w:r>
        <w:proofErr w:type="gramEnd"/>
        <w:r w:rsidR="004C4DCD">
          <w:rPr>
            <w:rFonts w:ascii="Times" w:hAnsi="Times"/>
            <w:bCs w:val="0"/>
            <w:iCs w:val="0"/>
            <w:szCs w:val="24"/>
          </w:rPr>
          <w:t>17280) = – 29.301, p &lt; 0.001)</w:t>
        </w:r>
      </w:ins>
      <w:ins w:id="509" w:author="Ayse Zeynep Enkavi" w:date="2015-09-20T21:56:00Z">
        <w:r w:rsidR="002C18C2">
          <w:t>, but less so for the MTL group</w:t>
        </w:r>
      </w:ins>
      <w:ins w:id="510" w:author="Ayse Zeynep Enkavi" w:date="2015-10-06T20:58:00Z">
        <w:r w:rsidR="004C4DCD">
          <w:t xml:space="preserve"> </w:t>
        </w:r>
        <w:r w:rsidR="004C4DCD">
          <w:rPr>
            <w:rFonts w:ascii="Times" w:hAnsi="Times"/>
            <w:bCs w:val="0"/>
            <w:iCs w:val="0"/>
            <w:szCs w:val="24"/>
          </w:rPr>
          <w:t>(β = 0.110, t(17280) = – 6.249, p &lt; 0.001)</w:t>
        </w:r>
      </w:ins>
      <w:ins w:id="511" w:author="Ayse Zeynep Enkavi" w:date="2015-09-20T21:57:00Z">
        <w:r w:rsidR="002C18C2">
          <w:t>. This was not the case</w:t>
        </w:r>
      </w:ins>
      <w:ins w:id="512" w:author="Ayse Zeynep Enkavi" w:date="2015-09-20T21:58:00Z">
        <w:r w:rsidR="002C18C2">
          <w:t xml:space="preserve"> for the control trial</w:t>
        </w:r>
      </w:ins>
      <w:ins w:id="513" w:author="Ayse Zeynep Enkavi" w:date="2015-10-06T21:00:00Z">
        <w:r w:rsidR="004C4DCD">
          <w:t>s</w:t>
        </w:r>
      </w:ins>
      <w:ins w:id="514" w:author="Ayse Zeynep Enkavi" w:date="2015-09-20T21:58:00Z">
        <w:r w:rsidR="002C18C2">
          <w:t xml:space="preserve"> on numerical judgments</w:t>
        </w:r>
      </w:ins>
      <w:ins w:id="515" w:author="Ayse Zeynep Enkavi" w:date="2015-10-06T21:02:00Z">
        <w:r w:rsidR="004C4DCD">
          <w:t xml:space="preserve"> (difficulty MTL-group interaction </w:t>
        </w:r>
        <w:r w:rsidR="004C4DCD">
          <w:rPr>
            <w:rFonts w:ascii="Times" w:hAnsi="Times"/>
            <w:bCs w:val="0"/>
            <w:iCs w:val="0"/>
            <w:szCs w:val="24"/>
          </w:rPr>
          <w:t xml:space="preserve">β = </w:t>
        </w:r>
        <w:r w:rsidR="00153319">
          <w:rPr>
            <w:rFonts w:ascii="Times" w:hAnsi="Times"/>
            <w:bCs w:val="0"/>
            <w:iCs w:val="0"/>
            <w:szCs w:val="24"/>
          </w:rPr>
          <w:t>– 0.02</w:t>
        </w:r>
        <w:r w:rsidR="004C4DCD">
          <w:rPr>
            <w:rFonts w:ascii="Times" w:hAnsi="Times"/>
            <w:bCs w:val="0"/>
            <w:iCs w:val="0"/>
            <w:szCs w:val="24"/>
          </w:rPr>
          <w:t xml:space="preserve">, </w:t>
        </w:r>
        <w:proofErr w:type="gramStart"/>
        <w:r w:rsidR="004C4DCD">
          <w:rPr>
            <w:rFonts w:ascii="Times" w:hAnsi="Times"/>
            <w:bCs w:val="0"/>
            <w:iCs w:val="0"/>
            <w:szCs w:val="24"/>
          </w:rPr>
          <w:t>t(</w:t>
        </w:r>
        <w:proofErr w:type="gramEnd"/>
        <w:r w:rsidR="004C4DCD">
          <w:rPr>
            <w:rFonts w:ascii="Times" w:hAnsi="Times"/>
            <w:bCs w:val="0"/>
            <w:iCs w:val="0"/>
            <w:szCs w:val="24"/>
          </w:rPr>
          <w:t xml:space="preserve">17280) = – </w:t>
        </w:r>
        <w:r w:rsidR="00153319">
          <w:rPr>
            <w:rFonts w:ascii="Times" w:hAnsi="Times"/>
            <w:bCs w:val="0"/>
            <w:iCs w:val="0"/>
            <w:szCs w:val="24"/>
          </w:rPr>
          <w:t>1</w:t>
        </w:r>
        <w:r w:rsidR="004C4DCD">
          <w:rPr>
            <w:rFonts w:ascii="Times" w:hAnsi="Times"/>
            <w:bCs w:val="0"/>
            <w:iCs w:val="0"/>
            <w:szCs w:val="24"/>
          </w:rPr>
          <w:t>.</w:t>
        </w:r>
        <w:r w:rsidR="00153319">
          <w:rPr>
            <w:rFonts w:ascii="Times" w:hAnsi="Times"/>
            <w:bCs w:val="0"/>
            <w:iCs w:val="0"/>
            <w:szCs w:val="24"/>
          </w:rPr>
          <w:t>396</w:t>
        </w:r>
        <w:r w:rsidR="004C4DCD">
          <w:rPr>
            <w:rFonts w:ascii="Times" w:hAnsi="Times"/>
            <w:bCs w:val="0"/>
            <w:iCs w:val="0"/>
            <w:szCs w:val="24"/>
          </w:rPr>
          <w:t xml:space="preserve">, p </w:t>
        </w:r>
        <w:r w:rsidR="00153319">
          <w:rPr>
            <w:rFonts w:ascii="Times" w:hAnsi="Times"/>
            <w:bCs w:val="0"/>
            <w:iCs w:val="0"/>
            <w:szCs w:val="24"/>
          </w:rPr>
          <w:t>= 0.163</w:t>
        </w:r>
        <w:r w:rsidR="004C4DCD">
          <w:t>)</w:t>
        </w:r>
      </w:ins>
      <w:ins w:id="516" w:author="Ayse Zeynep Enkavi" w:date="2015-09-20T21:57:00Z">
        <w:r w:rsidR="002C18C2">
          <w:t>.</w:t>
        </w:r>
      </w:ins>
      <w:ins w:id="517" w:author="Ayse Zeynep Enkavi" w:date="2015-10-06T21:03:00Z">
        <w:r w:rsidR="00B231C9">
          <w:t xml:space="preserve"> </w:t>
        </w:r>
      </w:ins>
      <w:ins w:id="518" w:author="Ayse Zeynep Enkavi" w:date="2015-10-06T21:07:00Z">
        <w:r w:rsidR="0075687D">
          <w:rPr>
            <w:rFonts w:ascii="Times" w:hAnsi="Times"/>
            <w:bCs w:val="0"/>
            <w:iCs w:val="0"/>
            <w:szCs w:val="24"/>
          </w:rPr>
          <w:t xml:space="preserve">The </w:t>
        </w:r>
        <w:proofErr w:type="gramStart"/>
        <w:r w:rsidR="0075687D">
          <w:rPr>
            <w:rFonts w:ascii="Times" w:hAnsi="Times"/>
            <w:bCs w:val="0"/>
            <w:iCs w:val="0"/>
            <w:szCs w:val="24"/>
          </w:rPr>
          <w:t>implications of this result is</w:t>
        </w:r>
        <w:proofErr w:type="gramEnd"/>
        <w:r w:rsidR="0075687D">
          <w:rPr>
            <w:rFonts w:ascii="Times" w:hAnsi="Times"/>
            <w:bCs w:val="0"/>
            <w:iCs w:val="0"/>
            <w:szCs w:val="24"/>
          </w:rPr>
          <w:t xml:space="preserve"> </w:t>
        </w:r>
      </w:ins>
      <w:ins w:id="519" w:author="Ayse Zeynep Enkavi" w:date="2015-10-06T21:08:00Z">
        <w:r w:rsidR="0075687D">
          <w:rPr>
            <w:rFonts w:ascii="Times" w:hAnsi="Times"/>
            <w:bCs w:val="0"/>
            <w:iCs w:val="0"/>
            <w:szCs w:val="24"/>
          </w:rPr>
          <w:t>twofold</w:t>
        </w:r>
      </w:ins>
      <w:ins w:id="520" w:author="Ayse Zeynep Enkavi" w:date="2015-10-06T21:07:00Z">
        <w:r w:rsidR="0075687D">
          <w:rPr>
            <w:rFonts w:ascii="Times" w:hAnsi="Times"/>
            <w:bCs w:val="0"/>
            <w:iCs w:val="0"/>
            <w:szCs w:val="24"/>
          </w:rPr>
          <w:t xml:space="preserve">: First, </w:t>
        </w:r>
      </w:ins>
      <w:ins w:id="521" w:author="Ayse Zeynep Enkavi" w:date="2015-10-06T21:08:00Z">
        <w:r w:rsidR="0075687D">
          <w:rPr>
            <w:rFonts w:ascii="Times" w:hAnsi="Times"/>
            <w:bCs w:val="0"/>
            <w:iCs w:val="0"/>
            <w:szCs w:val="24"/>
          </w:rPr>
          <w:t>it</w:t>
        </w:r>
      </w:ins>
      <w:ins w:id="522" w:author="Ayse Zeynep Enkavi" w:date="2015-10-06T21:07:00Z">
        <w:r w:rsidR="0075687D">
          <w:rPr>
            <w:rFonts w:ascii="Times" w:hAnsi="Times"/>
            <w:bCs w:val="0"/>
            <w:iCs w:val="0"/>
            <w:szCs w:val="24"/>
          </w:rPr>
          <w:t xml:space="preserve"> supports the assumption that intransitive choice patterns are the result of the presence of random error in people’s preference construction for each choice option</w:t>
        </w:r>
      </w:ins>
      <w:ins w:id="523" w:author="Ayse Zeynep Enkavi" w:date="2015-10-06T21:08:00Z">
        <w:r w:rsidR="0075687D">
          <w:rPr>
            <w:rFonts w:ascii="Times" w:hAnsi="Times"/>
            <w:bCs w:val="0"/>
            <w:iCs w:val="0"/>
            <w:szCs w:val="24"/>
          </w:rPr>
          <w:t>. On the other hand it suggests that while this error was most prominent for difficult decisions in the control groups the MTL group</w:t>
        </w:r>
      </w:ins>
      <w:ins w:id="524" w:author="Ayse Zeynep Enkavi" w:date="2015-10-06T21:10:00Z">
        <w:r w:rsidR="0075687D">
          <w:rPr>
            <w:rFonts w:ascii="Times" w:hAnsi="Times"/>
            <w:bCs w:val="0"/>
            <w:iCs w:val="0"/>
            <w:szCs w:val="24"/>
          </w:rPr>
          <w:t>’</w:t>
        </w:r>
      </w:ins>
      <w:ins w:id="525" w:author="Ayse Zeynep Enkavi" w:date="2015-10-06T21:08:00Z">
        <w:r w:rsidR="0075687D">
          <w:rPr>
            <w:rFonts w:ascii="Times" w:hAnsi="Times"/>
            <w:bCs w:val="0"/>
            <w:iCs w:val="0"/>
            <w:szCs w:val="24"/>
          </w:rPr>
          <w:t xml:space="preserve">s decisions were </w:t>
        </w:r>
      </w:ins>
      <w:ins w:id="526" w:author="Ayse Zeynep Enkavi" w:date="2015-10-06T21:09:00Z">
        <w:r w:rsidR="0075687D">
          <w:rPr>
            <w:rFonts w:ascii="Times" w:hAnsi="Times"/>
            <w:bCs w:val="0"/>
            <w:iCs w:val="0"/>
            <w:szCs w:val="24"/>
          </w:rPr>
          <w:t>affected</w:t>
        </w:r>
      </w:ins>
      <w:ins w:id="527" w:author="Ayse Zeynep Enkavi" w:date="2015-10-06T21:08:00Z">
        <w:r w:rsidR="0075687D">
          <w:rPr>
            <w:rFonts w:ascii="Times" w:hAnsi="Times"/>
            <w:bCs w:val="0"/>
            <w:iCs w:val="0"/>
            <w:szCs w:val="24"/>
          </w:rPr>
          <w:t xml:space="preserve"> </w:t>
        </w:r>
      </w:ins>
      <w:ins w:id="528" w:author="Ayse Zeynep Enkavi" w:date="2015-10-06T21:09:00Z">
        <w:r w:rsidR="0075687D">
          <w:rPr>
            <w:rFonts w:ascii="Times" w:hAnsi="Times"/>
            <w:bCs w:val="0"/>
            <w:iCs w:val="0"/>
            <w:szCs w:val="24"/>
          </w:rPr>
          <w:t>on the whole.</w:t>
        </w:r>
      </w:ins>
      <w:ins w:id="529" w:author="Ayse Zeynep Enkavi" w:date="2015-10-06T21:10:00Z">
        <w:r w:rsidR="0075687D">
          <w:rPr>
            <w:rFonts w:ascii="Times" w:hAnsi="Times"/>
            <w:bCs w:val="0"/>
            <w:iCs w:val="0"/>
            <w:szCs w:val="24"/>
          </w:rPr>
          <w:t xml:space="preserve"> In other words, difficult decisions were not processed the same way for the MTL</w:t>
        </w:r>
      </w:ins>
      <w:ins w:id="530" w:author="Ayse Zeynep Enkavi" w:date="2015-10-06T21:11:00Z">
        <w:r w:rsidR="0075687D">
          <w:rPr>
            <w:rFonts w:ascii="Times" w:hAnsi="Times"/>
            <w:bCs w:val="0"/>
            <w:iCs w:val="0"/>
            <w:szCs w:val="24"/>
          </w:rPr>
          <w:t xml:space="preserve"> group as it was for the control groups.</w:t>
        </w:r>
      </w:ins>
    </w:p>
    <w:p w14:paraId="24993D31" w14:textId="36B1DBAD" w:rsidR="000345F2" w:rsidRPr="005E3FBE" w:rsidRDefault="002C75F3" w:rsidP="005E72D6">
      <w:ins w:id="531" w:author="Ayse Zeynep Enkavi" w:date="2015-10-06T21:27:00Z">
        <w:r>
          <w:rPr>
            <w:noProof/>
          </w:rPr>
          <w:lastRenderedPageBreak/>
          <w:drawing>
            <wp:inline distT="0" distB="0" distL="0" distR="0" wp14:anchorId="60455589" wp14:editId="63685C84">
              <wp:extent cx="2974128" cy="19827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Figure4.png"/>
                      <pic:cNvPicPr/>
                    </pic:nvPicPr>
                    <pic:blipFill>
                      <a:blip r:embed="rId14">
                        <a:extLst>
                          <a:ext uri="{28A0092B-C50C-407E-A947-70E740481C1C}">
                            <a14:useLocalDpi xmlns:a14="http://schemas.microsoft.com/office/drawing/2010/main" val="0"/>
                          </a:ext>
                        </a:extLst>
                      </a:blip>
                      <a:stretch>
                        <a:fillRect/>
                      </a:stretch>
                    </pic:blipFill>
                    <pic:spPr>
                      <a:xfrm>
                        <a:off x="0" y="0"/>
                        <a:ext cx="2974586" cy="1983058"/>
                      </a:xfrm>
                      <a:prstGeom prst="rect">
                        <a:avLst/>
                      </a:prstGeom>
                    </pic:spPr>
                  </pic:pic>
                </a:graphicData>
              </a:graphic>
            </wp:inline>
          </w:drawing>
        </w:r>
      </w:ins>
    </w:p>
    <w:p w14:paraId="0B82CE04" w14:textId="098406B9" w:rsidR="002C75F3" w:rsidRPr="002C75F3" w:rsidRDefault="002C75F3" w:rsidP="005E72D6">
      <w:pPr>
        <w:pStyle w:val="Heading1"/>
        <w:rPr>
          <w:ins w:id="532" w:author="Ayse Zeynep Enkavi" w:date="2015-10-06T21:27:00Z"/>
          <w:rFonts w:ascii="Times" w:eastAsia="Times New Roman" w:hAnsi="Times" w:cs="Times New Roman"/>
          <w:b w:val="0"/>
          <w:iCs w:val="0"/>
          <w:color w:val="auto"/>
          <w:sz w:val="24"/>
          <w:szCs w:val="24"/>
        </w:rPr>
      </w:pPr>
      <w:ins w:id="533" w:author="Ayse Zeynep Enkavi" w:date="2015-10-06T21:27:00Z">
        <w:r>
          <w:rPr>
            <w:rFonts w:ascii="Times" w:eastAsia="Times New Roman" w:hAnsi="Times" w:cs="Times New Roman"/>
            <w:b w:val="0"/>
            <w:iCs w:val="0"/>
            <w:color w:val="auto"/>
            <w:sz w:val="24"/>
            <w:szCs w:val="24"/>
          </w:rPr>
          <w:t>Figure 4</w:t>
        </w:r>
        <w:r w:rsidRPr="002C75F3">
          <w:rPr>
            <w:rFonts w:ascii="Times" w:eastAsia="Times New Roman" w:hAnsi="Times" w:cs="Times New Roman"/>
            <w:b w:val="0"/>
            <w:iCs w:val="0"/>
            <w:color w:val="auto"/>
            <w:sz w:val="24"/>
            <w:szCs w:val="24"/>
          </w:rPr>
          <w:t xml:space="preserve">. </w:t>
        </w:r>
      </w:ins>
      <w:proofErr w:type="gramStart"/>
      <w:ins w:id="534" w:author="Ayse Zeynep Enkavi" w:date="2015-10-06T21:31:00Z">
        <w:r>
          <w:rPr>
            <w:rFonts w:ascii="Times" w:eastAsia="Times New Roman" w:hAnsi="Times" w:cs="Times New Roman"/>
            <w:b w:val="0"/>
            <w:iCs w:val="0"/>
            <w:color w:val="auto"/>
            <w:sz w:val="24"/>
            <w:szCs w:val="24"/>
          </w:rPr>
          <w:t>Effect of decision difficulty on intransitivity.</w:t>
        </w:r>
        <w:proofErr w:type="gramEnd"/>
        <w:r w:rsidR="00790C49">
          <w:rPr>
            <w:rFonts w:ascii="Times" w:eastAsia="Times New Roman" w:hAnsi="Times" w:cs="Times New Roman"/>
            <w:b w:val="0"/>
            <w:iCs w:val="0"/>
            <w:color w:val="auto"/>
            <w:sz w:val="24"/>
            <w:szCs w:val="24"/>
          </w:rPr>
          <w:t xml:space="preserve"> Intransitivity increases with decision difficulty but less for the MTL group.</w:t>
        </w:r>
      </w:ins>
    </w:p>
    <w:p w14:paraId="551E7C6E" w14:textId="77777777" w:rsidR="0062772B" w:rsidRPr="005E3FBE" w:rsidRDefault="00141EAB" w:rsidP="005E72D6">
      <w:pPr>
        <w:pStyle w:val="Heading1"/>
        <w:rPr>
          <w:rFonts w:ascii="Times New Roman" w:hAnsi="Times New Roman" w:cs="Times New Roman"/>
          <w:color w:val="auto"/>
        </w:rPr>
      </w:pPr>
      <w:r w:rsidRPr="005E3FBE">
        <w:rPr>
          <w:rFonts w:ascii="Times New Roman" w:hAnsi="Times New Roman" w:cs="Times New Roman"/>
          <w:color w:val="auto"/>
        </w:rPr>
        <w:t>Discussion</w:t>
      </w:r>
    </w:p>
    <w:p w14:paraId="0D987C8E" w14:textId="3292E279" w:rsidR="005916A3" w:rsidRDefault="006B5029" w:rsidP="007F471C">
      <w:pPr>
        <w:rPr>
          <w:ins w:id="535" w:author="Ayse Zeynep Enkavi" w:date="2015-10-03T14:58:00Z"/>
        </w:rPr>
      </w:pPr>
      <w:r w:rsidRPr="005E3FBE">
        <w:t xml:space="preserve">In this paper we </w:t>
      </w:r>
      <w:r w:rsidR="005916A3" w:rsidRPr="005E3FBE">
        <w:t xml:space="preserve">provide support for </w:t>
      </w:r>
      <w:ins w:id="536" w:author="Ayse Zeynep Enkavi" w:date="2015-09-24T11:09:00Z">
        <w:r w:rsidR="00592F05">
          <w:t xml:space="preserve">a critical </w:t>
        </w:r>
      </w:ins>
      <w:r w:rsidR="005916A3" w:rsidRPr="005E3FBE">
        <w:t>role of</w:t>
      </w:r>
      <w:ins w:id="537" w:author="Ayse Zeynep Enkavi" w:date="2015-09-24T11:09:00Z">
        <w:r w:rsidR="00592F05">
          <w:t xml:space="preserve"> brain regions associated with</w:t>
        </w:r>
      </w:ins>
      <w:r w:rsidR="005916A3" w:rsidRPr="005E3FBE">
        <w:t xml:space="preserve"> memory</w:t>
      </w:r>
      <w:ins w:id="538" w:author="Ayse Zeynep Enkavi" w:date="2015-09-24T11:10:00Z">
        <w:r w:rsidR="00494407">
          <w:t>-</w:t>
        </w:r>
        <w:r w:rsidR="00E471F7">
          <w:t>related processes</w:t>
        </w:r>
      </w:ins>
      <w:r w:rsidR="005916A3" w:rsidRPr="005E3FBE">
        <w:t xml:space="preserve"> in </w:t>
      </w:r>
      <w:ins w:id="539" w:author="Ayse Zeynep Enkavi" w:date="2015-09-24T11:08:00Z">
        <w:r w:rsidR="00E471F7">
          <w:t>value-based</w:t>
        </w:r>
        <w:r w:rsidR="00592F05">
          <w:t xml:space="preserve"> decision-making</w:t>
        </w:r>
      </w:ins>
      <w:r w:rsidR="005916A3" w:rsidRPr="005E3FBE">
        <w:t xml:space="preserve">, by showing </w:t>
      </w:r>
      <w:r w:rsidRPr="005E3FBE">
        <w:t>that hippocampal lesions are associated with</w:t>
      </w:r>
      <w:r w:rsidR="00F72439" w:rsidRPr="005E3FBE">
        <w:t xml:space="preserve"> an</w:t>
      </w:r>
      <w:ins w:id="540" w:author="Ayse Zeynep Enkavi" w:date="2015-10-03T14:24:00Z">
        <w:r w:rsidR="00494407">
          <w:t xml:space="preserve"> </w:t>
        </w:r>
      </w:ins>
      <w:r w:rsidR="00F72439" w:rsidRPr="005E3FBE">
        <w:t>increase in</w:t>
      </w:r>
      <w:r w:rsidRPr="005E3FBE">
        <w:t xml:space="preserve"> </w:t>
      </w:r>
      <w:r w:rsidR="00F66774" w:rsidRPr="005E3FBE">
        <w:t>intransitive</w:t>
      </w:r>
      <w:r w:rsidRPr="005E3FBE">
        <w:t xml:space="preserve"> </w:t>
      </w:r>
      <w:ins w:id="541" w:author="Ayse Zeynep Enkavi" w:date="2015-10-03T14:23:00Z">
        <w:r w:rsidR="00494407">
          <w:t>value-based choices</w:t>
        </w:r>
        <w:r w:rsidR="00494407" w:rsidRPr="005E3FBE">
          <w:t xml:space="preserve"> </w:t>
        </w:r>
      </w:ins>
      <w:r w:rsidRPr="005E3FBE">
        <w:t xml:space="preserve">and that the degree of </w:t>
      </w:r>
      <w:r w:rsidR="00F66774" w:rsidRPr="005E3FBE">
        <w:t>intransitivity</w:t>
      </w:r>
      <w:r w:rsidRPr="005E3FBE">
        <w:t xml:space="preserve"> is related to </w:t>
      </w:r>
      <w:r w:rsidR="002A32A8" w:rsidRPr="005E3FBE">
        <w:t>magnitude</w:t>
      </w:r>
      <w:r w:rsidRPr="005E3FBE">
        <w:t xml:space="preserve"> of the damage to the hippocampus.</w:t>
      </w:r>
      <w:ins w:id="542" w:author="Ayse Zeynep Enkavi" w:date="2015-09-24T11:11:00Z">
        <w:r w:rsidR="00E471F7">
          <w:t xml:space="preserve"> </w:t>
        </w:r>
      </w:ins>
      <w:r w:rsidRPr="005E3FBE">
        <w:t xml:space="preserve">A control task </w:t>
      </w:r>
      <w:r w:rsidR="00CE69A6" w:rsidRPr="005E3FBE">
        <w:t xml:space="preserve">not involving </w:t>
      </w:r>
      <w:ins w:id="543" w:author="Ayse Zeynep Enkavi" w:date="2015-10-03T14:24:00Z">
        <w:r w:rsidR="00494407">
          <w:t>value-based</w:t>
        </w:r>
        <w:r w:rsidR="00494407" w:rsidRPr="005E3FBE">
          <w:t xml:space="preserve"> </w:t>
        </w:r>
      </w:ins>
      <w:r w:rsidR="00CE69A6" w:rsidRPr="005E3FBE">
        <w:t xml:space="preserve">choice </w:t>
      </w:r>
      <w:r w:rsidRPr="005E3FBE">
        <w:t xml:space="preserve">does not show these effects, nor do respondents who have lesions outside of the </w:t>
      </w:r>
      <w:r w:rsidR="002A32A8" w:rsidRPr="005E3FBE">
        <w:t xml:space="preserve">medial </w:t>
      </w:r>
      <w:r w:rsidRPr="005E3FBE">
        <w:t>temporal lobe</w:t>
      </w:r>
      <w:r w:rsidR="00CE69A6" w:rsidRPr="005E3FBE">
        <w:t>.</w:t>
      </w:r>
      <w:ins w:id="544" w:author="Ayse Zeynep Enkavi" w:date="2015-09-24T11:11:00Z">
        <w:r w:rsidR="00E471F7">
          <w:t xml:space="preserve"> </w:t>
        </w:r>
      </w:ins>
      <w:r w:rsidRPr="005E3FBE">
        <w:t xml:space="preserve">These results implicate the </w:t>
      </w:r>
      <w:r w:rsidR="006F260E" w:rsidRPr="005E3FBE">
        <w:t>hippocampal</w:t>
      </w:r>
      <w:r w:rsidRPr="005E3FBE">
        <w:t xml:space="preserve"> areas in preference construction</w:t>
      </w:r>
      <w:r w:rsidR="002A32A8" w:rsidRPr="005E3FBE">
        <w:t xml:space="preserve">. </w:t>
      </w:r>
    </w:p>
    <w:p w14:paraId="2729FE2C" w14:textId="46CBFAB9" w:rsidR="005B69FE" w:rsidRDefault="00E26334" w:rsidP="007F471C">
      <w:pPr>
        <w:rPr>
          <w:ins w:id="545" w:author="Ayse Zeynep Enkavi" w:date="2015-10-03T15:08:00Z"/>
        </w:rPr>
      </w:pPr>
      <w:ins w:id="546" w:author="Ayse Zeynep Enkavi" w:date="2015-10-03T15:04:00Z">
        <w:r>
          <w:t>Though such data provide strong evidence for the involvement of a brain region in consistent value</w:t>
        </w:r>
      </w:ins>
      <w:ins w:id="547" w:author="Ayse Zeynep Enkavi" w:date="2015-10-03T15:05:00Z">
        <w:r>
          <w:t xml:space="preserve">-based decisions </w:t>
        </w:r>
      </w:ins>
      <w:ins w:id="548" w:author="Ayse Zeynep Enkavi" w:date="2015-10-03T14:58:00Z">
        <w:r>
          <w:t>t</w:t>
        </w:r>
        <w:r w:rsidR="005B69FE">
          <w:t>he</w:t>
        </w:r>
      </w:ins>
      <w:ins w:id="549" w:author="Ayse Zeynep Enkavi" w:date="2015-10-03T15:06:00Z">
        <w:r>
          <w:t xml:space="preserve"> delineation of</w:t>
        </w:r>
      </w:ins>
      <w:ins w:id="550" w:author="Ayse Zeynep Enkavi" w:date="2015-10-03T14:58:00Z">
        <w:r w:rsidR="005B69FE">
          <w:t xml:space="preserve"> specific cognitive and neural mechanisms </w:t>
        </w:r>
      </w:ins>
      <w:ins w:id="551" w:author="Ayse Zeynep Enkavi" w:date="2015-10-03T15:05:00Z">
        <w:r>
          <w:t xml:space="preserve">provide multiple </w:t>
        </w:r>
      </w:ins>
      <w:ins w:id="552" w:author="Ayse Zeynep Enkavi" w:date="2015-10-03T15:06:00Z">
        <w:r>
          <w:t xml:space="preserve">avenues for future research. </w:t>
        </w:r>
      </w:ins>
    </w:p>
    <w:p w14:paraId="057737BA" w14:textId="0DE85A62" w:rsidR="00E26334" w:rsidRPr="005E3FBE" w:rsidRDefault="00E26334" w:rsidP="007F471C">
      <w:ins w:id="553" w:author="Ayse Zeynep Enkavi" w:date="2015-10-03T15:08:00Z">
        <w:r w:rsidRPr="005E3FBE">
          <w:t xml:space="preserve">First, the hippocampus is just one part in a larger network of relevant brain areas involved in the retrieval and processing of choice values. A recent review by </w:t>
        </w:r>
      </w:ins>
      <w:r w:rsidRPr="005E3FBE">
        <w:fldChar w:fldCharType="begin" w:fldLock="1"/>
      </w:r>
      <w:r w:rsidR="007E35AE">
        <w:instrText>ADDIN CSL_CITATION { "citationItems" : [ { "id" : "ITEM-1", "itemData" : { "DOI" : "10.1037/a0034461", "ISSN" : "1939-2222", "PMID" : "24246058", "abstract" : "The quintessential memory system in the human brain--the hippocampus and surrounding medial temporal lobe--is often treated as a module for the formation of conscious, or declarative, memories. However, growing evidence suggests that the hippocampus plays a broader role in memory and cognition and that theories organizing memory into strictly dedicated systems may need to be updated. We first consider the historical evidence for the specialized role of the hippocampus in declarative memory. Then, we describe the serendipitous encounter that motivated the special section in this issue, based on parallel research from our labs that suggested a more pervasive contribution of the hippocampus to cognition beyond declarative memory. Finally, we develop a theoretical framework that describes 2 general mechanisms for how the hippocampus interacts with other brain systems and cognitive processes: the memory modulation hypothesis, in which mnemonic representations in the hippocampus modulate the operation of other systems, and the adaptive function hypothesis, in which specialized computations in the hippocampus are recruited as a component of both mnemonic and nonmnemonic functions. This framework is consistent with an emerging view that the most fertile ground for discovery in cognitive psychology and neuroscience lies at the interface between parts of the mind and brain that have traditionally been studied in isolation.", "author" : [ { "dropping-particle" : "", "family" : "Shohamy", "given" : "Daphna", "non-dropping-particle" : "", "parse-names" : false, "suffix" : "" }, { "dropping-particle" : "", "family" : "Turk-Browne", "given" : "Nicholas B", "non-dropping-particle" : "", "parse-names" : false, "suffix" : "" } ], "container-title" : "Journal of experimental psychology. General", "id" : "ITEM-1", "issue" : "4", "issued" : { "date-parts" : [ [ "2013", "11" ] ] }, "page" : "1159-70", "title" : "Mechanisms for widespread hippocampal involvement in cognition.", "type" : "article-journal", "volume" : "142" }, "uris" : [ "http://www.mendeley.com/documents/?uuid=ab44bdac-11be-489a-aee7-ece29e1a96e7" ] } ], "mendeley" : { "formattedCitation" : "(Shohamy &amp; Turk-Browne, 2013)", "plainTextFormattedCitation" : "(Shohamy &amp; Turk-Browne, 2013)", "previouslyFormattedCitation" : "(Shohamy &amp; Turk-Browne, 2013)" }, "properties" : { "noteIndex" : 0 }, "schema" : "https://github.com/citation-style-language/schema/raw/master/csl-citation.json" }</w:instrText>
      </w:r>
      <w:r w:rsidRPr="005E3FBE">
        <w:fldChar w:fldCharType="separate"/>
      </w:r>
      <w:r w:rsidR="00994824" w:rsidRPr="00994824">
        <w:rPr>
          <w:noProof/>
        </w:rPr>
        <w:t>(Shohamy &amp; Turk-Browne, 2013)</w:t>
      </w:r>
      <w:ins w:id="554" w:author="Ayse Zeynep Enkavi" w:date="2015-10-03T15:08:00Z">
        <w:r w:rsidRPr="005E3FBE">
          <w:fldChar w:fldCharType="end"/>
        </w:r>
        <w:r w:rsidRPr="005E3FBE">
          <w:t xml:space="preserve"> suggests hippocampal involvement in a variety of cognitive functions outside of the domain of declarative memory. It provides two different hypotheses of hippocampal function. The memory modulation hypothesis proposes that representations within the </w:t>
        </w:r>
        <w:r w:rsidRPr="005E3FBE">
          <w:lastRenderedPageBreak/>
          <w:t xml:space="preserve">hippocampus may transiently bias other cognitive functions such as value computations in our task. The adaptive function hypothesis, in contrast, highlights the hippocampus as a central processing unit with specific computations carried out in the hippocampal networks, depending on the task at hand. </w:t>
        </w:r>
      </w:ins>
    </w:p>
    <w:p w14:paraId="55E79DAF" w14:textId="7B022F7E" w:rsidR="005329B2" w:rsidRDefault="002F0E37" w:rsidP="006E681B">
      <w:pPr>
        <w:ind w:firstLine="0"/>
        <w:rPr>
          <w:ins w:id="555" w:author="Ayse Zeynep Enkavi" w:date="2015-10-03T15:26:00Z"/>
        </w:rPr>
      </w:pPr>
      <w:r w:rsidRPr="005E3FBE">
        <w:t xml:space="preserve">     </w:t>
      </w:r>
      <w:r w:rsidR="002A32A8" w:rsidRPr="005E3FBE">
        <w:t>Our hippocampal patients</w:t>
      </w:r>
      <w:r w:rsidR="006B5029" w:rsidRPr="005E3FBE">
        <w:t xml:space="preserve"> produce </w:t>
      </w:r>
      <w:r w:rsidR="0032362D" w:rsidRPr="005E3FBE">
        <w:t>patterns of intransitivity</w:t>
      </w:r>
      <w:r w:rsidR="009A38DC" w:rsidRPr="005E3FBE">
        <w:t xml:space="preserve"> of </w:t>
      </w:r>
      <w:ins w:id="556" w:author="Ayse Zeynep Enkavi" w:date="2015-10-03T14:25:00Z">
        <w:r w:rsidR="00494407">
          <w:t>value-based choice</w:t>
        </w:r>
        <w:r w:rsidR="00494407" w:rsidRPr="005E3FBE">
          <w:t xml:space="preserve"> </w:t>
        </w:r>
      </w:ins>
      <w:r w:rsidR="006B5029" w:rsidRPr="005E3FBE">
        <w:t xml:space="preserve">that are </w:t>
      </w:r>
      <w:r w:rsidR="0062772B" w:rsidRPr="005E3FBE">
        <w:t xml:space="preserve">similar </w:t>
      </w:r>
      <w:r w:rsidR="006F260E" w:rsidRPr="005E3FBE">
        <w:t>t</w:t>
      </w:r>
      <w:r w:rsidR="006B5029" w:rsidRPr="005E3FBE">
        <w:t xml:space="preserve">o those </w:t>
      </w:r>
      <w:r w:rsidR="0062772B" w:rsidRPr="005E3FBE">
        <w:t xml:space="preserve">observed in </w:t>
      </w:r>
      <w:r w:rsidR="00711A77" w:rsidRPr="005E3FBE">
        <w:t>ventromedial prefrontal cortex (</w:t>
      </w:r>
      <w:proofErr w:type="spellStart"/>
      <w:r w:rsidR="00711A77" w:rsidRPr="005E3FBE">
        <w:t>vmPFC</w:t>
      </w:r>
      <w:proofErr w:type="spellEnd"/>
      <w:r w:rsidR="00711A77" w:rsidRPr="005E3FBE">
        <w:t xml:space="preserve">) </w:t>
      </w:r>
      <w:r w:rsidR="0062772B" w:rsidRPr="005E3FBE">
        <w:t>patients</w:t>
      </w:r>
      <w:r w:rsidR="009A38DC" w:rsidRPr="005E3FBE">
        <w:t xml:space="preserve">, suggesting that the associations and </w:t>
      </w:r>
      <w:r w:rsidR="006F260E" w:rsidRPr="005E3FBE">
        <w:t xml:space="preserve">memories stored in the hippocampus </w:t>
      </w:r>
      <w:r w:rsidR="009A38DC" w:rsidRPr="005E3FBE">
        <w:t xml:space="preserve">may serve </w:t>
      </w:r>
      <w:r w:rsidR="003B37FC" w:rsidRPr="005E3FBE">
        <w:t xml:space="preserve">as </w:t>
      </w:r>
      <w:r w:rsidR="006F260E" w:rsidRPr="005E3FBE">
        <w:t>inputs to value calculation occurring elsewhere</w:t>
      </w:r>
      <w:r w:rsidR="00665890" w:rsidRPr="005E3FBE">
        <w:t xml:space="preserve"> </w:t>
      </w:r>
      <w:r w:rsidR="00665890" w:rsidRPr="005E3FBE">
        <w:fldChar w:fldCharType="begin" w:fldLock="1"/>
      </w:r>
      <w:r w:rsidR="007E35AE">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"formattedCitation" : "(Barron et al., 2013)", "plainTextFormattedCitation" : "(Barron et al., 2013)", "previouslyFormattedCitation" : "(Barron et al., 2013)" }, "properties" : { "noteIndex" : 0 }, "schema" : "https://github.com/citation-style-language/schema/raw/master/csl-citation.json" }</w:instrText>
      </w:r>
      <w:r w:rsidR="00665890" w:rsidRPr="005E3FBE">
        <w:fldChar w:fldCharType="separate"/>
      </w:r>
      <w:r w:rsidR="00665890" w:rsidRPr="005E3FBE">
        <w:rPr>
          <w:noProof/>
        </w:rPr>
        <w:t>(Barron et al., 2013)</w:t>
      </w:r>
      <w:r w:rsidR="00665890" w:rsidRPr="005E3FBE">
        <w:fldChar w:fldCharType="end"/>
      </w:r>
      <w:ins w:id="557" w:author="Ayse Zeynep Enkavi" w:date="2015-10-03T15:09:00Z">
        <w:r w:rsidR="00E26334">
          <w:t xml:space="preserve"> potentially in line with the memory modulation hypothesis</w:t>
        </w:r>
      </w:ins>
      <w:r w:rsidR="006F260E" w:rsidRPr="005E3FBE">
        <w:t>.</w:t>
      </w:r>
      <w:r w:rsidR="002A32A8" w:rsidRPr="005E3FBE">
        <w:t xml:space="preserve"> </w:t>
      </w:r>
      <w:r w:rsidR="00A444F4" w:rsidRPr="005E3FBE">
        <w:t>The hippocampus is one of th</w:t>
      </w:r>
      <w:r w:rsidR="00597417" w:rsidRPr="005E3FBE">
        <w:t xml:space="preserve">e most highly interconnected </w:t>
      </w:r>
      <w:r w:rsidR="00A444F4" w:rsidRPr="005E3FBE">
        <w:t>brain areas</w:t>
      </w:r>
      <w:ins w:id="558" w:author="Ayse Zeynep Enkavi" w:date="2015-09-23T12:31:00Z">
        <w:r w:rsidR="0090145D">
          <w:t xml:space="preserve"> </w:t>
        </w:r>
      </w:ins>
      <w:ins w:id="559" w:author="Ayse Zeynep Enkavi" w:date="2015-10-06T22:58:00Z">
        <w:r w:rsidR="007E35AE">
          <w:rPr>
            <w:noProof/>
          </w:rPr>
          <w:fldChar w:fldCharType="begin" w:fldLock="1"/>
        </w:r>
      </w:ins>
      <w:r w:rsidR="007E35AE">
        <w:rPr>
          <w:noProof/>
        </w:rPr>
        <w:instrText>ADDIN CSL_CITATION { "citationItems" : [ { "id" : "ITEM-1", "itemData" : { "DOI" : "10.1016/j.neuroimage.2009.11.001", "ISSN" : "1095-9572", "PMID" : "19909818", "abstract" : "Recent advances in brain connectivity methods have made it possible to identify hubs-the brain's most globally connected regions. Such regions are essential for coordinating brain functions due to their connectivity with numerous regions with a variety of specializations. Current structural and functional connectivity methods generally agree that default mode network (DMN) regions have among the highest global brain connectivity (GBC). We developed two novel statistical approaches using resting state functional connectivity MRI-weighted and unweighted GBC (wGBC and uGBC)-to test the hypothesis that the highest global connectivity also occurs in the cognitive control network (CCN), a network anti-correlated with the DMN across a variety of tasks. High global connectivity was found in both CCN and DMN. The newly developed wGBC approach improves upon existing methods by quantifying inter-subject consistency, quantifying the highest GBC values by percentage, and avoiding arbitrarily connection strength thresholding. The uGBC approach is based on graph theory and includes many of these improvements, but still requires an arbitrary connection threshold. We found high GBC in several subcortical regions (e.g., hippocampus, basal ganglia) only with wGBC despite the regions' extensive anatomical connectivity. These results demonstrate the complementary utility of wGBC and uGBC analyses for the characterization of the most highly connected, and thus most functionally important, regions of the brain. Additionally, the high connectivity of both the CCN and the DMN demonstrates that brain regions outside primary sensory-motor networks are highly involved in coordinating information throughout the brain.", "author" : [ { "dropping-particle" : "", "family" : "Cole", "given" : "Michael W", "non-dropping-particle" : "", "parse-names" : false, "suffix" : "" }, { "dropping-particle" : "", "family" : "Pathak", "given" : "Sudhir", "non-dropping-particle" : "", "parse-names" : false, "suffix" : "" }, { "dropping-particle" : "", "family" : "Schneider", "given" : "Walter", "non-dropping-particle" : "", "parse-names" : false, "suffix" : "" } ], "container-title" : "NeuroImage", "id" : "ITEM-1", "issue" : "4", "issued" : { "date-parts" : [ [ "2010", "2", "15" ] ] }, "page" : "3132-48", "publisher" : "Elsevier Inc.", "title" : "Identifying the brain's most globally connected regions.", "type" : "article-journal", "volume" : "49" }, "uris" : [ "http://www.mendeley.com/documents/?uuid=2f418e77-695f-421a-901a-733fb9429de7" ] }, { "id" : "ITEM-2", "itemData" : { "DOI" : "10.1016/j.euroneuro.2012.10.018", "ISSN" : "1873-7862", "PMID" : "23332457", "abstract" : "While the hippocampal formation and the prefrontal cortex each have a well-established role in cognitive and mnemonic processes, the extent and manner in which these structures interact to achieve these functions has not been fully delineated. Recent research in rodents compellingly supports the idea that the projection of neurons extending from the CA1 region of the hippocampus and from the subiculum to the prefrontal cortex, referred to here as the H-PFC pathway, is critically involved in aspects of cognition related to executive function and to emotional regulation. Concurrently, it is becoming evident that persons suffering from schizophrenia, depression, and post-traumatic stress disorder display structural anomalies and aberrant functional coupling within the hippocampal-prefrontal circuit. Considering that these disorders involve varying degrees of cognitive impairment and emotional dysregulation, dysfunction in the H-PFC pathway might therefore be the common element of their pathophysiology. This overlap might also be intertwined with the pathway's evident susceptibility to stress and with its relationship to the amygdala. In consequence, the H-PFC pathway is a potentially crucial element of the pathophysiology of several psychiatric diseases, and it offers a specific target for therapeutic intervention, which is consistent with the recent emphasis on reframing psychiatric diseases in terms of brain circuits.", "author" : [ { "dropping-particle" : "", "family" : "Godsil", "given" : "Bill P", "non-dropping-particle" : "", "parse-names" : false, "suffix" : "" }, { "dropping-particle" : "", "family" : "Kiss", "given" : "Janos P", "non-dropping-particle" : "", "parse-names" : false, "suffix" : "" }, { "dropping-particle" : "", "family" : "Spedding", "given" : "Michael", "non-dropping-particle" : "", "parse-names" : false, "suffix" : "" }, { "dropping-particle" : "", "family" : "Jay", "given" : "Th\u00e9r\u00e8se M", "non-dropping-particle" : "", "parse-names" : false, "suffix" : "" } ], "container-title" : "European neuropsychopharmacology : the journal of the European College of Neuropsychopharmacology", "id" : "ITEM-2", "issue" : "10", "issued" : { "date-parts" : [ [ "2013", "10" ] ] }, "page" : "1165-81", "title" : "The hippocampal-prefrontal pathway: the weak link in psychiatric disorders?", "type" : "article-journal", "volume" : "23" }, "uris" : [ "http://www.mendeley.com/documents/?uuid=42c463c3-a0c5-47b8-ad74-d270bf5ff73d" ] } ], "mendeley" : { "formattedCitation" : "(Cole, Pathak, &amp; Schneider, 2010; Godsil, Kiss, Spedding, &amp; Jay, 2013)", "plainTextFormattedCitation" : "(Cole, Pathak, &amp; Schneider, 2010; Godsil, Kiss, Spedding, &amp; Jay, 2013)", "previouslyFormattedCitation" : "(Cole, Pathak, &amp; Schneider, 2010; Godsil, Kiss, Spedding, &amp; Jay, 2013)" }, "properties" : { "noteIndex" : 0 }, "schema" : "https://github.com/citation-style-language/schema/raw/master/csl-citation.json" }</w:instrText>
      </w:r>
      <w:r w:rsidR="007E35AE">
        <w:rPr>
          <w:noProof/>
        </w:rPr>
        <w:fldChar w:fldCharType="separate"/>
      </w:r>
      <w:r w:rsidR="007E35AE" w:rsidRPr="007E35AE">
        <w:rPr>
          <w:noProof/>
        </w:rPr>
        <w:t>(Cole, Pathak, &amp; Schneider, 2010; Godsil, Kiss, Spedding, &amp; Jay, 2013)</w:t>
      </w:r>
      <w:ins w:id="560" w:author="Ayse Zeynep Enkavi" w:date="2015-10-06T22:58:00Z">
        <w:r w:rsidR="007E35AE">
          <w:rPr>
            <w:noProof/>
          </w:rPr>
          <w:fldChar w:fldCharType="end"/>
        </w:r>
      </w:ins>
      <w:ins w:id="561" w:author="Ayse Zeynep Enkavi" w:date="2015-09-23T12:31:00Z">
        <w:r w:rsidR="0090145D">
          <w:t xml:space="preserve">. </w:t>
        </w:r>
      </w:ins>
      <w:ins w:id="562" w:author="Ayse Zeynep Enkavi" w:date="2015-09-23T12:32:00Z">
        <w:r w:rsidR="00DC374E">
          <w:t xml:space="preserve">In addition to being directly and </w:t>
        </w:r>
        <w:proofErr w:type="spellStart"/>
        <w:r w:rsidR="00DC374E">
          <w:t>monosynaptically</w:t>
        </w:r>
        <w:proofErr w:type="spellEnd"/>
        <w:r w:rsidR="00DC374E">
          <w:t xml:space="preserve"> connected to the prefrontal cortex</w:t>
        </w:r>
      </w:ins>
      <w:ins w:id="563" w:author="Ayse Zeynep Enkavi" w:date="2015-09-23T12:33:00Z">
        <w:r w:rsidR="00DC374E">
          <w:t xml:space="preserve"> animal work suggests</w:t>
        </w:r>
      </w:ins>
      <w:ins w:id="564" w:author="Ayse Zeynep Enkavi" w:date="2015-09-23T12:32:00Z">
        <w:r w:rsidR="00DC374E">
          <w:t xml:space="preserve"> topographically </w:t>
        </w:r>
      </w:ins>
      <w:ins w:id="565" w:author="Ayse Zeynep Enkavi" w:date="2015-09-23T12:33:00Z">
        <w:r w:rsidR="00DC374E">
          <w:t xml:space="preserve">specific </w:t>
        </w:r>
      </w:ins>
      <w:ins w:id="566" w:author="Ayse Zeynep Enkavi" w:date="2015-09-23T12:34:00Z">
        <w:r w:rsidR="00DC374E">
          <w:t>hippocampal</w:t>
        </w:r>
      </w:ins>
      <w:ins w:id="567" w:author="Ayse Zeynep Enkavi" w:date="2015-09-23T12:33:00Z">
        <w:r w:rsidR="00DC374E">
          <w:t xml:space="preserve"> projections map on </w:t>
        </w:r>
      </w:ins>
      <w:ins w:id="568" w:author="Ayse Zeynep Enkavi" w:date="2015-09-23T12:34:00Z">
        <w:r w:rsidR="00DC374E">
          <w:t>functionally distinct prefrontal regions</w:t>
        </w:r>
      </w:ins>
      <w:r w:rsidR="00597417" w:rsidRPr="005E3FBE">
        <w:t xml:space="preserve"> </w:t>
      </w:r>
      <w:r w:rsidR="00665890" w:rsidRPr="005E3FBE">
        <w:fldChar w:fldCharType="begin" w:fldLock="1"/>
      </w:r>
      <w:r w:rsidR="007E35AE">
        <w:instrText>ADDIN CSL_CITATION { "citationItems" : [ { "id" : "ITEM-1", "itemData" : { "ISSN" : "1047-3211", "PMID" : "10731217", "abstract" : "This paper reviews architectonic subdivisions and connections of the orbital and medial prefrontal cortex (OMPFC) in rats, monkeys and humans. Cortico-cortical connections provide the basis for recognition of 'medial' and 'orbital' networks within the OMPFC. These networks also have distinct connections with structures in other parts of the brain. The orbital network receives sensory inputs from several modalities, including olfaction, taste, visceral afferents, somatic sensation and vision, which appear to be especially related to food or eating. In contrast, the medial network provides the major cortical output to visceromotor structures in the hypothalamus and brainstem. The two networks have distinct connections with areas of the striatum and mediodorsal thalamus. In particular, projections to the nucleus accumbens and the adjacent ventromedial caudate and putamen arise predominantly from the medial network. Both networks also have extensive connections with limbic structures. Based on these and other observations, the OMPFC appears to function as a sensory-visceromotor link, especially for eating. This linkage appears to be critical for the guidance of reward-related behavior and for setting of mood. Imaging and histological observations on human brains indicate that clinical depressive disorders are associated with specific functional and cellular changes in the OMPFC, including activity and volume changes, and specific changes in the number of glial cells.", "author" : [ { "dropping-particle" : "", "family" : "Ong\u00fcr", "given" : "D", "non-dropping-particle" : "", "parse-names" : false, "suffix" : "" }, { "dropping-particle" : "", "family" : "Price", "given" : "J L", "non-dropping-particle" : "", "parse-names" : false, "suffix" : "" } ], "container-title" : "Cerebral cortex (New York, N.Y. : 1991)", "id" : "ITEM-1", "issue" : "3", "issued" : { "date-parts" : [ [ "2000", "3" ] ] }, "page" : "206-19", "title" : "The organization of networks within the orbital and medial prefrontal cortex of rats, monkeys and humans.", "type" : "article-journal", "volume" : "10" }, "uris" : [ "http://www.mendeley.com/documents/?uuid=45cf3a45-a752-432c-bfb0-a03faf85079a" ] }, { "id" : "ITEM-2", "itemData" : { "DOI" : "10.1016/j.neuroimage.2009.11.001", "ISSN" : "1095-9572", "PMID" : "19909818", "abstract" : "Recent advances in brain connectivity methods have made it possible to identify hubs-the brain's most globally connected regions. Such regions are essential for coordinating brain functions due to their connectivity with numerous regions with a variety of specializations. Current structural and functional connectivity methods generally agree that default mode network (DMN) regions have among the highest global brain connectivity (GBC). We developed two novel statistical approaches using resting state functional connectivity MRI-weighted and unweighted GBC (wGBC and uGBC)-to test the hypothesis that the highest global connectivity also occurs in the cognitive control network (CCN), a network anti-correlated with the DMN across a variety of tasks. High global connectivity was found in both CCN and DMN. The newly developed wGBC approach improves upon existing methods by quantifying inter-subject consistency, quantifying the highest GBC values by percentage, and avoiding arbitrarily connection strength thresholding. The uGBC approach is based on graph theory and includes many of these improvements, but still requires an arbitrary connection threshold. We found high GBC in several subcortical regions (e.g., hippocampus, basal ganglia) only with wGBC despite the regions' extensive anatomical connectivity. These results demonstrate the complementary utility of wGBC and uGBC analyses for the characterization of the most highly connected, and thus most functionally important, regions of the brain. Additionally, the high connectivity of both the CCN and the DMN demonstrates that brain regions outside primary sensory-motor networks are highly involved in coordinating information throughout the brain.", "author" : [ { "dropping-particle" : "", "family" : "Cole", "given" : "Michael W", "non-dropping-particle" : "", "parse-names" : false, "suffix" : "" }, { "dropping-particle" : "", "family" : "Pathak", "given" : "Sudhir", "non-dropping-particle" : "", "parse-names" : false, "suffix" : "" }, { "dropping-particle" : "", "family" : "Schneider", "given" : "Walter", "non-dropping-particle" : "", "parse-names" : false, "suffix" : "" } ], "container-title" : "NeuroImage", "id" : "ITEM-2", "issue" : "4", "issued" : { "date-parts" : [ [ "2010", "2", "15" ] ] }, "page" : "3132-48", "publisher" : "Elsevier Inc.", "title" : "Identifying the brain's most globally connected regions.", "type" : "article-journal", "volume" : "49" }, "uris" : [ "http://www.mendeley.com/documents/?uuid=2f418e77-695f-421a-901a-733fb9429de7" ] }, { "id" : "ITEM-3", "itemData" : { "DOI" : "10.1016/j.euroneuro.2012.10.018", "ISSN" : "1873-7862", "PMID" : "23332457", "abstract" : "While the hippocampal formation and the prefrontal cortex each have a well-established role in cognitive and mnemonic processes, the extent and manner in which these structures interact to achieve these functions has not been fully delineated. Recent research in rodents compellingly supports the idea that the projection of neurons extending from the CA1 region of the hippocampus and from the subiculum to the prefrontal cortex, referred to here as the H-PFC pathway, is critically involved in aspects of cognition related to executive function and to emotional regulation. Concurrently, it is becoming evident that persons suffering from schizophrenia, depression, and post-traumatic stress disorder display structural anomalies and aberrant functional coupling within the hippocampal-prefrontal circuit. Considering that these disorders involve varying degrees of cognitive impairment and emotional dysregulation, dysfunction in the H-PFC pathway might therefore be the common element of their pathophysiology. This overlap might also be intertwined with the pathway's evident susceptibility to stress and with its relationship to the amygdala. In consequence, the H-PFC pathway is a potentially crucial element of the pathophysiology of several psychiatric diseases, and it offers a specific target for therapeutic intervention, which is consistent with the recent emphasis on reframing psychiatric diseases in terms of brain circuits.", "author" : [ { "dropping-particle" : "", "family" : "Godsil", "given" : "Bill P", "non-dropping-particle" : "", "parse-names" : false, "suffix" : "" }, { "dropping-particle" : "", "family" : "Kiss", "given" : "Janos P", "non-dropping-particle" : "", "parse-names" : false, "suffix" : "" }, { "dropping-particle" : "", "family" : "Spedding", "given" : "Michael", "non-dropping-particle" : "", "parse-names" : false, "suffix" : "" }, { "dropping-particle" : "", "family" : "Jay", "given" : "Th\u00e9r\u00e8se M", "non-dropping-particle" : "", "parse-names" : false, "suffix" : "" } ], "container-title" : "European neuropsychopharmacology : the journal of the European College of Neuropsychopharmacology", "id" : "ITEM-3", "issue" : "10", "issued" : { "date-parts" : [ [ "2013", "10" ] ] }, "page" : "1165-81", "title" : "The hippocampal-prefrontal pathway: the weak link in psychiatric disorders?", "type" : "article-journal", "volume" : "23" }, "uris" : [ "http://www.mendeley.com/documents/?uuid=42c463c3-a0c5-47b8-ad74-d270bf5ff73d" ] } ], "mendeley" : { "formattedCitation" : "(Cole et al., 2010; Godsil et al., 2013; Ong\u00fcr &amp; Price, 2000)", "plainTextFormattedCitation" : "(Cole et al., 2010; Godsil et al., 2013; Ong\u00fcr &amp; Price, 2000)", "previouslyFormattedCitation" : "(Cole et al., 2010; Godsil et al., 2013; Ong\u00fcr &amp; Price, 2000)" }, "properties" : { "noteIndex" : 0 }, "schema" : "https://github.com/citation-style-language/schema/raw/master/csl-citation.json" }</w:instrText>
      </w:r>
      <w:r w:rsidR="00665890" w:rsidRPr="005E3FBE">
        <w:fldChar w:fldCharType="separate"/>
      </w:r>
      <w:r w:rsidR="007E35AE" w:rsidRPr="007E35AE">
        <w:rPr>
          <w:noProof/>
        </w:rPr>
        <w:t>(Cole et al., 2010; Godsil et al., 2013; Ongür &amp; Price, 2000)</w:t>
      </w:r>
      <w:r w:rsidR="00665890" w:rsidRPr="005E3FBE">
        <w:fldChar w:fldCharType="end"/>
      </w:r>
      <w:r w:rsidR="00A444F4" w:rsidRPr="005E3FBE">
        <w:t>.</w:t>
      </w:r>
      <w:r w:rsidR="006F260E" w:rsidRPr="005E3FBE">
        <w:t xml:space="preserve"> </w:t>
      </w:r>
    </w:p>
    <w:p w14:paraId="1367E4CE" w14:textId="68E95FBE" w:rsidR="00F06BF4" w:rsidRDefault="005329B2" w:rsidP="006E681B">
      <w:pPr>
        <w:ind w:firstLine="0"/>
        <w:rPr>
          <w:ins w:id="569" w:author="Ayse Zeynep Enkavi" w:date="2015-10-03T14:35:00Z"/>
        </w:rPr>
      </w:pPr>
      <w:ins w:id="570" w:author="Ayse Zeynep Enkavi" w:date="2015-10-03T15:26:00Z">
        <w:r>
          <w:tab/>
        </w:r>
      </w:ins>
      <w:ins w:id="571" w:author="Ayse Zeynep Enkavi" w:date="2015-09-23T12:35:00Z">
        <w:r w:rsidR="00DC374E">
          <w:t xml:space="preserve">This possibility calls for a nuanced investigation of the interactions between hippocampal and prefrontal regions in value-based decision-making. </w:t>
        </w:r>
      </w:ins>
      <w:ins w:id="572" w:author="Ayse Zeynep Enkavi" w:date="2015-10-03T14:29:00Z">
        <w:r w:rsidR="00494407">
          <w:t xml:space="preserve">For example, </w:t>
        </w:r>
      </w:ins>
      <w:r w:rsidR="00665890" w:rsidRPr="005E3FBE">
        <w:fldChar w:fldCharType="begin" w:fldLock="1"/>
      </w:r>
      <w:r w:rsidR="00994824">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"formattedCitation" : "(Ranganath &amp; Ritchey, 2012)", "manualFormatting" : "Ranganath and Ritchey (2012)", "plainTextFormattedCitation" : "(Ranganath &amp; Ritchey, 2012)", "previouslyFormattedCitation" : "(Ranganath &amp; Ritchey, 2012)" }, "properties" : { "noteIndex" : 0 }, "schema" : "https://github.com/citation-style-language/schema/raw/master/csl-citation.json" }</w:instrText>
      </w:r>
      <w:r w:rsidR="00665890" w:rsidRPr="005E3FBE">
        <w:fldChar w:fldCharType="separate"/>
      </w:r>
      <w:r w:rsidR="00665890" w:rsidRPr="005E3FBE">
        <w:rPr>
          <w:noProof/>
        </w:rPr>
        <w:t>Ranganath and Ritchey (2012)</w:t>
      </w:r>
      <w:r w:rsidR="00665890" w:rsidRPr="005E3FBE">
        <w:fldChar w:fldCharType="end"/>
      </w:r>
      <w:r w:rsidR="007438F3" w:rsidRPr="005E3FBE">
        <w:t xml:space="preserve"> propose a di</w:t>
      </w:r>
      <w:r w:rsidR="009A38DC" w:rsidRPr="005E3FBE">
        <w:t xml:space="preserve">vision </w:t>
      </w:r>
      <w:r w:rsidR="007438F3" w:rsidRPr="005E3FBE">
        <w:t>of the MTL into two systems for memory</w:t>
      </w:r>
      <w:r w:rsidR="009A38DC" w:rsidRPr="005E3FBE">
        <w:t>-</w:t>
      </w:r>
      <w:r w:rsidR="007438F3" w:rsidRPr="005E3FBE">
        <w:t xml:space="preserve">guided behavior: the anterior (AT) and posterior-medial (PM) system. The AT, which is comprised of the </w:t>
      </w:r>
      <w:proofErr w:type="spellStart"/>
      <w:r w:rsidR="002D0517" w:rsidRPr="005E3FBE">
        <w:t>perirhinal</w:t>
      </w:r>
      <w:proofErr w:type="spellEnd"/>
      <w:r w:rsidR="002D0517" w:rsidRPr="005E3FBE">
        <w:t xml:space="preserve"> cortex and anterior parts of the hippocampus and amygdala has strong interconnections with</w:t>
      </w:r>
      <w:r w:rsidR="007438F3" w:rsidRPr="005E3FBE">
        <w:t xml:space="preserve"> the frontal cortex</w:t>
      </w:r>
      <w:r w:rsidR="009A38DC" w:rsidRPr="005E3FBE">
        <w:t>, has been</w:t>
      </w:r>
      <w:r w:rsidR="002D0517" w:rsidRPr="005E3FBE">
        <w:t xml:space="preserve"> argued to be involved in familiarity</w:t>
      </w:r>
      <w:r w:rsidR="009A38DC" w:rsidRPr="005E3FBE">
        <w:t>-</w:t>
      </w:r>
      <w:r w:rsidR="002D0517" w:rsidRPr="005E3FBE">
        <w:t>based cognition, social behavior and saliency</w:t>
      </w:r>
      <w:r w:rsidR="007438F3" w:rsidRPr="005E3FBE">
        <w:t xml:space="preserve">. </w:t>
      </w:r>
      <w:r w:rsidR="002D0517" w:rsidRPr="005E3FBE">
        <w:t xml:space="preserve"> </w:t>
      </w:r>
      <w:r w:rsidR="006E681B" w:rsidRPr="005E3FBE">
        <w:rPr>
          <w:noProof/>
        </w:rPr>
        <w:fldChar w:fldCharType="begin" w:fldLock="1"/>
      </w:r>
      <w:r w:rsidR="00994824">
        <w:rPr>
          <w:noProof/>
        </w:rPr>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"formattedCitation" : "(Ranganath &amp; Ritchey, 2012)", "manualFormatting" : "Ranganath &amp; Ritchey (2012)", "plainTextFormattedCitation" : "(Ranganath &amp; Ritchey, 2012)", "previouslyFormattedCitation" : "(Ranganath &amp; Ritchey, 2012)" }, "properties" : { "noteIndex" : 0 }, "schema" : "https://github.com/citation-style-language/schema/raw/master/csl-citation.json" }</w:instrText>
      </w:r>
      <w:r w:rsidR="006E681B" w:rsidRPr="005E3FBE">
        <w:rPr>
          <w:noProof/>
        </w:rPr>
        <w:fldChar w:fldCharType="separate"/>
      </w:r>
      <w:r w:rsidR="006E681B" w:rsidRPr="005E3FBE">
        <w:rPr>
          <w:noProof/>
        </w:rPr>
        <w:t>Ranganath &amp; Ritchey (2012)</w:t>
      </w:r>
      <w:r w:rsidR="006E681B" w:rsidRPr="005E3FBE">
        <w:rPr>
          <w:noProof/>
        </w:rPr>
        <w:fldChar w:fldCharType="end"/>
      </w:r>
      <w:r w:rsidR="009A38DC" w:rsidRPr="005E3FBE">
        <w:rPr>
          <w:noProof/>
        </w:rPr>
        <w:t xml:space="preserve"> suggest that</w:t>
      </w:r>
      <w:r w:rsidR="002D0517" w:rsidRPr="005E3FBE">
        <w:t xml:space="preserve"> the AT system could facilitate </w:t>
      </w:r>
      <w:ins w:id="573" w:author="Ayse Zeynep Enkavi" w:date="2015-10-03T14:31:00Z">
        <w:r w:rsidR="00494407">
          <w:t>the use of</w:t>
        </w:r>
      </w:ins>
      <w:r w:rsidR="002D0517" w:rsidRPr="005E3FBE">
        <w:t xml:space="preserve"> past experiences to inform inferences about the personality and intentions of others</w:t>
      </w:r>
      <w:ins w:id="574" w:author="Ayse Zeynep Enkavi" w:date="2015-10-03T14:31:00Z">
        <w:r w:rsidR="00494407">
          <w:t>.</w:t>
        </w:r>
      </w:ins>
      <w:r w:rsidR="002D0517" w:rsidRPr="005E3FBE">
        <w:t xml:space="preserve"> Our </w:t>
      </w:r>
      <w:r w:rsidR="00972034" w:rsidRPr="005E3FBE">
        <w:t>results suggest</w:t>
      </w:r>
      <w:r w:rsidR="002D0517" w:rsidRPr="005E3FBE">
        <w:t xml:space="preserve"> </w:t>
      </w:r>
      <w:ins w:id="575" w:author="Ayse Zeynep Enkavi" w:date="2015-10-03T14:32:00Z">
        <w:r w:rsidR="00F06BF4">
          <w:t xml:space="preserve">such inferential abilities </w:t>
        </w:r>
      </w:ins>
      <w:ins w:id="576" w:author="Ayse Zeynep Enkavi" w:date="2015-10-03T14:35:00Z">
        <w:r w:rsidR="00F06BF4">
          <w:t xml:space="preserve">specific to distinct regions in the MTL </w:t>
        </w:r>
      </w:ins>
      <w:ins w:id="577" w:author="Ayse Zeynep Enkavi" w:date="2015-10-03T14:32:00Z">
        <w:r w:rsidR="00F06BF4">
          <w:t>along with the</w:t>
        </w:r>
      </w:ins>
      <w:r w:rsidR="002D0517" w:rsidRPr="005E3FBE">
        <w:t xml:space="preserve"> connection to the ventromedial prefrontal cortex may also </w:t>
      </w:r>
      <w:ins w:id="578" w:author="Ayse Zeynep Enkavi" w:date="2015-10-03T14:32:00Z">
        <w:r w:rsidR="00F06BF4">
          <w:t>play a role</w:t>
        </w:r>
        <w:r w:rsidR="00F06BF4" w:rsidRPr="005E3FBE">
          <w:t xml:space="preserve"> </w:t>
        </w:r>
        <w:r w:rsidR="00F06BF4">
          <w:t>in value-based decisions</w:t>
        </w:r>
      </w:ins>
      <w:r w:rsidR="002D0517" w:rsidRPr="005E3FBE">
        <w:t xml:space="preserve">. </w:t>
      </w:r>
    </w:p>
    <w:p w14:paraId="1F81F8CB" w14:textId="6596FB8B" w:rsidR="00BF0BAB" w:rsidRPr="005E3FBE" w:rsidRDefault="00F06BF4" w:rsidP="002F0E37">
      <w:pPr>
        <w:ind w:firstLine="0"/>
      </w:pPr>
      <w:ins w:id="579" w:author="Ayse Zeynep Enkavi" w:date="2015-10-03T14:35:00Z">
        <w:r>
          <w:tab/>
        </w:r>
      </w:ins>
      <w:ins w:id="580" w:author="Ayse Zeynep Enkavi" w:date="2015-10-03T15:11:00Z">
        <w:r w:rsidR="00E26334">
          <w:t>On the other hand, more in line with an adaptive function hypothesis</w:t>
        </w:r>
        <w:r w:rsidR="00C1281D">
          <w:t>, deficits in consistent choices might be due t</w:t>
        </w:r>
        <w:r w:rsidR="005329B2">
          <w:t>o hippocampus-specific computations</w:t>
        </w:r>
        <w:r w:rsidR="00C1281D">
          <w:t xml:space="preserve">. For example, </w:t>
        </w:r>
      </w:ins>
      <w:ins w:id="581" w:author="Ayse Zeynep Enkavi" w:date="2015-10-06T22:59:00Z">
        <w:r w:rsidR="00606DAD">
          <w:fldChar w:fldCharType="begin" w:fldLock="1"/>
        </w:r>
      </w:ins>
      <w:r w:rsidR="00606DAD">
        <w:instrText>ADDIN CSL_CITATION { "citationItems" : [ { "id" : "ITEM-1",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"ITEM-1", "issue" : "Pt 4", "issued" : { "date-parts" : [ [ "2006", "4" ] ] }, "page" : "944-52", "title" : "Deciding how to decide: ventromedial frontal lobe damage affects information acquisition in multi-attribute decision making.", "type" : "article-journal", "volume" : "129" }, "uris" : [ "http://www.mendeley.com/documents/?uuid=6f242535-4c27-4c59-a9dd-0a48fad5f887" ] } ], "mendeley" : { "formattedCitation" : "(Fellows, 2006b)", "manualFormatting" : "Fellows, (2006b)", "plainTextFormattedCitation" : "(Fellows, 2006b)", "previouslyFormattedCitation" : "(Fellows, 2006b)" }, "properties" : { "noteIndex" : 0 }, "schema" : "https://github.com/citation-style-language/schema/raw/master/csl-citation.json" }</w:instrText>
      </w:r>
      <w:r w:rsidR="00606DAD">
        <w:fldChar w:fldCharType="separate"/>
      </w:r>
      <w:r w:rsidR="00606DAD" w:rsidRPr="00606DAD">
        <w:rPr>
          <w:noProof/>
        </w:rPr>
        <w:t xml:space="preserve">Fellows, </w:t>
      </w:r>
      <w:ins w:id="582" w:author="Ayse Zeynep Enkavi" w:date="2015-10-06T22:59:00Z">
        <w:r w:rsidR="00606DAD">
          <w:rPr>
            <w:noProof/>
          </w:rPr>
          <w:lastRenderedPageBreak/>
          <w:t>(</w:t>
        </w:r>
      </w:ins>
      <w:r w:rsidR="00606DAD" w:rsidRPr="00606DAD">
        <w:rPr>
          <w:noProof/>
        </w:rPr>
        <w:t>2006b)</w:t>
      </w:r>
      <w:ins w:id="583" w:author="Ayse Zeynep Enkavi" w:date="2015-10-06T22:59:00Z">
        <w:r w:rsidR="00606DAD">
          <w:fldChar w:fldCharType="end"/>
        </w:r>
      </w:ins>
      <w:r w:rsidR="0062772B" w:rsidRPr="005E3FBE">
        <w:t xml:space="preserve"> </w:t>
      </w:r>
      <w:r w:rsidR="009A38DC" w:rsidRPr="005E3FBE">
        <w:t xml:space="preserve">showed </w:t>
      </w:r>
      <w:r w:rsidR="00993D2D" w:rsidRPr="005E3FBE">
        <w:t xml:space="preserve">that </w:t>
      </w:r>
      <w:proofErr w:type="spellStart"/>
      <w:r w:rsidR="00E14DC8" w:rsidRPr="005E3FBE">
        <w:t>vm</w:t>
      </w:r>
      <w:r w:rsidR="00993D2D" w:rsidRPr="005E3FBE">
        <w:t>PFC</w:t>
      </w:r>
      <w:proofErr w:type="spellEnd"/>
      <w:r w:rsidR="00993D2D" w:rsidRPr="005E3FBE">
        <w:t xml:space="preserve"> </w:t>
      </w:r>
      <w:proofErr w:type="spellStart"/>
      <w:r w:rsidR="00993D2D" w:rsidRPr="005E3FBE">
        <w:t>lesioned</w:t>
      </w:r>
      <w:proofErr w:type="spellEnd"/>
      <w:r w:rsidR="00993D2D" w:rsidRPr="005E3FBE">
        <w:t xml:space="preserve"> patients</w:t>
      </w:r>
      <w:r w:rsidR="009A38DC" w:rsidRPr="005E3FBE">
        <w:t xml:space="preserve"> </w:t>
      </w:r>
      <w:r w:rsidR="00993D2D" w:rsidRPr="005E3FBE">
        <w:t>differ</w:t>
      </w:r>
      <w:r w:rsidR="009A38DC" w:rsidRPr="005E3FBE">
        <w:t xml:space="preserve"> from normal controls </w:t>
      </w:r>
      <w:r w:rsidR="00993D2D" w:rsidRPr="005E3FBE">
        <w:t xml:space="preserve">in </w:t>
      </w:r>
      <w:r w:rsidR="009A38DC" w:rsidRPr="005E3FBE">
        <w:t xml:space="preserve">their </w:t>
      </w:r>
      <w:r w:rsidR="00993D2D" w:rsidRPr="005E3FBE">
        <w:t>external information search</w:t>
      </w:r>
      <w:r w:rsidR="009A38DC" w:rsidRPr="005E3FBE">
        <w:t>, in ways</w:t>
      </w:r>
      <w:r w:rsidR="00993D2D" w:rsidRPr="005E3FBE">
        <w:t xml:space="preserve"> that could be attributed to diminished planning capacity.</w:t>
      </w:r>
      <w:ins w:id="584" w:author="Ayse Zeynep Enkavi" w:date="2015-10-03T15:18:00Z">
        <w:r w:rsidR="00C1281D">
          <w:t xml:space="preserve"> Perhaps this planning capacity </w:t>
        </w:r>
      </w:ins>
      <w:ins w:id="585" w:author="Ayse Zeynep Enkavi" w:date="2015-10-03T15:22:00Z">
        <w:r w:rsidR="005329B2">
          <w:t>relies on</w:t>
        </w:r>
      </w:ins>
      <w:ins w:id="586" w:author="Ayse Zeynep Enkavi" w:date="2015-10-03T15:18:00Z">
        <w:r w:rsidR="00C1281D">
          <w:t xml:space="preserve"> hippocampus-specific </w:t>
        </w:r>
      </w:ins>
      <w:ins w:id="587" w:author="Ayse Zeynep Enkavi" w:date="2015-10-03T15:20:00Z">
        <w:r w:rsidR="00C1281D">
          <w:t>computations</w:t>
        </w:r>
      </w:ins>
      <w:ins w:id="588" w:author="Ayse Zeynep Enkavi" w:date="2015-10-03T15:24:00Z">
        <w:r w:rsidR="005329B2">
          <w:t xml:space="preserve">. An interesting topic of research would be whether </w:t>
        </w:r>
      </w:ins>
      <w:proofErr w:type="spellStart"/>
      <w:ins w:id="589" w:author="Ayse Zeynep Enkavi" w:date="2015-10-03T15:25:00Z">
        <w:r w:rsidR="005329B2">
          <w:t>vmPFC</w:t>
        </w:r>
        <w:proofErr w:type="spellEnd"/>
        <w:r w:rsidR="005329B2">
          <w:t xml:space="preserve"> patients exhibit deficits in different types mnemonic processes.</w:t>
        </w:r>
      </w:ins>
    </w:p>
    <w:p w14:paraId="58325963" w14:textId="270F263A" w:rsidR="006851F2" w:rsidRPr="005E3FBE" w:rsidRDefault="00037B8A" w:rsidP="007F471C">
      <w:r w:rsidRPr="005E3FBE">
        <w:t>A s</w:t>
      </w:r>
      <w:r w:rsidR="00B857C6" w:rsidRPr="005E3FBE">
        <w:t>econd</w:t>
      </w:r>
      <w:r w:rsidRPr="005E3FBE">
        <w:t xml:space="preserve"> future research topic </w:t>
      </w:r>
      <w:ins w:id="590" w:author="Ayse Zeynep Enkavi" w:date="2015-10-03T15:28:00Z">
        <w:r w:rsidR="001F1263">
          <w:t>is</w:t>
        </w:r>
        <w:r w:rsidR="001F1263" w:rsidRPr="005E3FBE">
          <w:t xml:space="preserve"> </w:t>
        </w:r>
      </w:ins>
      <w:r w:rsidRPr="005E3FBE">
        <w:t xml:space="preserve">potential </w:t>
      </w:r>
      <w:r w:rsidR="00BF0BAB" w:rsidRPr="005E3FBE">
        <w:t>compensation mechanisms in patients with chronic hippocampal lesions</w:t>
      </w:r>
      <w:r w:rsidRPr="005E3FBE">
        <w:t>.</w:t>
      </w:r>
      <w:r w:rsidR="00B342D2" w:rsidRPr="005E3FBE">
        <w:t xml:space="preserve"> </w:t>
      </w:r>
      <w:r w:rsidR="00BF0BAB" w:rsidRPr="005E3FBE">
        <w:t>It is well</w:t>
      </w:r>
      <w:ins w:id="591" w:author="Ayse Zeynep Enkavi" w:date="2015-10-03T15:28:00Z">
        <w:r w:rsidR="001F1263">
          <w:t>-</w:t>
        </w:r>
      </w:ins>
      <w:r w:rsidR="00BF0BAB" w:rsidRPr="005E3FBE">
        <w:t>known that chronic brain lesion</w:t>
      </w:r>
      <w:r w:rsidR="006851F2" w:rsidRPr="005E3FBE">
        <w:t>s may</w:t>
      </w:r>
      <w:r w:rsidR="00BF0BAB" w:rsidRPr="005E3FBE">
        <w:t xml:space="preserve"> lead to compensatory shifts</w:t>
      </w:r>
      <w:r w:rsidR="00740BED" w:rsidRPr="005E3FBE">
        <w:t xml:space="preserve"> in neural processes, e.g. in the domain of language processing</w:t>
      </w:r>
      <w:r w:rsidR="00B342D2" w:rsidRPr="005E3FBE">
        <w:t xml:space="preserve"> </w:t>
      </w:r>
      <w:r w:rsidR="00B3406A" w:rsidRPr="005E3FBE">
        <w:fldChar w:fldCharType="begin" w:fldLock="1"/>
      </w:r>
      <w:r w:rsidR="00994824">
        <w:instrText>ADDIN CSL_CITATION { "citationItems" : [ { "id" : "ITEM-1", "itemData" : { "DOI" : "10.1111/j.1600-0404.2007.00948.x", "ISSN" : "1600-0404", "PMID" : "18005219", "abstract" : "OBJECTIVE: To provide functional magnetic resonance imaging-based insight into the impact of left temporal lobe epilepsy (TLE) on language-related functional re-organization.\n\nMATERIALS AND METHODS: Ten right-handed patients with left TLE were compared with 10 matched healthy controls. Regional brain activation during the language task was measured in the inferior frontal gyrus (IFG) and in the superior temporal gyrus (STG), and the regional inter-hemispheric lateralization index (LI) was calculated.\n\nRESULTS: Left language lateralization was documented in all the patients and controls. Reduced lateralization in the IFG was due to decreased activity in the left frontal region rather than to increased activity in the right frontal region. The LI values in the STG correlated with the LI values in the IFG in the controls but not in the patients.\n\nCONCLUSIONS: The left IFG was most probably involved in the epileptogenesis and concomitant language-related cortical plasticity in patients with left TLE.", "author" : [ { "dropping-particle" : "", "family" : "Kipervasser", "given" : "S", "non-dropping-particle" : "", "parse-names" : false, "suffix" : "" }, { "dropping-particle" : "", "family" : "Palti", "given" : "D", "non-dropping-particle" : "", "parse-names" : false, "suffix" : "" }, { "dropping-particle" : "", "family" : "Neufeld", "given" : "M Y", "non-dropping-particle" : "", "parse-names" : false, "suffix" : "" }, { "dropping-particle" : "", "family" : "Shachar", "given" : "M", "non-dropping-particle" : "Ben", "parse-names" : false, "suffix" : "" }, { "dropping-particle" : "", "family" : "Andelman", "given" : "F", "non-dropping-particle" : "", "parse-names" : false, "suffix" : "" }, { "dropping-particle" : "", "family" : "Fried", "given" : "I", "non-dropping-particle" : "", "parse-names" : false, "suffix" : "" }, { "dropping-particle" : "", "family" : "Korczyn", "given" : "a D", "non-dropping-particle" : "", "parse-names" : false, "suffix" : "" }, { "dropping-particle" : "", "family" : "Hendler", "given" : "T", "non-dropping-particle" : "", "parse-names" : false, "suffix" : "" } ], "container-title" : "Acta neurologica Scandinavica", "id" : "ITEM-1", "issue" : "5", "issued" : { "date-parts" : [ [ "2008", "5" ] ] }, "page" : "324-31", "title" : "Possible remote functional reorganization in left temporal lobe epilepsy.", "type" : "article-journal", "volume" : "117" }, "uris" : [ "http://www.mendeley.com/documents/?uuid=85afca02-2b8e-4d7d-bdfb-922beaacd7c9" ] }, { "id" : "ITEM-2", "itemData" : { "DOI" : "10.1093/brain/awh694", "ISSN" : "1460-2156", "PMID" : "16330504", "abstract" : "It is well recognized that the incidence of atypical language lateralization is increased in patients with focal epilepsy. The hypothesis that shifts in language dominance are particularly likely when epileptic lesions are located in close vicinity to the so-called language-eloquent areas rather than in more remote brain regions such as the hippocampus has been challenged by recent studies. This study was undertaken to assess the effect of lesions in different parts of the left hemisphere, lesions present during language acquisition, on language lateralization. We investigated 84 adult patients with drug-resistant focal epilepsy with structural lesions and 45 healthy control subjects with an established functional MRI language paradigm. Out of the 84 patients 43 had left hippocampal sclerosis, 13 a left frontal lobe lesion and 28 a left temporal-lateral lesion. All these lesions were likely to have been present during the first years of life during language acquisition. To assess the lateralization of cerebral language representation globally as well as regionally, we calculated lateralization indices derived from activations in four regions of interest (i.e. global, inferior frontal, temporo-parietal and remaining prefrontal). Patients with left hippocampal sclerosis showed less left lateralized language representations than all other groups of subjects (P &lt; 0.005). This effect was independent of the factor of region, indicating that language lateralization was generally affected by a left hippocampal sclerosis. Patients with left frontal lobe or temporal-lateral lesions displayed the same left lateralization of language-related activations as the control subjects. Thus, the hippocampus seems to play an important role in the establishment of language dominance. Possible underlying mechanisms are discussed.", "author" : [ { "dropping-particle" : "", "family" : "Weber", "given" : "Bernd", "non-dropping-particle" : "", "parse-names" : false, "suffix" : "" }, { "dropping-particle" : "", "family" : "Wellmer", "given" : "J\u00f6rg", "non-dropping-particle" : "", "parse-names" : false, "suffix" : "" }, { "dropping-particle" : "", "family" : "Reuber", "given" : "Markus", "non-dropping-particle" : "", "parse-names" : false, "suffix" : "" }, { "dropping-particle" : "", "family" : "Mormann", "given" : "Florian", "non-dropping-particle" : "", "parse-names" : false, "suffix" : "" }, { "dropping-particle" : "", "family" : "Weis", "given" : "Susanne", "non-dropping-particle" : "", "parse-names" : false, "suffix" : "" }, { "dropping-particle" : "", "family" : "Urbach", "given" : "Horst", "non-dropping-particle" : "", "parse-names" : false, "suffix" : "" }, { "dropping-particle" : "", "family" : "Ruhlmann", "given" : "J\u00fcrgen", "non-dropping-particle" : "", "parse-names" : false, "suffix" : "" }, { "dropping-particle" : "", "family" : "Elger", "given" : "Christian E", "non-dropping-particle" : "", "parse-names" : false, "suffix" : "" }, { "dropping-particle" : "", "family" : "Fern\u00e1ndez", "given" : "Guill\u00e9n", "non-dropping-particle" : "", "parse-names" : false, "suffix" : "" } ], "container-title" : "Brain : a journal of neurology", "id" : "ITEM-2", "issue" : "Pt 2", "issued" : { "date-parts" : [ [ "2006", "2" ] ] }, "page" : "346-51", "title" : "Left hippocampal pathology is associated with atypical language lateralization in patients with focal epilepsy.", "type" : "article-journal", "volume" : "129" }, "uris" : [ "http://www.mendeley.com/documents/?uuid=77de4721-a61f-41f5-9076-a58698472bdc" ] } ], "mendeley" : { "formattedCitation" : "(Kipervasser et al., 2008; B. Weber et al., 2006)", "manualFormatting" : "(Kipervasser et al., 2008; Weber et al., 2006)", "plainTextFormattedCitation" : "(Kipervasser et al., 2008; B. Weber et al., 2006)", "previouslyFormattedCitation" : "(Kipervasser et al., 2008; B. Weber et al., 2006)" }, "properties" : { "noteIndex" : 0 }, "schema" : "https://github.com/citation-style-language/schema/raw/master/csl-citation.json" }</w:instrText>
      </w:r>
      <w:r w:rsidR="00B3406A" w:rsidRPr="005E3FBE">
        <w:fldChar w:fldCharType="separate"/>
      </w:r>
      <w:r w:rsidR="0098098E" w:rsidRPr="005E3FBE">
        <w:rPr>
          <w:noProof/>
        </w:rPr>
        <w:t xml:space="preserve">(Kipervasser et al., 2008; </w:t>
      </w:r>
      <w:r w:rsidR="00B3406A" w:rsidRPr="005E3FBE">
        <w:rPr>
          <w:noProof/>
        </w:rPr>
        <w:t>Weber et al., 2006)</w:t>
      </w:r>
      <w:r w:rsidR="00B3406A" w:rsidRPr="005E3FBE">
        <w:fldChar w:fldCharType="end"/>
      </w:r>
      <w:r w:rsidR="00B3406A" w:rsidRPr="005E3FBE">
        <w:t>.</w:t>
      </w:r>
      <w:r w:rsidR="00740BED" w:rsidRPr="005E3FBE">
        <w:t>The application of neuroimaging methods, like functional MRI, during a value-based decision task in these patients</w:t>
      </w:r>
      <w:r w:rsidR="00F362B1" w:rsidRPr="005E3FBE">
        <w:t xml:space="preserve"> </w:t>
      </w:r>
      <w:r w:rsidR="00740BED" w:rsidRPr="005E3FBE">
        <w:t xml:space="preserve">could </w:t>
      </w:r>
      <w:r w:rsidRPr="005E3FBE">
        <w:t>provide answers to this question</w:t>
      </w:r>
      <w:r w:rsidR="006851F2" w:rsidRPr="005E3FBE">
        <w:t>.</w:t>
      </w:r>
      <w:r w:rsidR="00F362B1" w:rsidRPr="005E3FBE">
        <w:t xml:space="preserve"> </w:t>
      </w:r>
      <w:r w:rsidR="003B37FC" w:rsidRPr="005E3FBE">
        <w:t xml:space="preserve"> </w:t>
      </w:r>
    </w:p>
    <w:p w14:paraId="1E9C1C69" w14:textId="5DE07633" w:rsidR="006F260E" w:rsidRPr="005E3FBE" w:rsidRDefault="00B857C6" w:rsidP="007F471C">
      <w:r w:rsidRPr="005E3FBE">
        <w:t>Third, a</w:t>
      </w:r>
      <w:r w:rsidR="006851F2" w:rsidRPr="005E3FBE">
        <w:t>lthough patients with temporal lobe epilepsy and hippocampal sclerosis do show neuropsychological deficits especially in the domain of declarative memory, the amount to which these deficits occur varies strongly between patients</w:t>
      </w:r>
      <w:r w:rsidR="00B3406A" w:rsidRPr="005E3FBE">
        <w:t xml:space="preserve"> </w:t>
      </w:r>
      <w:r w:rsidR="00B3406A" w:rsidRPr="005E3FBE">
        <w:fldChar w:fldCharType="begin" w:fldLock="1"/>
      </w:r>
      <w:r w:rsidR="00994824">
        <w:instrText>ADDIN CSL_CITATION { "citationItems" : [ { "id" : "ITEM-1", "itemData" : { "DOI" : "10.1111/j.1528-1167.2007.01397.x", "ISSN" : "0013-9580", "PMID" : "18047597", "abstract" : "In temporal lobe epilepsy, long-term memory disturbance starts early in life mainly affecting declarative memory. Primary impairment of episodic memory often results in reduced semantic and autobiographic memory. Neuropsychological performance predicts academic achievement and everyday life functioning while subjective memory complaints are highly correlated with depression. Memory impairment is also influenced by initial brain damage, developmental retardation and dynamic factors (e.g., seizure frequency, medication). Damage of functional tissue, low mental reserve capacity, and poor seizure outcome increase the risk for postsurgical memory impairment whereas functional release due to seizure freedom counteracts negative impact. Preliminary findings indicate that postsurgical training improves memory deficits and encourage further research.", "author" : [ { "dropping-particle" : "", "family" : "Hoppe", "given" : "Christian", "non-dropping-particle" : "", "parse-names" : false, "suffix" : "" }, { "dropping-particle" : "", "family" : "Elger", "given" : "Christian E", "non-dropping-particle" : "", "parse-names" : false, "suffix" : "" }, { "dropping-particle" : "", "family" : "Helmstaedter", "given" : "Christoph", "non-dropping-particle" : "", "parse-names" : false, "suffix" : "" } ], "container-title" : "Epilepsia", "id" : "ITEM-1", "issued" : { "date-parts" : [ [ "2007", "1" ] ] }, "page" : "26-9", "title" : "Long-term memory impairment in patients with focal epilepsy.", "type" : "article-journal", "volume" : "48 Suppl 9" }, "uris" : [ "http://www.mendeley.com/documents/?uuid=b745521a-06e7-4461-a1e4-77c7353134a2" ] } ], "mendeley" : { "formattedCitation" : "(Hoppe, Elger, &amp; Helmstaedter, 2007)", "plainTextFormattedCitation" : "(Hoppe, Elger, &amp; Helmstaedter, 2007)", "previouslyFormattedCitation" : "(Hoppe, Elger, &amp; Helmstaedter, 2007)" }, "properties" : { "noteIndex" : 0 }, "schema" : "https://github.com/citation-style-language/schema/raw/master/csl-citation.json" }</w:instrText>
      </w:r>
      <w:r w:rsidR="00B3406A" w:rsidRPr="005E3FBE">
        <w:fldChar w:fldCharType="separate"/>
      </w:r>
      <w:r w:rsidR="00B3406A" w:rsidRPr="005E3FBE">
        <w:rPr>
          <w:noProof/>
        </w:rPr>
        <w:t>(Hoppe, Elger, &amp; Helmstaedter, 2007)</w:t>
      </w:r>
      <w:r w:rsidR="00B3406A" w:rsidRPr="005E3FBE">
        <w:fldChar w:fldCharType="end"/>
      </w:r>
      <w:r w:rsidR="006851F2" w:rsidRPr="005E3FBE">
        <w:t>. Future research combining in-depth neuropsychological testing together with value-based choice tasks may shed light on th</w:t>
      </w:r>
      <w:r w:rsidR="0074383F" w:rsidRPr="005E3FBE">
        <w:t xml:space="preserve">e specific cognitive components </w:t>
      </w:r>
      <w:r w:rsidR="00F829AD" w:rsidRPr="005E3FBE">
        <w:t>underlying</w:t>
      </w:r>
      <w:r w:rsidR="0074383F" w:rsidRPr="005E3FBE">
        <w:t xml:space="preserve"> the observed decision deficits.</w:t>
      </w:r>
    </w:p>
    <w:p w14:paraId="65FA9BC5" w14:textId="2675D7EC" w:rsidR="00141EAB" w:rsidRPr="005E3FBE" w:rsidRDefault="009728FF" w:rsidP="007F471C">
      <w:r w:rsidRPr="005E3FBE">
        <w:t xml:space="preserve">Our results </w:t>
      </w:r>
      <w:r w:rsidR="00141EAB" w:rsidRPr="005E3FBE">
        <w:t xml:space="preserve">suggest a critical role for the </w:t>
      </w:r>
      <w:r w:rsidR="006F260E" w:rsidRPr="005E3FBE">
        <w:t>hippocampus</w:t>
      </w:r>
      <w:r w:rsidR="00141EAB" w:rsidRPr="005E3FBE">
        <w:t xml:space="preserve"> </w:t>
      </w:r>
      <w:ins w:id="592" w:author="Ayse Zeynep Enkavi" w:date="2015-10-03T14:54:00Z">
        <w:r w:rsidR="005B69FE">
          <w:t>in</w:t>
        </w:r>
      </w:ins>
      <w:r w:rsidRPr="005E3FBE">
        <w:t xml:space="preserve"> the </w:t>
      </w:r>
      <w:r w:rsidR="00141EAB" w:rsidRPr="005E3FBE">
        <w:t>construct</w:t>
      </w:r>
      <w:r w:rsidRPr="005E3FBE">
        <w:t>ion of the</w:t>
      </w:r>
      <w:r w:rsidR="00141EAB" w:rsidRPr="005E3FBE">
        <w:t xml:space="preserve"> value</w:t>
      </w:r>
      <w:r w:rsidRPr="005E3FBE">
        <w:t xml:space="preserve"> of choice option</w:t>
      </w:r>
      <w:r w:rsidR="00141EAB" w:rsidRPr="005E3FBE">
        <w:t>s.</w:t>
      </w:r>
      <w:r w:rsidR="006F260E" w:rsidRPr="005E3FBE">
        <w:t xml:space="preserve">  </w:t>
      </w:r>
      <w:r w:rsidRPr="005E3FBE">
        <w:t>M</w:t>
      </w:r>
      <w:r w:rsidR="006F260E" w:rsidRPr="005E3FBE">
        <w:t>ost decision</w:t>
      </w:r>
      <w:r w:rsidRPr="005E3FBE">
        <w:t>s</w:t>
      </w:r>
      <w:r w:rsidR="006F260E" w:rsidRPr="005E3FBE">
        <w:t xml:space="preserve"> require the construction of value based on past experience</w:t>
      </w:r>
      <w:r w:rsidR="00F829AD" w:rsidRPr="005E3FBE">
        <w:t>.</w:t>
      </w:r>
      <w:r w:rsidR="006F260E" w:rsidRPr="005E3FBE">
        <w:t xml:space="preserve">  Even a</w:t>
      </w:r>
      <w:r w:rsidRPr="005E3FBE">
        <w:t xml:space="preserve"> previously</w:t>
      </w:r>
      <w:r w:rsidR="006F260E" w:rsidRPr="005E3FBE">
        <w:t xml:space="preserve"> experienced option, like a favorite dish in a familiar restaurant</w:t>
      </w:r>
      <w:r w:rsidRPr="005E3FBE">
        <w:t>,</w:t>
      </w:r>
      <w:r w:rsidR="00802EAC" w:rsidRPr="005E3FBE">
        <w:t xml:space="preserve"> requires us to </w:t>
      </w:r>
      <w:r w:rsidR="00A141E1" w:rsidRPr="005E3FBE">
        <w:t>compare that option to</w:t>
      </w:r>
      <w:r w:rsidR="00802EAC" w:rsidRPr="005E3FBE">
        <w:t xml:space="preserve"> newly available </w:t>
      </w:r>
      <w:r w:rsidRPr="005E3FBE">
        <w:t xml:space="preserve">options </w:t>
      </w:r>
      <w:r w:rsidR="00B857C6" w:rsidRPr="005E3FBE">
        <w:t>such as tonight’s</w:t>
      </w:r>
      <w:r w:rsidRPr="005E3FBE">
        <w:t xml:space="preserve"> specials. </w:t>
      </w:r>
      <w:r w:rsidR="00F829AD" w:rsidRPr="005E3FBE">
        <w:t xml:space="preserve">A better understanding of both </w:t>
      </w:r>
      <w:r w:rsidRPr="005E3FBE">
        <w:t xml:space="preserve">internal and external inputs to preference construction processes and </w:t>
      </w:r>
      <w:r w:rsidR="00F829AD" w:rsidRPr="005E3FBE">
        <w:t xml:space="preserve">their </w:t>
      </w:r>
      <w:r w:rsidRPr="005E3FBE">
        <w:t xml:space="preserve">aggregation and comparison will allow us </w:t>
      </w:r>
      <w:r w:rsidR="00463363" w:rsidRPr="005E3FBE">
        <w:t>to</w:t>
      </w:r>
      <w:ins w:id="593" w:author="Ayse Zeynep Enkavi" w:date="2015-09-24T11:19:00Z">
        <w:r w:rsidR="00E471F7">
          <w:t xml:space="preserve"> </w:t>
        </w:r>
      </w:ins>
      <w:r w:rsidR="00F829AD" w:rsidRPr="005E3FBE">
        <w:t xml:space="preserve">comprehend and model </w:t>
      </w:r>
      <w:r w:rsidR="00802EAC" w:rsidRPr="005E3FBE">
        <w:t>how the brain calculates value</w:t>
      </w:r>
      <w:r w:rsidR="00463363" w:rsidRPr="005E3FBE">
        <w:t xml:space="preserve"> and makes wise</w:t>
      </w:r>
      <w:ins w:id="594" w:author="Ayse Zeynep Enkavi" w:date="2015-09-24T11:19:00Z">
        <w:r w:rsidR="00E471F7">
          <w:t xml:space="preserve"> and consistent</w:t>
        </w:r>
      </w:ins>
      <w:r w:rsidR="00463363" w:rsidRPr="005E3FBE">
        <w:t xml:space="preserve"> choices</w:t>
      </w:r>
      <w:r w:rsidR="00802EAC" w:rsidRPr="005E3FBE">
        <w:t>.</w:t>
      </w:r>
    </w:p>
    <w:p w14:paraId="5A36B42C" w14:textId="77777777" w:rsidR="006939FB" w:rsidRPr="005E3FBE" w:rsidRDefault="006939FB" w:rsidP="007F471C"/>
    <w:p w14:paraId="7FAAF37E" w14:textId="77777777" w:rsidR="00BB6AA5" w:rsidRPr="005E3FBE" w:rsidRDefault="00BB6AA5" w:rsidP="00BB6AA5">
      <w:pPr>
        <w:pStyle w:val="Heading1"/>
        <w:rPr>
          <w:rFonts w:ascii="Times New Roman" w:hAnsi="Times New Roman" w:cs="Times New Roman"/>
          <w:color w:val="auto"/>
        </w:rPr>
      </w:pPr>
      <w:r w:rsidRPr="005E3FBE">
        <w:rPr>
          <w:rFonts w:ascii="Times New Roman" w:hAnsi="Times New Roman" w:cs="Times New Roman"/>
          <w:color w:val="auto"/>
        </w:rPr>
        <w:lastRenderedPageBreak/>
        <w:t>Acknowledgements</w:t>
      </w:r>
    </w:p>
    <w:p w14:paraId="5C4C1E1C" w14:textId="77777777" w:rsidR="00BB6AA5" w:rsidRPr="005E3FBE" w:rsidRDefault="00BB6AA5" w:rsidP="00BB6AA5">
      <w:pPr>
        <w:rPr>
          <w:sz w:val="22"/>
        </w:rPr>
      </w:pPr>
      <w:r w:rsidRPr="005E3FBE">
        <w:rPr>
          <w:sz w:val="22"/>
        </w:rPr>
        <w:t xml:space="preserve">BW is funded by a Heisenberg-Grant of the German Research Council (WE 4427/3-1) and EUW and EJJ by </w:t>
      </w:r>
      <w:r w:rsidRPr="005E3FBE">
        <w:t>NIA Grant 5R01AG027934</w:t>
      </w:r>
      <w:r w:rsidRPr="005E3FBE">
        <w:rPr>
          <w:sz w:val="22"/>
        </w:rPr>
        <w:t>.</w:t>
      </w:r>
    </w:p>
    <w:p w14:paraId="6F2C0364" w14:textId="77777777" w:rsidR="004B1599" w:rsidRPr="005E3FBE" w:rsidRDefault="004B1599" w:rsidP="00BB6AA5">
      <w:pPr>
        <w:rPr>
          <w:sz w:val="22"/>
        </w:rPr>
      </w:pPr>
    </w:p>
    <w:p w14:paraId="068B10C3" w14:textId="77777777" w:rsidR="004B1599" w:rsidRPr="005E3FBE" w:rsidRDefault="004B1599" w:rsidP="004B1599">
      <w:pPr>
        <w:pStyle w:val="Heading1"/>
        <w:rPr>
          <w:rFonts w:ascii="Times New Roman" w:hAnsi="Times New Roman" w:cs="Times New Roman"/>
          <w:color w:val="auto"/>
        </w:rPr>
      </w:pPr>
      <w:r w:rsidRPr="005E3FBE">
        <w:rPr>
          <w:rFonts w:ascii="Times New Roman" w:hAnsi="Times New Roman" w:cs="Times New Roman"/>
          <w:color w:val="auto"/>
        </w:rPr>
        <w:t>Author contribution statements</w:t>
      </w:r>
    </w:p>
    <w:p w14:paraId="21575B6B" w14:textId="011A03B7" w:rsidR="003512BA" w:rsidRDefault="004B1599" w:rsidP="003512BA">
      <w:pPr>
        <w:rPr>
          <w:ins w:id="595" w:author="Ayse Zeynep Enkavi" w:date="2015-10-03T18:25:00Z"/>
        </w:rPr>
      </w:pPr>
      <w:r w:rsidRPr="005E3FBE">
        <w:t xml:space="preserve">BW, EJJ and EUW designed the experiment and wrote the manuscript, </w:t>
      </w:r>
      <w:ins w:id="596" w:author="Ayse Zeynep Enkavi" w:date="2014-06-17T07:26:00Z">
        <w:r w:rsidR="00FE6511" w:rsidRPr="005E3FBE">
          <w:t xml:space="preserve">EJJ and </w:t>
        </w:r>
      </w:ins>
      <w:r w:rsidRPr="005E3FBE">
        <w:t xml:space="preserve">AZE </w:t>
      </w:r>
      <w:r w:rsidR="00665473" w:rsidRPr="005E3FBE">
        <w:t>analyzed</w:t>
      </w:r>
      <w:r w:rsidRPr="005E3FBE">
        <w:t xml:space="preserve"> the data and wrote the manuscript, </w:t>
      </w:r>
      <w:proofErr w:type="gramStart"/>
      <w:r w:rsidRPr="005E3FBE">
        <w:t>IZ performed experiments</w:t>
      </w:r>
      <w:proofErr w:type="gramEnd"/>
      <w:r w:rsidRPr="005E3FBE">
        <w:t xml:space="preserve">, </w:t>
      </w:r>
      <w:commentRangeStart w:id="597"/>
      <w:proofErr w:type="gramStart"/>
      <w:r w:rsidRPr="005E3FBE">
        <w:t xml:space="preserve">JW </w:t>
      </w:r>
      <w:r w:rsidR="00665473" w:rsidRPr="005E3FBE">
        <w:t>analyzed</w:t>
      </w:r>
      <w:r w:rsidRPr="005E3FBE">
        <w:t xml:space="preserve"> the data</w:t>
      </w:r>
      <w:commentRangeEnd w:id="597"/>
      <w:proofErr w:type="gramEnd"/>
      <w:r w:rsidR="0060759B">
        <w:rPr>
          <w:rStyle w:val="CommentReference"/>
        </w:rPr>
        <w:commentReference w:id="597"/>
      </w:r>
      <w:r w:rsidRPr="005E3FBE">
        <w:t xml:space="preserve">. </w:t>
      </w:r>
      <w:r w:rsidR="00665473" w:rsidRPr="005E3FBE">
        <w:t>CEE provided clinical data of the patients.</w:t>
      </w:r>
    </w:p>
    <w:p w14:paraId="4AAC4BF9" w14:textId="77777777" w:rsidR="006939FB" w:rsidRPr="005E3FBE" w:rsidRDefault="006939FB" w:rsidP="005E72D6">
      <w:pPr>
        <w:pStyle w:val="Heading1"/>
        <w:rPr>
          <w:rFonts w:ascii="Times New Roman" w:hAnsi="Times New Roman" w:cs="Times New Roman"/>
          <w:color w:val="auto"/>
        </w:rPr>
      </w:pPr>
      <w:r w:rsidRPr="005E3FBE">
        <w:rPr>
          <w:rFonts w:ascii="Times New Roman" w:hAnsi="Times New Roman" w:cs="Times New Roman"/>
          <w:color w:val="auto"/>
        </w:rPr>
        <w:t>References</w:t>
      </w:r>
    </w:p>
    <w:bookmarkStart w:id="598" w:name="_GoBack"/>
    <w:bookmarkEnd w:id="598"/>
    <w:p w14:paraId="1BECCDFB" w14:textId="2B406363" w:rsidR="00606DAD" w:rsidRPr="00606DAD" w:rsidRDefault="00117279">
      <w:pPr>
        <w:pStyle w:val="NormalWeb"/>
        <w:ind w:left="480" w:hanging="480"/>
        <w:divId w:val="933632680"/>
        <w:rPr>
          <w:rFonts w:ascii="Times New Roman" w:hAnsi="Times New Roman"/>
          <w:noProof/>
          <w:sz w:val="24"/>
        </w:rPr>
      </w:pPr>
      <w:r w:rsidRPr="005E3FBE">
        <w:rPr>
          <w:shd w:val="clear" w:color="auto" w:fill="EFF3F8"/>
        </w:rPr>
        <w:fldChar w:fldCharType="begin" w:fldLock="1"/>
      </w:r>
      <w:r w:rsidRPr="005E3FBE">
        <w:rPr>
          <w:shd w:val="clear" w:color="auto" w:fill="EFF3F8"/>
        </w:rPr>
        <w:instrText xml:space="preserve">ADDIN Mendeley Bibliography CSL_BIBLIOGRAPHY </w:instrText>
      </w:r>
      <w:r w:rsidRPr="005E3FBE">
        <w:rPr>
          <w:shd w:val="clear" w:color="auto" w:fill="EFF3F8"/>
        </w:rPr>
        <w:fldChar w:fldCharType="separate"/>
      </w:r>
      <w:r w:rsidR="00606DAD" w:rsidRPr="00606DAD">
        <w:rPr>
          <w:rFonts w:ascii="Times New Roman" w:hAnsi="Times New Roman"/>
          <w:noProof/>
          <w:sz w:val="24"/>
        </w:rPr>
        <w:t xml:space="preserve">Barron, H. C., Dolan, R. J., &amp; Behrens, T. E. J. (2013). Online evaluation of novel choices by simultaneous representation of multiple memories. </w:t>
      </w:r>
      <w:r w:rsidR="00606DAD" w:rsidRPr="00606DAD">
        <w:rPr>
          <w:rFonts w:ascii="Times New Roman" w:hAnsi="Times New Roman"/>
          <w:i/>
          <w:iCs/>
          <w:noProof/>
          <w:sz w:val="24"/>
        </w:rPr>
        <w:t>Nature Neuroscience</w:t>
      </w:r>
      <w:r w:rsidR="00606DAD" w:rsidRPr="00606DAD">
        <w:rPr>
          <w:rFonts w:ascii="Times New Roman" w:hAnsi="Times New Roman"/>
          <w:noProof/>
          <w:sz w:val="24"/>
        </w:rPr>
        <w:t xml:space="preserve">, </w:t>
      </w:r>
      <w:r w:rsidR="00606DAD" w:rsidRPr="00606DAD">
        <w:rPr>
          <w:rFonts w:ascii="Times New Roman" w:hAnsi="Times New Roman"/>
          <w:i/>
          <w:iCs/>
          <w:noProof/>
          <w:sz w:val="24"/>
        </w:rPr>
        <w:t>16</w:t>
      </w:r>
      <w:r w:rsidR="00606DAD" w:rsidRPr="00606DAD">
        <w:rPr>
          <w:rFonts w:ascii="Times New Roman" w:hAnsi="Times New Roman"/>
          <w:noProof/>
          <w:sz w:val="24"/>
        </w:rPr>
        <w:t>(10), 1492–8. doi:10.1038/nn.3515</w:t>
      </w:r>
    </w:p>
    <w:p w14:paraId="66A6CE74"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Bartra, O., McGuire, J. T., &amp; Kable, J. W. (2013). The valuation system: A coordinate-based meta-analysis of BOLD fMRI experiments examining neural correlates of subjective value. </w:t>
      </w:r>
      <w:r w:rsidRPr="00606DAD">
        <w:rPr>
          <w:rFonts w:ascii="Times New Roman" w:hAnsi="Times New Roman"/>
          <w:i/>
          <w:iCs/>
          <w:noProof/>
          <w:sz w:val="24"/>
        </w:rPr>
        <w:t>NeuroImage</w:t>
      </w:r>
      <w:r w:rsidRPr="00606DAD">
        <w:rPr>
          <w:rFonts w:ascii="Times New Roman" w:hAnsi="Times New Roman"/>
          <w:noProof/>
          <w:sz w:val="24"/>
        </w:rPr>
        <w:t xml:space="preserve">, </w:t>
      </w:r>
      <w:r w:rsidRPr="00606DAD">
        <w:rPr>
          <w:rFonts w:ascii="Times New Roman" w:hAnsi="Times New Roman"/>
          <w:i/>
          <w:iCs/>
          <w:noProof/>
          <w:sz w:val="24"/>
        </w:rPr>
        <w:t>76</w:t>
      </w:r>
      <w:r w:rsidRPr="00606DAD">
        <w:rPr>
          <w:rFonts w:ascii="Times New Roman" w:hAnsi="Times New Roman"/>
          <w:noProof/>
          <w:sz w:val="24"/>
        </w:rPr>
        <w:t>, 412–427. doi:10.1016/j.neuroimage.2013.02.063</w:t>
      </w:r>
    </w:p>
    <w:p w14:paraId="284B21CB"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Benoit, R. G., Gilbert, S. J., &amp; Burgess, P. W. (2011). A neural mechanism mediating the impact of episodic prospection on farsighted decisions. </w:t>
      </w:r>
      <w:r w:rsidRPr="00606DAD">
        <w:rPr>
          <w:rFonts w:ascii="Times New Roman" w:hAnsi="Times New Roman"/>
          <w:i/>
          <w:iCs/>
          <w:noProof/>
          <w:sz w:val="24"/>
        </w:rPr>
        <w:t>The Journal of Neuroscience : The Official Journal of the Society for Neuroscience</w:t>
      </w:r>
      <w:r w:rsidRPr="00606DAD">
        <w:rPr>
          <w:rFonts w:ascii="Times New Roman" w:hAnsi="Times New Roman"/>
          <w:noProof/>
          <w:sz w:val="24"/>
        </w:rPr>
        <w:t xml:space="preserve">, </w:t>
      </w:r>
      <w:r w:rsidRPr="00606DAD">
        <w:rPr>
          <w:rFonts w:ascii="Times New Roman" w:hAnsi="Times New Roman"/>
          <w:i/>
          <w:iCs/>
          <w:noProof/>
          <w:sz w:val="24"/>
        </w:rPr>
        <w:t>31</w:t>
      </w:r>
      <w:r w:rsidRPr="00606DAD">
        <w:rPr>
          <w:rFonts w:ascii="Times New Roman" w:hAnsi="Times New Roman"/>
          <w:noProof/>
          <w:sz w:val="24"/>
        </w:rPr>
        <w:t>(18), 6771–9. doi:10.1523/JNEUROSCI.6559-10.2011</w:t>
      </w:r>
    </w:p>
    <w:p w14:paraId="655C2091"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Birnbaum, M. H., &amp; Gutierrez, R. J. (2007). Testing for intransitivity of preferences predicted by a lexicographic semi-order. </w:t>
      </w:r>
      <w:r w:rsidRPr="00606DAD">
        <w:rPr>
          <w:rFonts w:ascii="Times New Roman" w:hAnsi="Times New Roman"/>
          <w:i/>
          <w:iCs/>
          <w:noProof/>
          <w:sz w:val="24"/>
        </w:rPr>
        <w:t>Organizational Behavior and Human Decision Processes</w:t>
      </w:r>
      <w:r w:rsidRPr="00606DAD">
        <w:rPr>
          <w:rFonts w:ascii="Times New Roman" w:hAnsi="Times New Roman"/>
          <w:noProof/>
          <w:sz w:val="24"/>
        </w:rPr>
        <w:t xml:space="preserve">, </w:t>
      </w:r>
      <w:r w:rsidRPr="00606DAD">
        <w:rPr>
          <w:rFonts w:ascii="Times New Roman" w:hAnsi="Times New Roman"/>
          <w:i/>
          <w:iCs/>
          <w:noProof/>
          <w:sz w:val="24"/>
        </w:rPr>
        <w:t>104</w:t>
      </w:r>
      <w:r w:rsidRPr="00606DAD">
        <w:rPr>
          <w:rFonts w:ascii="Times New Roman" w:hAnsi="Times New Roman"/>
          <w:noProof/>
          <w:sz w:val="24"/>
        </w:rPr>
        <w:t>(1), 96–112. doi:10.1016/j.obhdp.2007.02.001</w:t>
      </w:r>
    </w:p>
    <w:p w14:paraId="1A5A40E1"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Bunsey, M., &amp; Eichenbaum, H. (1996). Conservation of hippocampal memory function in rats and humans. </w:t>
      </w:r>
      <w:r w:rsidRPr="00606DAD">
        <w:rPr>
          <w:rFonts w:ascii="Times New Roman" w:hAnsi="Times New Roman"/>
          <w:i/>
          <w:iCs/>
          <w:noProof/>
          <w:sz w:val="24"/>
        </w:rPr>
        <w:t>Nature</w:t>
      </w:r>
      <w:r w:rsidRPr="00606DAD">
        <w:rPr>
          <w:rFonts w:ascii="Times New Roman" w:hAnsi="Times New Roman"/>
          <w:noProof/>
          <w:sz w:val="24"/>
        </w:rPr>
        <w:t>.</w:t>
      </w:r>
    </w:p>
    <w:p w14:paraId="1377C84A"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Camille, N., Griffiths, C. a, Vo, K., Fellows, L. K., &amp; Kable, J. W. (2011). Ventromedial frontal lobe damage disrupts value maximization in humans. </w:t>
      </w:r>
      <w:r w:rsidRPr="00606DAD">
        <w:rPr>
          <w:rFonts w:ascii="Times New Roman" w:hAnsi="Times New Roman"/>
          <w:i/>
          <w:iCs/>
          <w:noProof/>
          <w:sz w:val="24"/>
        </w:rPr>
        <w:t>The Journal of Neuroscience : The Official Journal of the Society for Neuroscience</w:t>
      </w:r>
      <w:r w:rsidRPr="00606DAD">
        <w:rPr>
          <w:rFonts w:ascii="Times New Roman" w:hAnsi="Times New Roman"/>
          <w:noProof/>
          <w:sz w:val="24"/>
        </w:rPr>
        <w:t xml:space="preserve">, </w:t>
      </w:r>
      <w:r w:rsidRPr="00606DAD">
        <w:rPr>
          <w:rFonts w:ascii="Times New Roman" w:hAnsi="Times New Roman"/>
          <w:i/>
          <w:iCs/>
          <w:noProof/>
          <w:sz w:val="24"/>
        </w:rPr>
        <w:t>31</w:t>
      </w:r>
      <w:r w:rsidRPr="00606DAD">
        <w:rPr>
          <w:rFonts w:ascii="Times New Roman" w:hAnsi="Times New Roman"/>
          <w:noProof/>
          <w:sz w:val="24"/>
        </w:rPr>
        <w:t>(20), 7527–32. doi:10.1523/JNEUROSCI.6527-10.2011</w:t>
      </w:r>
    </w:p>
    <w:p w14:paraId="754B7C79"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Cole, M. W., Pathak, S., &amp; Schneider, W. (2010). Identifying the brain’s most globally connected regions. </w:t>
      </w:r>
      <w:r w:rsidRPr="00606DAD">
        <w:rPr>
          <w:rFonts w:ascii="Times New Roman" w:hAnsi="Times New Roman"/>
          <w:i/>
          <w:iCs/>
          <w:noProof/>
          <w:sz w:val="24"/>
        </w:rPr>
        <w:t>NeuroImage</w:t>
      </w:r>
      <w:r w:rsidRPr="00606DAD">
        <w:rPr>
          <w:rFonts w:ascii="Times New Roman" w:hAnsi="Times New Roman"/>
          <w:noProof/>
          <w:sz w:val="24"/>
        </w:rPr>
        <w:t xml:space="preserve">, </w:t>
      </w:r>
      <w:r w:rsidRPr="00606DAD">
        <w:rPr>
          <w:rFonts w:ascii="Times New Roman" w:hAnsi="Times New Roman"/>
          <w:i/>
          <w:iCs/>
          <w:noProof/>
          <w:sz w:val="24"/>
        </w:rPr>
        <w:t>49</w:t>
      </w:r>
      <w:r w:rsidRPr="00606DAD">
        <w:rPr>
          <w:rFonts w:ascii="Times New Roman" w:hAnsi="Times New Roman"/>
          <w:noProof/>
          <w:sz w:val="24"/>
        </w:rPr>
        <w:t>(4), 3132–48. doi:10.1016/j.neuroimage.2009.11.001</w:t>
      </w:r>
    </w:p>
    <w:p w14:paraId="6BF313A2"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lastRenderedPageBreak/>
        <w:t xml:space="preserve">Dougherty, M. R. P., Gettys, C. F., &amp; Ogden, E. E. (1999). MINERVA-DM : A Memory Processes Model for Judgments of Likelihood. </w:t>
      </w:r>
      <w:r w:rsidRPr="00606DAD">
        <w:rPr>
          <w:rFonts w:ascii="Times New Roman" w:hAnsi="Times New Roman"/>
          <w:i/>
          <w:iCs/>
          <w:noProof/>
          <w:sz w:val="24"/>
        </w:rPr>
        <w:t>Psychological Review</w:t>
      </w:r>
      <w:r w:rsidRPr="00606DAD">
        <w:rPr>
          <w:rFonts w:ascii="Times New Roman" w:hAnsi="Times New Roman"/>
          <w:noProof/>
          <w:sz w:val="24"/>
        </w:rPr>
        <w:t xml:space="preserve">, </w:t>
      </w:r>
      <w:r w:rsidRPr="00606DAD">
        <w:rPr>
          <w:rFonts w:ascii="Times New Roman" w:hAnsi="Times New Roman"/>
          <w:i/>
          <w:iCs/>
          <w:noProof/>
          <w:sz w:val="24"/>
        </w:rPr>
        <w:t>106</w:t>
      </w:r>
      <w:r w:rsidRPr="00606DAD">
        <w:rPr>
          <w:rFonts w:ascii="Times New Roman" w:hAnsi="Times New Roman"/>
          <w:noProof/>
          <w:sz w:val="24"/>
        </w:rPr>
        <w:t>(1), 180–209.</w:t>
      </w:r>
    </w:p>
    <w:p w14:paraId="67451A6C"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Dusek, J. A., &amp; Eichenbaum, H. (1997). The hippocampus and memory for orderly stimulus relations. </w:t>
      </w:r>
      <w:r w:rsidRPr="00606DAD">
        <w:rPr>
          <w:rFonts w:ascii="Times New Roman" w:hAnsi="Times New Roman"/>
          <w:i/>
          <w:iCs/>
          <w:noProof/>
          <w:sz w:val="24"/>
        </w:rPr>
        <w:t>Proceedings of the National Academy of Sciences of the United States of America</w:t>
      </w:r>
      <w:r w:rsidRPr="00606DAD">
        <w:rPr>
          <w:rFonts w:ascii="Times New Roman" w:hAnsi="Times New Roman"/>
          <w:noProof/>
          <w:sz w:val="24"/>
        </w:rPr>
        <w:t xml:space="preserve">, </w:t>
      </w:r>
      <w:r w:rsidRPr="00606DAD">
        <w:rPr>
          <w:rFonts w:ascii="Times New Roman" w:hAnsi="Times New Roman"/>
          <w:i/>
          <w:iCs/>
          <w:noProof/>
          <w:sz w:val="24"/>
        </w:rPr>
        <w:t>94</w:t>
      </w:r>
      <w:r w:rsidRPr="00606DAD">
        <w:rPr>
          <w:rFonts w:ascii="Times New Roman" w:hAnsi="Times New Roman"/>
          <w:noProof/>
          <w:sz w:val="24"/>
        </w:rPr>
        <w:t>(13), 7109–7114. doi:10.1073/pnas.94.13.7109</w:t>
      </w:r>
    </w:p>
    <w:p w14:paraId="611382B7"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Eichenbaum, H., &amp; Cohen, N. J. (2001). </w:t>
      </w:r>
      <w:r w:rsidRPr="00606DAD">
        <w:rPr>
          <w:rFonts w:ascii="Times New Roman" w:hAnsi="Times New Roman"/>
          <w:i/>
          <w:iCs/>
          <w:noProof/>
          <w:sz w:val="24"/>
        </w:rPr>
        <w:t>From Conditioning to Conscious Recollection: Memory Systems of the Brain</w:t>
      </w:r>
      <w:r w:rsidRPr="00606DAD">
        <w:rPr>
          <w:rFonts w:ascii="Times New Roman" w:hAnsi="Times New Roman"/>
          <w:noProof/>
          <w:sz w:val="24"/>
        </w:rPr>
        <w:t xml:space="preserve">. </w:t>
      </w:r>
      <w:r w:rsidRPr="00606DAD">
        <w:rPr>
          <w:rFonts w:ascii="Times New Roman" w:hAnsi="Times New Roman"/>
          <w:i/>
          <w:iCs/>
          <w:noProof/>
          <w:sz w:val="24"/>
        </w:rPr>
        <w:t>Group</w:t>
      </w:r>
      <w:r w:rsidRPr="00606DAD">
        <w:rPr>
          <w:rFonts w:ascii="Times New Roman" w:hAnsi="Times New Roman"/>
          <w:noProof/>
          <w:sz w:val="24"/>
        </w:rPr>
        <w:t xml:space="preserve"> (Vol. 4). doi:10.1093/acprof:oso/9780195178043.001.0001</w:t>
      </w:r>
    </w:p>
    <w:p w14:paraId="448A8C62"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Fellows, L. K. (2006a). Deciding how to decide: ventromedial frontal lobe damage affects information acquisition in multi-attribute decision making. </w:t>
      </w:r>
      <w:r w:rsidRPr="00606DAD">
        <w:rPr>
          <w:rFonts w:ascii="Times New Roman" w:hAnsi="Times New Roman"/>
          <w:i/>
          <w:iCs/>
          <w:noProof/>
          <w:sz w:val="24"/>
        </w:rPr>
        <w:t>Brain : A Journal of Neurology</w:t>
      </w:r>
      <w:r w:rsidRPr="00606DAD">
        <w:rPr>
          <w:rFonts w:ascii="Times New Roman" w:hAnsi="Times New Roman"/>
          <w:noProof/>
          <w:sz w:val="24"/>
        </w:rPr>
        <w:t xml:space="preserve">, </w:t>
      </w:r>
      <w:r w:rsidRPr="00606DAD">
        <w:rPr>
          <w:rFonts w:ascii="Times New Roman" w:hAnsi="Times New Roman"/>
          <w:i/>
          <w:iCs/>
          <w:noProof/>
          <w:sz w:val="24"/>
        </w:rPr>
        <w:t>129</w:t>
      </w:r>
      <w:r w:rsidRPr="00606DAD">
        <w:rPr>
          <w:rFonts w:ascii="Times New Roman" w:hAnsi="Times New Roman"/>
          <w:noProof/>
          <w:sz w:val="24"/>
        </w:rPr>
        <w:t>(Pt 4), 944–52. doi:10.1093/brain/awl017</w:t>
      </w:r>
    </w:p>
    <w:p w14:paraId="123866A4"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Fellows, L. K. (2006b). Deciding how to decide: ventromedial frontal lobe damage affects information acquisition in multi-attribute decision making. </w:t>
      </w:r>
      <w:r w:rsidRPr="00606DAD">
        <w:rPr>
          <w:rFonts w:ascii="Times New Roman" w:hAnsi="Times New Roman"/>
          <w:i/>
          <w:iCs/>
          <w:noProof/>
          <w:sz w:val="24"/>
        </w:rPr>
        <w:t>Brain : A Journal of Neurology</w:t>
      </w:r>
      <w:r w:rsidRPr="00606DAD">
        <w:rPr>
          <w:rFonts w:ascii="Times New Roman" w:hAnsi="Times New Roman"/>
          <w:noProof/>
          <w:sz w:val="24"/>
        </w:rPr>
        <w:t xml:space="preserve">, </w:t>
      </w:r>
      <w:r w:rsidRPr="00606DAD">
        <w:rPr>
          <w:rFonts w:ascii="Times New Roman" w:hAnsi="Times New Roman"/>
          <w:i/>
          <w:iCs/>
          <w:noProof/>
          <w:sz w:val="24"/>
        </w:rPr>
        <w:t>129</w:t>
      </w:r>
      <w:r w:rsidRPr="00606DAD">
        <w:rPr>
          <w:rFonts w:ascii="Times New Roman" w:hAnsi="Times New Roman"/>
          <w:noProof/>
          <w:sz w:val="24"/>
        </w:rPr>
        <w:t>(Pt 4), 944–52. doi:10.1093/brain/awl017</w:t>
      </w:r>
    </w:p>
    <w:p w14:paraId="18C66FA8"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Fellows, L. K., &amp; Farah, M. J. (2007). The role of ventromedial prefrontal cortex in decision making: judgment under uncertainty or judgment per se? </w:t>
      </w:r>
      <w:r w:rsidRPr="00606DAD">
        <w:rPr>
          <w:rFonts w:ascii="Times New Roman" w:hAnsi="Times New Roman"/>
          <w:i/>
          <w:iCs/>
          <w:noProof/>
          <w:sz w:val="24"/>
        </w:rPr>
        <w:t>Cerebral Cortex (New York, N.Y. : 1991)</w:t>
      </w:r>
      <w:r w:rsidRPr="00606DAD">
        <w:rPr>
          <w:rFonts w:ascii="Times New Roman" w:hAnsi="Times New Roman"/>
          <w:noProof/>
          <w:sz w:val="24"/>
        </w:rPr>
        <w:t xml:space="preserve">, </w:t>
      </w:r>
      <w:r w:rsidRPr="00606DAD">
        <w:rPr>
          <w:rFonts w:ascii="Times New Roman" w:hAnsi="Times New Roman"/>
          <w:i/>
          <w:iCs/>
          <w:noProof/>
          <w:sz w:val="24"/>
        </w:rPr>
        <w:t>17</w:t>
      </w:r>
      <w:r w:rsidRPr="00606DAD">
        <w:rPr>
          <w:rFonts w:ascii="Times New Roman" w:hAnsi="Times New Roman"/>
          <w:noProof/>
          <w:sz w:val="24"/>
        </w:rPr>
        <w:t>(11), 2669–74. doi:10.1093/cercor/bhl176</w:t>
      </w:r>
    </w:p>
    <w:p w14:paraId="0FB63DDA"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Godsil, B. P., Kiss, J. P., Spedding, M., &amp; Jay, T. M. (2013). The hippocampal-prefrontal pathway: the weak link in psychiatric disorders? </w:t>
      </w:r>
      <w:r w:rsidRPr="00606DAD">
        <w:rPr>
          <w:rFonts w:ascii="Times New Roman" w:hAnsi="Times New Roman"/>
          <w:i/>
          <w:iCs/>
          <w:noProof/>
          <w:sz w:val="24"/>
        </w:rPr>
        <w:t>European Neuropsychopharmacology : The Journal of the European College of Neuropsychopharmacology</w:t>
      </w:r>
      <w:r w:rsidRPr="00606DAD">
        <w:rPr>
          <w:rFonts w:ascii="Times New Roman" w:hAnsi="Times New Roman"/>
          <w:noProof/>
          <w:sz w:val="24"/>
        </w:rPr>
        <w:t xml:space="preserve">, </w:t>
      </w:r>
      <w:r w:rsidRPr="00606DAD">
        <w:rPr>
          <w:rFonts w:ascii="Times New Roman" w:hAnsi="Times New Roman"/>
          <w:i/>
          <w:iCs/>
          <w:noProof/>
          <w:sz w:val="24"/>
        </w:rPr>
        <w:t>23</w:t>
      </w:r>
      <w:r w:rsidRPr="00606DAD">
        <w:rPr>
          <w:rFonts w:ascii="Times New Roman" w:hAnsi="Times New Roman"/>
          <w:noProof/>
          <w:sz w:val="24"/>
        </w:rPr>
        <w:t>(10), 1165–81. doi:10.1016/j.euroneuro.2012.10.018</w:t>
      </w:r>
    </w:p>
    <w:p w14:paraId="5D6F820D"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Haber, S. N., &amp; Knutson, B. (2010). The reward circuit: linking primate anatomy and human imaging. </w:t>
      </w:r>
      <w:r w:rsidRPr="00606DAD">
        <w:rPr>
          <w:rFonts w:ascii="Times New Roman" w:hAnsi="Times New Roman"/>
          <w:i/>
          <w:iCs/>
          <w:noProof/>
          <w:sz w:val="24"/>
        </w:rPr>
        <w:t>Neuropsychopharmacology : Official Publication of the American College of Neuropsychopharmacology</w:t>
      </w:r>
      <w:r w:rsidRPr="00606DAD">
        <w:rPr>
          <w:rFonts w:ascii="Times New Roman" w:hAnsi="Times New Roman"/>
          <w:noProof/>
          <w:sz w:val="24"/>
        </w:rPr>
        <w:t xml:space="preserve">, </w:t>
      </w:r>
      <w:r w:rsidRPr="00606DAD">
        <w:rPr>
          <w:rFonts w:ascii="Times New Roman" w:hAnsi="Times New Roman"/>
          <w:i/>
          <w:iCs/>
          <w:noProof/>
          <w:sz w:val="24"/>
        </w:rPr>
        <w:t>35</w:t>
      </w:r>
      <w:r w:rsidRPr="00606DAD">
        <w:rPr>
          <w:rFonts w:ascii="Times New Roman" w:hAnsi="Times New Roman"/>
          <w:noProof/>
          <w:sz w:val="24"/>
        </w:rPr>
        <w:t>(1), 4–26. doi:10.1038/npp.2009.129</w:t>
      </w:r>
    </w:p>
    <w:p w14:paraId="19DD0CDC"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Halford, G. S. (2005). Development of thinking. In K. J. Holyoak &amp; R. G. Morrison (Eds.), </w:t>
      </w:r>
      <w:r w:rsidRPr="00606DAD">
        <w:rPr>
          <w:rFonts w:ascii="Times New Roman" w:hAnsi="Times New Roman"/>
          <w:i/>
          <w:iCs/>
          <w:noProof/>
          <w:sz w:val="24"/>
        </w:rPr>
        <w:t>The Cambridge Handbook of Thinking and Reasoning</w:t>
      </w:r>
      <w:r w:rsidRPr="00606DAD">
        <w:rPr>
          <w:rFonts w:ascii="Times New Roman" w:hAnsi="Times New Roman"/>
          <w:noProof/>
          <w:sz w:val="24"/>
        </w:rPr>
        <w:t xml:space="preserve"> (pp. 529–558). New York: Cambridge University Press.</w:t>
      </w:r>
    </w:p>
    <w:p w14:paraId="5043091F"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Hare, T. a, Camerer, C. F., &amp; Rangel, A. (2009). Self-Control in Decision-Making Involves Modulation of the vmPFC Valuation System. </w:t>
      </w:r>
      <w:r w:rsidRPr="00606DAD">
        <w:rPr>
          <w:rFonts w:ascii="Times New Roman" w:hAnsi="Times New Roman"/>
          <w:i/>
          <w:iCs/>
          <w:noProof/>
          <w:sz w:val="24"/>
        </w:rPr>
        <w:t>Science</w:t>
      </w:r>
      <w:r w:rsidRPr="00606DAD">
        <w:rPr>
          <w:rFonts w:ascii="Times New Roman" w:hAnsi="Times New Roman"/>
          <w:noProof/>
          <w:sz w:val="24"/>
        </w:rPr>
        <w:t xml:space="preserve">, </w:t>
      </w:r>
      <w:r w:rsidRPr="00606DAD">
        <w:rPr>
          <w:rFonts w:ascii="Times New Roman" w:hAnsi="Times New Roman"/>
          <w:i/>
          <w:iCs/>
          <w:noProof/>
          <w:sz w:val="24"/>
        </w:rPr>
        <w:t>324</w:t>
      </w:r>
      <w:r w:rsidRPr="00606DAD">
        <w:rPr>
          <w:rFonts w:ascii="Times New Roman" w:hAnsi="Times New Roman"/>
          <w:noProof/>
          <w:sz w:val="24"/>
        </w:rPr>
        <w:t>(May), 646–648.</w:t>
      </w:r>
    </w:p>
    <w:p w14:paraId="36C1C2C1"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Hare, T. a, Malmaud, J., &amp; Rangel, A. (2011). Focusing attention on the health aspects of foods changes value signals in vmPFC and improves dietary choice. </w:t>
      </w:r>
      <w:r w:rsidRPr="00606DAD">
        <w:rPr>
          <w:rFonts w:ascii="Times New Roman" w:hAnsi="Times New Roman"/>
          <w:i/>
          <w:iCs/>
          <w:noProof/>
          <w:sz w:val="24"/>
        </w:rPr>
        <w:t>The Journal of Neuroscience : The Official Journal of the Society for Neuroscience</w:t>
      </w:r>
      <w:r w:rsidRPr="00606DAD">
        <w:rPr>
          <w:rFonts w:ascii="Times New Roman" w:hAnsi="Times New Roman"/>
          <w:noProof/>
          <w:sz w:val="24"/>
        </w:rPr>
        <w:t xml:space="preserve">, </w:t>
      </w:r>
      <w:r w:rsidRPr="00606DAD">
        <w:rPr>
          <w:rFonts w:ascii="Times New Roman" w:hAnsi="Times New Roman"/>
          <w:i/>
          <w:iCs/>
          <w:noProof/>
          <w:sz w:val="24"/>
        </w:rPr>
        <w:t>31</w:t>
      </w:r>
      <w:r w:rsidRPr="00606DAD">
        <w:rPr>
          <w:rFonts w:ascii="Times New Roman" w:hAnsi="Times New Roman"/>
          <w:noProof/>
          <w:sz w:val="24"/>
        </w:rPr>
        <w:t>(30), 11077–11087. doi:10.1523/JNEUROSCI.6383-10.2011</w:t>
      </w:r>
    </w:p>
    <w:p w14:paraId="42592D72"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Hare, T. a, O’Doherty, J., Camerer, C. F., Schultz, W., &amp; Rangel, A. (2008). Dissociating the role of the orbitofrontal cortex and the striatum in the computation of goal values and prediction errors. </w:t>
      </w:r>
      <w:r w:rsidRPr="00606DAD">
        <w:rPr>
          <w:rFonts w:ascii="Times New Roman" w:hAnsi="Times New Roman"/>
          <w:i/>
          <w:iCs/>
          <w:noProof/>
          <w:sz w:val="24"/>
        </w:rPr>
        <w:t>The Journal of Neuroscience : The Official Journal of the Society for Neuroscience</w:t>
      </w:r>
      <w:r w:rsidRPr="00606DAD">
        <w:rPr>
          <w:rFonts w:ascii="Times New Roman" w:hAnsi="Times New Roman"/>
          <w:noProof/>
          <w:sz w:val="24"/>
        </w:rPr>
        <w:t xml:space="preserve">, </w:t>
      </w:r>
      <w:r w:rsidRPr="00606DAD">
        <w:rPr>
          <w:rFonts w:ascii="Times New Roman" w:hAnsi="Times New Roman"/>
          <w:i/>
          <w:iCs/>
          <w:noProof/>
          <w:sz w:val="24"/>
        </w:rPr>
        <w:t>28</w:t>
      </w:r>
      <w:r w:rsidRPr="00606DAD">
        <w:rPr>
          <w:rFonts w:ascii="Times New Roman" w:hAnsi="Times New Roman"/>
          <w:noProof/>
          <w:sz w:val="24"/>
        </w:rPr>
        <w:t>(22), 5623–5630. doi:10.1523/JNEUROSCI.1309-08.2008</w:t>
      </w:r>
    </w:p>
    <w:p w14:paraId="72314541"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Hassabis, D., Kumaran, D., Vann, S. D., &amp; Maguire, E. a. (2007). Patients with hippocampal amnesia cannot imagine new experiences. </w:t>
      </w:r>
      <w:r w:rsidRPr="00606DAD">
        <w:rPr>
          <w:rFonts w:ascii="Times New Roman" w:hAnsi="Times New Roman"/>
          <w:i/>
          <w:iCs/>
          <w:noProof/>
          <w:sz w:val="24"/>
        </w:rPr>
        <w:t xml:space="preserve">Proceedings of the National Academy of </w:t>
      </w:r>
      <w:r w:rsidRPr="00606DAD">
        <w:rPr>
          <w:rFonts w:ascii="Times New Roman" w:hAnsi="Times New Roman"/>
          <w:i/>
          <w:iCs/>
          <w:noProof/>
          <w:sz w:val="24"/>
        </w:rPr>
        <w:lastRenderedPageBreak/>
        <w:t>Sciences of the United States of America</w:t>
      </w:r>
      <w:r w:rsidRPr="00606DAD">
        <w:rPr>
          <w:rFonts w:ascii="Times New Roman" w:hAnsi="Times New Roman"/>
          <w:noProof/>
          <w:sz w:val="24"/>
        </w:rPr>
        <w:t xml:space="preserve">, </w:t>
      </w:r>
      <w:r w:rsidRPr="00606DAD">
        <w:rPr>
          <w:rFonts w:ascii="Times New Roman" w:hAnsi="Times New Roman"/>
          <w:i/>
          <w:iCs/>
          <w:noProof/>
          <w:sz w:val="24"/>
        </w:rPr>
        <w:t>104</w:t>
      </w:r>
      <w:r w:rsidRPr="00606DAD">
        <w:rPr>
          <w:rFonts w:ascii="Times New Roman" w:hAnsi="Times New Roman"/>
          <w:noProof/>
          <w:sz w:val="24"/>
        </w:rPr>
        <w:t>(5), 1726–31. doi:10.1073/pnas.0610561104</w:t>
      </w:r>
    </w:p>
    <w:p w14:paraId="673ABC75"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Heckers, S., Zalesak, M., Weiss, A. P., Ditman, T., &amp; Titone, D. (2004). Hippocampal activation during transitive inference in humans. </w:t>
      </w:r>
      <w:r w:rsidRPr="00606DAD">
        <w:rPr>
          <w:rFonts w:ascii="Times New Roman" w:hAnsi="Times New Roman"/>
          <w:i/>
          <w:iCs/>
          <w:noProof/>
          <w:sz w:val="24"/>
        </w:rPr>
        <w:t>Hippocampus</w:t>
      </w:r>
      <w:r w:rsidRPr="00606DAD">
        <w:rPr>
          <w:rFonts w:ascii="Times New Roman" w:hAnsi="Times New Roman"/>
          <w:noProof/>
          <w:sz w:val="24"/>
        </w:rPr>
        <w:t xml:space="preserve">, </w:t>
      </w:r>
      <w:r w:rsidRPr="00606DAD">
        <w:rPr>
          <w:rFonts w:ascii="Times New Roman" w:hAnsi="Times New Roman"/>
          <w:i/>
          <w:iCs/>
          <w:noProof/>
          <w:sz w:val="24"/>
        </w:rPr>
        <w:t>14</w:t>
      </w:r>
      <w:r w:rsidRPr="00606DAD">
        <w:rPr>
          <w:rFonts w:ascii="Times New Roman" w:hAnsi="Times New Roman"/>
          <w:noProof/>
          <w:sz w:val="24"/>
        </w:rPr>
        <w:t>(2), 153–62. doi:10.1002/hipo.10189</w:t>
      </w:r>
    </w:p>
    <w:p w14:paraId="535CB96E"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Hoppe, C., Elger, C. E., &amp; Helmstaedter, C. (2007). Long-term memory impairment in patients with focal epilepsy. </w:t>
      </w:r>
      <w:r w:rsidRPr="00606DAD">
        <w:rPr>
          <w:rFonts w:ascii="Times New Roman" w:hAnsi="Times New Roman"/>
          <w:i/>
          <w:iCs/>
          <w:noProof/>
          <w:sz w:val="24"/>
        </w:rPr>
        <w:t>Epilepsia</w:t>
      </w:r>
      <w:r w:rsidRPr="00606DAD">
        <w:rPr>
          <w:rFonts w:ascii="Times New Roman" w:hAnsi="Times New Roman"/>
          <w:noProof/>
          <w:sz w:val="24"/>
        </w:rPr>
        <w:t xml:space="preserve">, </w:t>
      </w:r>
      <w:r w:rsidRPr="00606DAD">
        <w:rPr>
          <w:rFonts w:ascii="Times New Roman" w:hAnsi="Times New Roman"/>
          <w:i/>
          <w:iCs/>
          <w:noProof/>
          <w:sz w:val="24"/>
        </w:rPr>
        <w:t>48 Suppl 9</w:t>
      </w:r>
      <w:r w:rsidRPr="00606DAD">
        <w:rPr>
          <w:rFonts w:ascii="Times New Roman" w:hAnsi="Times New Roman"/>
          <w:noProof/>
          <w:sz w:val="24"/>
        </w:rPr>
        <w:t>, 26–9. doi:10.1111/j.1528-1167.2007.01397.x</w:t>
      </w:r>
    </w:p>
    <w:p w14:paraId="2742A481"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Hutcherson, C. A., Plassmann, H., Gross, J. J., &amp; Rangel, A. (2012). Cognitive regulation during decision making shifts behavioral control between ventromedial and dorsolateral prefrontal value systems. </w:t>
      </w:r>
      <w:r w:rsidRPr="00606DAD">
        <w:rPr>
          <w:rFonts w:ascii="Times New Roman" w:hAnsi="Times New Roman"/>
          <w:i/>
          <w:iCs/>
          <w:noProof/>
          <w:sz w:val="24"/>
        </w:rPr>
        <w:t>The Journal of Neuroscience : The Official Journal of the Society for Neuroscience</w:t>
      </w:r>
      <w:r w:rsidRPr="00606DAD">
        <w:rPr>
          <w:rFonts w:ascii="Times New Roman" w:hAnsi="Times New Roman"/>
          <w:noProof/>
          <w:sz w:val="24"/>
        </w:rPr>
        <w:t xml:space="preserve">, </w:t>
      </w:r>
      <w:r w:rsidRPr="00606DAD">
        <w:rPr>
          <w:rFonts w:ascii="Times New Roman" w:hAnsi="Times New Roman"/>
          <w:i/>
          <w:iCs/>
          <w:noProof/>
          <w:sz w:val="24"/>
        </w:rPr>
        <w:t>32</w:t>
      </w:r>
      <w:r w:rsidRPr="00606DAD">
        <w:rPr>
          <w:rFonts w:ascii="Times New Roman" w:hAnsi="Times New Roman"/>
          <w:noProof/>
          <w:sz w:val="24"/>
        </w:rPr>
        <w:t>(39), 13543–54. doi:10.1523/JNEUROSCI.6387-11.2012</w:t>
      </w:r>
    </w:p>
    <w:p w14:paraId="42AD9FC9"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Kable, J. W., &amp; Glimcher, P. W. (2009). The neurobiology of decision: consensus and controversy. </w:t>
      </w:r>
      <w:r w:rsidRPr="00606DAD">
        <w:rPr>
          <w:rFonts w:ascii="Times New Roman" w:hAnsi="Times New Roman"/>
          <w:i/>
          <w:iCs/>
          <w:noProof/>
          <w:sz w:val="24"/>
        </w:rPr>
        <w:t>Neuron</w:t>
      </w:r>
      <w:r w:rsidRPr="00606DAD">
        <w:rPr>
          <w:rFonts w:ascii="Times New Roman" w:hAnsi="Times New Roman"/>
          <w:noProof/>
          <w:sz w:val="24"/>
        </w:rPr>
        <w:t xml:space="preserve">, </w:t>
      </w:r>
      <w:r w:rsidRPr="00606DAD">
        <w:rPr>
          <w:rFonts w:ascii="Times New Roman" w:hAnsi="Times New Roman"/>
          <w:i/>
          <w:iCs/>
          <w:noProof/>
          <w:sz w:val="24"/>
        </w:rPr>
        <w:t>63</w:t>
      </w:r>
      <w:r w:rsidRPr="00606DAD">
        <w:rPr>
          <w:rFonts w:ascii="Times New Roman" w:hAnsi="Times New Roman"/>
          <w:noProof/>
          <w:sz w:val="24"/>
        </w:rPr>
        <w:t>(6), 733–45. doi:10.1016/j.neuron.2009.09.003</w:t>
      </w:r>
    </w:p>
    <w:p w14:paraId="19D7C155"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Kalenscher, T., Tobler, P. N., Huijbers, W., Daselaar, S. M., &amp; Pennartz, C. M. a. (2010). Neural signatures of intransitive preferences. </w:t>
      </w:r>
      <w:r w:rsidRPr="00606DAD">
        <w:rPr>
          <w:rFonts w:ascii="Times New Roman" w:hAnsi="Times New Roman"/>
          <w:i/>
          <w:iCs/>
          <w:noProof/>
          <w:sz w:val="24"/>
        </w:rPr>
        <w:t>Frontiers in Human Neuroscience</w:t>
      </w:r>
      <w:r w:rsidRPr="00606DAD">
        <w:rPr>
          <w:rFonts w:ascii="Times New Roman" w:hAnsi="Times New Roman"/>
          <w:noProof/>
          <w:sz w:val="24"/>
        </w:rPr>
        <w:t xml:space="preserve">, </w:t>
      </w:r>
      <w:r w:rsidRPr="00606DAD">
        <w:rPr>
          <w:rFonts w:ascii="Times New Roman" w:hAnsi="Times New Roman"/>
          <w:i/>
          <w:iCs/>
          <w:noProof/>
          <w:sz w:val="24"/>
        </w:rPr>
        <w:t>4</w:t>
      </w:r>
      <w:r w:rsidRPr="00606DAD">
        <w:rPr>
          <w:rFonts w:ascii="Times New Roman" w:hAnsi="Times New Roman"/>
          <w:noProof/>
          <w:sz w:val="24"/>
        </w:rPr>
        <w:t>(June), 1–14. doi:10.3389/fnhum.2010.00049</w:t>
      </w:r>
    </w:p>
    <w:p w14:paraId="05208F28"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Kipervasser, S., Palti, D., Neufeld, M. Y., Ben Shachar, M., Andelman, F., Fried, I., … Hendler, T. (2008). Possible remote functional reorganization in left temporal lobe epilepsy. </w:t>
      </w:r>
      <w:r w:rsidRPr="00606DAD">
        <w:rPr>
          <w:rFonts w:ascii="Times New Roman" w:hAnsi="Times New Roman"/>
          <w:i/>
          <w:iCs/>
          <w:noProof/>
          <w:sz w:val="24"/>
        </w:rPr>
        <w:t>Acta Neurologica Scandinavica</w:t>
      </w:r>
      <w:r w:rsidRPr="00606DAD">
        <w:rPr>
          <w:rFonts w:ascii="Times New Roman" w:hAnsi="Times New Roman"/>
          <w:noProof/>
          <w:sz w:val="24"/>
        </w:rPr>
        <w:t xml:space="preserve">, </w:t>
      </w:r>
      <w:r w:rsidRPr="00606DAD">
        <w:rPr>
          <w:rFonts w:ascii="Times New Roman" w:hAnsi="Times New Roman"/>
          <w:i/>
          <w:iCs/>
          <w:noProof/>
          <w:sz w:val="24"/>
        </w:rPr>
        <w:t>117</w:t>
      </w:r>
      <w:r w:rsidRPr="00606DAD">
        <w:rPr>
          <w:rFonts w:ascii="Times New Roman" w:hAnsi="Times New Roman"/>
          <w:noProof/>
          <w:sz w:val="24"/>
        </w:rPr>
        <w:t>(5), 324–31. doi:10.1111/j.1600-0404.2007.00948.x</w:t>
      </w:r>
    </w:p>
    <w:p w14:paraId="4D20AAA0"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Klein, S. B., &amp; Loftus, J. (2002). Memory and temporal experience : The effects of episodic memory loss on an amnesic patient’s ability to remember the past and imagine the future. </w:t>
      </w:r>
      <w:r w:rsidRPr="00606DAD">
        <w:rPr>
          <w:rFonts w:ascii="Times New Roman" w:hAnsi="Times New Roman"/>
          <w:i/>
          <w:iCs/>
          <w:noProof/>
          <w:sz w:val="24"/>
        </w:rPr>
        <w:t>Social Cognition</w:t>
      </w:r>
      <w:r w:rsidRPr="00606DAD">
        <w:rPr>
          <w:rFonts w:ascii="Times New Roman" w:hAnsi="Times New Roman"/>
          <w:noProof/>
          <w:sz w:val="24"/>
        </w:rPr>
        <w:t xml:space="preserve">, </w:t>
      </w:r>
      <w:r w:rsidRPr="00606DAD">
        <w:rPr>
          <w:rFonts w:ascii="Times New Roman" w:hAnsi="Times New Roman"/>
          <w:i/>
          <w:iCs/>
          <w:noProof/>
          <w:sz w:val="24"/>
        </w:rPr>
        <w:t>20</w:t>
      </w:r>
      <w:r w:rsidRPr="00606DAD">
        <w:rPr>
          <w:rFonts w:ascii="Times New Roman" w:hAnsi="Times New Roman"/>
          <w:noProof/>
          <w:sz w:val="24"/>
        </w:rPr>
        <w:t>(5), 353–379.</w:t>
      </w:r>
    </w:p>
    <w:p w14:paraId="793EA5B2"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Lebreton, M., Bertoux, M., Boutet, C., Lehericy, S., Dubois, B., Fossati, P., &amp; Pessiglione, M. (2013). A Critical Role for the Hippocampus in the Valuation of Imagined Outcomes. </w:t>
      </w:r>
      <w:r w:rsidRPr="00606DAD">
        <w:rPr>
          <w:rFonts w:ascii="Times New Roman" w:hAnsi="Times New Roman"/>
          <w:i/>
          <w:iCs/>
          <w:noProof/>
          <w:sz w:val="24"/>
        </w:rPr>
        <w:t>PLoS Biology</w:t>
      </w:r>
      <w:r w:rsidRPr="00606DAD">
        <w:rPr>
          <w:rFonts w:ascii="Times New Roman" w:hAnsi="Times New Roman"/>
          <w:noProof/>
          <w:sz w:val="24"/>
        </w:rPr>
        <w:t xml:space="preserve">, </w:t>
      </w:r>
      <w:r w:rsidRPr="00606DAD">
        <w:rPr>
          <w:rFonts w:ascii="Times New Roman" w:hAnsi="Times New Roman"/>
          <w:i/>
          <w:iCs/>
          <w:noProof/>
          <w:sz w:val="24"/>
        </w:rPr>
        <w:t>11</w:t>
      </w:r>
      <w:r w:rsidRPr="00606DAD">
        <w:rPr>
          <w:rFonts w:ascii="Times New Roman" w:hAnsi="Times New Roman"/>
          <w:noProof/>
          <w:sz w:val="24"/>
        </w:rPr>
        <w:t>(10). doi:10.1371/journal.pbio.1001684</w:t>
      </w:r>
    </w:p>
    <w:p w14:paraId="73679B3E"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Lee, L., Amir, O., &amp; Ariely, D. (2009). In Search of Homo Economicus: Cognitive Noise and the Role of Emotion in Preference Consistency. </w:t>
      </w:r>
      <w:r w:rsidRPr="00606DAD">
        <w:rPr>
          <w:rFonts w:ascii="Times New Roman" w:hAnsi="Times New Roman"/>
          <w:i/>
          <w:iCs/>
          <w:noProof/>
          <w:sz w:val="24"/>
        </w:rPr>
        <w:t>Journal of Consumer Research</w:t>
      </w:r>
      <w:r w:rsidRPr="00606DAD">
        <w:rPr>
          <w:rFonts w:ascii="Times New Roman" w:hAnsi="Times New Roman"/>
          <w:noProof/>
          <w:sz w:val="24"/>
        </w:rPr>
        <w:t xml:space="preserve">, </w:t>
      </w:r>
      <w:r w:rsidRPr="00606DAD">
        <w:rPr>
          <w:rFonts w:ascii="Times New Roman" w:hAnsi="Times New Roman"/>
          <w:i/>
          <w:iCs/>
          <w:noProof/>
          <w:sz w:val="24"/>
        </w:rPr>
        <w:t>36</w:t>
      </w:r>
      <w:r w:rsidRPr="00606DAD">
        <w:rPr>
          <w:rFonts w:ascii="Times New Roman" w:hAnsi="Times New Roman"/>
          <w:noProof/>
          <w:sz w:val="24"/>
        </w:rPr>
        <w:t>(2), 173–187. doi:10.1086/597160</w:t>
      </w:r>
    </w:p>
    <w:p w14:paraId="68BB83D8"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Lichtenstein, S., &amp; Slovic, P. (Eds.). (2006). </w:t>
      </w:r>
      <w:r w:rsidRPr="00606DAD">
        <w:rPr>
          <w:rFonts w:ascii="Times New Roman" w:hAnsi="Times New Roman"/>
          <w:i/>
          <w:iCs/>
          <w:noProof/>
          <w:sz w:val="24"/>
        </w:rPr>
        <w:t>The Construction of Preference</w:t>
      </w:r>
      <w:r w:rsidRPr="00606DAD">
        <w:rPr>
          <w:rFonts w:ascii="Times New Roman" w:hAnsi="Times New Roman"/>
          <w:noProof/>
          <w:sz w:val="24"/>
        </w:rPr>
        <w:t>. New York: Cambridge University Press.</w:t>
      </w:r>
    </w:p>
    <w:p w14:paraId="7CBDEC14"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Nagode, J. C., &amp; Pardo, J. V. (2002). Human hippocampal activation during transitive inference. </w:t>
      </w:r>
      <w:r w:rsidRPr="00606DAD">
        <w:rPr>
          <w:rFonts w:ascii="Times New Roman" w:hAnsi="Times New Roman"/>
          <w:i/>
          <w:iCs/>
          <w:noProof/>
          <w:sz w:val="24"/>
        </w:rPr>
        <w:t>Neuroreport</w:t>
      </w:r>
      <w:r w:rsidRPr="00606DAD">
        <w:rPr>
          <w:rFonts w:ascii="Times New Roman" w:hAnsi="Times New Roman"/>
          <w:noProof/>
          <w:sz w:val="24"/>
        </w:rPr>
        <w:t xml:space="preserve">, </w:t>
      </w:r>
      <w:r w:rsidRPr="00606DAD">
        <w:rPr>
          <w:rFonts w:ascii="Times New Roman" w:hAnsi="Times New Roman"/>
          <w:i/>
          <w:iCs/>
          <w:noProof/>
          <w:sz w:val="24"/>
        </w:rPr>
        <w:t>13</w:t>
      </w:r>
      <w:r w:rsidRPr="00606DAD">
        <w:rPr>
          <w:rFonts w:ascii="Times New Roman" w:hAnsi="Times New Roman"/>
          <w:noProof/>
          <w:sz w:val="24"/>
        </w:rPr>
        <w:t>(7), 939–44.</w:t>
      </w:r>
    </w:p>
    <w:p w14:paraId="1D16A9B6"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Ongür, D., &amp; Price, J. L. (2000). The organization of networks within the orbital and medial prefrontal cortex of rats, monkeys and humans. </w:t>
      </w:r>
      <w:r w:rsidRPr="00606DAD">
        <w:rPr>
          <w:rFonts w:ascii="Times New Roman" w:hAnsi="Times New Roman"/>
          <w:i/>
          <w:iCs/>
          <w:noProof/>
          <w:sz w:val="24"/>
        </w:rPr>
        <w:t>Cerebral Cortex (New York, N.Y. : 1991)</w:t>
      </w:r>
      <w:r w:rsidRPr="00606DAD">
        <w:rPr>
          <w:rFonts w:ascii="Times New Roman" w:hAnsi="Times New Roman"/>
          <w:noProof/>
          <w:sz w:val="24"/>
        </w:rPr>
        <w:t xml:space="preserve">, </w:t>
      </w:r>
      <w:r w:rsidRPr="00606DAD">
        <w:rPr>
          <w:rFonts w:ascii="Times New Roman" w:hAnsi="Times New Roman"/>
          <w:i/>
          <w:iCs/>
          <w:noProof/>
          <w:sz w:val="24"/>
        </w:rPr>
        <w:t>10</w:t>
      </w:r>
      <w:r w:rsidRPr="00606DAD">
        <w:rPr>
          <w:rFonts w:ascii="Times New Roman" w:hAnsi="Times New Roman"/>
          <w:noProof/>
          <w:sz w:val="24"/>
        </w:rPr>
        <w:t>(3), 206–19. Retrieved from http://www.ncbi.nlm.nih.gov/pubmed/10731217</w:t>
      </w:r>
    </w:p>
    <w:p w14:paraId="09797B12"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lastRenderedPageBreak/>
        <w:t xml:space="preserve">Pessiglione, M., &amp; Lebreton, M. (2015). From the Reward Circuit to the Valuation System: How the Brain Motivates Behavior. In G. H. . Gendolla (Ed.), </w:t>
      </w:r>
      <w:r w:rsidRPr="00606DAD">
        <w:rPr>
          <w:rFonts w:ascii="Times New Roman" w:hAnsi="Times New Roman"/>
          <w:i/>
          <w:iCs/>
          <w:noProof/>
          <w:sz w:val="24"/>
        </w:rPr>
        <w:t>Handbook of Biobehavioral Approaches to Self-Regulation</w:t>
      </w:r>
      <w:r w:rsidRPr="00606DAD">
        <w:rPr>
          <w:rFonts w:ascii="Times New Roman" w:hAnsi="Times New Roman"/>
          <w:noProof/>
          <w:sz w:val="24"/>
        </w:rPr>
        <w:t xml:space="preserve"> (1st ed., pp. 157–173). New York: Springer Science+Business Media. doi:10.1007/978-1-4939-1236-0</w:t>
      </w:r>
    </w:p>
    <w:p w14:paraId="14730DC0"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Peters, J., &amp; Büchel, C. (2010). Episodic future thinking reduces reward delay discounting through an enhancement of prefrontal-mediotemporal interactions. </w:t>
      </w:r>
      <w:r w:rsidRPr="00606DAD">
        <w:rPr>
          <w:rFonts w:ascii="Times New Roman" w:hAnsi="Times New Roman"/>
          <w:i/>
          <w:iCs/>
          <w:noProof/>
          <w:sz w:val="24"/>
        </w:rPr>
        <w:t>Neuron</w:t>
      </w:r>
      <w:r w:rsidRPr="00606DAD">
        <w:rPr>
          <w:rFonts w:ascii="Times New Roman" w:hAnsi="Times New Roman"/>
          <w:noProof/>
          <w:sz w:val="24"/>
        </w:rPr>
        <w:t xml:space="preserve">, </w:t>
      </w:r>
      <w:r w:rsidRPr="00606DAD">
        <w:rPr>
          <w:rFonts w:ascii="Times New Roman" w:hAnsi="Times New Roman"/>
          <w:i/>
          <w:iCs/>
          <w:noProof/>
          <w:sz w:val="24"/>
        </w:rPr>
        <w:t>66</w:t>
      </w:r>
      <w:r w:rsidRPr="00606DAD">
        <w:rPr>
          <w:rFonts w:ascii="Times New Roman" w:hAnsi="Times New Roman"/>
          <w:noProof/>
          <w:sz w:val="24"/>
        </w:rPr>
        <w:t>(1), 138–48. doi:10.1016/j.neuron.2010.03.026</w:t>
      </w:r>
    </w:p>
    <w:p w14:paraId="1CE338AC"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Plassmann, H., O’Doherty, J. P., &amp; Rangel, A. (2010). Appetitive and aversive goal values are encoded in the medial orbitofrontal cortex at the time of decision making. </w:t>
      </w:r>
      <w:r w:rsidRPr="00606DAD">
        <w:rPr>
          <w:rFonts w:ascii="Times New Roman" w:hAnsi="Times New Roman"/>
          <w:i/>
          <w:iCs/>
          <w:noProof/>
          <w:sz w:val="24"/>
        </w:rPr>
        <w:t>The Journal of Neuroscience : The Official Journal of the Society for Neuroscience</w:t>
      </w:r>
      <w:r w:rsidRPr="00606DAD">
        <w:rPr>
          <w:rFonts w:ascii="Times New Roman" w:hAnsi="Times New Roman"/>
          <w:noProof/>
          <w:sz w:val="24"/>
        </w:rPr>
        <w:t xml:space="preserve">, </w:t>
      </w:r>
      <w:r w:rsidRPr="00606DAD">
        <w:rPr>
          <w:rFonts w:ascii="Times New Roman" w:hAnsi="Times New Roman"/>
          <w:i/>
          <w:iCs/>
          <w:noProof/>
          <w:sz w:val="24"/>
        </w:rPr>
        <w:t>30</w:t>
      </w:r>
      <w:r w:rsidRPr="00606DAD">
        <w:rPr>
          <w:rFonts w:ascii="Times New Roman" w:hAnsi="Times New Roman"/>
          <w:noProof/>
          <w:sz w:val="24"/>
        </w:rPr>
        <w:t>(32), 10799–10808. doi:10.1523/JNEUROSCI.0788-10.2010</w:t>
      </w:r>
    </w:p>
    <w:p w14:paraId="5401E19F"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Plassmann, H., O’Doherty, J., &amp; Rangel, A. (2007). Orbitofrontal cortex encodes willingness to pay in everyday economic transactions. </w:t>
      </w:r>
      <w:r w:rsidRPr="00606DAD">
        <w:rPr>
          <w:rFonts w:ascii="Times New Roman" w:hAnsi="Times New Roman"/>
          <w:i/>
          <w:iCs/>
          <w:noProof/>
          <w:sz w:val="24"/>
        </w:rPr>
        <w:t>The Journal of Neuroscience : The Official Journal of the Society for Neuroscience</w:t>
      </w:r>
      <w:r w:rsidRPr="00606DAD">
        <w:rPr>
          <w:rFonts w:ascii="Times New Roman" w:hAnsi="Times New Roman"/>
          <w:noProof/>
          <w:sz w:val="24"/>
        </w:rPr>
        <w:t xml:space="preserve">, </w:t>
      </w:r>
      <w:r w:rsidRPr="00606DAD">
        <w:rPr>
          <w:rFonts w:ascii="Times New Roman" w:hAnsi="Times New Roman"/>
          <w:i/>
          <w:iCs/>
          <w:noProof/>
          <w:sz w:val="24"/>
        </w:rPr>
        <w:t>27</w:t>
      </w:r>
      <w:r w:rsidRPr="00606DAD">
        <w:rPr>
          <w:rFonts w:ascii="Times New Roman" w:hAnsi="Times New Roman"/>
          <w:noProof/>
          <w:sz w:val="24"/>
        </w:rPr>
        <w:t>(37), 9984–9988. doi:10.1523/JNEUROSCI.2131-07.2007</w:t>
      </w:r>
    </w:p>
    <w:p w14:paraId="67396102"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Ranganath, C., &amp; Ritchey, M. (2012). Two cortical systems for memory-guided behaviour. </w:t>
      </w:r>
      <w:r w:rsidRPr="00606DAD">
        <w:rPr>
          <w:rFonts w:ascii="Times New Roman" w:hAnsi="Times New Roman"/>
          <w:i/>
          <w:iCs/>
          <w:noProof/>
          <w:sz w:val="24"/>
        </w:rPr>
        <w:t>Nature Reviews. Neuroscience</w:t>
      </w:r>
      <w:r w:rsidRPr="00606DAD">
        <w:rPr>
          <w:rFonts w:ascii="Times New Roman" w:hAnsi="Times New Roman"/>
          <w:noProof/>
          <w:sz w:val="24"/>
        </w:rPr>
        <w:t xml:space="preserve">, </w:t>
      </w:r>
      <w:r w:rsidRPr="00606DAD">
        <w:rPr>
          <w:rFonts w:ascii="Times New Roman" w:hAnsi="Times New Roman"/>
          <w:i/>
          <w:iCs/>
          <w:noProof/>
          <w:sz w:val="24"/>
        </w:rPr>
        <w:t>13</w:t>
      </w:r>
      <w:r w:rsidRPr="00606DAD">
        <w:rPr>
          <w:rFonts w:ascii="Times New Roman" w:hAnsi="Times New Roman"/>
          <w:noProof/>
          <w:sz w:val="24"/>
        </w:rPr>
        <w:t>(10), 713–26. doi:10.1038/nrn3338</w:t>
      </w:r>
    </w:p>
    <w:p w14:paraId="1F4B782C"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Regenwetter, M., Dana, J., Davis-Stober, C. P., &amp; Guo, Y. (2011). Parsimonious testing of transitive or intransitive preferences: Reply to Birnbaum (2011). </w:t>
      </w:r>
      <w:r w:rsidRPr="00606DAD">
        <w:rPr>
          <w:rFonts w:ascii="Times New Roman" w:hAnsi="Times New Roman"/>
          <w:i/>
          <w:iCs/>
          <w:noProof/>
          <w:sz w:val="24"/>
        </w:rPr>
        <w:t>Psychological Review</w:t>
      </w:r>
      <w:r w:rsidRPr="00606DAD">
        <w:rPr>
          <w:rFonts w:ascii="Times New Roman" w:hAnsi="Times New Roman"/>
          <w:noProof/>
          <w:sz w:val="24"/>
        </w:rPr>
        <w:t xml:space="preserve">, </w:t>
      </w:r>
      <w:r w:rsidRPr="00606DAD">
        <w:rPr>
          <w:rFonts w:ascii="Times New Roman" w:hAnsi="Times New Roman"/>
          <w:i/>
          <w:iCs/>
          <w:noProof/>
          <w:sz w:val="24"/>
        </w:rPr>
        <w:t>118</w:t>
      </w:r>
      <w:r w:rsidRPr="00606DAD">
        <w:rPr>
          <w:rFonts w:ascii="Times New Roman" w:hAnsi="Times New Roman"/>
          <w:noProof/>
          <w:sz w:val="24"/>
        </w:rPr>
        <w:t>(4), 684–688. doi:10.1037/a0025291</w:t>
      </w:r>
    </w:p>
    <w:p w14:paraId="2D4DFFC9"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Regenwetter, M., &amp; Davis-Stober, C. P. (2008). There are many models of transitive preference: a tutorial review and current perspective. </w:t>
      </w:r>
      <w:r w:rsidRPr="00606DAD">
        <w:rPr>
          <w:rFonts w:ascii="Times New Roman" w:hAnsi="Times New Roman"/>
          <w:i/>
          <w:iCs/>
          <w:noProof/>
          <w:sz w:val="24"/>
        </w:rPr>
        <w:t>Decision Modeling and Behavior in Complex and Uncertain Environments</w:t>
      </w:r>
      <w:r w:rsidRPr="00606DAD">
        <w:rPr>
          <w:rFonts w:ascii="Times New Roman" w:hAnsi="Times New Roman"/>
          <w:noProof/>
          <w:sz w:val="24"/>
        </w:rPr>
        <w:t xml:space="preserve">, </w:t>
      </w:r>
      <w:r w:rsidRPr="00606DAD">
        <w:rPr>
          <w:rFonts w:ascii="Times New Roman" w:hAnsi="Times New Roman"/>
          <w:i/>
          <w:iCs/>
          <w:noProof/>
          <w:sz w:val="24"/>
        </w:rPr>
        <w:t>21</w:t>
      </w:r>
      <w:r w:rsidRPr="00606DAD">
        <w:rPr>
          <w:rFonts w:ascii="Times New Roman" w:hAnsi="Times New Roman"/>
          <w:noProof/>
          <w:sz w:val="24"/>
        </w:rPr>
        <w:t>, 99–124.</w:t>
      </w:r>
    </w:p>
    <w:p w14:paraId="245A86A8"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Reyna, V. F., Lloyd, F. J., &amp; Brainerd, C. J. (2003). Memory, Development, and Rationality: An Integrative Theory of Judgement and Decision Making. In </w:t>
      </w:r>
      <w:r w:rsidRPr="00606DAD">
        <w:rPr>
          <w:rFonts w:ascii="Times New Roman" w:hAnsi="Times New Roman"/>
          <w:i/>
          <w:iCs/>
          <w:noProof/>
          <w:sz w:val="24"/>
        </w:rPr>
        <w:t>Emerging Perspectives on Judgement and Decision Research</w:t>
      </w:r>
      <w:r w:rsidRPr="00606DAD">
        <w:rPr>
          <w:rFonts w:ascii="Times New Roman" w:hAnsi="Times New Roman"/>
          <w:noProof/>
          <w:sz w:val="24"/>
        </w:rPr>
        <w:t xml:space="preserve"> (pp. 201–245).</w:t>
      </w:r>
    </w:p>
    <w:p w14:paraId="3FEC9D31"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Samuelson, P. A. (1938). A Note on the Pure Theory of Behaviour Consumer ’s Behavior. </w:t>
      </w:r>
      <w:r w:rsidRPr="00606DAD">
        <w:rPr>
          <w:rFonts w:ascii="Times New Roman" w:hAnsi="Times New Roman"/>
          <w:i/>
          <w:iCs/>
          <w:noProof/>
          <w:sz w:val="24"/>
        </w:rPr>
        <w:t>Economica</w:t>
      </w:r>
      <w:r w:rsidRPr="00606DAD">
        <w:rPr>
          <w:rFonts w:ascii="Times New Roman" w:hAnsi="Times New Roman"/>
          <w:noProof/>
          <w:sz w:val="24"/>
        </w:rPr>
        <w:t xml:space="preserve">, </w:t>
      </w:r>
      <w:r w:rsidRPr="00606DAD">
        <w:rPr>
          <w:rFonts w:ascii="Times New Roman" w:hAnsi="Times New Roman"/>
          <w:i/>
          <w:iCs/>
          <w:noProof/>
          <w:sz w:val="24"/>
        </w:rPr>
        <w:t>5</w:t>
      </w:r>
      <w:r w:rsidRPr="00606DAD">
        <w:rPr>
          <w:rFonts w:ascii="Times New Roman" w:hAnsi="Times New Roman"/>
          <w:noProof/>
          <w:sz w:val="24"/>
        </w:rPr>
        <w:t>(17), 61–71.</w:t>
      </w:r>
    </w:p>
    <w:p w14:paraId="7357498C"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Schacter, D. L., &amp; Addis, D. R. (2007). The cognitive neuroscience of constructive memory: remembering the past and imagining the future. </w:t>
      </w:r>
      <w:r w:rsidRPr="00606DAD">
        <w:rPr>
          <w:rFonts w:ascii="Times New Roman" w:hAnsi="Times New Roman"/>
          <w:i/>
          <w:iCs/>
          <w:noProof/>
          <w:sz w:val="24"/>
        </w:rPr>
        <w:t>Philosophical Transactions of the Royal Society of London. Series B, Biological Sciences</w:t>
      </w:r>
      <w:r w:rsidRPr="00606DAD">
        <w:rPr>
          <w:rFonts w:ascii="Times New Roman" w:hAnsi="Times New Roman"/>
          <w:noProof/>
          <w:sz w:val="24"/>
        </w:rPr>
        <w:t xml:space="preserve">, </w:t>
      </w:r>
      <w:r w:rsidRPr="00606DAD">
        <w:rPr>
          <w:rFonts w:ascii="Times New Roman" w:hAnsi="Times New Roman"/>
          <w:i/>
          <w:iCs/>
          <w:noProof/>
          <w:sz w:val="24"/>
        </w:rPr>
        <w:t>362</w:t>
      </w:r>
      <w:r w:rsidRPr="00606DAD">
        <w:rPr>
          <w:rFonts w:ascii="Times New Roman" w:hAnsi="Times New Roman"/>
          <w:noProof/>
          <w:sz w:val="24"/>
        </w:rPr>
        <w:t>(1481), 773–86. doi:10.1098/rstb.2007.2087</w:t>
      </w:r>
    </w:p>
    <w:p w14:paraId="76AD7D83"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Schneider, S. L., &amp; Shanteau, J. (2003). </w:t>
      </w:r>
      <w:r w:rsidRPr="00606DAD">
        <w:rPr>
          <w:rFonts w:ascii="Times New Roman" w:hAnsi="Times New Roman"/>
          <w:i/>
          <w:iCs/>
          <w:noProof/>
          <w:sz w:val="24"/>
        </w:rPr>
        <w:t>Emerging Perspectives on Judgment and Decision Research</w:t>
      </w:r>
      <w:r w:rsidRPr="00606DAD">
        <w:rPr>
          <w:rFonts w:ascii="Times New Roman" w:hAnsi="Times New Roman"/>
          <w:noProof/>
          <w:sz w:val="24"/>
        </w:rPr>
        <w:t>. Cambridge University Press.</w:t>
      </w:r>
    </w:p>
    <w:p w14:paraId="78B4FBF4"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Shohamy, D., &amp; Turk-Browne, N. B. (2013). Mechanisms for widespread hippocampal involvement in cognition. </w:t>
      </w:r>
      <w:r w:rsidRPr="00606DAD">
        <w:rPr>
          <w:rFonts w:ascii="Times New Roman" w:hAnsi="Times New Roman"/>
          <w:i/>
          <w:iCs/>
          <w:noProof/>
          <w:sz w:val="24"/>
        </w:rPr>
        <w:t>Journal of Experimental Psychology. General</w:t>
      </w:r>
      <w:r w:rsidRPr="00606DAD">
        <w:rPr>
          <w:rFonts w:ascii="Times New Roman" w:hAnsi="Times New Roman"/>
          <w:noProof/>
          <w:sz w:val="24"/>
        </w:rPr>
        <w:t xml:space="preserve">, </w:t>
      </w:r>
      <w:r w:rsidRPr="00606DAD">
        <w:rPr>
          <w:rFonts w:ascii="Times New Roman" w:hAnsi="Times New Roman"/>
          <w:i/>
          <w:iCs/>
          <w:noProof/>
          <w:sz w:val="24"/>
        </w:rPr>
        <w:t>142</w:t>
      </w:r>
      <w:r w:rsidRPr="00606DAD">
        <w:rPr>
          <w:rFonts w:ascii="Times New Roman" w:hAnsi="Times New Roman"/>
          <w:noProof/>
          <w:sz w:val="24"/>
        </w:rPr>
        <w:t>(4), 1159–70. doi:10.1037/a0034461</w:t>
      </w:r>
    </w:p>
    <w:p w14:paraId="5232B919"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Squire, L. R., Stark, C. E. L., &amp; Clark, R. E. (2004). The medial temporal lobe. </w:t>
      </w:r>
      <w:r w:rsidRPr="00606DAD">
        <w:rPr>
          <w:rFonts w:ascii="Times New Roman" w:hAnsi="Times New Roman"/>
          <w:i/>
          <w:iCs/>
          <w:noProof/>
          <w:sz w:val="24"/>
        </w:rPr>
        <w:t>Annual Review of Neuroscience</w:t>
      </w:r>
      <w:r w:rsidRPr="00606DAD">
        <w:rPr>
          <w:rFonts w:ascii="Times New Roman" w:hAnsi="Times New Roman"/>
          <w:noProof/>
          <w:sz w:val="24"/>
        </w:rPr>
        <w:t xml:space="preserve">, </w:t>
      </w:r>
      <w:r w:rsidRPr="00606DAD">
        <w:rPr>
          <w:rFonts w:ascii="Times New Roman" w:hAnsi="Times New Roman"/>
          <w:i/>
          <w:iCs/>
          <w:noProof/>
          <w:sz w:val="24"/>
        </w:rPr>
        <w:t>27</w:t>
      </w:r>
      <w:r w:rsidRPr="00606DAD">
        <w:rPr>
          <w:rFonts w:ascii="Times New Roman" w:hAnsi="Times New Roman"/>
          <w:noProof/>
          <w:sz w:val="24"/>
        </w:rPr>
        <w:t>, 279–306. doi:10.1146/annurev.neuro.27.070203.144130</w:t>
      </w:r>
    </w:p>
    <w:p w14:paraId="7EF3DEDA"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Tversky, A. (1969). Intransitivity of preferences. </w:t>
      </w:r>
      <w:r w:rsidRPr="00606DAD">
        <w:rPr>
          <w:rFonts w:ascii="Times New Roman" w:hAnsi="Times New Roman"/>
          <w:i/>
          <w:iCs/>
          <w:noProof/>
          <w:sz w:val="24"/>
        </w:rPr>
        <w:t>Psychological Review</w:t>
      </w:r>
      <w:r w:rsidRPr="00606DAD">
        <w:rPr>
          <w:rFonts w:ascii="Times New Roman" w:hAnsi="Times New Roman"/>
          <w:noProof/>
          <w:sz w:val="24"/>
        </w:rPr>
        <w:t xml:space="preserve">, </w:t>
      </w:r>
      <w:r w:rsidRPr="00606DAD">
        <w:rPr>
          <w:rFonts w:ascii="Times New Roman" w:hAnsi="Times New Roman"/>
          <w:i/>
          <w:iCs/>
          <w:noProof/>
          <w:sz w:val="24"/>
        </w:rPr>
        <w:t>76</w:t>
      </w:r>
      <w:r w:rsidRPr="00606DAD">
        <w:rPr>
          <w:rFonts w:ascii="Times New Roman" w:hAnsi="Times New Roman"/>
          <w:noProof/>
          <w:sz w:val="24"/>
        </w:rPr>
        <w:t>(1), 31–48. doi:10.1037/h0026750</w:t>
      </w:r>
    </w:p>
    <w:p w14:paraId="6CB94B2D"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Van den Bos, W., &amp; McClure, S. M. (2013). Towards a general model of temporal discounting. </w:t>
      </w:r>
      <w:r w:rsidRPr="00606DAD">
        <w:rPr>
          <w:rFonts w:ascii="Times New Roman" w:hAnsi="Times New Roman"/>
          <w:i/>
          <w:iCs/>
          <w:noProof/>
          <w:sz w:val="24"/>
        </w:rPr>
        <w:t>Journal of the Experimental Analysis of Behavior</w:t>
      </w:r>
      <w:r w:rsidRPr="00606DAD">
        <w:rPr>
          <w:rFonts w:ascii="Times New Roman" w:hAnsi="Times New Roman"/>
          <w:noProof/>
          <w:sz w:val="24"/>
        </w:rPr>
        <w:t xml:space="preserve">, </w:t>
      </w:r>
      <w:r w:rsidRPr="00606DAD">
        <w:rPr>
          <w:rFonts w:ascii="Times New Roman" w:hAnsi="Times New Roman"/>
          <w:i/>
          <w:iCs/>
          <w:noProof/>
          <w:sz w:val="24"/>
        </w:rPr>
        <w:t>99</w:t>
      </w:r>
      <w:r w:rsidRPr="00606DAD">
        <w:rPr>
          <w:rFonts w:ascii="Times New Roman" w:hAnsi="Times New Roman"/>
          <w:noProof/>
          <w:sz w:val="24"/>
        </w:rPr>
        <w:t>(1), 58–73. doi:10.1002/jeab.6</w:t>
      </w:r>
    </w:p>
    <w:p w14:paraId="1B85F277"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Weber, B., Wellmer, J., Reuber, M., Mormann, F., Weis, S., Urbach, H., … Fernández, G. (2006). Left hippocampal pathology is associated with atypical language lateralization in patients with focal epilepsy. </w:t>
      </w:r>
      <w:r w:rsidRPr="00606DAD">
        <w:rPr>
          <w:rFonts w:ascii="Times New Roman" w:hAnsi="Times New Roman"/>
          <w:i/>
          <w:iCs/>
          <w:noProof/>
          <w:sz w:val="24"/>
        </w:rPr>
        <w:t>Brain : A Journal of Neurology</w:t>
      </w:r>
      <w:r w:rsidRPr="00606DAD">
        <w:rPr>
          <w:rFonts w:ascii="Times New Roman" w:hAnsi="Times New Roman"/>
          <w:noProof/>
          <w:sz w:val="24"/>
        </w:rPr>
        <w:t xml:space="preserve">, </w:t>
      </w:r>
      <w:r w:rsidRPr="00606DAD">
        <w:rPr>
          <w:rFonts w:ascii="Times New Roman" w:hAnsi="Times New Roman"/>
          <w:i/>
          <w:iCs/>
          <w:noProof/>
          <w:sz w:val="24"/>
        </w:rPr>
        <w:t>129</w:t>
      </w:r>
      <w:r w:rsidRPr="00606DAD">
        <w:rPr>
          <w:rFonts w:ascii="Times New Roman" w:hAnsi="Times New Roman"/>
          <w:noProof/>
          <w:sz w:val="24"/>
        </w:rPr>
        <w:t>(Pt 2), 346–51. doi:10.1093/brain/awh694</w:t>
      </w:r>
    </w:p>
    <w:p w14:paraId="7CB36F1B"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Weber, E. U., &amp; Johnson, E. J. (2009). Mindful judgment and decision making. </w:t>
      </w:r>
      <w:r w:rsidRPr="00606DAD">
        <w:rPr>
          <w:rFonts w:ascii="Times New Roman" w:hAnsi="Times New Roman"/>
          <w:i/>
          <w:iCs/>
          <w:noProof/>
          <w:sz w:val="24"/>
        </w:rPr>
        <w:t>Annual Review of Psychology</w:t>
      </w:r>
      <w:r w:rsidRPr="00606DAD">
        <w:rPr>
          <w:rFonts w:ascii="Times New Roman" w:hAnsi="Times New Roman"/>
          <w:noProof/>
          <w:sz w:val="24"/>
        </w:rPr>
        <w:t xml:space="preserve">, </w:t>
      </w:r>
      <w:r w:rsidRPr="00606DAD">
        <w:rPr>
          <w:rFonts w:ascii="Times New Roman" w:hAnsi="Times New Roman"/>
          <w:i/>
          <w:iCs/>
          <w:noProof/>
          <w:sz w:val="24"/>
        </w:rPr>
        <w:t>60</w:t>
      </w:r>
      <w:r w:rsidRPr="00606DAD">
        <w:rPr>
          <w:rFonts w:ascii="Times New Roman" w:hAnsi="Times New Roman"/>
          <w:noProof/>
          <w:sz w:val="24"/>
        </w:rPr>
        <w:t>, 53–85. doi:10.1146/annurev.psych.60.110707.163633</w:t>
      </w:r>
    </w:p>
    <w:p w14:paraId="0ABA61A3" w14:textId="77777777" w:rsidR="00606DAD" w:rsidRPr="00606DAD" w:rsidRDefault="00606DAD">
      <w:pPr>
        <w:pStyle w:val="NormalWeb"/>
        <w:ind w:left="480" w:hanging="480"/>
        <w:divId w:val="933632680"/>
        <w:rPr>
          <w:rFonts w:ascii="Times New Roman" w:hAnsi="Times New Roman"/>
          <w:noProof/>
          <w:sz w:val="24"/>
        </w:rPr>
      </w:pPr>
      <w:r w:rsidRPr="00606DAD">
        <w:rPr>
          <w:rFonts w:ascii="Times New Roman" w:hAnsi="Times New Roman"/>
          <w:noProof/>
          <w:sz w:val="24"/>
        </w:rPr>
        <w:t xml:space="preserve">Wimmer, G. E., &amp; Shohamy, D. (2012). Preference by association: how memory mechanisms in the hippocampus bias decisions. </w:t>
      </w:r>
      <w:r w:rsidRPr="00606DAD">
        <w:rPr>
          <w:rFonts w:ascii="Times New Roman" w:hAnsi="Times New Roman"/>
          <w:i/>
          <w:iCs/>
          <w:noProof/>
          <w:sz w:val="24"/>
        </w:rPr>
        <w:t>Science (New York, N.Y.)</w:t>
      </w:r>
      <w:r w:rsidRPr="00606DAD">
        <w:rPr>
          <w:rFonts w:ascii="Times New Roman" w:hAnsi="Times New Roman"/>
          <w:noProof/>
          <w:sz w:val="24"/>
        </w:rPr>
        <w:t xml:space="preserve">, </w:t>
      </w:r>
      <w:r w:rsidRPr="00606DAD">
        <w:rPr>
          <w:rFonts w:ascii="Times New Roman" w:hAnsi="Times New Roman"/>
          <w:i/>
          <w:iCs/>
          <w:noProof/>
          <w:sz w:val="24"/>
        </w:rPr>
        <w:t>338</w:t>
      </w:r>
      <w:r w:rsidRPr="00606DAD">
        <w:rPr>
          <w:rFonts w:ascii="Times New Roman" w:hAnsi="Times New Roman"/>
          <w:noProof/>
          <w:sz w:val="24"/>
        </w:rPr>
        <w:t>(6104), 270–3. doi:10.1126/science.1223252</w:t>
      </w:r>
    </w:p>
    <w:p w14:paraId="6466487B" w14:textId="23B5F1E8" w:rsidR="00B90D89" w:rsidRPr="005E3FBE" w:rsidRDefault="00117279" w:rsidP="00606DAD">
      <w:pPr>
        <w:pStyle w:val="NormalWeb"/>
        <w:ind w:left="480" w:hanging="480"/>
        <w:divId w:val="1640498991"/>
        <w:rPr>
          <w:shd w:val="clear" w:color="auto" w:fill="EFF3F8"/>
        </w:rPr>
      </w:pPr>
      <w:r w:rsidRPr="005E3FBE">
        <w:rPr>
          <w:shd w:val="clear" w:color="auto" w:fill="EFF3F8"/>
        </w:rPr>
        <w:fldChar w:fldCharType="end"/>
      </w:r>
    </w:p>
    <w:sectPr w:rsidR="00B90D89" w:rsidRPr="005E3FB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ric Johnson" w:date="2015-05-16T11:04:00Z" w:initials="EJ">
    <w:p w14:paraId="42F7711F" w14:textId="77777777" w:rsidR="007E35AE" w:rsidRDefault="007E35AE">
      <w:pPr>
        <w:pStyle w:val="CommentText"/>
      </w:pPr>
      <w:r>
        <w:rPr>
          <w:rStyle w:val="CommentReference"/>
        </w:rPr>
        <w:annotationRef/>
      </w:r>
      <w:r>
        <w:t>A more psychological title.</w:t>
      </w:r>
    </w:p>
  </w:comment>
  <w:comment w:id="1" w:author="Ayse Zeynep Enkavi" w:date="2015-10-03T13:03:00Z" w:initials="AE">
    <w:p w14:paraId="2F837F2E" w14:textId="77777777" w:rsidR="007E35AE" w:rsidRDefault="007E35AE" w:rsidP="00FA2FB1">
      <w:pPr>
        <w:pStyle w:val="CommentText"/>
      </w:pPr>
      <w:r>
        <w:rPr>
          <w:rStyle w:val="CommentReference"/>
        </w:rPr>
        <w:annotationRef/>
      </w:r>
    </w:p>
    <w:p w14:paraId="7EFA6423" w14:textId="396A1E7C" w:rsidR="007E35AE" w:rsidRDefault="007E35AE" w:rsidP="00FA2FB1">
      <w:pPr>
        <w:pStyle w:val="CommentText"/>
      </w:pPr>
      <w:r>
        <w:t>I think we should remove the word “preference” from the title in case we have an economist reviewer. We have choice data not preference data.</w:t>
      </w:r>
    </w:p>
    <w:p w14:paraId="79C2A44E" w14:textId="62B2C347" w:rsidR="007E35AE" w:rsidRDefault="007E35AE" w:rsidP="00FA2FB1">
      <w:pPr>
        <w:pStyle w:val="CommentText"/>
      </w:pPr>
      <w:r>
        <w:t>Some suggestions:</w:t>
      </w:r>
    </w:p>
    <w:p w14:paraId="3B6F4E88" w14:textId="0294104B" w:rsidR="007E35AE" w:rsidRDefault="007E35AE" w:rsidP="00845545">
      <w:pPr>
        <w:pStyle w:val="CommentText"/>
      </w:pPr>
      <w:r>
        <w:t xml:space="preserve">“Neural correlates of consistency in value-based choices: Evidence from </w:t>
      </w:r>
      <w:proofErr w:type="spellStart"/>
      <w:r>
        <w:t>mediotemporal</w:t>
      </w:r>
      <w:proofErr w:type="spellEnd"/>
      <w:r>
        <w:t xml:space="preserve"> lobe epilepsy”, </w:t>
      </w:r>
    </w:p>
    <w:p w14:paraId="3824851C" w14:textId="4803D9F0" w:rsidR="007E35AE" w:rsidRDefault="007E35AE" w:rsidP="00FA2FB1">
      <w:pPr>
        <w:pStyle w:val="CommentText"/>
      </w:pPr>
      <w:r>
        <w:t xml:space="preserve">“Hippocampal damage affects/reduces choice consistency”, </w:t>
      </w:r>
    </w:p>
    <w:p w14:paraId="17343B31" w14:textId="0700AE11" w:rsidR="007E35AE" w:rsidRDefault="007E35AE" w:rsidP="00845545">
      <w:pPr>
        <w:pStyle w:val="CommentText"/>
      </w:pPr>
      <w:r>
        <w:t>“Necessary role of the hippocampus in value-based decision making.”</w:t>
      </w:r>
    </w:p>
  </w:comment>
  <w:comment w:id="381" w:author="Ayse Zeynep Enkavi" w:date="2015-08-18T12:50:00Z" w:initials="AE">
    <w:p w14:paraId="029C1277" w14:textId="2FFEAA0B" w:rsidR="007E35AE" w:rsidRDefault="007E35AE">
      <w:pPr>
        <w:pStyle w:val="CommentText"/>
      </w:pPr>
      <w:r>
        <w:rPr>
          <w:rStyle w:val="CommentReference"/>
        </w:rPr>
        <w:annotationRef/>
      </w:r>
      <w:r>
        <w:t>I think we should include more on the lesions and maybe produce an image similar to those in the Fellows papers showing the location and the size of the lesions</w:t>
      </w:r>
    </w:p>
  </w:comment>
  <w:comment w:id="597" w:author="Ayse Zeynep Enkavi" w:date="2015-09-24T11:08:00Z" w:initials="AE">
    <w:p w14:paraId="7C786B6C" w14:textId="4117269B" w:rsidR="007E35AE" w:rsidRDefault="007E35AE">
      <w:pPr>
        <w:pStyle w:val="CommentText"/>
      </w:pPr>
      <w:r>
        <w:rPr>
          <w:rStyle w:val="CommentReference"/>
        </w:rPr>
        <w:annotationRef/>
      </w:r>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AA02F" w14:textId="77777777" w:rsidR="007E35AE" w:rsidRDefault="007E35AE" w:rsidP="007F471C">
      <w:r>
        <w:separator/>
      </w:r>
    </w:p>
  </w:endnote>
  <w:endnote w:type="continuationSeparator" w:id="0">
    <w:p w14:paraId="112E23D1" w14:textId="77777777" w:rsidR="007E35AE" w:rsidRDefault="007E35AE" w:rsidP="007F4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Malgun Gothic">
    <w:charset w:val="81"/>
    <w:family w:val="swiss"/>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2EC4BA" w14:textId="77777777" w:rsidR="007E35AE" w:rsidRDefault="007E35AE" w:rsidP="007F471C">
      <w:r>
        <w:separator/>
      </w:r>
    </w:p>
  </w:footnote>
  <w:footnote w:type="continuationSeparator" w:id="0">
    <w:p w14:paraId="6250C0BC" w14:textId="77777777" w:rsidR="007E35AE" w:rsidRDefault="007E35AE" w:rsidP="007F47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B2AE6"/>
    <w:multiLevelType w:val="multilevel"/>
    <w:tmpl w:val="FB00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1"/>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zxt59zq2rv00evas9xewe8asawdeza925e&quot;&gt;My EndNote Library&lt;record-ids&gt;&lt;item&gt;2422&lt;/item&gt;&lt;item&gt;3564&lt;/item&gt;&lt;item&gt;3578&lt;/item&gt;&lt;item&gt;3579&lt;/item&gt;&lt;/record-ids&gt;&lt;/item&gt;&lt;/Libraries&gt;"/>
  </w:docVars>
  <w:rsids>
    <w:rsidRoot w:val="006F718C"/>
    <w:rsid w:val="000072DF"/>
    <w:rsid w:val="00007FC9"/>
    <w:rsid w:val="00013687"/>
    <w:rsid w:val="0001500A"/>
    <w:rsid w:val="000175B4"/>
    <w:rsid w:val="0002236B"/>
    <w:rsid w:val="000237C6"/>
    <w:rsid w:val="0003233C"/>
    <w:rsid w:val="000345F2"/>
    <w:rsid w:val="00034EB2"/>
    <w:rsid w:val="00037B8A"/>
    <w:rsid w:val="00037F0B"/>
    <w:rsid w:val="00040566"/>
    <w:rsid w:val="00053837"/>
    <w:rsid w:val="00054516"/>
    <w:rsid w:val="000554E6"/>
    <w:rsid w:val="00060F69"/>
    <w:rsid w:val="00063653"/>
    <w:rsid w:val="00074B8F"/>
    <w:rsid w:val="00075726"/>
    <w:rsid w:val="000808A8"/>
    <w:rsid w:val="0008215D"/>
    <w:rsid w:val="00084392"/>
    <w:rsid w:val="000877F2"/>
    <w:rsid w:val="00087AEB"/>
    <w:rsid w:val="000A74BA"/>
    <w:rsid w:val="000B0A00"/>
    <w:rsid w:val="000C7896"/>
    <w:rsid w:val="000D45D0"/>
    <w:rsid w:val="000D7202"/>
    <w:rsid w:val="000E267C"/>
    <w:rsid w:val="000E2D96"/>
    <w:rsid w:val="000E3F2A"/>
    <w:rsid w:val="000F0884"/>
    <w:rsid w:val="000F1903"/>
    <w:rsid w:val="000F67D0"/>
    <w:rsid w:val="00105B4E"/>
    <w:rsid w:val="00105EA5"/>
    <w:rsid w:val="00107978"/>
    <w:rsid w:val="0011073F"/>
    <w:rsid w:val="00117279"/>
    <w:rsid w:val="0012119E"/>
    <w:rsid w:val="00141EAB"/>
    <w:rsid w:val="00143241"/>
    <w:rsid w:val="001451B6"/>
    <w:rsid w:val="00153319"/>
    <w:rsid w:val="0015349E"/>
    <w:rsid w:val="00157314"/>
    <w:rsid w:val="0015746E"/>
    <w:rsid w:val="00163BCF"/>
    <w:rsid w:val="00164B51"/>
    <w:rsid w:val="001749D3"/>
    <w:rsid w:val="00181822"/>
    <w:rsid w:val="001823E2"/>
    <w:rsid w:val="001870E8"/>
    <w:rsid w:val="00192E15"/>
    <w:rsid w:val="0019497E"/>
    <w:rsid w:val="001A70C8"/>
    <w:rsid w:val="001B5BB3"/>
    <w:rsid w:val="001B79B2"/>
    <w:rsid w:val="001C1E68"/>
    <w:rsid w:val="001D00E2"/>
    <w:rsid w:val="001D3730"/>
    <w:rsid w:val="001D7848"/>
    <w:rsid w:val="001E294D"/>
    <w:rsid w:val="001E5574"/>
    <w:rsid w:val="001F0969"/>
    <w:rsid w:val="001F1263"/>
    <w:rsid w:val="001F3831"/>
    <w:rsid w:val="00200409"/>
    <w:rsid w:val="002007FD"/>
    <w:rsid w:val="00200D50"/>
    <w:rsid w:val="00201D4E"/>
    <w:rsid w:val="00204601"/>
    <w:rsid w:val="00210033"/>
    <w:rsid w:val="0022145E"/>
    <w:rsid w:val="0022776D"/>
    <w:rsid w:val="002365B2"/>
    <w:rsid w:val="00236A08"/>
    <w:rsid w:val="00241090"/>
    <w:rsid w:val="00244984"/>
    <w:rsid w:val="00251380"/>
    <w:rsid w:val="002612C9"/>
    <w:rsid w:val="00265ECE"/>
    <w:rsid w:val="0027036A"/>
    <w:rsid w:val="00271360"/>
    <w:rsid w:val="00274510"/>
    <w:rsid w:val="0027656F"/>
    <w:rsid w:val="00297C7D"/>
    <w:rsid w:val="002A32A8"/>
    <w:rsid w:val="002A502D"/>
    <w:rsid w:val="002B33AA"/>
    <w:rsid w:val="002C1833"/>
    <w:rsid w:val="002C18C2"/>
    <w:rsid w:val="002C6599"/>
    <w:rsid w:val="002C6AD1"/>
    <w:rsid w:val="002C6BE7"/>
    <w:rsid w:val="002C75F3"/>
    <w:rsid w:val="002D0517"/>
    <w:rsid w:val="002D1B8F"/>
    <w:rsid w:val="002E0908"/>
    <w:rsid w:val="002E2717"/>
    <w:rsid w:val="002E36D6"/>
    <w:rsid w:val="002E6C7A"/>
    <w:rsid w:val="002F0E37"/>
    <w:rsid w:val="002F5436"/>
    <w:rsid w:val="002F64BC"/>
    <w:rsid w:val="002F7278"/>
    <w:rsid w:val="00302D3B"/>
    <w:rsid w:val="00303FE1"/>
    <w:rsid w:val="00306BF4"/>
    <w:rsid w:val="00316E3C"/>
    <w:rsid w:val="0032362D"/>
    <w:rsid w:val="00327A7E"/>
    <w:rsid w:val="00335724"/>
    <w:rsid w:val="00336944"/>
    <w:rsid w:val="00340D67"/>
    <w:rsid w:val="00341A25"/>
    <w:rsid w:val="003512BA"/>
    <w:rsid w:val="00351E4D"/>
    <w:rsid w:val="00356B5E"/>
    <w:rsid w:val="003618F0"/>
    <w:rsid w:val="003714FF"/>
    <w:rsid w:val="00377843"/>
    <w:rsid w:val="0038230E"/>
    <w:rsid w:val="00383A71"/>
    <w:rsid w:val="00397B45"/>
    <w:rsid w:val="003B09C2"/>
    <w:rsid w:val="003B1F97"/>
    <w:rsid w:val="003B37FC"/>
    <w:rsid w:val="003B4EEA"/>
    <w:rsid w:val="003C0892"/>
    <w:rsid w:val="003C1932"/>
    <w:rsid w:val="003E09B5"/>
    <w:rsid w:val="003E2470"/>
    <w:rsid w:val="003E48A8"/>
    <w:rsid w:val="003E71B2"/>
    <w:rsid w:val="003F068E"/>
    <w:rsid w:val="003F1C10"/>
    <w:rsid w:val="003F5F61"/>
    <w:rsid w:val="00404A12"/>
    <w:rsid w:val="004336D1"/>
    <w:rsid w:val="004347C0"/>
    <w:rsid w:val="00437A4E"/>
    <w:rsid w:val="00440583"/>
    <w:rsid w:val="00450B16"/>
    <w:rsid w:val="00450F4E"/>
    <w:rsid w:val="00451CCF"/>
    <w:rsid w:val="00452CCE"/>
    <w:rsid w:val="00454AD5"/>
    <w:rsid w:val="00454BE1"/>
    <w:rsid w:val="004604F7"/>
    <w:rsid w:val="004610B8"/>
    <w:rsid w:val="00462D24"/>
    <w:rsid w:val="00463363"/>
    <w:rsid w:val="004659E1"/>
    <w:rsid w:val="00470A2A"/>
    <w:rsid w:val="00482A49"/>
    <w:rsid w:val="00487C58"/>
    <w:rsid w:val="00491CB1"/>
    <w:rsid w:val="00494407"/>
    <w:rsid w:val="00495240"/>
    <w:rsid w:val="004A39DC"/>
    <w:rsid w:val="004B1599"/>
    <w:rsid w:val="004C4A8A"/>
    <w:rsid w:val="004C4DCD"/>
    <w:rsid w:val="004E0A88"/>
    <w:rsid w:val="004E47E4"/>
    <w:rsid w:val="004E6A78"/>
    <w:rsid w:val="004E7C35"/>
    <w:rsid w:val="004F3298"/>
    <w:rsid w:val="004F4C20"/>
    <w:rsid w:val="00504154"/>
    <w:rsid w:val="00510EFF"/>
    <w:rsid w:val="00511B9F"/>
    <w:rsid w:val="00520128"/>
    <w:rsid w:val="00527F5C"/>
    <w:rsid w:val="005323A0"/>
    <w:rsid w:val="005329B2"/>
    <w:rsid w:val="00532F2C"/>
    <w:rsid w:val="005372B0"/>
    <w:rsid w:val="0054049D"/>
    <w:rsid w:val="00542F31"/>
    <w:rsid w:val="0054383A"/>
    <w:rsid w:val="00543881"/>
    <w:rsid w:val="005445D8"/>
    <w:rsid w:val="005460CF"/>
    <w:rsid w:val="00553550"/>
    <w:rsid w:val="00573690"/>
    <w:rsid w:val="00576CAC"/>
    <w:rsid w:val="00581549"/>
    <w:rsid w:val="00581656"/>
    <w:rsid w:val="00582DD2"/>
    <w:rsid w:val="005916A3"/>
    <w:rsid w:val="00592678"/>
    <w:rsid w:val="00592F05"/>
    <w:rsid w:val="00594A1C"/>
    <w:rsid w:val="00596529"/>
    <w:rsid w:val="00597354"/>
    <w:rsid w:val="00597417"/>
    <w:rsid w:val="005B4F43"/>
    <w:rsid w:val="005B69FE"/>
    <w:rsid w:val="005B6A51"/>
    <w:rsid w:val="005C78DB"/>
    <w:rsid w:val="005E0A9F"/>
    <w:rsid w:val="005E38BE"/>
    <w:rsid w:val="005E3FBE"/>
    <w:rsid w:val="005E6B5D"/>
    <w:rsid w:val="005E72D6"/>
    <w:rsid w:val="005F3712"/>
    <w:rsid w:val="005F47C6"/>
    <w:rsid w:val="005F7301"/>
    <w:rsid w:val="00604F83"/>
    <w:rsid w:val="00606DAD"/>
    <w:rsid w:val="0060759B"/>
    <w:rsid w:val="00612BC2"/>
    <w:rsid w:val="00612FE8"/>
    <w:rsid w:val="0062504E"/>
    <w:rsid w:val="0062772B"/>
    <w:rsid w:val="00631484"/>
    <w:rsid w:val="00635059"/>
    <w:rsid w:val="00636E24"/>
    <w:rsid w:val="00640BAF"/>
    <w:rsid w:val="00640FC3"/>
    <w:rsid w:val="006457FB"/>
    <w:rsid w:val="00646FB4"/>
    <w:rsid w:val="00650854"/>
    <w:rsid w:val="0065144A"/>
    <w:rsid w:val="0065545F"/>
    <w:rsid w:val="00665473"/>
    <w:rsid w:val="00665890"/>
    <w:rsid w:val="00667E11"/>
    <w:rsid w:val="00672CDF"/>
    <w:rsid w:val="00682E7D"/>
    <w:rsid w:val="006851F2"/>
    <w:rsid w:val="0069099A"/>
    <w:rsid w:val="00691BB9"/>
    <w:rsid w:val="0069345E"/>
    <w:rsid w:val="006939FB"/>
    <w:rsid w:val="00695D7F"/>
    <w:rsid w:val="006A421E"/>
    <w:rsid w:val="006A7582"/>
    <w:rsid w:val="006B0D39"/>
    <w:rsid w:val="006B42E9"/>
    <w:rsid w:val="006B5029"/>
    <w:rsid w:val="006C51BD"/>
    <w:rsid w:val="006D59B2"/>
    <w:rsid w:val="006D7906"/>
    <w:rsid w:val="006E0437"/>
    <w:rsid w:val="006E681B"/>
    <w:rsid w:val="006F120B"/>
    <w:rsid w:val="006F260E"/>
    <w:rsid w:val="006F3C37"/>
    <w:rsid w:val="006F4354"/>
    <w:rsid w:val="006F576F"/>
    <w:rsid w:val="006F718C"/>
    <w:rsid w:val="006F7C5B"/>
    <w:rsid w:val="0070576D"/>
    <w:rsid w:val="00711A77"/>
    <w:rsid w:val="00714D41"/>
    <w:rsid w:val="00732CE7"/>
    <w:rsid w:val="007369D1"/>
    <w:rsid w:val="00740BED"/>
    <w:rsid w:val="007412E6"/>
    <w:rsid w:val="0074383F"/>
    <w:rsid w:val="007438F3"/>
    <w:rsid w:val="007517B9"/>
    <w:rsid w:val="0075687D"/>
    <w:rsid w:val="00773758"/>
    <w:rsid w:val="00773BC4"/>
    <w:rsid w:val="00787FE4"/>
    <w:rsid w:val="00790C49"/>
    <w:rsid w:val="007B3BCF"/>
    <w:rsid w:val="007B4351"/>
    <w:rsid w:val="007B4512"/>
    <w:rsid w:val="007B78CD"/>
    <w:rsid w:val="007C21C7"/>
    <w:rsid w:val="007C22EB"/>
    <w:rsid w:val="007C4B1D"/>
    <w:rsid w:val="007D2420"/>
    <w:rsid w:val="007D4E36"/>
    <w:rsid w:val="007E212A"/>
    <w:rsid w:val="007E35AE"/>
    <w:rsid w:val="007E666D"/>
    <w:rsid w:val="007F471C"/>
    <w:rsid w:val="007F4BF7"/>
    <w:rsid w:val="007F6807"/>
    <w:rsid w:val="007F7004"/>
    <w:rsid w:val="00802EAC"/>
    <w:rsid w:val="00815F46"/>
    <w:rsid w:val="0083267F"/>
    <w:rsid w:val="00834205"/>
    <w:rsid w:val="00843B79"/>
    <w:rsid w:val="00845545"/>
    <w:rsid w:val="00847E24"/>
    <w:rsid w:val="0085242A"/>
    <w:rsid w:val="00853677"/>
    <w:rsid w:val="00855FF4"/>
    <w:rsid w:val="00861A66"/>
    <w:rsid w:val="00870AE6"/>
    <w:rsid w:val="008752EC"/>
    <w:rsid w:val="008757A7"/>
    <w:rsid w:val="008928A3"/>
    <w:rsid w:val="00892E49"/>
    <w:rsid w:val="008A50EE"/>
    <w:rsid w:val="008B3F36"/>
    <w:rsid w:val="008B5254"/>
    <w:rsid w:val="008B6F70"/>
    <w:rsid w:val="008C7EE0"/>
    <w:rsid w:val="008D4DC1"/>
    <w:rsid w:val="008D7B1A"/>
    <w:rsid w:val="008E219B"/>
    <w:rsid w:val="008E273E"/>
    <w:rsid w:val="008E5396"/>
    <w:rsid w:val="008E6FAC"/>
    <w:rsid w:val="008E727F"/>
    <w:rsid w:val="008F6404"/>
    <w:rsid w:val="0090105A"/>
    <w:rsid w:val="0090145D"/>
    <w:rsid w:val="00905821"/>
    <w:rsid w:val="009123A7"/>
    <w:rsid w:val="00913E3E"/>
    <w:rsid w:val="00915DB5"/>
    <w:rsid w:val="009336AA"/>
    <w:rsid w:val="00934075"/>
    <w:rsid w:val="009441DE"/>
    <w:rsid w:val="00946650"/>
    <w:rsid w:val="00951129"/>
    <w:rsid w:val="00955DD9"/>
    <w:rsid w:val="00965F1D"/>
    <w:rsid w:val="00970F82"/>
    <w:rsid w:val="00972034"/>
    <w:rsid w:val="009728FF"/>
    <w:rsid w:val="00972949"/>
    <w:rsid w:val="0098098E"/>
    <w:rsid w:val="00993D2D"/>
    <w:rsid w:val="0099404B"/>
    <w:rsid w:val="009941DD"/>
    <w:rsid w:val="009944D6"/>
    <w:rsid w:val="00994824"/>
    <w:rsid w:val="00996504"/>
    <w:rsid w:val="009A0D07"/>
    <w:rsid w:val="009A252B"/>
    <w:rsid w:val="009A38DC"/>
    <w:rsid w:val="009C3C08"/>
    <w:rsid w:val="009D0D6F"/>
    <w:rsid w:val="009D4D67"/>
    <w:rsid w:val="009D7603"/>
    <w:rsid w:val="009E36B1"/>
    <w:rsid w:val="009E4B41"/>
    <w:rsid w:val="009E6090"/>
    <w:rsid w:val="009F031B"/>
    <w:rsid w:val="009F60E1"/>
    <w:rsid w:val="00A01A03"/>
    <w:rsid w:val="00A04C78"/>
    <w:rsid w:val="00A055BC"/>
    <w:rsid w:val="00A06EB4"/>
    <w:rsid w:val="00A07EF2"/>
    <w:rsid w:val="00A141E1"/>
    <w:rsid w:val="00A24335"/>
    <w:rsid w:val="00A2625E"/>
    <w:rsid w:val="00A444F4"/>
    <w:rsid w:val="00A45389"/>
    <w:rsid w:val="00A50D12"/>
    <w:rsid w:val="00A5651C"/>
    <w:rsid w:val="00A57E05"/>
    <w:rsid w:val="00A61A20"/>
    <w:rsid w:val="00A61D76"/>
    <w:rsid w:val="00A6769A"/>
    <w:rsid w:val="00A83965"/>
    <w:rsid w:val="00A910F9"/>
    <w:rsid w:val="00AA21D5"/>
    <w:rsid w:val="00AA4B76"/>
    <w:rsid w:val="00AA62D1"/>
    <w:rsid w:val="00AA7131"/>
    <w:rsid w:val="00AB310A"/>
    <w:rsid w:val="00AC36B4"/>
    <w:rsid w:val="00AC5EF9"/>
    <w:rsid w:val="00AC7120"/>
    <w:rsid w:val="00AD087C"/>
    <w:rsid w:val="00AE45BB"/>
    <w:rsid w:val="00AE5078"/>
    <w:rsid w:val="00AE5976"/>
    <w:rsid w:val="00AE7053"/>
    <w:rsid w:val="00AF5A06"/>
    <w:rsid w:val="00AF757F"/>
    <w:rsid w:val="00B00F79"/>
    <w:rsid w:val="00B21608"/>
    <w:rsid w:val="00B231C9"/>
    <w:rsid w:val="00B3406A"/>
    <w:rsid w:val="00B342D2"/>
    <w:rsid w:val="00B3799D"/>
    <w:rsid w:val="00B5135A"/>
    <w:rsid w:val="00B5288C"/>
    <w:rsid w:val="00B53D49"/>
    <w:rsid w:val="00B57875"/>
    <w:rsid w:val="00B643E2"/>
    <w:rsid w:val="00B716D3"/>
    <w:rsid w:val="00B74F6D"/>
    <w:rsid w:val="00B7515D"/>
    <w:rsid w:val="00B8485B"/>
    <w:rsid w:val="00B857C6"/>
    <w:rsid w:val="00B90D89"/>
    <w:rsid w:val="00B92D3C"/>
    <w:rsid w:val="00BA79AF"/>
    <w:rsid w:val="00BB2FCF"/>
    <w:rsid w:val="00BB6AA5"/>
    <w:rsid w:val="00BC3829"/>
    <w:rsid w:val="00BC6BB4"/>
    <w:rsid w:val="00BC777F"/>
    <w:rsid w:val="00BD1937"/>
    <w:rsid w:val="00BD1E99"/>
    <w:rsid w:val="00BE0EA4"/>
    <w:rsid w:val="00BE2348"/>
    <w:rsid w:val="00BF0BAB"/>
    <w:rsid w:val="00BF6D03"/>
    <w:rsid w:val="00C017A4"/>
    <w:rsid w:val="00C03BBD"/>
    <w:rsid w:val="00C067B5"/>
    <w:rsid w:val="00C10D1C"/>
    <w:rsid w:val="00C1281D"/>
    <w:rsid w:val="00C20153"/>
    <w:rsid w:val="00C238BA"/>
    <w:rsid w:val="00C248F8"/>
    <w:rsid w:val="00C33016"/>
    <w:rsid w:val="00C35692"/>
    <w:rsid w:val="00C366E6"/>
    <w:rsid w:val="00C40C25"/>
    <w:rsid w:val="00C61B75"/>
    <w:rsid w:val="00C62B62"/>
    <w:rsid w:val="00C64C50"/>
    <w:rsid w:val="00C75384"/>
    <w:rsid w:val="00C80955"/>
    <w:rsid w:val="00C83420"/>
    <w:rsid w:val="00C91985"/>
    <w:rsid w:val="00C950BD"/>
    <w:rsid w:val="00C95FEC"/>
    <w:rsid w:val="00C96B94"/>
    <w:rsid w:val="00C97CD8"/>
    <w:rsid w:val="00CA16EC"/>
    <w:rsid w:val="00CA30E3"/>
    <w:rsid w:val="00CA63CE"/>
    <w:rsid w:val="00CB6091"/>
    <w:rsid w:val="00CC0887"/>
    <w:rsid w:val="00CC63ED"/>
    <w:rsid w:val="00CD5447"/>
    <w:rsid w:val="00CD7257"/>
    <w:rsid w:val="00CE2092"/>
    <w:rsid w:val="00CE376F"/>
    <w:rsid w:val="00CE69A6"/>
    <w:rsid w:val="00CE7060"/>
    <w:rsid w:val="00CF00E3"/>
    <w:rsid w:val="00CF313D"/>
    <w:rsid w:val="00CF48E6"/>
    <w:rsid w:val="00D02623"/>
    <w:rsid w:val="00D03A87"/>
    <w:rsid w:val="00D06C25"/>
    <w:rsid w:val="00D147E2"/>
    <w:rsid w:val="00D217DC"/>
    <w:rsid w:val="00D26327"/>
    <w:rsid w:val="00D37867"/>
    <w:rsid w:val="00D451EA"/>
    <w:rsid w:val="00D731C5"/>
    <w:rsid w:val="00D751A0"/>
    <w:rsid w:val="00D808E4"/>
    <w:rsid w:val="00D81799"/>
    <w:rsid w:val="00D919E9"/>
    <w:rsid w:val="00DA02E0"/>
    <w:rsid w:val="00DA7F5D"/>
    <w:rsid w:val="00DB2C77"/>
    <w:rsid w:val="00DC28E9"/>
    <w:rsid w:val="00DC374E"/>
    <w:rsid w:val="00DC4A70"/>
    <w:rsid w:val="00DC570C"/>
    <w:rsid w:val="00DE1275"/>
    <w:rsid w:val="00DE3458"/>
    <w:rsid w:val="00DF3BC5"/>
    <w:rsid w:val="00DF49CB"/>
    <w:rsid w:val="00DF57C2"/>
    <w:rsid w:val="00E000C1"/>
    <w:rsid w:val="00E01C70"/>
    <w:rsid w:val="00E02A71"/>
    <w:rsid w:val="00E06CE1"/>
    <w:rsid w:val="00E07CF7"/>
    <w:rsid w:val="00E12A8D"/>
    <w:rsid w:val="00E14DC8"/>
    <w:rsid w:val="00E16226"/>
    <w:rsid w:val="00E21F55"/>
    <w:rsid w:val="00E26334"/>
    <w:rsid w:val="00E46507"/>
    <w:rsid w:val="00E471F7"/>
    <w:rsid w:val="00E548BA"/>
    <w:rsid w:val="00E6065B"/>
    <w:rsid w:val="00E6264F"/>
    <w:rsid w:val="00E77D08"/>
    <w:rsid w:val="00E8638A"/>
    <w:rsid w:val="00EB4A6F"/>
    <w:rsid w:val="00EC3A72"/>
    <w:rsid w:val="00ED0F53"/>
    <w:rsid w:val="00ED180F"/>
    <w:rsid w:val="00ED1E97"/>
    <w:rsid w:val="00EE0206"/>
    <w:rsid w:val="00EE02B2"/>
    <w:rsid w:val="00EE56CC"/>
    <w:rsid w:val="00EE735F"/>
    <w:rsid w:val="00EF7835"/>
    <w:rsid w:val="00F01316"/>
    <w:rsid w:val="00F03147"/>
    <w:rsid w:val="00F06BF4"/>
    <w:rsid w:val="00F10922"/>
    <w:rsid w:val="00F13A73"/>
    <w:rsid w:val="00F201E0"/>
    <w:rsid w:val="00F24195"/>
    <w:rsid w:val="00F34ACD"/>
    <w:rsid w:val="00F362B1"/>
    <w:rsid w:val="00F43805"/>
    <w:rsid w:val="00F46397"/>
    <w:rsid w:val="00F63EC5"/>
    <w:rsid w:val="00F66774"/>
    <w:rsid w:val="00F70CB4"/>
    <w:rsid w:val="00F72439"/>
    <w:rsid w:val="00F829AD"/>
    <w:rsid w:val="00F835BF"/>
    <w:rsid w:val="00F902A2"/>
    <w:rsid w:val="00F9457A"/>
    <w:rsid w:val="00F97A3F"/>
    <w:rsid w:val="00FA1F76"/>
    <w:rsid w:val="00FA2FB1"/>
    <w:rsid w:val="00FB01DC"/>
    <w:rsid w:val="00FB0559"/>
    <w:rsid w:val="00FB16CB"/>
    <w:rsid w:val="00FB23A8"/>
    <w:rsid w:val="00FB5A2B"/>
    <w:rsid w:val="00FB74A0"/>
    <w:rsid w:val="00FC0331"/>
    <w:rsid w:val="00FC1F3D"/>
    <w:rsid w:val="00FD5C26"/>
    <w:rsid w:val="00FE6511"/>
    <w:rsid w:val="00FF478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EF2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 w:type="character" w:customStyle="1" w:styleId="cit-auth">
    <w:name w:val="cit-auth"/>
    <w:basedOn w:val="DefaultParagraphFont"/>
    <w:rsid w:val="00105EA5"/>
  </w:style>
  <w:style w:type="character" w:customStyle="1" w:styleId="cit-sep">
    <w:name w:val="cit-sep"/>
    <w:basedOn w:val="DefaultParagraphFont"/>
    <w:rsid w:val="00105EA5"/>
  </w:style>
  <w:style w:type="character" w:customStyle="1" w:styleId="cit-title">
    <w:name w:val="cit-title"/>
    <w:basedOn w:val="DefaultParagraphFont"/>
    <w:rsid w:val="00105EA5"/>
  </w:style>
  <w:style w:type="character" w:styleId="HTMLCite">
    <w:name w:val="HTML Cite"/>
    <w:basedOn w:val="DefaultParagraphFont"/>
    <w:uiPriority w:val="99"/>
    <w:semiHidden/>
    <w:unhideWhenUsed/>
    <w:rsid w:val="00105EA5"/>
    <w:rPr>
      <w:i/>
      <w:iCs/>
    </w:rPr>
  </w:style>
  <w:style w:type="character" w:customStyle="1" w:styleId="cit-print-date">
    <w:name w:val="cit-print-date"/>
    <w:basedOn w:val="DefaultParagraphFont"/>
    <w:rsid w:val="00105EA5"/>
  </w:style>
  <w:style w:type="character" w:customStyle="1" w:styleId="cit-vol">
    <w:name w:val="cit-vol"/>
    <w:basedOn w:val="DefaultParagraphFont"/>
    <w:rsid w:val="00105EA5"/>
  </w:style>
  <w:style w:type="character" w:customStyle="1" w:styleId="cit-issue">
    <w:name w:val="cit-issue"/>
    <w:basedOn w:val="DefaultParagraphFont"/>
    <w:rsid w:val="00105EA5"/>
  </w:style>
  <w:style w:type="character" w:customStyle="1" w:styleId="cit-first-page">
    <w:name w:val="cit-first-page"/>
    <w:basedOn w:val="DefaultParagraphFont"/>
    <w:rsid w:val="00105EA5"/>
  </w:style>
  <w:style w:type="character" w:customStyle="1" w:styleId="cit-last-page">
    <w:name w:val="cit-last-page"/>
    <w:basedOn w:val="DefaultParagraphFont"/>
    <w:rsid w:val="00105EA5"/>
  </w:style>
  <w:style w:type="character" w:customStyle="1" w:styleId="cit-ahead-of-print-date">
    <w:name w:val="cit-ahead-of-print-date"/>
    <w:basedOn w:val="DefaultParagraphFont"/>
    <w:rsid w:val="00105EA5"/>
  </w:style>
  <w:style w:type="character" w:customStyle="1" w:styleId="highlight">
    <w:name w:val="highlight"/>
    <w:basedOn w:val="DefaultParagraphFont"/>
    <w:rsid w:val="00740BED"/>
  </w:style>
  <w:style w:type="paragraph" w:customStyle="1" w:styleId="Titel1">
    <w:name w:val="Titel1"/>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customStyle="1" w:styleId="desc">
    <w:name w:val="desc"/>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styleId="Header">
    <w:name w:val="header"/>
    <w:basedOn w:val="Normal"/>
    <w:link w:val="HeaderChar"/>
    <w:uiPriority w:val="99"/>
    <w:unhideWhenUsed/>
    <w:rsid w:val="006A7582"/>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6A7582"/>
    <w:rPr>
      <w:rFonts w:ascii="Times New Roman" w:eastAsia="Times New Roman" w:hAnsi="Times New Roman" w:cs="Times New Roman"/>
      <w:bCs/>
      <w:iCs/>
      <w:sz w:val="24"/>
      <w:szCs w:val="20"/>
      <w:lang w:val="en-US"/>
    </w:rPr>
  </w:style>
  <w:style w:type="paragraph" w:styleId="Footer">
    <w:name w:val="footer"/>
    <w:basedOn w:val="Normal"/>
    <w:link w:val="FooterChar"/>
    <w:uiPriority w:val="99"/>
    <w:unhideWhenUsed/>
    <w:rsid w:val="006A7582"/>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6A7582"/>
    <w:rPr>
      <w:rFonts w:ascii="Times New Roman" w:eastAsia="Times New Roman" w:hAnsi="Times New Roman" w:cs="Times New Roman"/>
      <w:bCs/>
      <w:iCs/>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 w:type="character" w:customStyle="1" w:styleId="cit-auth">
    <w:name w:val="cit-auth"/>
    <w:basedOn w:val="DefaultParagraphFont"/>
    <w:rsid w:val="00105EA5"/>
  </w:style>
  <w:style w:type="character" w:customStyle="1" w:styleId="cit-sep">
    <w:name w:val="cit-sep"/>
    <w:basedOn w:val="DefaultParagraphFont"/>
    <w:rsid w:val="00105EA5"/>
  </w:style>
  <w:style w:type="character" w:customStyle="1" w:styleId="cit-title">
    <w:name w:val="cit-title"/>
    <w:basedOn w:val="DefaultParagraphFont"/>
    <w:rsid w:val="00105EA5"/>
  </w:style>
  <w:style w:type="character" w:styleId="HTMLCite">
    <w:name w:val="HTML Cite"/>
    <w:basedOn w:val="DefaultParagraphFont"/>
    <w:uiPriority w:val="99"/>
    <w:semiHidden/>
    <w:unhideWhenUsed/>
    <w:rsid w:val="00105EA5"/>
    <w:rPr>
      <w:i/>
      <w:iCs/>
    </w:rPr>
  </w:style>
  <w:style w:type="character" w:customStyle="1" w:styleId="cit-print-date">
    <w:name w:val="cit-print-date"/>
    <w:basedOn w:val="DefaultParagraphFont"/>
    <w:rsid w:val="00105EA5"/>
  </w:style>
  <w:style w:type="character" w:customStyle="1" w:styleId="cit-vol">
    <w:name w:val="cit-vol"/>
    <w:basedOn w:val="DefaultParagraphFont"/>
    <w:rsid w:val="00105EA5"/>
  </w:style>
  <w:style w:type="character" w:customStyle="1" w:styleId="cit-issue">
    <w:name w:val="cit-issue"/>
    <w:basedOn w:val="DefaultParagraphFont"/>
    <w:rsid w:val="00105EA5"/>
  </w:style>
  <w:style w:type="character" w:customStyle="1" w:styleId="cit-first-page">
    <w:name w:val="cit-first-page"/>
    <w:basedOn w:val="DefaultParagraphFont"/>
    <w:rsid w:val="00105EA5"/>
  </w:style>
  <w:style w:type="character" w:customStyle="1" w:styleId="cit-last-page">
    <w:name w:val="cit-last-page"/>
    <w:basedOn w:val="DefaultParagraphFont"/>
    <w:rsid w:val="00105EA5"/>
  </w:style>
  <w:style w:type="character" w:customStyle="1" w:styleId="cit-ahead-of-print-date">
    <w:name w:val="cit-ahead-of-print-date"/>
    <w:basedOn w:val="DefaultParagraphFont"/>
    <w:rsid w:val="00105EA5"/>
  </w:style>
  <w:style w:type="character" w:customStyle="1" w:styleId="highlight">
    <w:name w:val="highlight"/>
    <w:basedOn w:val="DefaultParagraphFont"/>
    <w:rsid w:val="00740BED"/>
  </w:style>
  <w:style w:type="paragraph" w:customStyle="1" w:styleId="Titel1">
    <w:name w:val="Titel1"/>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customStyle="1" w:styleId="desc">
    <w:name w:val="desc"/>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styleId="Header">
    <w:name w:val="header"/>
    <w:basedOn w:val="Normal"/>
    <w:link w:val="HeaderChar"/>
    <w:uiPriority w:val="99"/>
    <w:unhideWhenUsed/>
    <w:rsid w:val="006A7582"/>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6A7582"/>
    <w:rPr>
      <w:rFonts w:ascii="Times New Roman" w:eastAsia="Times New Roman" w:hAnsi="Times New Roman" w:cs="Times New Roman"/>
      <w:bCs/>
      <w:iCs/>
      <w:sz w:val="24"/>
      <w:szCs w:val="20"/>
      <w:lang w:val="en-US"/>
    </w:rPr>
  </w:style>
  <w:style w:type="paragraph" w:styleId="Footer">
    <w:name w:val="footer"/>
    <w:basedOn w:val="Normal"/>
    <w:link w:val="FooterChar"/>
    <w:uiPriority w:val="99"/>
    <w:unhideWhenUsed/>
    <w:rsid w:val="006A7582"/>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6A7582"/>
    <w:rPr>
      <w:rFonts w:ascii="Times New Roman" w:eastAsia="Times New Roman" w:hAnsi="Times New Roman" w:cs="Times New Roman"/>
      <w:bCs/>
      <w:iCs/>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6521">
      <w:bodyDiv w:val="1"/>
      <w:marLeft w:val="0"/>
      <w:marRight w:val="0"/>
      <w:marTop w:val="0"/>
      <w:marBottom w:val="0"/>
      <w:divBdr>
        <w:top w:val="none" w:sz="0" w:space="0" w:color="auto"/>
        <w:left w:val="none" w:sz="0" w:space="0" w:color="auto"/>
        <w:bottom w:val="none" w:sz="0" w:space="0" w:color="auto"/>
        <w:right w:val="none" w:sz="0" w:space="0" w:color="auto"/>
      </w:divBdr>
      <w:divsChild>
        <w:div w:id="1798790174">
          <w:marLeft w:val="0"/>
          <w:marRight w:val="0"/>
          <w:marTop w:val="0"/>
          <w:marBottom w:val="0"/>
          <w:divBdr>
            <w:top w:val="none" w:sz="0" w:space="0" w:color="auto"/>
            <w:left w:val="none" w:sz="0" w:space="0" w:color="auto"/>
            <w:bottom w:val="none" w:sz="0" w:space="0" w:color="auto"/>
            <w:right w:val="none" w:sz="0" w:space="0" w:color="auto"/>
          </w:divBdr>
        </w:div>
      </w:divsChild>
    </w:div>
    <w:div w:id="60031881">
      <w:bodyDiv w:val="1"/>
      <w:marLeft w:val="0"/>
      <w:marRight w:val="0"/>
      <w:marTop w:val="0"/>
      <w:marBottom w:val="0"/>
      <w:divBdr>
        <w:top w:val="none" w:sz="0" w:space="0" w:color="auto"/>
        <w:left w:val="none" w:sz="0" w:space="0" w:color="auto"/>
        <w:bottom w:val="none" w:sz="0" w:space="0" w:color="auto"/>
        <w:right w:val="none" w:sz="0" w:space="0" w:color="auto"/>
      </w:divBdr>
      <w:divsChild>
        <w:div w:id="192232549">
          <w:marLeft w:val="0"/>
          <w:marRight w:val="0"/>
          <w:marTop w:val="0"/>
          <w:marBottom w:val="0"/>
          <w:divBdr>
            <w:top w:val="none" w:sz="0" w:space="0" w:color="auto"/>
            <w:left w:val="none" w:sz="0" w:space="0" w:color="auto"/>
            <w:bottom w:val="none" w:sz="0" w:space="0" w:color="auto"/>
            <w:right w:val="none" w:sz="0" w:space="0" w:color="auto"/>
          </w:divBdr>
        </w:div>
      </w:divsChild>
    </w:div>
    <w:div w:id="249045550">
      <w:bodyDiv w:val="1"/>
      <w:marLeft w:val="0"/>
      <w:marRight w:val="0"/>
      <w:marTop w:val="0"/>
      <w:marBottom w:val="0"/>
      <w:divBdr>
        <w:top w:val="none" w:sz="0" w:space="0" w:color="auto"/>
        <w:left w:val="none" w:sz="0" w:space="0" w:color="auto"/>
        <w:bottom w:val="none" w:sz="0" w:space="0" w:color="auto"/>
        <w:right w:val="none" w:sz="0" w:space="0" w:color="auto"/>
      </w:divBdr>
      <w:divsChild>
        <w:div w:id="2104956403">
          <w:marLeft w:val="0"/>
          <w:marRight w:val="0"/>
          <w:marTop w:val="0"/>
          <w:marBottom w:val="0"/>
          <w:divBdr>
            <w:top w:val="none" w:sz="0" w:space="0" w:color="auto"/>
            <w:left w:val="none" w:sz="0" w:space="0" w:color="auto"/>
            <w:bottom w:val="none" w:sz="0" w:space="0" w:color="auto"/>
            <w:right w:val="none" w:sz="0" w:space="0" w:color="auto"/>
          </w:divBdr>
        </w:div>
      </w:divsChild>
    </w:div>
    <w:div w:id="346173220">
      <w:bodyDiv w:val="1"/>
      <w:marLeft w:val="0"/>
      <w:marRight w:val="0"/>
      <w:marTop w:val="0"/>
      <w:marBottom w:val="0"/>
      <w:divBdr>
        <w:top w:val="none" w:sz="0" w:space="0" w:color="auto"/>
        <w:left w:val="none" w:sz="0" w:space="0" w:color="auto"/>
        <w:bottom w:val="none" w:sz="0" w:space="0" w:color="auto"/>
        <w:right w:val="none" w:sz="0" w:space="0" w:color="auto"/>
      </w:divBdr>
      <w:divsChild>
        <w:div w:id="654408506">
          <w:marLeft w:val="0"/>
          <w:marRight w:val="0"/>
          <w:marTop w:val="0"/>
          <w:marBottom w:val="0"/>
          <w:divBdr>
            <w:top w:val="none" w:sz="0" w:space="0" w:color="auto"/>
            <w:left w:val="none" w:sz="0" w:space="0" w:color="auto"/>
            <w:bottom w:val="none" w:sz="0" w:space="0" w:color="auto"/>
            <w:right w:val="none" w:sz="0" w:space="0" w:color="auto"/>
          </w:divBdr>
        </w:div>
      </w:divsChild>
    </w:div>
    <w:div w:id="401802208">
      <w:bodyDiv w:val="1"/>
      <w:marLeft w:val="0"/>
      <w:marRight w:val="0"/>
      <w:marTop w:val="0"/>
      <w:marBottom w:val="0"/>
      <w:divBdr>
        <w:top w:val="none" w:sz="0" w:space="0" w:color="auto"/>
        <w:left w:val="none" w:sz="0" w:space="0" w:color="auto"/>
        <w:bottom w:val="none" w:sz="0" w:space="0" w:color="auto"/>
        <w:right w:val="none" w:sz="0" w:space="0" w:color="auto"/>
      </w:divBdr>
    </w:div>
    <w:div w:id="576552264">
      <w:bodyDiv w:val="1"/>
      <w:marLeft w:val="0"/>
      <w:marRight w:val="0"/>
      <w:marTop w:val="0"/>
      <w:marBottom w:val="0"/>
      <w:divBdr>
        <w:top w:val="none" w:sz="0" w:space="0" w:color="auto"/>
        <w:left w:val="none" w:sz="0" w:space="0" w:color="auto"/>
        <w:bottom w:val="none" w:sz="0" w:space="0" w:color="auto"/>
        <w:right w:val="none" w:sz="0" w:space="0" w:color="auto"/>
      </w:divBdr>
    </w:div>
    <w:div w:id="734664802">
      <w:bodyDiv w:val="1"/>
      <w:marLeft w:val="0"/>
      <w:marRight w:val="0"/>
      <w:marTop w:val="0"/>
      <w:marBottom w:val="0"/>
      <w:divBdr>
        <w:top w:val="none" w:sz="0" w:space="0" w:color="auto"/>
        <w:left w:val="none" w:sz="0" w:space="0" w:color="auto"/>
        <w:bottom w:val="none" w:sz="0" w:space="0" w:color="auto"/>
        <w:right w:val="none" w:sz="0" w:space="0" w:color="auto"/>
      </w:divBdr>
    </w:div>
    <w:div w:id="827985085">
      <w:bodyDiv w:val="1"/>
      <w:marLeft w:val="0"/>
      <w:marRight w:val="0"/>
      <w:marTop w:val="0"/>
      <w:marBottom w:val="0"/>
      <w:divBdr>
        <w:top w:val="none" w:sz="0" w:space="0" w:color="auto"/>
        <w:left w:val="none" w:sz="0" w:space="0" w:color="auto"/>
        <w:bottom w:val="none" w:sz="0" w:space="0" w:color="auto"/>
        <w:right w:val="none" w:sz="0" w:space="0" w:color="auto"/>
      </w:divBdr>
      <w:divsChild>
        <w:div w:id="792745367">
          <w:marLeft w:val="0"/>
          <w:marRight w:val="0"/>
          <w:marTop w:val="0"/>
          <w:marBottom w:val="0"/>
          <w:divBdr>
            <w:top w:val="none" w:sz="0" w:space="0" w:color="auto"/>
            <w:left w:val="none" w:sz="0" w:space="0" w:color="auto"/>
            <w:bottom w:val="none" w:sz="0" w:space="0" w:color="auto"/>
            <w:right w:val="none" w:sz="0" w:space="0" w:color="auto"/>
          </w:divBdr>
        </w:div>
      </w:divsChild>
    </w:div>
    <w:div w:id="1020738705">
      <w:bodyDiv w:val="1"/>
      <w:marLeft w:val="0"/>
      <w:marRight w:val="0"/>
      <w:marTop w:val="0"/>
      <w:marBottom w:val="0"/>
      <w:divBdr>
        <w:top w:val="none" w:sz="0" w:space="0" w:color="auto"/>
        <w:left w:val="none" w:sz="0" w:space="0" w:color="auto"/>
        <w:bottom w:val="none" w:sz="0" w:space="0" w:color="auto"/>
        <w:right w:val="none" w:sz="0" w:space="0" w:color="auto"/>
      </w:divBdr>
      <w:divsChild>
        <w:div w:id="558440872">
          <w:marLeft w:val="0"/>
          <w:marRight w:val="0"/>
          <w:marTop w:val="0"/>
          <w:marBottom w:val="0"/>
          <w:divBdr>
            <w:top w:val="none" w:sz="0" w:space="0" w:color="auto"/>
            <w:left w:val="none" w:sz="0" w:space="0" w:color="auto"/>
            <w:bottom w:val="none" w:sz="0" w:space="0" w:color="auto"/>
            <w:right w:val="none" w:sz="0" w:space="0" w:color="auto"/>
          </w:divBdr>
        </w:div>
      </w:divsChild>
    </w:div>
    <w:div w:id="1123228224">
      <w:bodyDiv w:val="1"/>
      <w:marLeft w:val="0"/>
      <w:marRight w:val="0"/>
      <w:marTop w:val="0"/>
      <w:marBottom w:val="0"/>
      <w:divBdr>
        <w:top w:val="none" w:sz="0" w:space="0" w:color="auto"/>
        <w:left w:val="none" w:sz="0" w:space="0" w:color="auto"/>
        <w:bottom w:val="none" w:sz="0" w:space="0" w:color="auto"/>
        <w:right w:val="none" w:sz="0" w:space="0" w:color="auto"/>
      </w:divBdr>
      <w:divsChild>
        <w:div w:id="1705978548">
          <w:marLeft w:val="0"/>
          <w:marRight w:val="0"/>
          <w:marTop w:val="0"/>
          <w:marBottom w:val="0"/>
          <w:divBdr>
            <w:top w:val="none" w:sz="0" w:space="0" w:color="auto"/>
            <w:left w:val="none" w:sz="0" w:space="0" w:color="auto"/>
            <w:bottom w:val="none" w:sz="0" w:space="0" w:color="auto"/>
            <w:right w:val="none" w:sz="0" w:space="0" w:color="auto"/>
          </w:divBdr>
          <w:divsChild>
            <w:div w:id="949315867">
              <w:marLeft w:val="0"/>
              <w:marRight w:val="0"/>
              <w:marTop w:val="0"/>
              <w:marBottom w:val="0"/>
              <w:divBdr>
                <w:top w:val="none" w:sz="0" w:space="0" w:color="auto"/>
                <w:left w:val="none" w:sz="0" w:space="0" w:color="auto"/>
                <w:bottom w:val="none" w:sz="0" w:space="0" w:color="auto"/>
                <w:right w:val="none" w:sz="0" w:space="0" w:color="auto"/>
              </w:divBdr>
              <w:divsChild>
                <w:div w:id="380789618">
                  <w:marLeft w:val="0"/>
                  <w:marRight w:val="0"/>
                  <w:marTop w:val="0"/>
                  <w:marBottom w:val="0"/>
                  <w:divBdr>
                    <w:top w:val="none" w:sz="0" w:space="0" w:color="auto"/>
                    <w:left w:val="none" w:sz="0" w:space="0" w:color="auto"/>
                    <w:bottom w:val="none" w:sz="0" w:space="0" w:color="auto"/>
                    <w:right w:val="none" w:sz="0" w:space="0" w:color="auto"/>
                  </w:divBdr>
                  <w:divsChild>
                    <w:div w:id="2131127963">
                      <w:marLeft w:val="0"/>
                      <w:marRight w:val="0"/>
                      <w:marTop w:val="0"/>
                      <w:marBottom w:val="0"/>
                      <w:divBdr>
                        <w:top w:val="none" w:sz="0" w:space="0" w:color="auto"/>
                        <w:left w:val="none" w:sz="0" w:space="0" w:color="auto"/>
                        <w:bottom w:val="none" w:sz="0" w:space="0" w:color="auto"/>
                        <w:right w:val="none" w:sz="0" w:space="0" w:color="auto"/>
                      </w:divBdr>
                      <w:divsChild>
                        <w:div w:id="1247150655">
                          <w:marLeft w:val="0"/>
                          <w:marRight w:val="0"/>
                          <w:marTop w:val="0"/>
                          <w:marBottom w:val="0"/>
                          <w:divBdr>
                            <w:top w:val="none" w:sz="0" w:space="0" w:color="auto"/>
                            <w:left w:val="none" w:sz="0" w:space="0" w:color="auto"/>
                            <w:bottom w:val="none" w:sz="0" w:space="0" w:color="auto"/>
                            <w:right w:val="none" w:sz="0" w:space="0" w:color="auto"/>
                          </w:divBdr>
                          <w:divsChild>
                            <w:div w:id="1060593246">
                              <w:marLeft w:val="0"/>
                              <w:marRight w:val="0"/>
                              <w:marTop w:val="0"/>
                              <w:marBottom w:val="0"/>
                              <w:divBdr>
                                <w:top w:val="none" w:sz="0" w:space="0" w:color="auto"/>
                                <w:left w:val="none" w:sz="0" w:space="0" w:color="auto"/>
                                <w:bottom w:val="none" w:sz="0" w:space="0" w:color="auto"/>
                                <w:right w:val="none" w:sz="0" w:space="0" w:color="auto"/>
                              </w:divBdr>
                              <w:divsChild>
                                <w:div w:id="2104833564">
                                  <w:marLeft w:val="0"/>
                                  <w:marRight w:val="0"/>
                                  <w:marTop w:val="0"/>
                                  <w:marBottom w:val="0"/>
                                  <w:divBdr>
                                    <w:top w:val="none" w:sz="0" w:space="0" w:color="auto"/>
                                    <w:left w:val="none" w:sz="0" w:space="0" w:color="auto"/>
                                    <w:bottom w:val="none" w:sz="0" w:space="0" w:color="auto"/>
                                    <w:right w:val="none" w:sz="0" w:space="0" w:color="auto"/>
                                  </w:divBdr>
                                  <w:divsChild>
                                    <w:div w:id="1954482455">
                                      <w:marLeft w:val="0"/>
                                      <w:marRight w:val="0"/>
                                      <w:marTop w:val="0"/>
                                      <w:marBottom w:val="0"/>
                                      <w:divBdr>
                                        <w:top w:val="none" w:sz="0" w:space="0" w:color="auto"/>
                                        <w:left w:val="none" w:sz="0" w:space="0" w:color="auto"/>
                                        <w:bottom w:val="none" w:sz="0" w:space="0" w:color="auto"/>
                                        <w:right w:val="none" w:sz="0" w:space="0" w:color="auto"/>
                                      </w:divBdr>
                                      <w:divsChild>
                                        <w:div w:id="1845320867">
                                          <w:marLeft w:val="0"/>
                                          <w:marRight w:val="0"/>
                                          <w:marTop w:val="0"/>
                                          <w:marBottom w:val="0"/>
                                          <w:divBdr>
                                            <w:top w:val="none" w:sz="0" w:space="0" w:color="auto"/>
                                            <w:left w:val="none" w:sz="0" w:space="0" w:color="auto"/>
                                            <w:bottom w:val="none" w:sz="0" w:space="0" w:color="auto"/>
                                            <w:right w:val="none" w:sz="0" w:space="0" w:color="auto"/>
                                          </w:divBdr>
                                          <w:divsChild>
                                            <w:div w:id="1275554814">
                                              <w:marLeft w:val="0"/>
                                              <w:marRight w:val="0"/>
                                              <w:marTop w:val="0"/>
                                              <w:marBottom w:val="0"/>
                                              <w:divBdr>
                                                <w:top w:val="none" w:sz="0" w:space="0" w:color="auto"/>
                                                <w:left w:val="none" w:sz="0" w:space="0" w:color="auto"/>
                                                <w:bottom w:val="none" w:sz="0" w:space="0" w:color="auto"/>
                                                <w:right w:val="none" w:sz="0" w:space="0" w:color="auto"/>
                                              </w:divBdr>
                                              <w:divsChild>
                                                <w:div w:id="1748189885">
                                                  <w:marLeft w:val="0"/>
                                                  <w:marRight w:val="0"/>
                                                  <w:marTop w:val="0"/>
                                                  <w:marBottom w:val="0"/>
                                                  <w:divBdr>
                                                    <w:top w:val="none" w:sz="0" w:space="0" w:color="auto"/>
                                                    <w:left w:val="none" w:sz="0" w:space="0" w:color="auto"/>
                                                    <w:bottom w:val="none" w:sz="0" w:space="0" w:color="auto"/>
                                                    <w:right w:val="none" w:sz="0" w:space="0" w:color="auto"/>
                                                  </w:divBdr>
                                                  <w:divsChild>
                                                    <w:div w:id="182672771">
                                                      <w:marLeft w:val="0"/>
                                                      <w:marRight w:val="0"/>
                                                      <w:marTop w:val="0"/>
                                                      <w:marBottom w:val="0"/>
                                                      <w:divBdr>
                                                        <w:top w:val="none" w:sz="0" w:space="0" w:color="auto"/>
                                                        <w:left w:val="none" w:sz="0" w:space="0" w:color="auto"/>
                                                        <w:bottom w:val="none" w:sz="0" w:space="0" w:color="auto"/>
                                                        <w:right w:val="none" w:sz="0" w:space="0" w:color="auto"/>
                                                      </w:divBdr>
                                                      <w:divsChild>
                                                        <w:div w:id="119763620">
                                                          <w:marLeft w:val="0"/>
                                                          <w:marRight w:val="0"/>
                                                          <w:marTop w:val="0"/>
                                                          <w:marBottom w:val="0"/>
                                                          <w:divBdr>
                                                            <w:top w:val="none" w:sz="0" w:space="0" w:color="auto"/>
                                                            <w:left w:val="none" w:sz="0" w:space="0" w:color="auto"/>
                                                            <w:bottom w:val="none" w:sz="0" w:space="0" w:color="auto"/>
                                                            <w:right w:val="none" w:sz="0" w:space="0" w:color="auto"/>
                                                          </w:divBdr>
                                                          <w:divsChild>
                                                            <w:div w:id="1095174738">
                                                              <w:marLeft w:val="0"/>
                                                              <w:marRight w:val="0"/>
                                                              <w:marTop w:val="0"/>
                                                              <w:marBottom w:val="0"/>
                                                              <w:divBdr>
                                                                <w:top w:val="none" w:sz="0" w:space="0" w:color="auto"/>
                                                                <w:left w:val="none" w:sz="0" w:space="0" w:color="auto"/>
                                                                <w:bottom w:val="none" w:sz="0" w:space="0" w:color="auto"/>
                                                                <w:right w:val="none" w:sz="0" w:space="0" w:color="auto"/>
                                                              </w:divBdr>
                                                              <w:divsChild>
                                                                <w:div w:id="649947064">
                                                                  <w:marLeft w:val="0"/>
                                                                  <w:marRight w:val="0"/>
                                                                  <w:marTop w:val="0"/>
                                                                  <w:marBottom w:val="0"/>
                                                                  <w:divBdr>
                                                                    <w:top w:val="none" w:sz="0" w:space="0" w:color="auto"/>
                                                                    <w:left w:val="none" w:sz="0" w:space="0" w:color="auto"/>
                                                                    <w:bottom w:val="none" w:sz="0" w:space="0" w:color="auto"/>
                                                                    <w:right w:val="none" w:sz="0" w:space="0" w:color="auto"/>
                                                                  </w:divBdr>
                                                                  <w:divsChild>
                                                                    <w:div w:id="1200586327">
                                                                      <w:marLeft w:val="0"/>
                                                                      <w:marRight w:val="0"/>
                                                                      <w:marTop w:val="0"/>
                                                                      <w:marBottom w:val="0"/>
                                                                      <w:divBdr>
                                                                        <w:top w:val="none" w:sz="0" w:space="0" w:color="auto"/>
                                                                        <w:left w:val="none" w:sz="0" w:space="0" w:color="auto"/>
                                                                        <w:bottom w:val="none" w:sz="0" w:space="0" w:color="auto"/>
                                                                        <w:right w:val="none" w:sz="0" w:space="0" w:color="auto"/>
                                                                      </w:divBdr>
                                                                      <w:divsChild>
                                                                        <w:div w:id="503322955">
                                                                          <w:marLeft w:val="0"/>
                                                                          <w:marRight w:val="0"/>
                                                                          <w:marTop w:val="0"/>
                                                                          <w:marBottom w:val="0"/>
                                                                          <w:divBdr>
                                                                            <w:top w:val="none" w:sz="0" w:space="0" w:color="auto"/>
                                                                            <w:left w:val="none" w:sz="0" w:space="0" w:color="auto"/>
                                                                            <w:bottom w:val="none" w:sz="0" w:space="0" w:color="auto"/>
                                                                            <w:right w:val="none" w:sz="0" w:space="0" w:color="auto"/>
                                                                          </w:divBdr>
                                                                          <w:divsChild>
                                                                            <w:div w:id="1162433888">
                                                                              <w:marLeft w:val="0"/>
                                                                              <w:marRight w:val="0"/>
                                                                              <w:marTop w:val="0"/>
                                                                              <w:marBottom w:val="0"/>
                                                                              <w:divBdr>
                                                                                <w:top w:val="none" w:sz="0" w:space="0" w:color="auto"/>
                                                                                <w:left w:val="none" w:sz="0" w:space="0" w:color="auto"/>
                                                                                <w:bottom w:val="none" w:sz="0" w:space="0" w:color="auto"/>
                                                                                <w:right w:val="none" w:sz="0" w:space="0" w:color="auto"/>
                                                                              </w:divBdr>
                                                                              <w:divsChild>
                                                                                <w:div w:id="271598481">
                                                                                  <w:marLeft w:val="0"/>
                                                                                  <w:marRight w:val="0"/>
                                                                                  <w:marTop w:val="0"/>
                                                                                  <w:marBottom w:val="0"/>
                                                                                  <w:divBdr>
                                                                                    <w:top w:val="none" w:sz="0" w:space="0" w:color="auto"/>
                                                                                    <w:left w:val="none" w:sz="0" w:space="0" w:color="auto"/>
                                                                                    <w:bottom w:val="none" w:sz="0" w:space="0" w:color="auto"/>
                                                                                    <w:right w:val="none" w:sz="0" w:space="0" w:color="auto"/>
                                                                                  </w:divBdr>
                                                                                  <w:divsChild>
                                                                                    <w:div w:id="141699485">
                                                                                      <w:marLeft w:val="0"/>
                                                                                      <w:marRight w:val="0"/>
                                                                                      <w:marTop w:val="0"/>
                                                                                      <w:marBottom w:val="0"/>
                                                                                      <w:divBdr>
                                                                                        <w:top w:val="none" w:sz="0" w:space="0" w:color="auto"/>
                                                                                        <w:left w:val="none" w:sz="0" w:space="0" w:color="auto"/>
                                                                                        <w:bottom w:val="none" w:sz="0" w:space="0" w:color="auto"/>
                                                                                        <w:right w:val="none" w:sz="0" w:space="0" w:color="auto"/>
                                                                                      </w:divBdr>
                                                                                      <w:divsChild>
                                                                                        <w:div w:id="1801530472">
                                                                                          <w:marLeft w:val="0"/>
                                                                                          <w:marRight w:val="0"/>
                                                                                          <w:marTop w:val="0"/>
                                                                                          <w:marBottom w:val="0"/>
                                                                                          <w:divBdr>
                                                                                            <w:top w:val="none" w:sz="0" w:space="0" w:color="auto"/>
                                                                                            <w:left w:val="none" w:sz="0" w:space="0" w:color="auto"/>
                                                                                            <w:bottom w:val="none" w:sz="0" w:space="0" w:color="auto"/>
                                                                                            <w:right w:val="none" w:sz="0" w:space="0" w:color="auto"/>
                                                                                          </w:divBdr>
                                                                                          <w:divsChild>
                                                                                            <w:div w:id="1594049303">
                                                                                              <w:marLeft w:val="0"/>
                                                                                              <w:marRight w:val="0"/>
                                                                                              <w:marTop w:val="0"/>
                                                                                              <w:marBottom w:val="0"/>
                                                                                              <w:divBdr>
                                                                                                <w:top w:val="none" w:sz="0" w:space="0" w:color="auto"/>
                                                                                                <w:left w:val="none" w:sz="0" w:space="0" w:color="auto"/>
                                                                                                <w:bottom w:val="none" w:sz="0" w:space="0" w:color="auto"/>
                                                                                                <w:right w:val="none" w:sz="0" w:space="0" w:color="auto"/>
                                                                                              </w:divBdr>
                                                                                              <w:divsChild>
                                                                                                <w:div w:id="1793356060">
                                                                                                  <w:marLeft w:val="0"/>
                                                                                                  <w:marRight w:val="0"/>
                                                                                                  <w:marTop w:val="0"/>
                                                                                                  <w:marBottom w:val="0"/>
                                                                                                  <w:divBdr>
                                                                                                    <w:top w:val="none" w:sz="0" w:space="0" w:color="auto"/>
                                                                                                    <w:left w:val="none" w:sz="0" w:space="0" w:color="auto"/>
                                                                                                    <w:bottom w:val="none" w:sz="0" w:space="0" w:color="auto"/>
                                                                                                    <w:right w:val="none" w:sz="0" w:space="0" w:color="auto"/>
                                                                                                  </w:divBdr>
                                                                                                  <w:divsChild>
                                                                                                    <w:div w:id="974137983">
                                                                                                      <w:marLeft w:val="0"/>
                                                                                                      <w:marRight w:val="0"/>
                                                                                                      <w:marTop w:val="0"/>
                                                                                                      <w:marBottom w:val="0"/>
                                                                                                      <w:divBdr>
                                                                                                        <w:top w:val="none" w:sz="0" w:space="0" w:color="auto"/>
                                                                                                        <w:left w:val="none" w:sz="0" w:space="0" w:color="auto"/>
                                                                                                        <w:bottom w:val="none" w:sz="0" w:space="0" w:color="auto"/>
                                                                                                        <w:right w:val="none" w:sz="0" w:space="0" w:color="auto"/>
                                                                                                      </w:divBdr>
                                                                                                      <w:divsChild>
                                                                                                        <w:div w:id="729157332">
                                                                                                          <w:marLeft w:val="0"/>
                                                                                                          <w:marRight w:val="0"/>
                                                                                                          <w:marTop w:val="0"/>
                                                                                                          <w:marBottom w:val="0"/>
                                                                                                          <w:divBdr>
                                                                                                            <w:top w:val="none" w:sz="0" w:space="0" w:color="auto"/>
                                                                                                            <w:left w:val="none" w:sz="0" w:space="0" w:color="auto"/>
                                                                                                            <w:bottom w:val="none" w:sz="0" w:space="0" w:color="auto"/>
                                                                                                            <w:right w:val="none" w:sz="0" w:space="0" w:color="auto"/>
                                                                                                          </w:divBdr>
                                                                                                          <w:divsChild>
                                                                                                            <w:div w:id="184680949">
                                                                                                              <w:marLeft w:val="0"/>
                                                                                                              <w:marRight w:val="0"/>
                                                                                                              <w:marTop w:val="0"/>
                                                                                                              <w:marBottom w:val="0"/>
                                                                                                              <w:divBdr>
                                                                                                                <w:top w:val="none" w:sz="0" w:space="0" w:color="auto"/>
                                                                                                                <w:left w:val="none" w:sz="0" w:space="0" w:color="auto"/>
                                                                                                                <w:bottom w:val="none" w:sz="0" w:space="0" w:color="auto"/>
                                                                                                                <w:right w:val="none" w:sz="0" w:space="0" w:color="auto"/>
                                                                                                              </w:divBdr>
                                                                                                              <w:divsChild>
                                                                                                                <w:div w:id="1757248273">
                                                                                                                  <w:marLeft w:val="0"/>
                                                                                                                  <w:marRight w:val="0"/>
                                                                                                                  <w:marTop w:val="0"/>
                                                                                                                  <w:marBottom w:val="0"/>
                                                                                                                  <w:divBdr>
                                                                                                                    <w:top w:val="none" w:sz="0" w:space="0" w:color="auto"/>
                                                                                                                    <w:left w:val="none" w:sz="0" w:space="0" w:color="auto"/>
                                                                                                                    <w:bottom w:val="none" w:sz="0" w:space="0" w:color="auto"/>
                                                                                                                    <w:right w:val="none" w:sz="0" w:space="0" w:color="auto"/>
                                                                                                                  </w:divBdr>
                                                                                                                  <w:divsChild>
                                                                                                                    <w:div w:id="961575436">
                                                                                                                      <w:marLeft w:val="0"/>
                                                                                                                      <w:marRight w:val="0"/>
                                                                                                                      <w:marTop w:val="0"/>
                                                                                                                      <w:marBottom w:val="0"/>
                                                                                                                      <w:divBdr>
                                                                                                                        <w:top w:val="none" w:sz="0" w:space="0" w:color="auto"/>
                                                                                                                        <w:left w:val="none" w:sz="0" w:space="0" w:color="auto"/>
                                                                                                                        <w:bottom w:val="none" w:sz="0" w:space="0" w:color="auto"/>
                                                                                                                        <w:right w:val="none" w:sz="0" w:space="0" w:color="auto"/>
                                                                                                                      </w:divBdr>
                                                                                                                      <w:divsChild>
                                                                                                                        <w:div w:id="228807244">
                                                                                                                          <w:marLeft w:val="0"/>
                                                                                                                          <w:marRight w:val="0"/>
                                                                                                                          <w:marTop w:val="0"/>
                                                                                                                          <w:marBottom w:val="0"/>
                                                                                                                          <w:divBdr>
                                                                                                                            <w:top w:val="none" w:sz="0" w:space="0" w:color="auto"/>
                                                                                                                            <w:left w:val="none" w:sz="0" w:space="0" w:color="auto"/>
                                                                                                                            <w:bottom w:val="none" w:sz="0" w:space="0" w:color="auto"/>
                                                                                                                            <w:right w:val="none" w:sz="0" w:space="0" w:color="auto"/>
                                                                                                                          </w:divBdr>
                                                                                                                          <w:divsChild>
                                                                                                                            <w:div w:id="1352534099">
                                                                                                                              <w:marLeft w:val="0"/>
                                                                                                                              <w:marRight w:val="0"/>
                                                                                                                              <w:marTop w:val="0"/>
                                                                                                                              <w:marBottom w:val="0"/>
                                                                                                                              <w:divBdr>
                                                                                                                                <w:top w:val="none" w:sz="0" w:space="0" w:color="auto"/>
                                                                                                                                <w:left w:val="none" w:sz="0" w:space="0" w:color="auto"/>
                                                                                                                                <w:bottom w:val="none" w:sz="0" w:space="0" w:color="auto"/>
                                                                                                                                <w:right w:val="none" w:sz="0" w:space="0" w:color="auto"/>
                                                                                                                              </w:divBdr>
                                                                                                                              <w:divsChild>
                                                                                                                                <w:div w:id="867837725">
                                                                                                                                  <w:marLeft w:val="0"/>
                                                                                                                                  <w:marRight w:val="0"/>
                                                                                                                                  <w:marTop w:val="0"/>
                                                                                                                                  <w:marBottom w:val="0"/>
                                                                                                                                  <w:divBdr>
                                                                                                                                    <w:top w:val="none" w:sz="0" w:space="0" w:color="auto"/>
                                                                                                                                    <w:left w:val="none" w:sz="0" w:space="0" w:color="auto"/>
                                                                                                                                    <w:bottom w:val="none" w:sz="0" w:space="0" w:color="auto"/>
                                                                                                                                    <w:right w:val="none" w:sz="0" w:space="0" w:color="auto"/>
                                                                                                                                  </w:divBdr>
                                                                                                                                  <w:divsChild>
                                                                                                                                    <w:div w:id="994190238">
                                                                                                                                      <w:marLeft w:val="0"/>
                                                                                                                                      <w:marRight w:val="0"/>
                                                                                                                                      <w:marTop w:val="0"/>
                                                                                                                                      <w:marBottom w:val="0"/>
                                                                                                                                      <w:divBdr>
                                                                                                                                        <w:top w:val="none" w:sz="0" w:space="0" w:color="auto"/>
                                                                                                                                        <w:left w:val="none" w:sz="0" w:space="0" w:color="auto"/>
                                                                                                                                        <w:bottom w:val="none" w:sz="0" w:space="0" w:color="auto"/>
                                                                                                                                        <w:right w:val="none" w:sz="0" w:space="0" w:color="auto"/>
                                                                                                                                      </w:divBdr>
                                                                                                                                      <w:divsChild>
                                                                                                                                        <w:div w:id="284577479">
                                                                                                                                          <w:marLeft w:val="0"/>
                                                                                                                                          <w:marRight w:val="0"/>
                                                                                                                                          <w:marTop w:val="0"/>
                                                                                                                                          <w:marBottom w:val="0"/>
                                                                                                                                          <w:divBdr>
                                                                                                                                            <w:top w:val="none" w:sz="0" w:space="0" w:color="auto"/>
                                                                                                                                            <w:left w:val="none" w:sz="0" w:space="0" w:color="auto"/>
                                                                                                                                            <w:bottom w:val="none" w:sz="0" w:space="0" w:color="auto"/>
                                                                                                                                            <w:right w:val="none" w:sz="0" w:space="0" w:color="auto"/>
                                                                                                                                          </w:divBdr>
                                                                                                                                          <w:divsChild>
                                                                                                                                            <w:div w:id="1050572506">
                                                                                                                                              <w:marLeft w:val="0"/>
                                                                                                                                              <w:marRight w:val="0"/>
                                                                                                                                              <w:marTop w:val="0"/>
                                                                                                                                              <w:marBottom w:val="0"/>
                                                                                                                                              <w:divBdr>
                                                                                                                                                <w:top w:val="none" w:sz="0" w:space="0" w:color="auto"/>
                                                                                                                                                <w:left w:val="none" w:sz="0" w:space="0" w:color="auto"/>
                                                                                                                                                <w:bottom w:val="none" w:sz="0" w:space="0" w:color="auto"/>
                                                                                                                                                <w:right w:val="none" w:sz="0" w:space="0" w:color="auto"/>
                                                                                                                                              </w:divBdr>
                                                                                                                                              <w:divsChild>
                                                                                                                                                <w:div w:id="4790023">
                                                                                                                                                  <w:marLeft w:val="0"/>
                                                                                                                                                  <w:marRight w:val="0"/>
                                                                                                                                                  <w:marTop w:val="0"/>
                                                                                                                                                  <w:marBottom w:val="0"/>
                                                                                                                                                  <w:divBdr>
                                                                                                                                                    <w:top w:val="none" w:sz="0" w:space="0" w:color="auto"/>
                                                                                                                                                    <w:left w:val="none" w:sz="0" w:space="0" w:color="auto"/>
                                                                                                                                                    <w:bottom w:val="none" w:sz="0" w:space="0" w:color="auto"/>
                                                                                                                                                    <w:right w:val="none" w:sz="0" w:space="0" w:color="auto"/>
                                                                                                                                                  </w:divBdr>
                                                                                                                                                  <w:divsChild>
                                                                                                                                                    <w:div w:id="1874805332">
                                                                                                                                                      <w:marLeft w:val="0"/>
                                                                                                                                                      <w:marRight w:val="0"/>
                                                                                                                                                      <w:marTop w:val="0"/>
                                                                                                                                                      <w:marBottom w:val="0"/>
                                                                                                                                                      <w:divBdr>
                                                                                                                                                        <w:top w:val="none" w:sz="0" w:space="0" w:color="auto"/>
                                                                                                                                                        <w:left w:val="none" w:sz="0" w:space="0" w:color="auto"/>
                                                                                                                                                        <w:bottom w:val="none" w:sz="0" w:space="0" w:color="auto"/>
                                                                                                                                                        <w:right w:val="none" w:sz="0" w:space="0" w:color="auto"/>
                                                                                                                                                      </w:divBdr>
                                                                                                                                                      <w:divsChild>
                                                                                                                                                        <w:div w:id="776220720">
                                                                                                                                                          <w:marLeft w:val="0"/>
                                                                                                                                                          <w:marRight w:val="0"/>
                                                                                                                                                          <w:marTop w:val="0"/>
                                                                                                                                                          <w:marBottom w:val="0"/>
                                                                                                                                                          <w:divBdr>
                                                                                                                                                            <w:top w:val="none" w:sz="0" w:space="0" w:color="auto"/>
                                                                                                                                                            <w:left w:val="none" w:sz="0" w:space="0" w:color="auto"/>
                                                                                                                                                            <w:bottom w:val="none" w:sz="0" w:space="0" w:color="auto"/>
                                                                                                                                                            <w:right w:val="none" w:sz="0" w:space="0" w:color="auto"/>
                                                                                                                                                          </w:divBdr>
                                                                                                                                                          <w:divsChild>
                                                                                                                                                            <w:div w:id="580063607">
                                                                                                                                                              <w:marLeft w:val="0"/>
                                                                                                                                                              <w:marRight w:val="0"/>
                                                                                                                                                              <w:marTop w:val="0"/>
                                                                                                                                                              <w:marBottom w:val="0"/>
                                                                                                                                                              <w:divBdr>
                                                                                                                                                                <w:top w:val="none" w:sz="0" w:space="0" w:color="auto"/>
                                                                                                                                                                <w:left w:val="none" w:sz="0" w:space="0" w:color="auto"/>
                                                                                                                                                                <w:bottom w:val="none" w:sz="0" w:space="0" w:color="auto"/>
                                                                                                                                                                <w:right w:val="none" w:sz="0" w:space="0" w:color="auto"/>
                                                                                                                                                              </w:divBdr>
                                                                                                                                                              <w:divsChild>
                                                                                                                                                                <w:div w:id="501510137">
                                                                                                                                                                  <w:marLeft w:val="0"/>
                                                                                                                                                                  <w:marRight w:val="0"/>
                                                                                                                                                                  <w:marTop w:val="0"/>
                                                                                                                                                                  <w:marBottom w:val="0"/>
                                                                                                                                                                  <w:divBdr>
                                                                                                                                                                    <w:top w:val="none" w:sz="0" w:space="0" w:color="auto"/>
                                                                                                                                                                    <w:left w:val="none" w:sz="0" w:space="0" w:color="auto"/>
                                                                                                                                                                    <w:bottom w:val="none" w:sz="0" w:space="0" w:color="auto"/>
                                                                                                                                                                    <w:right w:val="none" w:sz="0" w:space="0" w:color="auto"/>
                                                                                                                                                                  </w:divBdr>
                                                                                                                                                                  <w:divsChild>
                                                                                                                                                                    <w:div w:id="1661470092">
                                                                                                                                                                      <w:marLeft w:val="0"/>
                                                                                                                                                                      <w:marRight w:val="0"/>
                                                                                                                                                                      <w:marTop w:val="0"/>
                                                                                                                                                                      <w:marBottom w:val="0"/>
                                                                                                                                                                      <w:divBdr>
                                                                                                                                                                        <w:top w:val="none" w:sz="0" w:space="0" w:color="auto"/>
                                                                                                                                                                        <w:left w:val="none" w:sz="0" w:space="0" w:color="auto"/>
                                                                                                                                                                        <w:bottom w:val="none" w:sz="0" w:space="0" w:color="auto"/>
                                                                                                                                                                        <w:right w:val="none" w:sz="0" w:space="0" w:color="auto"/>
                                                                                                                                                                      </w:divBdr>
                                                                                                                                                                      <w:divsChild>
                                                                                                                                                                        <w:div w:id="1093362116">
                                                                                                                                                                          <w:marLeft w:val="0"/>
                                                                                                                                                                          <w:marRight w:val="0"/>
                                                                                                                                                                          <w:marTop w:val="0"/>
                                                                                                                                                                          <w:marBottom w:val="0"/>
                                                                                                                                                                          <w:divBdr>
                                                                                                                                                                            <w:top w:val="none" w:sz="0" w:space="0" w:color="auto"/>
                                                                                                                                                                            <w:left w:val="none" w:sz="0" w:space="0" w:color="auto"/>
                                                                                                                                                                            <w:bottom w:val="none" w:sz="0" w:space="0" w:color="auto"/>
                                                                                                                                                                            <w:right w:val="none" w:sz="0" w:space="0" w:color="auto"/>
                                                                                                                                                                          </w:divBdr>
                                                                                                                                                                          <w:divsChild>
                                                                                                                                                                            <w:div w:id="1815901901">
                                                                                                                                                                              <w:marLeft w:val="0"/>
                                                                                                                                                                              <w:marRight w:val="0"/>
                                                                                                                                                                              <w:marTop w:val="0"/>
                                                                                                                                                                              <w:marBottom w:val="0"/>
                                                                                                                                                                              <w:divBdr>
                                                                                                                                                                                <w:top w:val="none" w:sz="0" w:space="0" w:color="auto"/>
                                                                                                                                                                                <w:left w:val="none" w:sz="0" w:space="0" w:color="auto"/>
                                                                                                                                                                                <w:bottom w:val="none" w:sz="0" w:space="0" w:color="auto"/>
                                                                                                                                                                                <w:right w:val="none" w:sz="0" w:space="0" w:color="auto"/>
                                                                                                                                                                              </w:divBdr>
                                                                                                                                                                              <w:divsChild>
                                                                                                                                                                                <w:div w:id="1640498991">
                                                                                                                                                                                  <w:marLeft w:val="0"/>
                                                                                                                                                                                  <w:marRight w:val="0"/>
                                                                                                                                                                                  <w:marTop w:val="0"/>
                                                                                                                                                                                  <w:marBottom w:val="0"/>
                                                                                                                                                                                  <w:divBdr>
                                                                                                                                                                                    <w:top w:val="none" w:sz="0" w:space="0" w:color="auto"/>
                                                                                                                                                                                    <w:left w:val="none" w:sz="0" w:space="0" w:color="auto"/>
                                                                                                                                                                                    <w:bottom w:val="none" w:sz="0" w:space="0" w:color="auto"/>
                                                                                                                                                                                    <w:right w:val="none" w:sz="0" w:space="0" w:color="auto"/>
                                                                                                                                                                                  </w:divBdr>
                                                                                                                                                                                  <w:divsChild>
                                                                                                                                                                                    <w:div w:id="9336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7782007">
      <w:bodyDiv w:val="1"/>
      <w:marLeft w:val="0"/>
      <w:marRight w:val="0"/>
      <w:marTop w:val="0"/>
      <w:marBottom w:val="0"/>
      <w:divBdr>
        <w:top w:val="none" w:sz="0" w:space="0" w:color="auto"/>
        <w:left w:val="none" w:sz="0" w:space="0" w:color="auto"/>
        <w:bottom w:val="none" w:sz="0" w:space="0" w:color="auto"/>
        <w:right w:val="none" w:sz="0" w:space="0" w:color="auto"/>
      </w:divBdr>
      <w:divsChild>
        <w:div w:id="644432579">
          <w:marLeft w:val="0"/>
          <w:marRight w:val="0"/>
          <w:marTop w:val="0"/>
          <w:marBottom w:val="0"/>
          <w:divBdr>
            <w:top w:val="none" w:sz="0" w:space="0" w:color="auto"/>
            <w:left w:val="none" w:sz="0" w:space="0" w:color="auto"/>
            <w:bottom w:val="none" w:sz="0" w:space="0" w:color="auto"/>
            <w:right w:val="none" w:sz="0" w:space="0" w:color="auto"/>
          </w:divBdr>
        </w:div>
      </w:divsChild>
    </w:div>
    <w:div w:id="1576671992">
      <w:bodyDiv w:val="1"/>
      <w:marLeft w:val="0"/>
      <w:marRight w:val="0"/>
      <w:marTop w:val="0"/>
      <w:marBottom w:val="0"/>
      <w:divBdr>
        <w:top w:val="none" w:sz="0" w:space="0" w:color="auto"/>
        <w:left w:val="none" w:sz="0" w:space="0" w:color="auto"/>
        <w:bottom w:val="none" w:sz="0" w:space="0" w:color="auto"/>
        <w:right w:val="none" w:sz="0" w:space="0" w:color="auto"/>
      </w:divBdr>
    </w:div>
    <w:div w:id="1718620657">
      <w:bodyDiv w:val="1"/>
      <w:marLeft w:val="0"/>
      <w:marRight w:val="0"/>
      <w:marTop w:val="0"/>
      <w:marBottom w:val="0"/>
      <w:divBdr>
        <w:top w:val="none" w:sz="0" w:space="0" w:color="auto"/>
        <w:left w:val="none" w:sz="0" w:space="0" w:color="auto"/>
        <w:bottom w:val="none" w:sz="0" w:space="0" w:color="auto"/>
        <w:right w:val="none" w:sz="0" w:space="0" w:color="auto"/>
      </w:divBdr>
      <w:divsChild>
        <w:div w:id="1030838900">
          <w:marLeft w:val="0"/>
          <w:marRight w:val="0"/>
          <w:marTop w:val="0"/>
          <w:marBottom w:val="0"/>
          <w:divBdr>
            <w:top w:val="none" w:sz="0" w:space="0" w:color="auto"/>
            <w:left w:val="none" w:sz="0" w:space="0" w:color="auto"/>
            <w:bottom w:val="none" w:sz="0" w:space="0" w:color="auto"/>
            <w:right w:val="none" w:sz="0" w:space="0" w:color="auto"/>
          </w:divBdr>
        </w:div>
        <w:div w:id="1077437103">
          <w:marLeft w:val="0"/>
          <w:marRight w:val="0"/>
          <w:marTop w:val="0"/>
          <w:marBottom w:val="0"/>
          <w:divBdr>
            <w:top w:val="none" w:sz="0" w:space="0" w:color="auto"/>
            <w:left w:val="none" w:sz="0" w:space="0" w:color="auto"/>
            <w:bottom w:val="none" w:sz="0" w:space="0" w:color="auto"/>
            <w:right w:val="none" w:sz="0" w:space="0" w:color="auto"/>
          </w:divBdr>
        </w:div>
      </w:divsChild>
    </w:div>
    <w:div w:id="1725057958">
      <w:bodyDiv w:val="1"/>
      <w:marLeft w:val="0"/>
      <w:marRight w:val="0"/>
      <w:marTop w:val="0"/>
      <w:marBottom w:val="0"/>
      <w:divBdr>
        <w:top w:val="none" w:sz="0" w:space="0" w:color="auto"/>
        <w:left w:val="none" w:sz="0" w:space="0" w:color="auto"/>
        <w:bottom w:val="none" w:sz="0" w:space="0" w:color="auto"/>
        <w:right w:val="none" w:sz="0" w:space="0" w:color="auto"/>
      </w:divBdr>
      <w:divsChild>
        <w:div w:id="1989090032">
          <w:marLeft w:val="0"/>
          <w:marRight w:val="0"/>
          <w:marTop w:val="0"/>
          <w:marBottom w:val="0"/>
          <w:divBdr>
            <w:top w:val="none" w:sz="0" w:space="0" w:color="auto"/>
            <w:left w:val="none" w:sz="0" w:space="0" w:color="auto"/>
            <w:bottom w:val="none" w:sz="0" w:space="0" w:color="auto"/>
            <w:right w:val="none" w:sz="0" w:space="0" w:color="auto"/>
          </w:divBdr>
        </w:div>
      </w:divsChild>
    </w:div>
    <w:div w:id="1908756530">
      <w:bodyDiv w:val="1"/>
      <w:marLeft w:val="0"/>
      <w:marRight w:val="0"/>
      <w:marTop w:val="0"/>
      <w:marBottom w:val="0"/>
      <w:divBdr>
        <w:top w:val="none" w:sz="0" w:space="0" w:color="auto"/>
        <w:left w:val="none" w:sz="0" w:space="0" w:color="auto"/>
        <w:bottom w:val="none" w:sz="0" w:space="0" w:color="auto"/>
        <w:right w:val="none" w:sz="0" w:space="0" w:color="auto"/>
      </w:divBdr>
    </w:div>
    <w:div w:id="1989705242">
      <w:bodyDiv w:val="1"/>
      <w:marLeft w:val="0"/>
      <w:marRight w:val="0"/>
      <w:marTop w:val="0"/>
      <w:marBottom w:val="0"/>
      <w:divBdr>
        <w:top w:val="none" w:sz="0" w:space="0" w:color="auto"/>
        <w:left w:val="none" w:sz="0" w:space="0" w:color="auto"/>
        <w:bottom w:val="none" w:sz="0" w:space="0" w:color="auto"/>
        <w:right w:val="none" w:sz="0" w:space="0" w:color="auto"/>
      </w:divBdr>
      <w:divsChild>
        <w:div w:id="1369140290">
          <w:marLeft w:val="0"/>
          <w:marRight w:val="0"/>
          <w:marTop w:val="0"/>
          <w:marBottom w:val="0"/>
          <w:divBdr>
            <w:top w:val="none" w:sz="0" w:space="0" w:color="auto"/>
            <w:left w:val="none" w:sz="0" w:space="0" w:color="auto"/>
            <w:bottom w:val="none" w:sz="0" w:space="0" w:color="auto"/>
            <w:right w:val="none" w:sz="0" w:space="0" w:color="auto"/>
          </w:divBdr>
        </w:div>
        <w:div w:id="1155948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mailto:bernd.weber@ukb.uni-bonn.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62584-69E2-E44F-A4CA-CEA108747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18</Pages>
  <Words>24180</Words>
  <Characters>137828</Characters>
  <Application>Microsoft Macintosh Word</Application>
  <DocSecurity>0</DocSecurity>
  <Lines>1148</Lines>
  <Paragraphs>323</Paragraphs>
  <ScaleCrop>false</ScaleCrop>
  <HeadingPairs>
    <vt:vector size="2" baseType="variant">
      <vt:variant>
        <vt:lpstr>Titel</vt:lpstr>
      </vt:variant>
      <vt:variant>
        <vt:i4>1</vt:i4>
      </vt:variant>
    </vt:vector>
  </HeadingPairs>
  <TitlesOfParts>
    <vt:vector size="1" baseType="lpstr">
      <vt:lpstr/>
    </vt:vector>
  </TitlesOfParts>
  <Company>CENS / LuB</Company>
  <LinksUpToDate>false</LinksUpToDate>
  <CharactersWithSpaces>161685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Bernd Weber</dc:creator>
  <cp:lastModifiedBy>Ayse Zeynep Enkavi</cp:lastModifiedBy>
  <cp:revision>16</cp:revision>
  <cp:lastPrinted>2014-05-11T08:54:00Z</cp:lastPrinted>
  <dcterms:created xsi:type="dcterms:W3CDTF">2015-10-04T01:27:00Z</dcterms:created>
  <dcterms:modified xsi:type="dcterms:W3CDTF">2015-10-07T06:00:00Z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citations="8" publications="8"/&gt;&lt;/info&gt;PAPERS2_INFO_END</vt:lpwstr>
  </property>
  <property fmtid="{D5CDD505-2E9C-101B-9397-08002B2CF9AE}" pid="3" name="Mendeley Document_1">
    <vt:lpwstr>True</vt:lpwstr>
  </property>
  <property fmtid="{D5CDD505-2E9C-101B-9397-08002B2CF9AE}" pid="4" name="Mendeley User Name_1">
    <vt:lpwstr>zeynep@decisionsciences.columbia.edu@www.mendeley.com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