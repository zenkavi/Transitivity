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0ED98" w14:textId="77777777" w:rsidR="00F66774" w:rsidRPr="007517B9" w:rsidRDefault="006F718C" w:rsidP="007517B9">
      <w:pPr>
        <w:pStyle w:val="Title"/>
        <w:jc w:val="center"/>
        <w:rPr>
          <w:sz w:val="44"/>
          <w:szCs w:val="44"/>
        </w:rPr>
      </w:pPr>
      <w:r w:rsidRPr="007517B9">
        <w:rPr>
          <w:sz w:val="44"/>
          <w:szCs w:val="44"/>
        </w:rPr>
        <w:t>Preference consistency relies on</w:t>
      </w:r>
      <w:r w:rsidR="007517B9">
        <w:rPr>
          <w:sz w:val="44"/>
          <w:szCs w:val="44"/>
        </w:rPr>
        <w:t xml:space="preserve"> </w:t>
      </w:r>
      <w:r w:rsidRPr="007517B9">
        <w:rPr>
          <w:sz w:val="44"/>
          <w:szCs w:val="44"/>
        </w:rPr>
        <w:t>hippocampal function:</w:t>
      </w:r>
    </w:p>
    <w:p w14:paraId="7927D45B" w14:textId="77777777" w:rsidR="006F718C" w:rsidRPr="007517B9" w:rsidRDefault="006F718C" w:rsidP="007517B9">
      <w:pPr>
        <w:pStyle w:val="Title"/>
        <w:jc w:val="center"/>
        <w:rPr>
          <w:sz w:val="44"/>
          <w:szCs w:val="44"/>
        </w:rPr>
      </w:pPr>
      <w:r w:rsidRPr="007517B9">
        <w:rPr>
          <w:sz w:val="44"/>
          <w:szCs w:val="44"/>
        </w:rPr>
        <w:t xml:space="preserve">Evidence from </w:t>
      </w:r>
      <w:proofErr w:type="spellStart"/>
      <w:r w:rsidRPr="007517B9">
        <w:rPr>
          <w:sz w:val="44"/>
          <w:szCs w:val="44"/>
        </w:rPr>
        <w:t>mediotemporal</w:t>
      </w:r>
      <w:proofErr w:type="spellEnd"/>
      <w:r w:rsidRPr="007517B9">
        <w:rPr>
          <w:sz w:val="44"/>
          <w:szCs w:val="44"/>
        </w:rPr>
        <w:t xml:space="preserve"> lobe epilepsy</w:t>
      </w:r>
    </w:p>
    <w:p w14:paraId="080A95E2" w14:textId="77777777" w:rsidR="006F718C" w:rsidRPr="00E500B7" w:rsidRDefault="006F718C" w:rsidP="007F471C"/>
    <w:p w14:paraId="1924A518" w14:textId="40367259" w:rsidR="006F718C" w:rsidRPr="00834205" w:rsidRDefault="006F718C" w:rsidP="007F471C">
      <w:pPr>
        <w:rPr>
          <w:vertAlign w:val="superscript"/>
          <w:lang w:val="de-DE"/>
        </w:rPr>
      </w:pPr>
      <w:r w:rsidRPr="00834205">
        <w:rPr>
          <w:lang w:val="de-DE"/>
        </w:rPr>
        <w:t>B. Weber</w:t>
      </w:r>
      <w:r w:rsidRPr="00834205">
        <w:rPr>
          <w:vertAlign w:val="superscript"/>
          <w:lang w:val="de-DE"/>
        </w:rPr>
        <w:t>1,2</w:t>
      </w:r>
      <w:r w:rsidRPr="00834205">
        <w:rPr>
          <w:lang w:val="de-DE"/>
        </w:rPr>
        <w:t xml:space="preserve">, </w:t>
      </w:r>
      <w:r w:rsidR="00B117B9">
        <w:rPr>
          <w:lang w:val="de-DE"/>
        </w:rPr>
        <w:t>A. Z. Enkavi</w:t>
      </w:r>
      <w:r w:rsidR="00B117B9" w:rsidRPr="00834205">
        <w:rPr>
          <w:vertAlign w:val="superscript"/>
          <w:lang w:val="de-DE"/>
        </w:rPr>
        <w:t>3</w:t>
      </w:r>
      <w:r w:rsidR="00B117B9">
        <w:rPr>
          <w:vertAlign w:val="superscript"/>
          <w:lang w:val="de-DE"/>
        </w:rPr>
        <w:t xml:space="preserve"> </w:t>
      </w:r>
      <w:ins w:id="0" w:author="Ayse Zeynep Enkavi" w:date="2014-04-09T14:41:00Z">
        <w:r w:rsidR="00B117B9">
          <w:rPr>
            <w:lang w:val="de-DE"/>
          </w:rPr>
          <w:t xml:space="preserve">, </w:t>
        </w:r>
      </w:ins>
      <w:r w:rsidRPr="00834205">
        <w:rPr>
          <w:lang w:val="de-DE"/>
        </w:rPr>
        <w:t>I. Zweyer</w:t>
      </w:r>
      <w:r w:rsidRPr="00834205">
        <w:rPr>
          <w:vertAlign w:val="superscript"/>
          <w:lang w:val="de-DE"/>
        </w:rPr>
        <w:t>1,2</w:t>
      </w:r>
      <w:r w:rsidRPr="00834205">
        <w:rPr>
          <w:lang w:val="de-DE"/>
        </w:rPr>
        <w:t>, J. Wagner</w:t>
      </w:r>
      <w:r w:rsidRPr="00834205">
        <w:rPr>
          <w:vertAlign w:val="superscript"/>
          <w:lang w:val="de-DE"/>
        </w:rPr>
        <w:t>1</w:t>
      </w:r>
      <w:r w:rsidRPr="00834205">
        <w:rPr>
          <w:lang w:val="de-DE"/>
        </w:rPr>
        <w:t xml:space="preserve">, </w:t>
      </w:r>
      <w:r w:rsidR="00FA1F76" w:rsidRPr="00834205">
        <w:rPr>
          <w:lang w:val="de-DE"/>
        </w:rPr>
        <w:t>C.E. Elger</w:t>
      </w:r>
      <w:r w:rsidR="00FA1F76" w:rsidRPr="00834205">
        <w:rPr>
          <w:vertAlign w:val="superscript"/>
          <w:lang w:val="de-DE"/>
        </w:rPr>
        <w:t>1,2</w:t>
      </w:r>
      <w:r w:rsidR="00FA1F76" w:rsidRPr="00834205">
        <w:rPr>
          <w:lang w:val="de-DE"/>
        </w:rPr>
        <w:t xml:space="preserve"> </w:t>
      </w:r>
      <w:r w:rsidR="003618F0">
        <w:rPr>
          <w:lang w:val="de-DE"/>
        </w:rPr>
        <w:t>,</w:t>
      </w:r>
      <w:r w:rsidRPr="00834205">
        <w:rPr>
          <w:lang w:val="de-DE"/>
        </w:rPr>
        <w:t>E. U. Weber</w:t>
      </w:r>
      <w:r w:rsidRPr="00834205">
        <w:rPr>
          <w:vertAlign w:val="superscript"/>
          <w:lang w:val="de-DE"/>
        </w:rPr>
        <w:t>3</w:t>
      </w:r>
      <w:r w:rsidRPr="00834205">
        <w:rPr>
          <w:lang w:val="de-DE"/>
        </w:rPr>
        <w:t>, E. J. Johnson</w:t>
      </w:r>
      <w:r w:rsidRPr="00834205">
        <w:rPr>
          <w:vertAlign w:val="superscript"/>
          <w:lang w:val="de-DE"/>
        </w:rPr>
        <w:t>3</w:t>
      </w:r>
      <w:r w:rsidRPr="00834205">
        <w:rPr>
          <w:lang w:val="de-DE"/>
        </w:rPr>
        <w:t>,</w:t>
      </w:r>
    </w:p>
    <w:p w14:paraId="2DDE40B8" w14:textId="77777777" w:rsidR="006F718C" w:rsidRPr="00834205" w:rsidRDefault="006F718C" w:rsidP="007F471C">
      <w:pPr>
        <w:rPr>
          <w:vertAlign w:val="superscript"/>
          <w:lang w:val="de-DE"/>
        </w:rPr>
      </w:pPr>
    </w:p>
    <w:p w14:paraId="426592C2" w14:textId="77777777" w:rsidR="006F718C" w:rsidRPr="00750AAB" w:rsidRDefault="006F718C" w:rsidP="007F471C">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4DBBF3FE" w14:textId="77777777" w:rsidR="006F718C" w:rsidRPr="00E500B7" w:rsidRDefault="006F718C" w:rsidP="007F471C"/>
    <w:p w14:paraId="3E8C371B" w14:textId="77777777" w:rsidR="006F718C" w:rsidRPr="00E500B7" w:rsidRDefault="006F718C" w:rsidP="007F471C">
      <w:r w:rsidRPr="00E500B7">
        <w:rPr>
          <w:vertAlign w:val="superscript"/>
        </w:rPr>
        <w:t>*</w:t>
      </w:r>
      <w:r w:rsidRPr="00E500B7">
        <w:t xml:space="preserve">Correspondence at: </w:t>
      </w:r>
      <w:r>
        <w:t>bernd.weber@ukb.uni-bonn.de</w:t>
      </w:r>
    </w:p>
    <w:p w14:paraId="242AECDD" w14:textId="77777777" w:rsidR="003F1C10" w:rsidRDefault="003F1C10" w:rsidP="007F471C"/>
    <w:p w14:paraId="1DCD9CE6" w14:textId="77777777" w:rsidR="006F718C" w:rsidRPr="003F1C10" w:rsidRDefault="003F1C10" w:rsidP="007F471C">
      <w:pPr>
        <w:pStyle w:val="Heading1"/>
      </w:pPr>
      <w:r w:rsidRPr="003F1C10">
        <w:t>Introduction</w:t>
      </w:r>
    </w:p>
    <w:p w14:paraId="7408E963" w14:textId="183736E5"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D06C25">
        <w:t xml:space="preserve">ensuring our survival and </w:t>
      </w:r>
      <w:r w:rsidR="006939FB">
        <w:t>well-being</w:t>
      </w:r>
      <w:r w:rsidR="00DC28E9">
        <w:t>.</w:t>
      </w:r>
      <w:r w:rsidR="00D06C25">
        <w:t xml:space="preserve">  </w:t>
      </w:r>
      <w:r w:rsidR="00A141E1">
        <w:t xml:space="preserve"> Confronted with </w:t>
      </w:r>
      <w:r w:rsidR="003C0892">
        <w:t>a</w:t>
      </w:r>
      <w:r w:rsidR="00A141E1">
        <w:t xml:space="preserve"> choice of snack food item</w:t>
      </w:r>
      <w:r w:rsidR="003C0892">
        <w:t xml:space="preserve">s at </w:t>
      </w:r>
      <w:r w:rsidR="00A141E1">
        <w:t xml:space="preserve">a vending machine, we </w:t>
      </w:r>
      <w:r>
        <w:t xml:space="preserve">examine </w:t>
      </w:r>
      <w:r w:rsidR="00A141E1">
        <w:t>the</w:t>
      </w:r>
      <w:r w:rsidR="003C0892">
        <w:t xml:space="preserve"> wrappers</w:t>
      </w:r>
      <w:r>
        <w:t xml:space="preserve"> of the candy bars</w:t>
      </w:r>
      <w:r w:rsidR="003C0892">
        <w:t>, p</w:t>
      </w:r>
      <w:r w:rsidR="00F97A3F">
        <w:t xml:space="preserve">rimarily as memory cues to retrieve </w:t>
      </w:r>
      <w:r w:rsidR="00A141E1">
        <w:t xml:space="preserve">past experiences </w:t>
      </w:r>
      <w:r>
        <w:t xml:space="preserve">with them as a way </w:t>
      </w:r>
      <w:r w:rsidR="00A141E1">
        <w:t>to construct an estimate of their reward value</w:t>
      </w:r>
      <w:r w:rsidR="00306BF4">
        <w:t>.</w:t>
      </w:r>
    </w:p>
    <w:p w14:paraId="14EE5FE5" w14:textId="7D53E69D" w:rsidR="00454BE1" w:rsidRPr="007F471C" w:rsidRDefault="00F97A3F" w:rsidP="007F471C">
      <w:r>
        <w:t xml:space="preserve">Economics, </w:t>
      </w:r>
      <w:r w:rsidR="00F9457A">
        <w:t>in contrast</w:t>
      </w:r>
      <w:r>
        <w:t>,</w:t>
      </w:r>
      <w:r w:rsidR="00D06C25" w:rsidRPr="007F471C">
        <w:t xml:space="preserve"> treat</w:t>
      </w:r>
      <w:r w:rsidR="00034EB2">
        <w:t>s</w:t>
      </w:r>
      <w:r w:rsidR="00D06C25" w:rsidRPr="007F471C">
        <w:t xml:space="preserve"> preferences as a primitive</w:t>
      </w:r>
      <w:r w:rsidR="006939FB" w:rsidRPr="007F471C">
        <w:t xml:space="preserve"> in its influential axiomatic models of </w:t>
      </w:r>
      <w:r w:rsidR="003C0892">
        <w:t xml:space="preserve">risky </w:t>
      </w:r>
      <w:r w:rsidR="006939FB" w:rsidRPr="007F471C">
        <w:t xml:space="preserve">choice </w:t>
      </w:r>
      <w:r w:rsidR="00C10D1C">
        <w:fldChar w:fldCharType="begin" w:fldLock="1"/>
      </w:r>
      <w:r w:rsidR="00B7515D">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judgment and choice has historically been ignored, with only a few exceptions </w:t>
      </w:r>
      <w:r w:rsidR="00DF49CB">
        <w:fldChar w:fldCharType="begin" w:fldLock="1"/>
      </w:r>
      <w:r w:rsidR="00B7515D">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(Weber, Goldstein, &amp; Barlas, 1995)</w:t>
      </w:r>
      <w:r w:rsidR="00DF49CB">
        <w:fldChar w:fldCharType="end"/>
      </w:r>
      <w:r w:rsidR="00454BE1" w:rsidRPr="007F471C">
        <w:t xml:space="preserve">.  More recently, memory </w:t>
      </w:r>
      <w:r w:rsidR="00F9457A">
        <w:t>processes and constraints</w:t>
      </w:r>
      <w:r w:rsidR="00454BE1" w:rsidRPr="007F471C">
        <w:t xml:space="preserve"> have played a more prominent role in explanations of </w:t>
      </w:r>
      <w:r w:rsidR="00141EAB" w:rsidRPr="007F471C">
        <w:t>judgment and decision-making (</w:t>
      </w:r>
      <w:r w:rsidR="00454BE1" w:rsidRPr="007F471C">
        <w:t>JDM</w:t>
      </w:r>
      <w:r w:rsidR="00141EAB" w:rsidRPr="007F471C">
        <w:t>)</w:t>
      </w:r>
      <w:r w:rsidR="00454BE1" w:rsidRPr="007F471C">
        <w:t xml:space="preserve"> phenomena</w:t>
      </w:r>
      <w:r w:rsidR="00F9457A">
        <w:t>, in an</w:t>
      </w:r>
      <w:r w:rsidR="00454BE1" w:rsidRPr="007F471C">
        <w:t xml:space="preserve"> attempt to leverage what we know about memory to </w:t>
      </w:r>
      <w:r w:rsidR="00F9457A">
        <w:t xml:space="preserve">explain </w:t>
      </w:r>
      <w:r w:rsidR="00F9457A">
        <w:lastRenderedPageBreak/>
        <w:t>well-</w:t>
      </w:r>
      <w:r w:rsidR="00454BE1" w:rsidRPr="007F471C">
        <w:t xml:space="preserve">known decision phenomena </w:t>
      </w:r>
      <w:r w:rsidR="00CF313D">
        <w:fldChar w:fldCharType="begin" w:fldLock="1"/>
      </w:r>
      <w:r w:rsidR="00B7515D">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Schneider &amp; Shanteau, 2003; Weber &amp; Johnson, 2009)</w:t>
      </w:r>
      <w:r w:rsidR="00CF313D">
        <w:fldChar w:fldCharType="end"/>
      </w:r>
      <w:r w:rsidR="00454BE1" w:rsidRPr="007F471C">
        <w:t xml:space="preserve">.   </w:t>
      </w:r>
      <w:r w:rsidR="00DC28E9" w:rsidRPr="007F471C">
        <w:t xml:space="preserve"> </w:t>
      </w:r>
    </w:p>
    <w:p w14:paraId="35D1175B" w14:textId="308600D1" w:rsidR="002B33AA" w:rsidRDefault="00454BE1" w:rsidP="007F471C">
      <w:pPr>
        <w:pStyle w:val="BodyText"/>
      </w:pPr>
      <w:r>
        <w:t>Memory processes provide entry points for psychological models of judgment and choice</w:t>
      </w:r>
      <w:r w:rsidR="002B33AA">
        <w:t xml:space="preserve"> that have the potential to more accurately describe observed judgments and decisions.  Consideration of memory processes is a logical next step in field where previous incorporation </w:t>
      </w:r>
      <w:r w:rsidR="00CD7257">
        <w:t>of attentional</w:t>
      </w:r>
      <w:r>
        <w:t xml:space="preserve"> and perceptual processes </w:t>
      </w:r>
      <w:r w:rsidR="002B33AA">
        <w:t xml:space="preserve">has </w:t>
      </w:r>
      <w:r>
        <w:t xml:space="preserve">resulted in models such as prospect theory </w:t>
      </w:r>
      <w:r w:rsidR="00CF313D">
        <w:fldChar w:fldCharType="begin" w:fldLock="1"/>
      </w:r>
      <w:r w:rsidR="00B7515D">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Journal of Econometric Society", "id" : "ITEM-1", "issue" : "2", "issued" : { "date-parts" : [ [ "1979" ] ] }, "page" : "263-292", "title" : "Prospect Theory: An analysis of decision under risk", "type" : "article-journal", "volume" : "47" }, "uris" : [ "http://www.mendeley.com/documents/?uuid=e53d7022-a3c1-4a25-9b89-74b8047bd4f5" ] }, { "id" : "ITEM-2", "itemData" : { "DOI" : "10.1007/BF00122574", "ISSN" : "0895-5646", "author" : [ { "dropping-particle" : "", "family" : "Tversky", "given" : "Amos", "non-dropping-particle" : "", "parse-names" : false, "suffix" : "" }, { "dropping-particle" : "", "family" : "Kahneman", "given" : "Daniel", "non-dropping-particle" : "", "parse-names" : false, "suffix" : "" } ], "container-title" : "Journal of Risk and Uncertainty", "id" : "ITEM-2", "issue" : "4", "issued" : { "date-parts" : [ [ "1992", "10" ] ] }, "page" : "297-323", "title" : "Advances in prospect theory: Cumulative representation of uncertainty", "type" : "article-journal", "volume" : "5" }, "uris" : [ "http://www.mendeley.com/documents/?uuid=acfb27c2-7675-478a-aafe-a4945be4484a" ] } ], "mendeley" : { "previouslyFormattedCitation" : "(Kahneman &amp; Tversky, 1979; Tversky &amp; Kahneman, 1992)" }, "properties" : { "noteIndex" : 0 }, "schema" : "https://github.com/citation-style-language/schema/raw/master/csl-citation.json" }</w:instrText>
      </w:r>
      <w:r w:rsidR="00CF313D">
        <w:fldChar w:fldCharType="separate"/>
      </w:r>
      <w:r w:rsidR="00CF313D" w:rsidRPr="00CF313D">
        <w:rPr>
          <w:noProof/>
        </w:rPr>
        <w:t>(Kahneman &amp; Tversky, 1979; Tversky &amp; Kahneman, 1992)</w:t>
      </w:r>
      <w:r w:rsidR="00CF313D">
        <w:fldChar w:fldCharType="end"/>
      </w:r>
      <w:r w:rsidR="002B33AA">
        <w:t xml:space="preserve"> that have succeeded to account for response patterns considered anomalies by rational choice models such as expected utility theory</w:t>
      </w:r>
      <w:r w:rsidR="00CD7257">
        <w:t>.</w:t>
      </w:r>
    </w:p>
    <w:p w14:paraId="6F99EE56" w14:textId="3F7F397F" w:rsidR="001A70C8" w:rsidRDefault="00244984" w:rsidP="007F471C">
      <w:pPr>
        <w:pStyle w:val="BodyText"/>
      </w:pPr>
      <w:r>
        <w:t xml:space="preserve">If preferences are often constructed </w:t>
      </w:r>
      <w:r w:rsidR="00DF49CB">
        <w:fldChar w:fldCharType="begin" w:fldLock="1"/>
      </w:r>
      <w:r w:rsidR="00B7515D">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may arguably be psychology’s most successful export to economics, then memory processes can be expected to play a major role in this construction. </w:t>
      </w:r>
      <w:r w:rsidR="003E09B5">
        <w:t xml:space="preserve"> </w:t>
      </w:r>
      <w:r w:rsidR="001A70C8">
        <w:t xml:space="preserve">Both memory encoding and retrieval processes influence judgment and choice in multiple ways </w:t>
      </w:r>
      <w:r w:rsidR="001A70C8">
        <w:fldChar w:fldCharType="begin" w:fldLock="1"/>
      </w:r>
      <w:r w:rsidR="00B7515D">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B7515D">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17E1A172" w14:textId="34A8380E" w:rsidR="00454BE1" w:rsidRDefault="00DC28E9" w:rsidP="007F471C">
      <w:pPr>
        <w:pStyle w:val="BodyText"/>
      </w:pPr>
      <w:r>
        <w:t xml:space="preserve">Parallel </w:t>
      </w:r>
      <w:r w:rsidR="001A70C8">
        <w:t xml:space="preserve">lines of investigation </w:t>
      </w:r>
      <w:r>
        <w:t xml:space="preserve">in </w:t>
      </w:r>
      <w:r w:rsidR="00C366E6">
        <w:t>n</w:t>
      </w:r>
      <w:r>
        <w:t>euroscience have focus</w:t>
      </w:r>
      <w:r w:rsidR="001A70C8">
        <w:t>ed</w:t>
      </w:r>
      <w:r>
        <w:t xml:space="preserve"> on the Prospective Memory network</w:t>
      </w:r>
      <w:r w:rsidR="00DF57C2">
        <w:t>. Here it has been shown that 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DF57C2">
        <w:t>influences intertemporal choices</w:t>
      </w:r>
      <w:r w:rsidR="00BC6BB4">
        <w:t>.</w:t>
      </w:r>
      <w:r w:rsidR="00DF57C2">
        <w:t xml:space="preserve"> </w:t>
      </w:r>
      <w:r w:rsidR="00BC6BB4">
        <w:t xml:space="preserve">Stronger activity in this prospective memory network, including the </w:t>
      </w:r>
      <w:r w:rsidR="001A70C8">
        <w:t>medial temporal lobe (</w:t>
      </w:r>
      <w:r w:rsidR="00BC6BB4">
        <w:t>MTL</w:t>
      </w:r>
      <w:r w:rsidR="001A70C8">
        <w:t>)</w:t>
      </w:r>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B7515D">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1749D3">
        <w:rPr>
          <w:noProof/>
        </w:rPr>
        <w:t>(Benoit, Gilbert, &amp; Burgess, 2011; Peters &amp; Büchel, 2010)</w:t>
      </w:r>
      <w:r w:rsidR="001749D3">
        <w:fldChar w:fldCharType="end"/>
      </w:r>
      <w:r w:rsidR="00DF57C2">
        <w:t>.</w:t>
      </w:r>
      <w:r w:rsidR="00037F0B">
        <w:t xml:space="preserve"> </w:t>
      </w:r>
      <w:proofErr w:type="spellStart"/>
      <w:r w:rsidR="00037F0B">
        <w:t>Wimmer</w:t>
      </w:r>
      <w:proofErr w:type="spellEnd"/>
      <w:r w:rsidR="00037F0B">
        <w:t xml:space="preserve"> and </w:t>
      </w:r>
      <w:proofErr w:type="spellStart"/>
      <w:r w:rsidR="00037F0B">
        <w:t>Shohamy</w:t>
      </w:r>
      <w:proofErr w:type="spellEnd"/>
      <w:r w:rsidR="00037F0B">
        <w:t xml:space="preserve"> </w:t>
      </w:r>
      <w:r w:rsidR="001A70C8">
        <w:t>(</w:t>
      </w:r>
      <w:r w:rsidR="00F97A3F">
        <w:t xml:space="preserve">2012) </w:t>
      </w:r>
      <w:r w:rsidR="00037F0B">
        <w:t xml:space="preserve">showed that the MTL is </w:t>
      </w:r>
      <w:r w:rsidR="00335724">
        <w:t xml:space="preserve">also </w:t>
      </w:r>
      <w:r w:rsidR="00037F0B">
        <w:t>i</w:t>
      </w:r>
      <w:r w:rsidR="001A70C8">
        <w:t xml:space="preserve">nvolved in the </w:t>
      </w:r>
      <w:r w:rsidR="00037F0B">
        <w:t xml:space="preserve">transfer </w:t>
      </w:r>
      <w:r w:rsidR="001A70C8">
        <w:t>of</w:t>
      </w:r>
      <w:r w:rsidR="00037F0B">
        <w:t xml:space="preserve"> value of rewarded stimuli by associative learning and how these memory mechanisms bias decisions</w:t>
      </w:r>
      <w:r w:rsidR="00F97A3F">
        <w:t xml:space="preserve">.  </w:t>
      </w:r>
      <w:r w:rsidR="00CE69A6">
        <w:t xml:space="preserve">A recent study </w:t>
      </w:r>
      <w:r w:rsidR="00BC6BB4">
        <w:t xml:space="preserve">highlighted </w:t>
      </w:r>
      <w:r w:rsidR="00CE69A6">
        <w:t xml:space="preserve">the </w:t>
      </w:r>
      <w:r w:rsidR="00CE69A6">
        <w:lastRenderedPageBreak/>
        <w:t xml:space="preserve">involvement of the </w:t>
      </w:r>
      <w:r w:rsidR="00BC6BB4">
        <w:t>MTL</w:t>
      </w:r>
      <w:r w:rsidR="00CE69A6">
        <w:t xml:space="preserve"> in preference</w:t>
      </w:r>
      <w:r w:rsidR="001A70C8">
        <w:t>-</w:t>
      </w:r>
      <w:r w:rsidR="00CE69A6">
        <w:t xml:space="preserve">based </w:t>
      </w:r>
      <w:r w:rsidR="00A07EF2">
        <w:t>choices</w:t>
      </w:r>
      <w:r w:rsidR="00BC6BB4">
        <w:t>.</w:t>
      </w:r>
      <w:r w:rsidR="00CE69A6">
        <w:t xml:space="preserve"> </w:t>
      </w:r>
      <w:r w:rsidR="00BC6BB4">
        <w:t>W</w:t>
      </w:r>
      <w:r w:rsidR="00CE69A6">
        <w:t xml:space="preserve">hen preferences for novel food items </w:t>
      </w:r>
      <w:r w:rsidR="00BC6BB4">
        <w:t>had</w:t>
      </w:r>
      <w:r w:rsidR="00CE69A6">
        <w:t xml:space="preserve"> to be explicitly constructed </w:t>
      </w:r>
      <w:r w:rsidR="00BC6BB4">
        <w:t>from two familiar, previously uncombined tastes</w:t>
      </w:r>
      <w:r w:rsidR="00A07EF2">
        <w:t>, the hippocampus as well as the medial prefrontal cortex provided value information</w:t>
      </w:r>
      <w:r w:rsidR="00BC6BB4">
        <w:t xml:space="preserve"> </w:t>
      </w:r>
      <w:r w:rsidR="001749D3">
        <w:fldChar w:fldCharType="begin" w:fldLock="1"/>
      </w:r>
      <w:r w:rsidR="00B7515D">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1749D3">
        <w:fldChar w:fldCharType="separate"/>
      </w:r>
      <w:r w:rsidR="001749D3" w:rsidRPr="001749D3">
        <w:rPr>
          <w:noProof/>
        </w:rPr>
        <w:t>(Barron, Dolan, &amp; Behrens, 2013)</w:t>
      </w:r>
      <w:r w:rsidR="001749D3">
        <w:fldChar w:fldCharType="end"/>
      </w:r>
      <w:r w:rsidR="001749D3">
        <w:t>.</w:t>
      </w:r>
    </w:p>
    <w:p w14:paraId="45FB504E" w14:textId="2B8CBB2B" w:rsidR="003E09B5" w:rsidRDefault="00CD5447" w:rsidP="007F471C">
      <w:pPr>
        <w:pStyle w:val="BodyText"/>
      </w:pPr>
      <w:r>
        <w:t xml:space="preserve">One way </w:t>
      </w:r>
      <w:r w:rsidR="00DC28E9">
        <w:t xml:space="preserve">of demonstrating </w:t>
      </w:r>
      <w:r>
        <w:t xml:space="preserve">that memory </w:t>
      </w:r>
      <w:r w:rsidR="001A70C8">
        <w:t>representations of</w:t>
      </w:r>
      <w:r w:rsidR="00DC28E9">
        <w:t xml:space="preserve"> past</w:t>
      </w:r>
      <w:r>
        <w:t xml:space="preserve"> </w:t>
      </w:r>
      <w:r w:rsidR="001A70C8">
        <w:t xml:space="preserve">experience </w:t>
      </w:r>
      <w:r>
        <w:t xml:space="preserve">play a role in choice is to show that choice </w:t>
      </w:r>
      <w:r w:rsidR="001A70C8">
        <w:t xml:space="preserve">is </w:t>
      </w:r>
      <w:r>
        <w:t xml:space="preserve">impaired in individuals who are known to have memory encoding or retrieval deficiencies. </w:t>
      </w:r>
      <w:r w:rsidR="002C1833">
        <w:t xml:space="preserve"> Memory of past experiences and imagining future experiences activate a common set of brain regions that include the hippocampus</w:t>
      </w:r>
      <w:r w:rsidR="00FB01DC">
        <w:t xml:space="preserve"> </w:t>
      </w:r>
      <w:r w:rsidR="001749D3">
        <w:fldChar w:fldCharType="begin" w:fldLock="1"/>
      </w:r>
      <w:r w:rsidR="00B7515D">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B7515D">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"previouslyFormattedCitation" : "(Klein &amp; Loftus, 2002)" }, "properties" : { "noteIndex" : 0 }, "schema" : "https://github.com/citation-style-language/schema/raw/master/csl-citation.json" }</w:instrText>
      </w:r>
      <w:r w:rsidR="001749D3">
        <w:fldChar w:fldCharType="separate"/>
      </w:r>
      <w:r w:rsidR="001749D3" w:rsidRPr="001749D3">
        <w:rPr>
          <w:noProof/>
        </w:rPr>
        <w:t>(Klein &amp; Loftus, 2002)</w:t>
      </w:r>
      <w:r w:rsidR="001749D3">
        <w:fldChar w:fldCharType="end"/>
      </w:r>
      <w:r w:rsidR="00FB01DC">
        <w:t xml:space="preserve">. </w:t>
      </w:r>
      <w:r>
        <w:t>Thus patients with hippocampal sclerosis may be expected to show impaired preference construction.</w:t>
      </w:r>
    </w:p>
    <w:p w14:paraId="55449B86" w14:textId="0ECD9974" w:rsidR="00A01A03" w:rsidRDefault="00054516" w:rsidP="007F471C">
      <w:r>
        <w:t xml:space="preserve">To </w:t>
      </w:r>
      <w:r w:rsidR="001A70C8">
        <w:t>test this hypothesis</w:t>
      </w:r>
      <w:r>
        <w:t>, we employ</w:t>
      </w:r>
      <w:r w:rsidR="000E2D96">
        <w:t xml:space="preserve"> a simple paradigm,</w:t>
      </w:r>
      <w:r>
        <w:t xml:space="preserve"> </w:t>
      </w:r>
      <w:r w:rsidR="001A70C8">
        <w:t xml:space="preserve">a series of </w:t>
      </w:r>
      <w:r>
        <w:t xml:space="preserve">binary choices among simple food </w:t>
      </w:r>
      <w:r w:rsidR="001B79B2">
        <w:t>products</w:t>
      </w:r>
      <w:r>
        <w:t xml:space="preserve">.  Our measure </w:t>
      </w:r>
      <w:r w:rsidR="00C017A4">
        <w:t xml:space="preserve">of choice quality </w:t>
      </w:r>
      <w:r>
        <w:t xml:space="preserve">is </w:t>
      </w:r>
      <w:r w:rsidR="00C017A4">
        <w:t>the</w:t>
      </w:r>
      <w:r w:rsidR="000E2D96">
        <w:t xml:space="preserve"> transitivity</w:t>
      </w:r>
      <w:r w:rsidR="00C017A4">
        <w:t xml:space="preserve"> of preference</w:t>
      </w:r>
      <w:r w:rsidR="000E2D96">
        <w:t xml:space="preserve">, </w:t>
      </w:r>
      <w:r w:rsidR="00C017A4">
        <w:t xml:space="preserve">i.e., </w:t>
      </w:r>
      <w:r w:rsidR="000E2D96">
        <w:t xml:space="preserve">whether or not </w:t>
      </w:r>
      <w:r w:rsidR="00C017A4">
        <w:t>preferences for different</w:t>
      </w:r>
      <w:r w:rsidR="000E2D96">
        <w:t xml:space="preserve"> options are consistent across choice</w:t>
      </w:r>
      <w:r w:rsidR="00C017A4">
        <w:t xml:space="preserve"> pairing</w:t>
      </w:r>
      <w:r w:rsidR="000E2D96">
        <w:t xml:space="preserve">s.   For example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must pick A over</w:t>
      </w:r>
      <w:r w:rsidR="006F120B">
        <w:t xml:space="preserve"> C </w:t>
      </w:r>
      <w:r w:rsidR="001749D3">
        <w:fldChar w:fldCharType="begin" w:fldLock="1"/>
      </w:r>
      <w:r w:rsidR="00B7515D">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measure in early work in decision-making </w:t>
      </w:r>
      <w:r w:rsidR="001749D3">
        <w:fldChar w:fldCharType="begin" w:fldLock="1"/>
      </w:r>
      <w:r w:rsidR="00B7515D">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and recent work examining preferences in neuroscience</w:t>
      </w:r>
      <w:r w:rsidR="00BE0EA4">
        <w:t xml:space="preserve"> </w:t>
      </w:r>
      <w:r w:rsidR="001749D3">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B7515D">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necessary and sufficient for value </w:t>
      </w:r>
      <w:r w:rsidR="006F120B">
        <w:t>maximization</w:t>
      </w:r>
      <w:r w:rsidR="00E07CF7">
        <w:t xml:space="preserve"> </w:t>
      </w:r>
      <w:r w:rsidR="001749D3">
        <w:fldChar w:fldCharType="begin" w:fldLock="1"/>
      </w:r>
      <w:r w:rsidR="00B7515D">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proofErr w:type="gramStart"/>
      <w:r w:rsidR="00CD5447">
        <w:t>Transitivity of preferences is embraced by most individuals</w:t>
      </w:r>
      <w:proofErr w:type="gramEnd"/>
      <w:r w:rsidR="00CD5447">
        <w:t xml:space="preserve"> as a desirable </w:t>
      </w:r>
      <w:r w:rsidR="00274510">
        <w:t>property of a choice process</w:t>
      </w:r>
      <w:r w:rsidR="00C017A4">
        <w:t>.</w:t>
      </w:r>
      <w:r w:rsidR="00CD5447">
        <w:t xml:space="preserve"> </w:t>
      </w:r>
      <w:r w:rsidR="00274510">
        <w:t>M</w:t>
      </w:r>
      <w:r w:rsidR="00CD5447">
        <w:t>ost peop</w:t>
      </w:r>
      <w:r w:rsidR="00383A71">
        <w:t>le will change intransitive choi</w:t>
      </w:r>
      <w:r w:rsidR="00CD5447">
        <w:t>ce patterns to transitive ones, when their inconsistenc</w:t>
      </w:r>
      <w:r w:rsidR="00274510">
        <w:t>ies</w:t>
      </w:r>
      <w:r w:rsidR="00CD5447">
        <w:t xml:space="preserve"> </w:t>
      </w:r>
      <w:r w:rsidR="00274510">
        <w:t>are</w:t>
      </w:r>
      <w:r w:rsidR="002C1833">
        <w:t xml:space="preserve"> pointed out to them</w:t>
      </w:r>
      <w:r w:rsidR="00383A71">
        <w:t xml:space="preserve"> </w:t>
      </w:r>
      <w:r w:rsidR="001749D3">
        <w:fldChar w:fldCharType="begin" w:fldLock="1"/>
      </w:r>
      <w:r w:rsidR="00B7515D">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40F3FB1" w14:textId="3EE87A89" w:rsidR="0062772B" w:rsidRDefault="00527F5C" w:rsidP="007F471C">
      <w:pPr>
        <w:pStyle w:val="BodyText"/>
      </w:pPr>
      <w:r>
        <w:t>R</w:t>
      </w:r>
      <w:r w:rsidR="0062772B">
        <w:t>esearch us</w:t>
      </w:r>
      <w:r>
        <w:t>ing</w:t>
      </w:r>
      <w:r w:rsidR="0062772B">
        <w:t xml:space="preserve"> patients with </w:t>
      </w:r>
      <w:r w:rsidR="00C017A4">
        <w:t xml:space="preserve">lesions in the </w:t>
      </w:r>
      <w:r w:rsidR="0062772B">
        <w:t xml:space="preserve">ventromedial frontal lobe, </w:t>
      </w:r>
      <w:r>
        <w:t xml:space="preserve">in </w:t>
      </w:r>
      <w:r w:rsidR="0062772B">
        <w:t xml:space="preserve">areas known to be involved in the expression of value, </w:t>
      </w:r>
      <w:r>
        <w:t xml:space="preserve">showed greater </w:t>
      </w:r>
      <w:r w:rsidR="0062772B">
        <w:t>frequency of intransitivities</w:t>
      </w:r>
      <w:r w:rsidR="00993D2D">
        <w:t xml:space="preserve"> for </w:t>
      </w:r>
      <w:r>
        <w:t xml:space="preserve">choices </w:t>
      </w:r>
      <w:r>
        <w:lastRenderedPageBreak/>
        <w:t xml:space="preserve">between </w:t>
      </w:r>
      <w:r w:rsidR="00993D2D">
        <w:t xml:space="preserve">gambles </w:t>
      </w:r>
      <w:r w:rsidR="001749D3">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t xml:space="preserve">for </w:t>
      </w:r>
      <w:r w:rsidR="00993D2D">
        <w:t xml:space="preserve">preferences for food, colors, and people </w:t>
      </w:r>
      <w:r w:rsidR="001749D3">
        <w:fldChar w:fldCharType="begin" w:fldLock="1"/>
      </w:r>
      <w:r w:rsidR="00B7515D">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t>we</w:t>
      </w:r>
      <w:r w:rsidR="00597354">
        <w:t xml:space="preserve">re uniquely affected.  </w:t>
      </w:r>
    </w:p>
    <w:p w14:paraId="180B453E" w14:textId="43C25C1A" w:rsidR="00597354" w:rsidRDefault="00527F5C" w:rsidP="007F471C">
      <w:pPr>
        <w:pStyle w:val="BodyText"/>
      </w:pPr>
      <w:r>
        <w:t>We adapt the paradigm but examine the effect of damage to the hippocampus, an area not know to be involve in the expression of value but, according to our hypothesis, involved in the generation of input to any value calculation. In particular, o</w:t>
      </w:r>
      <w:r w:rsidR="00597354">
        <w:t xml:space="preserve">ur task examines binary choices among pairs of 20 commonly available candy bars, a product </w:t>
      </w:r>
      <w:r>
        <w:t>we c</w:t>
      </w:r>
      <w:r w:rsidR="00597354">
        <w:t xml:space="preserve">ould </w:t>
      </w:r>
      <w:r>
        <w:t xml:space="preserve">expect to </w:t>
      </w:r>
      <w:r w:rsidR="00597354">
        <w:t xml:space="preserve">be familiar and interesting to participants.  We </w:t>
      </w:r>
      <w:r>
        <w:t xml:space="preserve">also </w:t>
      </w:r>
      <w:r w:rsidR="00597354">
        <w:t>include</w:t>
      </w:r>
      <w:r>
        <w:t>d</w:t>
      </w:r>
      <w:r w:rsidR="00597354">
        <w:t xml:space="preserve"> a control judgment, asking respondents </w:t>
      </w:r>
      <w:r>
        <w:t xml:space="preserve">to judge </w:t>
      </w:r>
      <w:r w:rsidR="00597354">
        <w:t xml:space="preserve">which </w:t>
      </w:r>
      <w:r>
        <w:t xml:space="preserve">of two </w:t>
      </w:r>
      <w:r w:rsidR="00597354">
        <w:t>number</w:t>
      </w:r>
      <w:r>
        <w:t>s</w:t>
      </w:r>
      <w:r w:rsidR="00597354">
        <w:t xml:space="preserve"> was bigger.</w:t>
      </w:r>
      <w:r>
        <w:t xml:space="preserve"> In both cases our dependent measure was the transitivity of (preference or magnitude) judgments. </w:t>
      </w:r>
    </w:p>
    <w:p w14:paraId="036C0A22" w14:textId="77777777" w:rsidR="006F718C" w:rsidRPr="006F718C" w:rsidRDefault="006F718C" w:rsidP="007F471C">
      <w:pPr>
        <w:pStyle w:val="Heading1"/>
      </w:pPr>
      <w:r w:rsidRPr="006F718C">
        <w:t xml:space="preserve">Methods </w:t>
      </w:r>
    </w:p>
    <w:p w14:paraId="62CD6D14" w14:textId="08898FC6" w:rsidR="006F718C" w:rsidRDefault="006F718C" w:rsidP="007F471C">
      <w:r w:rsidRPr="006F718C">
        <w:t xml:space="preserve">Thirty-one patients with clinically diagnosed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proofErr w:type="gramStart"/>
      <w:r w:rsidR="00527F5C">
        <w:t xml:space="preserve">Two </w:t>
      </w:r>
      <w:r w:rsidRPr="006F718C">
        <w:t xml:space="preserve"> control</w:t>
      </w:r>
      <w:proofErr w:type="gramEnd"/>
      <w:r w:rsidRPr="006F718C">
        <w:t xml:space="preserve"> groups</w:t>
      </w:r>
      <w:r w:rsidR="00527F5C">
        <w:t xml:space="preserve"> consisted of</w:t>
      </w:r>
      <w:r w:rsidRPr="006F718C">
        <w:t xml:space="preserve"> thirty patients with </w:t>
      </w:r>
      <w:proofErr w:type="spellStart"/>
      <w:r w:rsidRPr="006F718C">
        <w:t>extratemporal</w:t>
      </w:r>
      <w:proofErr w:type="spellEnd"/>
      <w:r w:rsidRPr="006F718C">
        <w:t xml:space="preserve"> lobe epilepsy (ETL) and thirty healthy control subjects (CON)</w:t>
      </w:r>
      <w:r w:rsidR="00527F5C">
        <w:t>, respectively</w:t>
      </w:r>
      <w:r w:rsidRPr="006F718C">
        <w:t xml:space="preserve">. </w:t>
      </w:r>
      <w:r>
        <w:t xml:space="preserve">The </w:t>
      </w:r>
      <w:proofErr w:type="gramStart"/>
      <w:r>
        <w:t>study was approved by the local ethics committee of the University of Bonn</w:t>
      </w:r>
      <w:proofErr w:type="gramEnd"/>
      <w:r w:rsidR="00CD7257">
        <w:t xml:space="preserve"> and the Institutional Review Board at Columbia University</w:t>
      </w:r>
      <w:ins w:id="1" w:author="Ayse Zeynep Enkavi" w:date="2014-04-04T14:54:00Z">
        <w:r w:rsidR="00946650">
          <w:t xml:space="preserve"> (</w:t>
        </w:r>
      </w:ins>
      <w:ins w:id="2" w:author="Ayse Zeynep Enkavi" w:date="2014-04-04T14:55:00Z">
        <w:r w:rsidR="00946650">
          <w:t>IRB-</w:t>
        </w:r>
      </w:ins>
      <w:ins w:id="3" w:author="Ayse Zeynep Enkavi" w:date="2014-04-04T14:54:00Z">
        <w:r w:rsidR="00946650">
          <w:t>AAAB1301)</w:t>
        </w:r>
      </w:ins>
      <w:r>
        <w:t xml:space="preserve"> and all subjects gave their written informed consent.</w:t>
      </w:r>
      <w:r w:rsidR="00C067B5">
        <w:t xml:space="preserve"> The three groups did not differ with respect to age or gender (see Table </w:t>
      </w:r>
      <w:ins w:id="4" w:author="Ayse Zeynep Enkavi" w:date="2014-04-09T14:43:00Z">
        <w:r w:rsidR="00B117B9">
          <w:t>S1</w:t>
        </w:r>
      </w:ins>
      <w:r w:rsidR="00C067B5">
        <w:t xml:space="preserve"> for details).</w:t>
      </w:r>
    </w:p>
    <w:p w14:paraId="7DDE70FA" w14:textId="77777777" w:rsidR="006F718C" w:rsidRPr="006F718C" w:rsidRDefault="006F718C" w:rsidP="007F471C">
      <w:pPr>
        <w:pStyle w:val="Heading1"/>
      </w:pPr>
      <w:r w:rsidRPr="006F718C">
        <w:t>Behavioral experiment</w:t>
      </w:r>
    </w:p>
    <w:p w14:paraId="59A1296B" w14:textId="003E9CDB" w:rsidR="006F718C" w:rsidRDefault="006F718C" w:rsidP="007F471C">
      <w:r w:rsidRPr="006F718C">
        <w:t>Each subject made a series of binary choices on a computer between pairs of candy bars</w:t>
      </w:r>
      <w:r w:rsidR="00596529">
        <w:t>, each represented pictorially as shown in Fig.1,</w:t>
      </w:r>
      <w:r w:rsidRPr="006F718C">
        <w:t xml:space="preserve"> drawn randomly out of </w:t>
      </w:r>
      <w:r w:rsidR="00596529">
        <w:t xml:space="preserve">a set of </w:t>
      </w:r>
      <w:r w:rsidRPr="006F718C">
        <w:t xml:space="preserve">twenty, with each combination presented once, resulting in 190 choices. This procedure </w:t>
      </w:r>
      <w:r w:rsidR="00274510">
        <w:t xml:space="preserve">was similar to that </w:t>
      </w:r>
      <w:r w:rsidR="00274510">
        <w:lastRenderedPageBreak/>
        <w:t>used to examine the effect of ventromedial frontal lobe damage</w:t>
      </w:r>
      <w:r w:rsidR="00596529">
        <w:t xml:space="preserve"> on choice used by</w:t>
      </w:r>
      <w:r w:rsidR="00B92D3C">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&amp;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00274510">
        <w:t xml:space="preserve">, and used familiar candy bars as the choice objects </w:t>
      </w:r>
      <w:r w:rsidR="00665890">
        <w:fldChar w:fldCharType="begin" w:fldLock="1"/>
      </w:r>
      <w:r w:rsidR="00B7515D">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"(see also Lee et al., 2009)", "previouslyFormattedCitation" : "(Lee et al., 2009)" }, "properties" : { "noteIndex" : 0 }, "schema" : "https://github.com/citation-style-language/schema/raw/master/csl-citation.json" }</w:instrText>
      </w:r>
      <w:r w:rsidR="00665890">
        <w:fldChar w:fldCharType="separate"/>
      </w:r>
      <w:r w:rsidR="00665890" w:rsidRPr="00665890">
        <w:rPr>
          <w:noProof/>
        </w:rPr>
        <w:t>(</w:t>
      </w:r>
      <w:r w:rsidR="00665890">
        <w:rPr>
          <w:noProof/>
        </w:rPr>
        <w:t xml:space="preserve">see also </w:t>
      </w:r>
      <w:r w:rsidR="00665890" w:rsidRPr="00665890">
        <w:rPr>
          <w:noProof/>
        </w:rPr>
        <w:t>Lee et al., 2009)</w:t>
      </w:r>
      <w:r w:rsidR="00665890">
        <w:fldChar w:fldCharType="end"/>
      </w:r>
      <w:r w:rsidRPr="006F718C">
        <w:t xml:space="preserve">. A choice </w:t>
      </w:r>
      <w:r w:rsidR="00596529">
        <w:t xml:space="preserve">triplet </w:t>
      </w:r>
      <w:r w:rsidRPr="006F718C">
        <w:t>was counted</w:t>
      </w:r>
      <w:r>
        <w:t xml:space="preserve"> as inconsistent, if chocolate b</w:t>
      </w:r>
      <w:r w:rsidRPr="006F718C">
        <w:t xml:space="preserve">ar “A” was preferred over “B” and “B” over” C”, but “C” </w:t>
      </w:r>
      <w:r w:rsidR="00596529">
        <w:t xml:space="preserve">was preferred </w:t>
      </w:r>
      <w:r w:rsidRPr="006F718C">
        <w:t>over “A”.</w:t>
      </w:r>
      <w:r w:rsidR="00596529">
        <w:t xml:space="preserve"> In</w:t>
      </w:r>
      <w:r w:rsidRPr="006F718C">
        <w:t xml:space="preserve"> a control task</w:t>
      </w:r>
      <w:r w:rsidR="00596529">
        <w:t>,</w:t>
      </w:r>
      <w:r w:rsidRPr="006F718C">
        <w:t xml:space="preserve"> subjects were presented with numbers from one to twenty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16BEDECA" w14:textId="77777777" w:rsidR="006F718C" w:rsidRDefault="006F718C" w:rsidP="007F471C"/>
    <w:p w14:paraId="3375BAF5" w14:textId="77777777" w:rsidR="002612C9" w:rsidRDefault="002612C9" w:rsidP="007F471C">
      <w:r>
        <w:rPr>
          <w:noProof/>
        </w:rPr>
        <w:drawing>
          <wp:inline distT="0" distB="0" distL="0" distR="0" wp14:anchorId="63C762EF" wp14:editId="732B4B7B">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46921F19" w14:textId="59B81CCD"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341A25">
        <w:rPr>
          <w:noProof/>
        </w:rPr>
        <w:t>1</w:t>
      </w:r>
      <w:r w:rsidR="00377843">
        <w:rPr>
          <w:noProof/>
        </w:rPr>
        <w:fldChar w:fldCharType="end"/>
      </w:r>
      <w:r>
        <w:t xml:space="preserve">. </w:t>
      </w:r>
      <w:proofErr w:type="gramStart"/>
      <w:r w:rsidR="00CD7257">
        <w:t>Three trials</w:t>
      </w:r>
      <w:r>
        <w:t xml:space="preserve"> of the binary choice experiment.</w:t>
      </w:r>
      <w:proofErr w:type="gramEnd"/>
      <w:r>
        <w:t xml:space="preserve"> </w:t>
      </w:r>
      <w:r w:rsidR="00B8485B">
        <w:t xml:space="preserve">Subject </w:t>
      </w:r>
      <w:r w:rsidR="00596529">
        <w:t xml:space="preserve">indicated </w:t>
      </w:r>
      <w:r w:rsidR="00B8485B">
        <w:t xml:space="preserve">their preferred </w:t>
      </w:r>
      <w:r w:rsidR="00934075">
        <w:t>c</w:t>
      </w:r>
      <w:r w:rsidR="00596529">
        <w:t>andy</w:t>
      </w:r>
      <w:r w:rsidR="00B8485B">
        <w:t xml:space="preserve"> bar </w:t>
      </w:r>
      <w:r w:rsidR="00596529">
        <w:t>o</w:t>
      </w:r>
      <w:r w:rsidR="00B8485B">
        <w:t xml:space="preserve">n each trial. </w:t>
      </w:r>
      <w:r>
        <w:t xml:space="preserve">The timing </w:t>
      </w:r>
      <w:r w:rsidR="00B8485B">
        <w:t xml:space="preserve">of the stimulus presentation and choice </w:t>
      </w:r>
      <w:r>
        <w:t>was self-paced</w:t>
      </w:r>
      <w:r w:rsidR="00596529">
        <w:t>,</w:t>
      </w:r>
      <w:r w:rsidR="0099404B">
        <w:t xml:space="preserve"> with</w:t>
      </w:r>
      <w:r w:rsidR="00596529">
        <w:t xml:space="preserve"> a maxim</w:t>
      </w:r>
      <w:r w:rsidR="00CD7257">
        <w:t>um</w:t>
      </w:r>
      <w:r w:rsidR="00596529">
        <w:t xml:space="preserve"> length</w:t>
      </w:r>
      <w:r w:rsidR="0099404B">
        <w:t xml:space="preserve"> of 5 seconds</w:t>
      </w:r>
      <w:r>
        <w:t>.</w:t>
      </w:r>
    </w:p>
    <w:p w14:paraId="6EBFD09B" w14:textId="77777777" w:rsidR="002612C9" w:rsidRDefault="002612C9" w:rsidP="007F471C"/>
    <w:p w14:paraId="4FB2B1EF" w14:textId="77777777" w:rsidR="006F718C" w:rsidRPr="006F718C" w:rsidRDefault="006F718C" w:rsidP="007F471C">
      <w:pPr>
        <w:pStyle w:val="Heading1"/>
      </w:pPr>
      <w:r>
        <w:t>MR sequence and analysis</w:t>
      </w:r>
    </w:p>
    <w:p w14:paraId="1560FFC2" w14:textId="4A6B6669" w:rsidR="0099404B" w:rsidRDefault="006F718C" w:rsidP="007F471C">
      <w:r w:rsidRPr="006F718C">
        <w:t>For a subgroup of the patients with hippocampal sclerosis,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w:t>
      </w:r>
      <w:r w:rsidRPr="006F718C">
        <w:lastRenderedPageBreak/>
        <w:t>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B7515D">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r w:rsidR="00665890" w:rsidRPr="00665890">
        <w:rPr>
          <w:noProof/>
        </w:rPr>
        <w:t>(Fischl et al., 2002, 2004)</w:t>
      </w:r>
      <w:r w:rsidR="00665890">
        <w:fldChar w:fldCharType="end"/>
      </w:r>
      <w:r w:rsidR="00905821" w:rsidRPr="00207939">
        <w:t>, which is documented and freely available for download online (</w:t>
      </w:r>
      <w:hyperlink r:id="rId9" w:history="1">
        <w:r w:rsidR="00905821" w:rsidRPr="00F55571">
          <w:rPr>
            <w:rStyle w:val="Hyperlink"/>
            <w:bCs w:val="0"/>
          </w:rPr>
          <w:t>http://surfer.nmr.mgh.harvard.edu/</w:t>
        </w:r>
      </w:hyperlink>
      <w:r w:rsidR="00905821" w:rsidRPr="00207939">
        <w:t>)</w:t>
      </w:r>
      <w:r w:rsidR="00905821">
        <w:t>.</w:t>
      </w:r>
      <w:r w:rsidRPr="006F718C">
        <w:t xml:space="preserve"> Because of the high variance in 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45407876" w14:textId="582D79B9" w:rsidR="0099404B" w:rsidRDefault="00BA79AF" w:rsidP="007F471C">
      <m:oMathPara>
        <m:oMath>
          <m:r>
            <w:rPr>
              <w:rFonts w:ascii="Cambria Math" w:hAnsi="Cambria Math"/>
            </w:rPr>
            <m:t xml:space="preserve">LDI=abs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55A2F8B" w14:textId="77777777" w:rsidR="0099404B" w:rsidRDefault="0099404B" w:rsidP="007F471C"/>
    <w:p w14:paraId="7FDEB7D1" w14:textId="3B6847C5" w:rsidR="006F3C37" w:rsidRDefault="006F4354" w:rsidP="007F471C">
      <w:r>
        <w:t>This lateral damage index can obviously by o</w:t>
      </w:r>
      <w:r w:rsidR="006F3C37">
        <w:t xml:space="preserve">nly </w:t>
      </w:r>
      <w:r>
        <w:t xml:space="preserve">assessed for </w:t>
      </w:r>
      <w:r w:rsidR="006F3C37">
        <w:t>subjects with unilateral hippocampal sclerosis</w:t>
      </w:r>
      <w:r>
        <w:t xml:space="preserve">. </w:t>
      </w:r>
    </w:p>
    <w:p w14:paraId="1E3EC257" w14:textId="77777777" w:rsidR="00B74F6D" w:rsidRPr="00815D1E" w:rsidRDefault="00B74F6D" w:rsidP="007F471C">
      <w:pPr>
        <w:pStyle w:val="Heading1"/>
      </w:pPr>
      <w:r w:rsidRPr="00815D1E">
        <w:t>Statistical analysis</w:t>
      </w:r>
    </w:p>
    <w:p w14:paraId="68B24F5B" w14:textId="39B9E5CD"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1B9B4867" w14:textId="77777777" w:rsidR="00DC570C" w:rsidRPr="00A45389" w:rsidRDefault="00274510" w:rsidP="005E72D6">
      <w:pPr>
        <w:pStyle w:val="Heading2"/>
      </w:pPr>
      <w:r>
        <w:t>Tallying</w:t>
      </w:r>
      <w:r w:rsidR="00DC570C">
        <w:t xml:space="preserve"> intransitivities</w:t>
      </w:r>
    </w:p>
    <w:p w14:paraId="2F3551F0" w14:textId="61B06EA8" w:rsidR="008C7EE0" w:rsidRDefault="00A45389" w:rsidP="007517B9">
      <w:r>
        <w:t>T</w:t>
      </w:r>
      <w:r w:rsidR="00DC570C">
        <w:t xml:space="preserve">he binary choices </w:t>
      </w:r>
      <w:r w:rsidR="00861A66">
        <w:t xml:space="preserve">made by </w:t>
      </w:r>
      <w:r w:rsidR="00DC570C">
        <w:t>each subject were transformed into a matrix of 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possible combinations of 3 of 20 bars. A triplet was marked as indicating intransitivity either if A was chosen over B and B was chosen over C yet C was chosen over A or if B was chose A and C was chosen over B yet A was chosen over C</w:t>
      </w:r>
      <w:r w:rsidR="00861A66">
        <w:t>:</w:t>
      </w:r>
    </w:p>
    <w:p w14:paraId="2B9538B5" w14:textId="77777777" w:rsidR="008C7EE0" w:rsidRPr="008C7EE0" w:rsidRDefault="008C7EE0" w:rsidP="008C7EE0">
      <w:pPr>
        <w:ind w:firstLine="0"/>
      </w:pPr>
      <m:oMathPara>
        <m:oMath>
          <m:r>
            <w:rPr>
              <w:rFonts w:ascii="Cambria Math" w:hAnsi="Cambria Math"/>
            </w:rPr>
            <m:t xml:space="preserve">A ≳B and B≳C and C≳A </m:t>
          </m:r>
        </m:oMath>
      </m:oMathPara>
    </w:p>
    <w:p w14:paraId="16AD4D66" w14:textId="77777777" w:rsidR="008C7EE0" w:rsidRDefault="008C7EE0" w:rsidP="008C7EE0">
      <w:pPr>
        <w:ind w:firstLine="0"/>
        <w:jc w:val="center"/>
      </w:pPr>
      <w:proofErr w:type="gramStart"/>
      <w:r>
        <w:t>or</w:t>
      </w:r>
      <w:proofErr w:type="gramEnd"/>
    </w:p>
    <w:p w14:paraId="117F0D23"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5227AB57" w14:textId="76349067" w:rsidR="00CE2092" w:rsidRDefault="00087AEB" w:rsidP="008C7EE0">
      <w:pPr>
        <w:ind w:firstLine="0"/>
      </w:pPr>
      <w:r>
        <w:lastRenderedPageBreak/>
        <w:t>The proportion o</w:t>
      </w:r>
      <w:r w:rsidR="00A45389">
        <w:t>f intransitiv</w:t>
      </w:r>
      <w:r>
        <w:t xml:space="preserve">e choices </w:t>
      </w:r>
      <w:r w:rsidR="00C950BD">
        <w:t xml:space="preserve">was obtained </w:t>
      </w:r>
      <w:r>
        <w:t>by dividing the number of intransitive triples by the total number of triples</w:t>
      </w:r>
      <w:r w:rsidR="008C7EE0">
        <w:t>.</w:t>
      </w:r>
      <w:r w:rsidR="00C950BD" w:rsidRPr="00C950BD">
        <w:t xml:space="preserve"> </w:t>
      </w:r>
      <w:r w:rsidR="00C950BD">
        <w:t>This provided the central dependent measure.</w:t>
      </w:r>
    </w:p>
    <w:p w14:paraId="56E50837" w14:textId="77777777" w:rsidR="0062504E" w:rsidRPr="006F718C" w:rsidRDefault="0062504E" w:rsidP="007F471C">
      <w:pPr>
        <w:pStyle w:val="Heading1"/>
      </w:pPr>
      <w:r>
        <w:t>Results</w:t>
      </w:r>
      <w:r w:rsidRPr="006F718C">
        <w:t xml:space="preserve"> </w:t>
      </w:r>
    </w:p>
    <w:p w14:paraId="2B78F721" w14:textId="210FD60F" w:rsidR="001D3730" w:rsidRDefault="00C067B5" w:rsidP="00543881">
      <w:r>
        <w:t>P</w:t>
      </w:r>
      <w:r w:rsidRPr="00C067B5">
        <w:t xml:space="preserve">atients with hippocampal sclerosis showed an increased number 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A45389">
        <w:t>80</w:t>
      </w:r>
      <w:r w:rsidRPr="00C067B5">
        <w:t xml:space="preserve">%; ETL: </w:t>
      </w:r>
      <w:r w:rsidR="00A45389">
        <w:t>4</w:t>
      </w:r>
      <w:r w:rsidRPr="00C067B5">
        <w:t>.</w:t>
      </w:r>
      <w:r w:rsidR="00A45389">
        <w:t>45</w:t>
      </w:r>
      <w:r w:rsidRPr="00C067B5">
        <w:t>%; CON: 2.</w:t>
      </w:r>
      <w:r w:rsidR="00A45389">
        <w:t>81</w:t>
      </w:r>
      <w:r w:rsidRPr="00C067B5">
        <w:t>%;</w:t>
      </w:r>
      <w:r w:rsidR="00A45389">
        <w:t xml:space="preserve"> median percentages: MTL: 4.91%; ETL 3.25%; CON: 3.03%</w:t>
      </w:r>
      <w:ins w:id="5" w:author="Eric" w:date="2014-04-07T18:18:00Z">
        <w:r w:rsidR="00640BAF">
          <w:t>)</w:t>
        </w:r>
      </w:ins>
      <w:r w:rsidRPr="00C067B5">
        <w:t xml:space="preserve"> </w:t>
      </w:r>
      <w:proofErr w:type="spellStart"/>
      <w:r w:rsidRPr="00C067B5">
        <w:t>Kruskal</w:t>
      </w:r>
      <w:proofErr w:type="spellEnd"/>
      <w:r w:rsidRPr="00C067B5">
        <w:t xml:space="preserve">-Wallis-Test of independent groups p&lt;0.001). </w:t>
      </w:r>
      <w:r w:rsidR="00A055BC">
        <w:t xml:space="preserve">The two controls group did not differ significantly </w:t>
      </w:r>
      <w:r w:rsidR="00C950BD">
        <w:t xml:space="preserve">in intransitivity </w:t>
      </w:r>
      <w:r w:rsidR="00A055BC">
        <w:t>from each other (Wilcoxon rank sum test p = 0.193)</w:t>
      </w:r>
      <w:ins w:id="6" w:author="Eric" w:date="2014-04-07T18:18:00Z">
        <w:r w:rsidR="00640BAF">
          <w:t xml:space="preserve">, but both groups differed </w:t>
        </w:r>
        <w:proofErr w:type="gramStart"/>
        <w:r w:rsidR="00640BAF">
          <w:t>significantly  from</w:t>
        </w:r>
        <w:proofErr w:type="gramEnd"/>
        <w:r w:rsidR="00640BAF">
          <w:t xml:space="preserve"> the MLT group (MTL </w:t>
        </w:r>
        <w:proofErr w:type="spellStart"/>
        <w:r w:rsidR="00640BAF">
          <w:t>vs</w:t>
        </w:r>
        <w:proofErr w:type="spellEnd"/>
        <w:r w:rsidR="00640BAF">
          <w:t xml:space="preserve"> ETL p &lt;.001, MTL </w:t>
        </w:r>
        <w:proofErr w:type="spellStart"/>
        <w:r w:rsidR="00640BAF">
          <w:t>vs</w:t>
        </w:r>
        <w:proofErr w:type="spellEnd"/>
        <w:r w:rsidR="00640BAF">
          <w:t xml:space="preserve"> CON p &lt;.05, </w:t>
        </w:r>
        <w:proofErr w:type="spellStart"/>
        <w:r w:rsidR="00640BAF">
          <w:t>Bonferroni</w:t>
        </w:r>
        <w:proofErr w:type="spellEnd"/>
        <w:r w:rsidR="00640BAF">
          <w:t xml:space="preserve"> adjusted)</w:t>
        </w:r>
      </w:ins>
      <w:r w:rsidR="00BB2FCF">
        <w:rPr>
          <w:rStyle w:val="FootnoteReference"/>
        </w:rPr>
        <w:footnoteReference w:id="1"/>
      </w:r>
      <w:ins w:id="8" w:author="Eric" w:date="2014-04-07T18:21:00Z">
        <w:r w:rsidR="00640BAF">
          <w:t xml:space="preserve">  Very similar results </w:t>
        </w:r>
      </w:ins>
      <w:ins w:id="9" w:author="Eric" w:date="2014-04-07T18:22:00Z">
        <w:r w:rsidR="00640BAF">
          <w:t xml:space="preserve">are provided by an Analysis of Variance with post-hoc </w:t>
        </w:r>
        <w:proofErr w:type="spellStart"/>
        <w:r w:rsidR="00640BAF">
          <w:t>comparisions</w:t>
        </w:r>
      </w:ins>
      <w:proofErr w:type="spellEnd"/>
      <w:ins w:id="10" w:author="Eric" w:date="2014-04-07T18:23:00Z">
        <w:r w:rsidR="00640BAF">
          <w:t>.</w:t>
        </w:r>
      </w:ins>
      <w:ins w:id="11" w:author="Eric" w:date="2014-04-09T14:30:00Z">
        <w:r w:rsidR="00271726">
          <w:t xml:space="preserve">  Figure 2 shows the significance of contrasts comparing each pair of means, reinforcing the finding that only the MTL group has a higher frequency of errors</w:t>
        </w:r>
      </w:ins>
      <w:ins w:id="12" w:author="Eric" w:date="2014-04-09T14:31:00Z">
        <w:r w:rsidR="00271726">
          <w:t>.</w:t>
        </w:r>
      </w:ins>
    </w:p>
    <w:p w14:paraId="5AAD7BF6" w14:textId="77777777" w:rsidR="001D3730" w:rsidRDefault="001D3730" w:rsidP="007F471C"/>
    <w:p w14:paraId="4C797770" w14:textId="62431D15" w:rsidR="00C067B5" w:rsidRDefault="00B117B9" w:rsidP="007F471C">
      <w:ins w:id="13" w:author="Ayse Zeynep Enkavi" w:date="2014-04-09T14:46:00Z">
        <w:r>
          <w:rPr>
            <w:noProof/>
          </w:rPr>
          <w:lastRenderedPageBreak/>
          <w:drawing>
            <wp:inline distT="0" distB="0" distL="0" distR="0" wp14:anchorId="43BF9AAD" wp14:editId="37A48B91">
              <wp:extent cx="5114635" cy="3545628"/>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ar.png"/>
                      <pic:cNvPicPr/>
                    </pic:nvPicPr>
                    <pic:blipFill>
                      <a:blip r:embed="rId10">
                        <a:extLst>
                          <a:ext uri="{28A0092B-C50C-407E-A947-70E740481C1C}">
                            <a14:useLocalDpi xmlns:a14="http://schemas.microsoft.com/office/drawing/2010/main" val="0"/>
                          </a:ext>
                        </a:extLst>
                      </a:blip>
                      <a:stretch>
                        <a:fillRect/>
                      </a:stretch>
                    </pic:blipFill>
                    <pic:spPr>
                      <a:xfrm>
                        <a:off x="0" y="0"/>
                        <a:ext cx="5114635" cy="3545628"/>
                      </a:xfrm>
                      <a:prstGeom prst="rect">
                        <a:avLst/>
                      </a:prstGeom>
                    </pic:spPr>
                  </pic:pic>
                </a:graphicData>
              </a:graphic>
            </wp:inline>
          </w:drawing>
        </w:r>
      </w:ins>
    </w:p>
    <w:p w14:paraId="6AE7F32E" w14:textId="74764ECB" w:rsidR="007B3BCF" w:rsidRPr="002F7278" w:rsidRDefault="007B3BCF" w:rsidP="007F471C">
      <w:pPr>
        <w:rPr>
          <w:sz w:val="18"/>
          <w:szCs w:val="18"/>
        </w:rPr>
      </w:pPr>
      <w:r w:rsidRPr="002F7278">
        <w:rPr>
          <w:sz w:val="18"/>
          <w:szCs w:val="18"/>
        </w:rPr>
        <w:t xml:space="preserve">Fig </w:t>
      </w:r>
      <w:r w:rsidR="00BD1937">
        <w:rPr>
          <w:sz w:val="18"/>
          <w:szCs w:val="18"/>
        </w:rPr>
        <w:t>2</w:t>
      </w:r>
      <w:r w:rsidRPr="002F7278">
        <w:rPr>
          <w:sz w:val="18"/>
          <w:szCs w:val="18"/>
        </w:rPr>
        <w:t>.</w:t>
      </w:r>
      <w:ins w:id="14" w:author="Ayse Zeynep Enkavi" w:date="2014-04-09T11:54:00Z">
        <w:r w:rsidR="00B117B9">
          <w:rPr>
            <w:sz w:val="18"/>
            <w:szCs w:val="18"/>
          </w:rPr>
          <w:t>Me</w:t>
        </w:r>
        <w:bookmarkStart w:id="15" w:name="_GoBack"/>
        <w:bookmarkEnd w:id="15"/>
        <w:r w:rsidR="00AE5078">
          <w:rPr>
            <w:sz w:val="18"/>
            <w:szCs w:val="18"/>
          </w:rPr>
          <w:t>an percentage of intransitives per group</w:t>
        </w:r>
      </w:ins>
      <w:ins w:id="16" w:author="Ayse Zeynep Enkavi" w:date="2014-04-04T15:57:00Z">
        <w:r w:rsidR="00C64C50">
          <w:rPr>
            <w:sz w:val="18"/>
            <w:szCs w:val="18"/>
          </w:rPr>
          <w:t>.</w:t>
        </w:r>
      </w:ins>
      <w:ins w:id="17" w:author="Ayse Zeynep Enkavi" w:date="2014-04-08T17:27:00Z">
        <w:r w:rsidR="00543881">
          <w:rPr>
            <w:sz w:val="18"/>
            <w:szCs w:val="18"/>
          </w:rPr>
          <w:t xml:space="preserve"> </w:t>
        </w:r>
      </w:ins>
      <w:ins w:id="18" w:author="Ayse Zeynep Enkavi" w:date="2014-04-09T14:15:00Z">
        <w:r w:rsidR="002C6599">
          <w:rPr>
            <w:sz w:val="18"/>
            <w:szCs w:val="18"/>
          </w:rPr>
          <w:t>Group comparisons computed from</w:t>
        </w:r>
      </w:ins>
      <w:ins w:id="19" w:author="Ayse Zeynep Enkavi" w:date="2014-04-08T17:27:00Z">
        <w:r w:rsidR="00543881">
          <w:rPr>
            <w:sz w:val="18"/>
            <w:szCs w:val="18"/>
          </w:rPr>
          <w:t xml:space="preserve"> multilevel model with random intercepts for individuals and fixed effects for group. </w:t>
        </w:r>
      </w:ins>
    </w:p>
    <w:p w14:paraId="5F691057" w14:textId="4766F170" w:rsidR="00D147E2" w:rsidRDefault="00B5135A" w:rsidP="007F471C">
      <w:r>
        <w:t>Consistent with our hypothesis that hippocampal retrieval of candy bar associations acquired over respondents’ prior life was used in preference construction and choice, we found that t</w:t>
      </w:r>
      <w:r w:rsidR="00C067B5" w:rsidRPr="00C067B5">
        <w:t xml:space="preserve">he ratio of compromised hippocampal volume to total volume was significantly correlated with the amount of </w:t>
      </w:r>
      <w:r>
        <w:t xml:space="preserve">choice </w:t>
      </w:r>
      <w:r w:rsidR="00C067B5" w:rsidRPr="00C067B5">
        <w:t>inco</w:t>
      </w:r>
      <w:r w:rsidR="00D147E2">
        <w:t>nsistencies (</w:t>
      </w:r>
      <w:r w:rsidR="002612C9">
        <w:t>Fig.3; s</w:t>
      </w:r>
      <w:r w:rsidR="00D147E2">
        <w:t>pearman-rho = 0.761</w:t>
      </w:r>
      <w:r w:rsidR="00C067B5" w:rsidRPr="00C067B5">
        <w:t>; p&lt;0.001; n=16).</w:t>
      </w:r>
    </w:p>
    <w:p w14:paraId="5CA4B158" w14:textId="77777777" w:rsidR="00D147E2" w:rsidRDefault="00D147E2" w:rsidP="007F471C"/>
    <w:p w14:paraId="353471B5" w14:textId="77777777" w:rsidR="00FA1F76" w:rsidRPr="00FA1F76" w:rsidRDefault="00FA1F76" w:rsidP="007F471C">
      <w:pPr>
        <w:rPr>
          <w:lang w:val="de-DE"/>
        </w:rPr>
      </w:pPr>
      <w:r w:rsidRPr="00FA1F76">
        <w:rPr>
          <w:noProof/>
        </w:rPr>
        <w:lastRenderedPageBreak/>
        <w:drawing>
          <wp:inline distT="0" distB="0" distL="0" distR="0" wp14:anchorId="1FEBC53F" wp14:editId="32FABBF5">
            <wp:extent cx="3690519" cy="2954215"/>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328" cy="2955663"/>
                    </a:xfrm>
                    <a:prstGeom prst="rect">
                      <a:avLst/>
                    </a:prstGeom>
                    <a:noFill/>
                    <a:ln>
                      <a:noFill/>
                    </a:ln>
                  </pic:spPr>
                </pic:pic>
              </a:graphicData>
            </a:graphic>
          </wp:inline>
        </w:drawing>
      </w:r>
    </w:p>
    <w:p w14:paraId="37FB0672" w14:textId="53491FA4" w:rsidR="00D147E2" w:rsidRPr="00D147E2" w:rsidRDefault="00D147E2" w:rsidP="007F471C">
      <w:pPr>
        <w:pStyle w:val="Caption"/>
      </w:pPr>
      <w:r>
        <w:t xml:space="preserve">Fig </w:t>
      </w:r>
      <w:r w:rsidR="00BD1937">
        <w:t>3</w:t>
      </w:r>
      <w:r>
        <w:t xml:space="preserve">. </w:t>
      </w:r>
      <w:proofErr w:type="gramStart"/>
      <w:r>
        <w:t>Correlation of hippocampal asymmetry (as a marker for unilateral atrophy) and percentage of inconsistent choices</w:t>
      </w:r>
      <w:r w:rsidR="00FA1F76">
        <w:t xml:space="preserve"> with 95% CI of the mean</w:t>
      </w:r>
      <w:r>
        <w:t>.</w:t>
      </w:r>
      <w:proofErr w:type="gramEnd"/>
      <w:r>
        <w:t xml:space="preserve"> </w:t>
      </w:r>
      <w:proofErr w:type="gramStart"/>
      <w:r>
        <w:t>rho</w:t>
      </w:r>
      <w:proofErr w:type="gramEnd"/>
      <w:r>
        <w:t>=0.761, p&lt;0.001</w:t>
      </w:r>
    </w:p>
    <w:p w14:paraId="34330726" w14:textId="77777777" w:rsidR="00D147E2" w:rsidRPr="00D147E2" w:rsidRDefault="00D147E2" w:rsidP="007F471C"/>
    <w:p w14:paraId="67F5B2B0" w14:textId="3078E57F" w:rsidR="007F7004" w:rsidRDefault="00B5135A" w:rsidP="009E6090">
      <w:r>
        <w:t>To rule out alternative explanations, in particular the possibility that subjects may have explicitly remembered their previous choices within this study, using this information to avoid intransitivities, and that it is this ability that may be impaired in patients with hippocampal damage, w</w:t>
      </w:r>
      <w:r w:rsidR="003E2470">
        <w:t>e examined if the</w:t>
      </w:r>
      <w:r>
        <w:t xml:space="preserve"> observed group differences in choice inconsistencies </w:t>
      </w:r>
      <w:r w:rsidR="003E2470">
        <w:t>were</w:t>
      </w:r>
      <w:r w:rsidR="001D00E2">
        <w:t xml:space="preserve"> </w:t>
      </w:r>
      <w:r w:rsidR="003F5F61">
        <w:t xml:space="preserve">stable </w:t>
      </w:r>
      <w:r w:rsidR="003E2470">
        <w:t xml:space="preserve">across the course of the </w:t>
      </w:r>
      <w:r>
        <w:t>study session</w:t>
      </w:r>
      <w:r w:rsidR="003E2470">
        <w:t>.</w:t>
      </w:r>
      <w:r w:rsidR="003F5F61">
        <w:t xml:space="preserve"> Although each pair of options is seen </w:t>
      </w:r>
      <w:r>
        <w:t xml:space="preserve">only </w:t>
      </w:r>
      <w:r w:rsidR="003F5F61">
        <w:t>once,</w:t>
      </w:r>
      <w:r w:rsidR="001D00E2">
        <w:t xml:space="preserve"> </w:t>
      </w:r>
      <w:r w:rsidR="003F5F61">
        <w:t xml:space="preserve">prior choices involving one of the </w:t>
      </w:r>
      <w:r>
        <w:t>two candy bars</w:t>
      </w:r>
      <w:r w:rsidR="003F5F61">
        <w:t xml:space="preserve"> might influence subsequent choices</w:t>
      </w:r>
      <w:r w:rsidR="00787FE4">
        <w:t xml:space="preserve">, and memory for these choices might </w:t>
      </w:r>
      <w:r w:rsidR="003F5F61">
        <w:t xml:space="preserve">differ </w:t>
      </w:r>
      <w:r w:rsidR="003E2470">
        <w:t>across groups</w:t>
      </w:r>
      <w:r w:rsidR="00787FE4">
        <w:t>, with t</w:t>
      </w:r>
      <w:r w:rsidR="003E2470">
        <w:t xml:space="preserve">he MTL group </w:t>
      </w:r>
      <w:r w:rsidR="00787FE4">
        <w:t xml:space="preserve">being less able to </w:t>
      </w:r>
      <w:r w:rsidR="003F5F61">
        <w:t>retriev</w:t>
      </w:r>
      <w:r w:rsidR="00787FE4">
        <w:t xml:space="preserve">e their choices </w:t>
      </w:r>
      <w:r w:rsidR="00A141E1">
        <w:t>on earlier trials</w:t>
      </w:r>
      <w:r w:rsidR="00787FE4">
        <w:t xml:space="preserve">.  This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 more </w:t>
      </w:r>
      <w:proofErr w:type="gramStart"/>
      <w:r w:rsidR="00787FE4">
        <w:t>intransitivities</w:t>
      </w:r>
      <w:proofErr w:type="gramEnd"/>
      <w:r w:rsidR="00787FE4">
        <w:t xml:space="preserve"> should occur later in the session</w:t>
      </w:r>
      <w:r w:rsidR="00955DD9">
        <w:t>, particularly for the MTL group</w:t>
      </w:r>
      <w:r w:rsidR="003E2470">
        <w:t xml:space="preserve">.  </w:t>
      </w:r>
      <w:r w:rsidR="00D217DC">
        <w:t>We tested this hypothesis by examining for differences in the effects of tri</w:t>
      </w:r>
      <w:ins w:id="20" w:author="Ayse Zeynep Enkavi" w:date="2014-04-04T16:03:00Z">
        <w:r w:rsidR="00C64C50">
          <w:t>a</w:t>
        </w:r>
      </w:ins>
      <w:r w:rsidR="00D217DC">
        <w:t>l on the frequency of intransitivities across groups.  As detailed in the SOM, no differences were found.</w:t>
      </w:r>
    </w:p>
    <w:p w14:paraId="035A4034" w14:textId="793CAA81" w:rsidR="008B6F70" w:rsidRDefault="003E2470" w:rsidP="00D03A87">
      <w:pPr>
        <w:tabs>
          <w:tab w:val="clear" w:pos="0"/>
        </w:tabs>
        <w:ind w:right="0"/>
      </w:pPr>
      <w:r w:rsidRPr="008B6F70">
        <w:rPr>
          <w:rFonts w:ascii="Times" w:hAnsi="Times"/>
          <w:bCs w:val="0"/>
          <w:iCs w:val="0"/>
          <w:szCs w:val="24"/>
        </w:rPr>
        <w:t>We also</w:t>
      </w:r>
      <w:r w:rsidR="003F5F61" w:rsidRPr="008B6F70">
        <w:rPr>
          <w:rFonts w:ascii="Times" w:hAnsi="Times"/>
          <w:bCs w:val="0"/>
          <w:iCs w:val="0"/>
          <w:szCs w:val="24"/>
        </w:rPr>
        <w:t xml:space="preserve"> examined </w:t>
      </w:r>
      <w:r w:rsidRPr="008B6F70">
        <w:rPr>
          <w:rFonts w:ascii="Times" w:hAnsi="Times"/>
          <w:bCs w:val="0"/>
          <w:iCs w:val="0"/>
          <w:szCs w:val="24"/>
        </w:rPr>
        <w:t xml:space="preserve">response latencies </w:t>
      </w:r>
      <w:r w:rsidR="005E72D6" w:rsidRPr="008B6F70">
        <w:rPr>
          <w:rFonts w:ascii="Times" w:hAnsi="Times"/>
          <w:bCs w:val="0"/>
          <w:iCs w:val="0"/>
          <w:szCs w:val="24"/>
        </w:rPr>
        <w:t>of the</w:t>
      </w:r>
      <w:r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and the relationship between responses latencies and intransitivities</w:t>
      </w:r>
      <w:r w:rsidR="00D217DC">
        <w:rPr>
          <w:rFonts w:eastAsia="Malgun Gothic"/>
        </w:rPr>
        <w:t xml:space="preserve"> and found that slower trial were most likely to be </w:t>
      </w:r>
      <w:r w:rsidR="00D217DC">
        <w:rPr>
          <w:rFonts w:eastAsia="Malgun Gothic"/>
        </w:rPr>
        <w:lastRenderedPageBreak/>
        <w:t xml:space="preserve">involved in intransitive triplets, and that </w:t>
      </w:r>
      <w:r w:rsidR="00D217DC">
        <w:t>the MTL group has a significantly slower average response time per trial.   Together, these results suggest that intransitive triplets accompany more careful, longer responding, eliminating the possibility of a speed-accuracy tradeoff.</w:t>
      </w:r>
    </w:p>
    <w:p w14:paraId="25AA2A0E" w14:textId="0511C942" w:rsidR="00F97A3F" w:rsidRDefault="005E72D6" w:rsidP="005E72D6">
      <w:r>
        <w:t>We</w:t>
      </w:r>
      <w:r w:rsidR="00787FE4">
        <w:t xml:space="preserve"> also examined whether </w:t>
      </w:r>
      <w:r>
        <w:t xml:space="preserve">particular options </w:t>
      </w:r>
      <w:r w:rsidR="008E5396">
        <w:t xml:space="preserve">were </w:t>
      </w:r>
      <w:r>
        <w:t>responsible for intransitivies</w:t>
      </w:r>
      <w:r w:rsidR="008E5396">
        <w:t>.</w:t>
      </w:r>
      <w:r>
        <w:t xml:space="preserve"> We </w:t>
      </w:r>
      <w:r w:rsidR="00336944">
        <w:t xml:space="preserve">regressed the number of times </w:t>
      </w:r>
      <w:r w:rsidR="000E3F2A">
        <w:t xml:space="preserve">each </w:t>
      </w:r>
      <w:r w:rsidR="00336944">
        <w:t xml:space="preserve">trial was involved in an </w:t>
      </w:r>
      <w:r w:rsidR="00F66774">
        <w:t>intransitive</w:t>
      </w:r>
      <w:r w:rsidR="000E3F2A">
        <w:t xml:space="preserve"> choice onto indicator variable representing the identify </w:t>
      </w:r>
      <w:r w:rsidR="00A141E1">
        <w:t>of each</w:t>
      </w:r>
      <w:r w:rsidR="00336944">
        <w:t xml:space="preserve"> chocolate bar as well</w:t>
      </w:r>
      <w:r w:rsidR="000E3F2A">
        <w:t xml:space="preserve"> a factor representing group.</w:t>
      </w:r>
      <w:r w:rsidR="00336944">
        <w:t xml:space="preserve"> </w:t>
      </w:r>
      <w:r w:rsidR="000E3F2A">
        <w:t xml:space="preserve">None of these variables </w:t>
      </w:r>
      <w:r w:rsidR="00A141E1">
        <w:t>survived a</w:t>
      </w:r>
      <w:r w:rsidR="000E3F2A">
        <w:t xml:space="preserve"> </w:t>
      </w:r>
      <w:commentRangeStart w:id="21"/>
      <w:r w:rsidR="000E3F2A">
        <w:t>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97A3F">
        <w:t xml:space="preserve">  </w:t>
      </w:r>
      <w:commentRangeEnd w:id="21"/>
      <w:r w:rsidR="006E681B">
        <w:rPr>
          <w:rStyle w:val="CommentReference"/>
        </w:rPr>
        <w:commentReference w:id="21"/>
      </w:r>
    </w:p>
    <w:p w14:paraId="0C1C29EA" w14:textId="60A2D99A" w:rsidR="00A57E05" w:rsidRDefault="00972034" w:rsidP="005E72D6">
      <w:r>
        <w:t>To ensure that the intransitives we observe are associated with preference construction, we examined performance in the control task.</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though</w:t>
      </w:r>
      <w:r w:rsidR="00F97A3F" w:rsidRPr="00F97A3F">
        <w:t xml:space="preserve"> the ETL group was significantly worse than the control group (percentage of errors: MTL: 0.81%; ETL: 1.09%; CON:0</w:t>
      </w:r>
      <w:proofErr w:type="gramStart"/>
      <w:r w:rsidR="00F97A3F" w:rsidRPr="00F97A3F">
        <w:t>.07</w:t>
      </w:r>
      <w:proofErr w:type="gramEnd"/>
      <w:r w:rsidR="00F97A3F" w:rsidRPr="00F97A3F">
        <w:t xml:space="preserve">%;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r w:rsidR="00F97A3F" w:rsidRPr="00F97A3F">
        <w:t xml:space="preserve">;   ETL vs. CON p&lt;0.05)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inconsistency between the MTL and the control group</w:t>
      </w:r>
      <w:r w:rsidR="00F97A3F" w:rsidRPr="00F97A3F">
        <w:t xml:space="preserve">s in this task and the presence of </w:t>
      </w:r>
      <w:r w:rsidR="00F72439">
        <w:t xml:space="preserve">a </w:t>
      </w:r>
      <w:r w:rsidR="00F97A3F" w:rsidRPr="00F97A3F">
        <w:t xml:space="preserve">differences in choice </w:t>
      </w:r>
      <w:r w:rsidR="00F72439">
        <w:t>inconsistency</w:t>
      </w:r>
      <w:r w:rsidR="00F97A3F" w:rsidRPr="00F97A3F">
        <w:t xml:space="preserve"> </w:t>
      </w:r>
      <w:r w:rsidR="00F72439">
        <w:t xml:space="preserve">supports </w:t>
      </w:r>
      <w:r w:rsidR="00F97A3F" w:rsidRPr="00F97A3F">
        <w:t>the involvement of hippocampal function in preference based choices and not more general attentional effects.</w:t>
      </w:r>
    </w:p>
    <w:p w14:paraId="2F80ACC8" w14:textId="77777777" w:rsidR="0062772B" w:rsidRPr="00141EAB" w:rsidRDefault="00141EAB" w:rsidP="005E72D6">
      <w:pPr>
        <w:pStyle w:val="Heading1"/>
      </w:pPr>
      <w:r>
        <w:t>Discussion</w:t>
      </w:r>
    </w:p>
    <w:p w14:paraId="6DFFDF86" w14:textId="162BAE62"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preference</w:t>
      </w:r>
      <w:r w:rsidR="002A32A8">
        <w:t>-</w:t>
      </w:r>
      <w:r w:rsidR="00CE69A6">
        <w:t xml:space="preserve">based choices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72985E6B" w14:textId="3B48A43C" w:rsidR="00141EAB" w:rsidRDefault="002A32A8" w:rsidP="006E681B">
      <w:pPr>
        <w:ind w:firstLine="0"/>
      </w:pPr>
      <w:r>
        <w:lastRenderedPageBreak/>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observed in VMPFC patients</w:t>
      </w:r>
      <w:r w:rsidR="009A38DC">
        <w:t xml:space="preserve">, suggesting that the associations and </w:t>
      </w:r>
      <w:r w:rsidR="006F260E">
        <w:t xml:space="preserve">memories stored in the hippocampus </w:t>
      </w:r>
      <w:r w:rsidR="009A38DC">
        <w:t xml:space="preserve">may serve </w:t>
      </w:r>
      <w:r w:rsidR="006F260E">
        <w:t>are inputs to value calculation occurring elsewhere</w:t>
      </w:r>
      <w:r w:rsidR="00665890">
        <w:t xml:space="preserve"> </w:t>
      </w:r>
      <w:r w:rsidR="00665890">
        <w:fldChar w:fldCharType="begin" w:fldLock="1"/>
      </w:r>
      <w:r w:rsidR="00B7515D">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B7515D">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B7515D">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B7515D">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B7515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that VMPFC lesioned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Perhaps retrieval of experiences from memory is also inhibited in VMPFC patients</w:t>
      </w:r>
      <w:r>
        <w:t>,</w:t>
      </w:r>
      <w:r w:rsidR="006F260E">
        <w:t xml:space="preserve"> but this </w:t>
      </w:r>
      <w:r w:rsidR="00993D2D">
        <w:t xml:space="preserve">is an interesting topic </w:t>
      </w:r>
      <w:r w:rsidR="009A38DC">
        <w:t>for</w:t>
      </w:r>
      <w:r w:rsidR="00993D2D">
        <w:t xml:space="preserve"> fu</w:t>
      </w:r>
      <w:r w:rsidR="009A38DC">
        <w:t>ture</w:t>
      </w:r>
      <w:r w:rsidR="00993D2D">
        <w:t xml:space="preserve"> research.</w:t>
      </w:r>
    </w:p>
    <w:p w14:paraId="5A6B3404" w14:textId="0057FB78" w:rsidR="006F260E" w:rsidRDefault="00251380" w:rsidP="007F471C">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B7515D">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B7515D">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w:t>
      </w:r>
      <w:commentRangeStart w:id="22"/>
      <w:r w:rsidR="006F260E">
        <w:t>changing preferences</w:t>
      </w:r>
      <w:commentRangeEnd w:id="22"/>
      <w:r>
        <w:rPr>
          <w:rStyle w:val="CommentReference"/>
        </w:rPr>
        <w:commentReference w:id="22"/>
      </w:r>
      <w:r w:rsidR="006F260E">
        <w:t xml:space="preserve"> and indifference</w:t>
      </w:r>
      <w:r w:rsidR="00141EAB" w:rsidRPr="00141EAB">
        <w:t>.  </w:t>
      </w:r>
      <w:r>
        <w:t>O</w:t>
      </w:r>
      <w:r w:rsidR="00141EAB" w:rsidRPr="00141EAB">
        <w:t>ur work</w:t>
      </w:r>
      <w:r>
        <w:t xml:space="preserve"> uses </w:t>
      </w:r>
      <w:r w:rsidR="006F260E" w:rsidRPr="00141EAB">
        <w:t>intransitivities</w:t>
      </w:r>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stable in </w:t>
      </w:r>
      <w:r w:rsidR="009728FF">
        <w:lastRenderedPageBreak/>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 xml:space="preserve">damage.   </w:t>
      </w:r>
    </w:p>
    <w:p w14:paraId="5DB7751D" w14:textId="640BBBEB"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(dinner specials). Combining what we know about internal and external inputs to preference construction processes and about information aggregation and comparison will allow us </w:t>
      </w:r>
      <w:r w:rsidR="00463363">
        <w:t xml:space="preserve">to better </w:t>
      </w:r>
      <w:r w:rsidR="00802EAC">
        <w:t>understanding how the brain calculates value</w:t>
      </w:r>
      <w:r w:rsidR="00463363">
        <w:t xml:space="preserve"> and makes wise choices</w:t>
      </w:r>
      <w:r w:rsidR="00802EAC">
        <w:t>.</w:t>
      </w:r>
    </w:p>
    <w:p w14:paraId="6214B672" w14:textId="77777777" w:rsidR="006939FB" w:rsidRDefault="006939FB" w:rsidP="007F471C"/>
    <w:p w14:paraId="4FA8163E" w14:textId="77777777" w:rsidR="006939FB" w:rsidRPr="00834205" w:rsidRDefault="006939FB" w:rsidP="005E72D6">
      <w:pPr>
        <w:pStyle w:val="Heading1"/>
      </w:pPr>
      <w:r w:rsidRPr="00834205">
        <w:t>References</w:t>
      </w:r>
    </w:p>
    <w:p w14:paraId="5B48B3D3" w14:textId="7C450371" w:rsidR="00B7515D" w:rsidRPr="00B7515D" w:rsidRDefault="00117279">
      <w:pPr>
        <w:pStyle w:val="NormalWeb"/>
        <w:ind w:left="480" w:hanging="480"/>
        <w:divId w:val="1247150655"/>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B7515D" w:rsidRPr="00B7515D">
        <w:rPr>
          <w:rFonts w:ascii="Times New Roman" w:hAnsi="Times New Roman"/>
          <w:noProof/>
          <w:sz w:val="24"/>
        </w:rPr>
        <w:t xml:space="preserve">Barron, H. C., Dolan, R. J., &amp; Behrens, T. E. J. (2013). Online evaluation of novel choices by simultaneous representation of multiple memories. </w:t>
      </w:r>
      <w:r w:rsidR="00B7515D" w:rsidRPr="00B7515D">
        <w:rPr>
          <w:rFonts w:ascii="Times New Roman" w:hAnsi="Times New Roman"/>
          <w:i/>
          <w:iCs/>
          <w:noProof/>
          <w:sz w:val="24"/>
        </w:rPr>
        <w:t>Nature Neuroscience</w:t>
      </w:r>
      <w:r w:rsidR="00B7515D" w:rsidRPr="00B7515D">
        <w:rPr>
          <w:rFonts w:ascii="Times New Roman" w:hAnsi="Times New Roman"/>
          <w:noProof/>
          <w:sz w:val="24"/>
        </w:rPr>
        <w:t xml:space="preserve">, </w:t>
      </w:r>
      <w:r w:rsidR="00B7515D" w:rsidRPr="00B7515D">
        <w:rPr>
          <w:rFonts w:ascii="Times New Roman" w:hAnsi="Times New Roman"/>
          <w:i/>
          <w:iCs/>
          <w:noProof/>
          <w:sz w:val="24"/>
        </w:rPr>
        <w:t>16</w:t>
      </w:r>
      <w:r w:rsidR="00B7515D" w:rsidRPr="00B7515D">
        <w:rPr>
          <w:rFonts w:ascii="Times New Roman" w:hAnsi="Times New Roman"/>
          <w:noProof/>
          <w:sz w:val="24"/>
        </w:rPr>
        <w:t>(10), 1492–8. doi:10.1038/nn.3515</w:t>
      </w:r>
    </w:p>
    <w:p w14:paraId="0F2799A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Benoit, R. G., Gilbert, S. J., &amp; Burgess, P. W. (2011). A neural mechanism mediating the impact of episodic prospection on farsighted decisions. </w:t>
      </w:r>
      <w:r w:rsidRPr="00B7515D">
        <w:rPr>
          <w:rFonts w:ascii="Times New Roman" w:hAnsi="Times New Roman"/>
          <w:i/>
          <w:iCs/>
          <w:noProof/>
          <w:sz w:val="24"/>
        </w:rPr>
        <w:t>The Journal of Neuroscience : The Official Journal of the Society for Neuroscience</w:t>
      </w:r>
      <w:r w:rsidRPr="00B7515D">
        <w:rPr>
          <w:rFonts w:ascii="Times New Roman" w:hAnsi="Times New Roman"/>
          <w:noProof/>
          <w:sz w:val="24"/>
        </w:rPr>
        <w:t xml:space="preserve">, </w:t>
      </w:r>
      <w:r w:rsidRPr="00B7515D">
        <w:rPr>
          <w:rFonts w:ascii="Times New Roman" w:hAnsi="Times New Roman"/>
          <w:i/>
          <w:iCs/>
          <w:noProof/>
          <w:sz w:val="24"/>
        </w:rPr>
        <w:t>31</w:t>
      </w:r>
      <w:r w:rsidRPr="00B7515D">
        <w:rPr>
          <w:rFonts w:ascii="Times New Roman" w:hAnsi="Times New Roman"/>
          <w:noProof/>
          <w:sz w:val="24"/>
        </w:rPr>
        <w:t>(18), 6771–9. doi:10.1523/JNEUROSCI.6559-10.2011</w:t>
      </w:r>
    </w:p>
    <w:p w14:paraId="7D3E094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Birnbaum, M. H., &amp; Gutierrez, R. J. (2007). Testing for intransitivity of preferences predicted by a lexicographic semi-order. </w:t>
      </w:r>
      <w:r w:rsidRPr="00B7515D">
        <w:rPr>
          <w:rFonts w:ascii="Times New Roman" w:hAnsi="Times New Roman"/>
          <w:i/>
          <w:iCs/>
          <w:noProof/>
          <w:sz w:val="24"/>
        </w:rPr>
        <w:t>Organizational Behavior and Human Decision Processes</w:t>
      </w:r>
      <w:r w:rsidRPr="00B7515D">
        <w:rPr>
          <w:rFonts w:ascii="Times New Roman" w:hAnsi="Times New Roman"/>
          <w:noProof/>
          <w:sz w:val="24"/>
        </w:rPr>
        <w:t xml:space="preserve">, </w:t>
      </w:r>
      <w:r w:rsidRPr="00B7515D">
        <w:rPr>
          <w:rFonts w:ascii="Times New Roman" w:hAnsi="Times New Roman"/>
          <w:i/>
          <w:iCs/>
          <w:noProof/>
          <w:sz w:val="24"/>
        </w:rPr>
        <w:t>104</w:t>
      </w:r>
      <w:r w:rsidRPr="00B7515D">
        <w:rPr>
          <w:rFonts w:ascii="Times New Roman" w:hAnsi="Times New Roman"/>
          <w:noProof/>
          <w:sz w:val="24"/>
        </w:rPr>
        <w:t>(1), 96–112. doi:10.1016/j.obhdp.2007.02.001</w:t>
      </w:r>
    </w:p>
    <w:p w14:paraId="4FF808A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Camille, N., Griffiths, C. a, Vo, K., Fellows, L. K., &amp; Kable, J. W. (2011). Ventromedial frontal lobe damage disrupts value maximization in humans. </w:t>
      </w:r>
      <w:r w:rsidRPr="00B7515D">
        <w:rPr>
          <w:rFonts w:ascii="Times New Roman" w:hAnsi="Times New Roman"/>
          <w:i/>
          <w:iCs/>
          <w:noProof/>
          <w:sz w:val="24"/>
        </w:rPr>
        <w:t>The Journal of Neuroscience : The Official Journal of the Society for Neuroscience</w:t>
      </w:r>
      <w:r w:rsidRPr="00B7515D">
        <w:rPr>
          <w:rFonts w:ascii="Times New Roman" w:hAnsi="Times New Roman"/>
          <w:noProof/>
          <w:sz w:val="24"/>
        </w:rPr>
        <w:t xml:space="preserve">, </w:t>
      </w:r>
      <w:r w:rsidRPr="00B7515D">
        <w:rPr>
          <w:rFonts w:ascii="Times New Roman" w:hAnsi="Times New Roman"/>
          <w:i/>
          <w:iCs/>
          <w:noProof/>
          <w:sz w:val="24"/>
        </w:rPr>
        <w:t>31</w:t>
      </w:r>
      <w:r w:rsidRPr="00B7515D">
        <w:rPr>
          <w:rFonts w:ascii="Times New Roman" w:hAnsi="Times New Roman"/>
          <w:noProof/>
          <w:sz w:val="24"/>
        </w:rPr>
        <w:t>(20), 7527–32. doi:10.1523/JNEUROSCI.6527-10.2011</w:t>
      </w:r>
    </w:p>
    <w:p w14:paraId="79707FF9"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Cole, M. W., Pathak, S., &amp; Schneider, W. (2010). Identifying the brain’s most globally connected regions. </w:t>
      </w:r>
      <w:r w:rsidRPr="00B7515D">
        <w:rPr>
          <w:rFonts w:ascii="Times New Roman" w:hAnsi="Times New Roman"/>
          <w:i/>
          <w:iCs/>
          <w:noProof/>
          <w:sz w:val="24"/>
        </w:rPr>
        <w:t>NeuroImage</w:t>
      </w:r>
      <w:r w:rsidRPr="00B7515D">
        <w:rPr>
          <w:rFonts w:ascii="Times New Roman" w:hAnsi="Times New Roman"/>
          <w:noProof/>
          <w:sz w:val="24"/>
        </w:rPr>
        <w:t xml:space="preserve">, </w:t>
      </w:r>
      <w:r w:rsidRPr="00B7515D">
        <w:rPr>
          <w:rFonts w:ascii="Times New Roman" w:hAnsi="Times New Roman"/>
          <w:i/>
          <w:iCs/>
          <w:noProof/>
          <w:sz w:val="24"/>
        </w:rPr>
        <w:t>49</w:t>
      </w:r>
      <w:r w:rsidRPr="00B7515D">
        <w:rPr>
          <w:rFonts w:ascii="Times New Roman" w:hAnsi="Times New Roman"/>
          <w:noProof/>
          <w:sz w:val="24"/>
        </w:rPr>
        <w:t>(4), 3132–48. doi:10.1016/j.neuroimage.2009.11.001</w:t>
      </w:r>
    </w:p>
    <w:p w14:paraId="6BEA721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Dougherty, M. R. P., Gettys, C. F., &amp; Ogden, E. E. (1999). MINERVA-DM : A Memory Processes Model for Judgments of Likelihood.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106</w:t>
      </w:r>
      <w:r w:rsidRPr="00B7515D">
        <w:rPr>
          <w:rFonts w:ascii="Times New Roman" w:hAnsi="Times New Roman"/>
          <w:noProof/>
          <w:sz w:val="24"/>
        </w:rPr>
        <w:t>(1), 180–209.</w:t>
      </w:r>
    </w:p>
    <w:p w14:paraId="1C278EE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lastRenderedPageBreak/>
        <w:t xml:space="preserve">Fellows, L. K. (2006). Deciding how to decide: ventromedial frontal lobe damage affects information acquisition in multi-attribute decision making. </w:t>
      </w:r>
      <w:r w:rsidRPr="00B7515D">
        <w:rPr>
          <w:rFonts w:ascii="Times New Roman" w:hAnsi="Times New Roman"/>
          <w:i/>
          <w:iCs/>
          <w:noProof/>
          <w:sz w:val="24"/>
        </w:rPr>
        <w:t>Brain : A Journal of Neurology</w:t>
      </w:r>
      <w:r w:rsidRPr="00B7515D">
        <w:rPr>
          <w:rFonts w:ascii="Times New Roman" w:hAnsi="Times New Roman"/>
          <w:noProof/>
          <w:sz w:val="24"/>
        </w:rPr>
        <w:t xml:space="preserve">, </w:t>
      </w:r>
      <w:r w:rsidRPr="00B7515D">
        <w:rPr>
          <w:rFonts w:ascii="Times New Roman" w:hAnsi="Times New Roman"/>
          <w:i/>
          <w:iCs/>
          <w:noProof/>
          <w:sz w:val="24"/>
        </w:rPr>
        <w:t>129</w:t>
      </w:r>
      <w:r w:rsidRPr="00B7515D">
        <w:rPr>
          <w:rFonts w:ascii="Times New Roman" w:hAnsi="Times New Roman"/>
          <w:noProof/>
          <w:sz w:val="24"/>
        </w:rPr>
        <w:t>(Pt 4), 944–52. doi:10.1093/brain/awl017</w:t>
      </w:r>
    </w:p>
    <w:p w14:paraId="34A331A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Fellows, L. K., &amp; Farah, M. J. (2007). The role of ventromedial prefrontal cortex in decision making: judgment under uncertainty or judgment per se?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17</w:t>
      </w:r>
      <w:r w:rsidRPr="00B7515D">
        <w:rPr>
          <w:rFonts w:ascii="Times New Roman" w:hAnsi="Times New Roman"/>
          <w:noProof/>
          <w:sz w:val="24"/>
        </w:rPr>
        <w:t>(11), 2669–74. doi:10.1093/cercor/bhl176</w:t>
      </w:r>
    </w:p>
    <w:p w14:paraId="73B5A54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B7515D">
        <w:rPr>
          <w:rFonts w:ascii="Times New Roman" w:hAnsi="Times New Roman"/>
          <w:i/>
          <w:iCs/>
          <w:noProof/>
          <w:sz w:val="24"/>
        </w:rPr>
        <w:t>Neuron</w:t>
      </w:r>
      <w:r w:rsidRPr="00B7515D">
        <w:rPr>
          <w:rFonts w:ascii="Times New Roman" w:hAnsi="Times New Roman"/>
          <w:noProof/>
          <w:sz w:val="24"/>
        </w:rPr>
        <w:t xml:space="preserve">, </w:t>
      </w:r>
      <w:r w:rsidRPr="00B7515D">
        <w:rPr>
          <w:rFonts w:ascii="Times New Roman" w:hAnsi="Times New Roman"/>
          <w:i/>
          <w:iCs/>
          <w:noProof/>
          <w:sz w:val="24"/>
        </w:rPr>
        <w:t>33</w:t>
      </w:r>
      <w:r w:rsidRPr="00B7515D">
        <w:rPr>
          <w:rFonts w:ascii="Times New Roman" w:hAnsi="Times New Roman"/>
          <w:noProof/>
          <w:sz w:val="24"/>
        </w:rPr>
        <w:t>, 341–355. doi:10.1016/S0896-6273(02)00569-X</w:t>
      </w:r>
    </w:p>
    <w:p w14:paraId="1A931A38"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Fischl, B., van der Kouwe, A., Destrieux, C., Halgren, E., Ségonne, F., Salat, D. H., … Dale, A. M. (2004). Automatically parcellating the human cerebral cortex.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14</w:t>
      </w:r>
      <w:r w:rsidRPr="00B7515D">
        <w:rPr>
          <w:rFonts w:ascii="Times New Roman" w:hAnsi="Times New Roman"/>
          <w:noProof/>
          <w:sz w:val="24"/>
        </w:rPr>
        <w:t>, 11–22. doi:10.1093/cercor/bhg087</w:t>
      </w:r>
    </w:p>
    <w:p w14:paraId="1861A67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Godsil, B. P., Kiss, J. P., Spedding, M., &amp; Jay, T. M. (2013). The hippocampal-prefrontal pathway: the weak link in psychiatric disorders? </w:t>
      </w:r>
      <w:r w:rsidRPr="00B7515D">
        <w:rPr>
          <w:rFonts w:ascii="Times New Roman" w:hAnsi="Times New Roman"/>
          <w:i/>
          <w:iCs/>
          <w:noProof/>
          <w:sz w:val="24"/>
        </w:rPr>
        <w:t>European Neuropsychopharmacology : The Journal of the European College of Neuropsychopharmacology</w:t>
      </w:r>
      <w:r w:rsidRPr="00B7515D">
        <w:rPr>
          <w:rFonts w:ascii="Times New Roman" w:hAnsi="Times New Roman"/>
          <w:noProof/>
          <w:sz w:val="24"/>
        </w:rPr>
        <w:t xml:space="preserve">, </w:t>
      </w:r>
      <w:r w:rsidRPr="00B7515D">
        <w:rPr>
          <w:rFonts w:ascii="Times New Roman" w:hAnsi="Times New Roman"/>
          <w:i/>
          <w:iCs/>
          <w:noProof/>
          <w:sz w:val="24"/>
        </w:rPr>
        <w:t>23</w:t>
      </w:r>
      <w:r w:rsidRPr="00B7515D">
        <w:rPr>
          <w:rFonts w:ascii="Times New Roman" w:hAnsi="Times New Roman"/>
          <w:noProof/>
          <w:sz w:val="24"/>
        </w:rPr>
        <w:t>(10), 1165–81. doi:10.1016/j.euroneuro.2012.10.018</w:t>
      </w:r>
    </w:p>
    <w:p w14:paraId="753B1D8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Houthakker, H. S. (1950). Revealed Preference and the Utility Function. </w:t>
      </w:r>
      <w:r w:rsidRPr="00B7515D">
        <w:rPr>
          <w:rFonts w:ascii="Times New Roman" w:hAnsi="Times New Roman"/>
          <w:i/>
          <w:iCs/>
          <w:noProof/>
          <w:sz w:val="24"/>
        </w:rPr>
        <w:t>Economica</w:t>
      </w:r>
      <w:r w:rsidRPr="00B7515D">
        <w:rPr>
          <w:rFonts w:ascii="Times New Roman" w:hAnsi="Times New Roman"/>
          <w:noProof/>
          <w:sz w:val="24"/>
        </w:rPr>
        <w:t xml:space="preserve">, </w:t>
      </w:r>
      <w:r w:rsidRPr="00B7515D">
        <w:rPr>
          <w:rFonts w:ascii="Times New Roman" w:hAnsi="Times New Roman"/>
          <w:i/>
          <w:iCs/>
          <w:noProof/>
          <w:sz w:val="24"/>
        </w:rPr>
        <w:t>17</w:t>
      </w:r>
      <w:r w:rsidRPr="00B7515D">
        <w:rPr>
          <w:rFonts w:ascii="Times New Roman" w:hAnsi="Times New Roman"/>
          <w:noProof/>
          <w:sz w:val="24"/>
        </w:rPr>
        <w:t>(66), 159–174.</w:t>
      </w:r>
    </w:p>
    <w:p w14:paraId="77E9CEFD"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Johnson, E. J., Häubl, G., &amp; Keinan, A. (2007). Aspects of endowment: a query theory of value construction. </w:t>
      </w:r>
      <w:r w:rsidRPr="00B7515D">
        <w:rPr>
          <w:rFonts w:ascii="Times New Roman" w:hAnsi="Times New Roman"/>
          <w:i/>
          <w:iCs/>
          <w:noProof/>
          <w:sz w:val="24"/>
        </w:rPr>
        <w:t>Journal of Experimental Psychology. Learning, Memory, and Cognition</w:t>
      </w:r>
      <w:r w:rsidRPr="00B7515D">
        <w:rPr>
          <w:rFonts w:ascii="Times New Roman" w:hAnsi="Times New Roman"/>
          <w:noProof/>
          <w:sz w:val="24"/>
        </w:rPr>
        <w:t xml:space="preserve">, </w:t>
      </w:r>
      <w:r w:rsidRPr="00B7515D">
        <w:rPr>
          <w:rFonts w:ascii="Times New Roman" w:hAnsi="Times New Roman"/>
          <w:i/>
          <w:iCs/>
          <w:noProof/>
          <w:sz w:val="24"/>
        </w:rPr>
        <w:t>33</w:t>
      </w:r>
      <w:r w:rsidRPr="00B7515D">
        <w:rPr>
          <w:rFonts w:ascii="Times New Roman" w:hAnsi="Times New Roman"/>
          <w:noProof/>
          <w:sz w:val="24"/>
        </w:rPr>
        <w:t>, 461–474. doi:10.1037/0278-7393.33.3.461</w:t>
      </w:r>
    </w:p>
    <w:p w14:paraId="5FB6AA3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Kahneman, D., &amp; Tversky, A. (1979). Prospect Theory: An analysis of decision under risk. </w:t>
      </w:r>
      <w:r w:rsidRPr="00B7515D">
        <w:rPr>
          <w:rFonts w:ascii="Times New Roman" w:hAnsi="Times New Roman"/>
          <w:i/>
          <w:iCs/>
          <w:noProof/>
          <w:sz w:val="24"/>
        </w:rPr>
        <w:t>Econometrica: Journal of Econometric Society</w:t>
      </w:r>
      <w:r w:rsidRPr="00B7515D">
        <w:rPr>
          <w:rFonts w:ascii="Times New Roman" w:hAnsi="Times New Roman"/>
          <w:noProof/>
          <w:sz w:val="24"/>
        </w:rPr>
        <w:t xml:space="preserve">, </w:t>
      </w:r>
      <w:r w:rsidRPr="00B7515D">
        <w:rPr>
          <w:rFonts w:ascii="Times New Roman" w:hAnsi="Times New Roman"/>
          <w:i/>
          <w:iCs/>
          <w:noProof/>
          <w:sz w:val="24"/>
        </w:rPr>
        <w:t>47</w:t>
      </w:r>
      <w:r w:rsidRPr="00B7515D">
        <w:rPr>
          <w:rFonts w:ascii="Times New Roman" w:hAnsi="Times New Roman"/>
          <w:noProof/>
          <w:sz w:val="24"/>
        </w:rPr>
        <w:t>(2), 263–292.</w:t>
      </w:r>
    </w:p>
    <w:p w14:paraId="7DAD900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Kalenscher, T., Tobler, P. N., Huijbers, W., Daselaar, S. M., &amp; Pennartz, C. M. a. (2010). Neural signatures of intransitive preferences. </w:t>
      </w:r>
      <w:r w:rsidRPr="00B7515D">
        <w:rPr>
          <w:rFonts w:ascii="Times New Roman" w:hAnsi="Times New Roman"/>
          <w:i/>
          <w:iCs/>
          <w:noProof/>
          <w:sz w:val="24"/>
        </w:rPr>
        <w:t>Frontiers in Human Neuroscience</w:t>
      </w:r>
      <w:r w:rsidRPr="00B7515D">
        <w:rPr>
          <w:rFonts w:ascii="Times New Roman" w:hAnsi="Times New Roman"/>
          <w:noProof/>
          <w:sz w:val="24"/>
        </w:rPr>
        <w:t xml:space="preserve">, </w:t>
      </w:r>
      <w:r w:rsidRPr="00B7515D">
        <w:rPr>
          <w:rFonts w:ascii="Times New Roman" w:hAnsi="Times New Roman"/>
          <w:i/>
          <w:iCs/>
          <w:noProof/>
          <w:sz w:val="24"/>
        </w:rPr>
        <w:t>4</w:t>
      </w:r>
      <w:r w:rsidRPr="00B7515D">
        <w:rPr>
          <w:rFonts w:ascii="Times New Roman" w:hAnsi="Times New Roman"/>
          <w:noProof/>
          <w:sz w:val="24"/>
        </w:rPr>
        <w:t>(June), 1–14. doi:10.3389/fnhum.2010.00049</w:t>
      </w:r>
    </w:p>
    <w:p w14:paraId="067BE47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B7515D">
        <w:rPr>
          <w:rFonts w:ascii="Times New Roman" w:hAnsi="Times New Roman"/>
          <w:i/>
          <w:iCs/>
          <w:noProof/>
          <w:sz w:val="24"/>
        </w:rPr>
        <w:t>Social Cognition</w:t>
      </w:r>
      <w:r w:rsidRPr="00B7515D">
        <w:rPr>
          <w:rFonts w:ascii="Times New Roman" w:hAnsi="Times New Roman"/>
          <w:noProof/>
          <w:sz w:val="24"/>
        </w:rPr>
        <w:t xml:space="preserve">, </w:t>
      </w:r>
      <w:r w:rsidRPr="00B7515D">
        <w:rPr>
          <w:rFonts w:ascii="Times New Roman" w:hAnsi="Times New Roman"/>
          <w:i/>
          <w:iCs/>
          <w:noProof/>
          <w:sz w:val="24"/>
        </w:rPr>
        <w:t>20</w:t>
      </w:r>
      <w:r w:rsidRPr="00B7515D">
        <w:rPr>
          <w:rFonts w:ascii="Times New Roman" w:hAnsi="Times New Roman"/>
          <w:noProof/>
          <w:sz w:val="24"/>
        </w:rPr>
        <w:t>(5), 353–379.</w:t>
      </w:r>
    </w:p>
    <w:p w14:paraId="59F792F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Lee, L., Amir, O., &amp; Ariely, D. (2009). In Search of Homo Economicus: Cognitive Noise and the Role of Emotion in Preference Consistency. </w:t>
      </w:r>
      <w:r w:rsidRPr="00B7515D">
        <w:rPr>
          <w:rFonts w:ascii="Times New Roman" w:hAnsi="Times New Roman"/>
          <w:i/>
          <w:iCs/>
          <w:noProof/>
          <w:sz w:val="24"/>
        </w:rPr>
        <w:t>Journal of Consumer Research</w:t>
      </w:r>
      <w:r w:rsidRPr="00B7515D">
        <w:rPr>
          <w:rFonts w:ascii="Times New Roman" w:hAnsi="Times New Roman"/>
          <w:noProof/>
          <w:sz w:val="24"/>
        </w:rPr>
        <w:t xml:space="preserve">, </w:t>
      </w:r>
      <w:r w:rsidRPr="00B7515D">
        <w:rPr>
          <w:rFonts w:ascii="Times New Roman" w:hAnsi="Times New Roman"/>
          <w:i/>
          <w:iCs/>
          <w:noProof/>
          <w:sz w:val="24"/>
        </w:rPr>
        <w:t>36</w:t>
      </w:r>
      <w:r w:rsidRPr="00B7515D">
        <w:rPr>
          <w:rFonts w:ascii="Times New Roman" w:hAnsi="Times New Roman"/>
          <w:noProof/>
          <w:sz w:val="24"/>
        </w:rPr>
        <w:t>(2), 173–187. doi:10.1086/597160</w:t>
      </w:r>
    </w:p>
    <w:p w14:paraId="09CF3993"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Lichtenstein, S., &amp; Slovic, P. (Eds.). (2006). </w:t>
      </w:r>
      <w:r w:rsidRPr="00B7515D">
        <w:rPr>
          <w:rFonts w:ascii="Times New Roman" w:hAnsi="Times New Roman"/>
          <w:i/>
          <w:iCs/>
          <w:noProof/>
          <w:sz w:val="24"/>
        </w:rPr>
        <w:t>The Construction of Preference</w:t>
      </w:r>
      <w:r w:rsidRPr="00B7515D">
        <w:rPr>
          <w:rFonts w:ascii="Times New Roman" w:hAnsi="Times New Roman"/>
          <w:noProof/>
          <w:sz w:val="24"/>
        </w:rPr>
        <w:t>. New York: Cambridge University Press.</w:t>
      </w:r>
    </w:p>
    <w:p w14:paraId="6DE0765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Ongür, D., &amp; Price, J. L. (2000). The organization of networks within the orbital and medial prefrontal cortex of rats, monkeys and humans.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10</w:t>
      </w:r>
      <w:r w:rsidRPr="00B7515D">
        <w:rPr>
          <w:rFonts w:ascii="Times New Roman" w:hAnsi="Times New Roman"/>
          <w:noProof/>
          <w:sz w:val="24"/>
        </w:rPr>
        <w:t>(3), 206–19. Retrieved from http://www.ncbi.nlm.nih.gov/pubmed/10731217</w:t>
      </w:r>
    </w:p>
    <w:p w14:paraId="57281149"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lastRenderedPageBreak/>
        <w:t xml:space="preserve">Peters, J., &amp; Büchel, C. (2010). Episodic future thinking reduces reward delay discounting through an enhancement of prefrontal-mediotemporal interactions. </w:t>
      </w:r>
      <w:r w:rsidRPr="00B7515D">
        <w:rPr>
          <w:rFonts w:ascii="Times New Roman" w:hAnsi="Times New Roman"/>
          <w:i/>
          <w:iCs/>
          <w:noProof/>
          <w:sz w:val="24"/>
        </w:rPr>
        <w:t>Neuron</w:t>
      </w:r>
      <w:r w:rsidRPr="00B7515D">
        <w:rPr>
          <w:rFonts w:ascii="Times New Roman" w:hAnsi="Times New Roman"/>
          <w:noProof/>
          <w:sz w:val="24"/>
        </w:rPr>
        <w:t xml:space="preserve">, </w:t>
      </w:r>
      <w:r w:rsidRPr="00B7515D">
        <w:rPr>
          <w:rFonts w:ascii="Times New Roman" w:hAnsi="Times New Roman"/>
          <w:i/>
          <w:iCs/>
          <w:noProof/>
          <w:sz w:val="24"/>
        </w:rPr>
        <w:t>66</w:t>
      </w:r>
      <w:r w:rsidRPr="00B7515D">
        <w:rPr>
          <w:rFonts w:ascii="Times New Roman" w:hAnsi="Times New Roman"/>
          <w:noProof/>
          <w:sz w:val="24"/>
        </w:rPr>
        <w:t>(1), 138–48. doi:10.1016/j.neuron.2010.03.026</w:t>
      </w:r>
    </w:p>
    <w:p w14:paraId="372C142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Ranganath, C., &amp; Ritchey, M. (2012). Two cortical systems for memory-guided behaviour. </w:t>
      </w:r>
      <w:r w:rsidRPr="00B7515D">
        <w:rPr>
          <w:rFonts w:ascii="Times New Roman" w:hAnsi="Times New Roman"/>
          <w:i/>
          <w:iCs/>
          <w:noProof/>
          <w:sz w:val="24"/>
        </w:rPr>
        <w:t>Nature Reviews. Neuroscience</w:t>
      </w:r>
      <w:r w:rsidRPr="00B7515D">
        <w:rPr>
          <w:rFonts w:ascii="Times New Roman" w:hAnsi="Times New Roman"/>
          <w:noProof/>
          <w:sz w:val="24"/>
        </w:rPr>
        <w:t xml:space="preserve">, </w:t>
      </w:r>
      <w:r w:rsidRPr="00B7515D">
        <w:rPr>
          <w:rFonts w:ascii="Times New Roman" w:hAnsi="Times New Roman"/>
          <w:i/>
          <w:iCs/>
          <w:noProof/>
          <w:sz w:val="24"/>
        </w:rPr>
        <w:t>13</w:t>
      </w:r>
      <w:r w:rsidRPr="00B7515D">
        <w:rPr>
          <w:rFonts w:ascii="Times New Roman" w:hAnsi="Times New Roman"/>
          <w:noProof/>
          <w:sz w:val="24"/>
        </w:rPr>
        <w:t>(10), 713–26. doi:10.1038/nrn3338</w:t>
      </w:r>
    </w:p>
    <w:p w14:paraId="310D246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Regenwetter, M., Dana, J., Davis-Stober, C. P., &amp; Guo, Y. (2011). Parsimonious testing of transitive or intransitive preferences: Reply to Birnbaum (2011).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118</w:t>
      </w:r>
      <w:r w:rsidRPr="00B7515D">
        <w:rPr>
          <w:rFonts w:ascii="Times New Roman" w:hAnsi="Times New Roman"/>
          <w:noProof/>
          <w:sz w:val="24"/>
        </w:rPr>
        <w:t>(4), 684–688. doi:10.1037/a0025291</w:t>
      </w:r>
    </w:p>
    <w:p w14:paraId="603B861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Reyna, V. F., Lloyd, F. J., &amp; Brainerd, C. J. (2003). Memory, Development, and Rationality: An Integrative Theory of Judgement and Decision Making. In </w:t>
      </w:r>
      <w:r w:rsidRPr="00B7515D">
        <w:rPr>
          <w:rFonts w:ascii="Times New Roman" w:hAnsi="Times New Roman"/>
          <w:i/>
          <w:iCs/>
          <w:noProof/>
          <w:sz w:val="24"/>
        </w:rPr>
        <w:t>Emerging Perspectives on Judgement and Decision Research</w:t>
      </w:r>
      <w:r w:rsidRPr="00B7515D">
        <w:rPr>
          <w:rFonts w:ascii="Times New Roman" w:hAnsi="Times New Roman"/>
          <w:noProof/>
          <w:sz w:val="24"/>
        </w:rPr>
        <w:t xml:space="preserve"> (pp. 201–245).</w:t>
      </w:r>
    </w:p>
    <w:p w14:paraId="66953E4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Samuelson, P. A. (1938). A Note on the Pure Theory of Behaviour Consumer ’s Bheavior. </w:t>
      </w:r>
      <w:r w:rsidRPr="00B7515D">
        <w:rPr>
          <w:rFonts w:ascii="Times New Roman" w:hAnsi="Times New Roman"/>
          <w:i/>
          <w:iCs/>
          <w:noProof/>
          <w:sz w:val="24"/>
        </w:rPr>
        <w:t>Economica</w:t>
      </w:r>
      <w:r w:rsidRPr="00B7515D">
        <w:rPr>
          <w:rFonts w:ascii="Times New Roman" w:hAnsi="Times New Roman"/>
          <w:noProof/>
          <w:sz w:val="24"/>
        </w:rPr>
        <w:t xml:space="preserve">, </w:t>
      </w:r>
      <w:r w:rsidRPr="00B7515D">
        <w:rPr>
          <w:rFonts w:ascii="Times New Roman" w:hAnsi="Times New Roman"/>
          <w:i/>
          <w:iCs/>
          <w:noProof/>
          <w:sz w:val="24"/>
        </w:rPr>
        <w:t>5</w:t>
      </w:r>
      <w:r w:rsidRPr="00B7515D">
        <w:rPr>
          <w:rFonts w:ascii="Times New Roman" w:hAnsi="Times New Roman"/>
          <w:noProof/>
          <w:sz w:val="24"/>
        </w:rPr>
        <w:t>(17), 61–71.</w:t>
      </w:r>
    </w:p>
    <w:p w14:paraId="06825281"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Schacter, D. L., &amp; Addis, D. R. (2007). The cognitive neuroscience of constructive memory: remembering the past and imagining the future. </w:t>
      </w:r>
      <w:r w:rsidRPr="00B7515D">
        <w:rPr>
          <w:rFonts w:ascii="Times New Roman" w:hAnsi="Times New Roman"/>
          <w:i/>
          <w:iCs/>
          <w:noProof/>
          <w:sz w:val="24"/>
        </w:rPr>
        <w:t>Philosophical Transactions of the Royal Society of London. Series B, Biological Sciences</w:t>
      </w:r>
      <w:r w:rsidRPr="00B7515D">
        <w:rPr>
          <w:rFonts w:ascii="Times New Roman" w:hAnsi="Times New Roman"/>
          <w:noProof/>
          <w:sz w:val="24"/>
        </w:rPr>
        <w:t xml:space="preserve">, </w:t>
      </w:r>
      <w:r w:rsidRPr="00B7515D">
        <w:rPr>
          <w:rFonts w:ascii="Times New Roman" w:hAnsi="Times New Roman"/>
          <w:i/>
          <w:iCs/>
          <w:noProof/>
          <w:sz w:val="24"/>
        </w:rPr>
        <w:t>362</w:t>
      </w:r>
      <w:r w:rsidRPr="00B7515D">
        <w:rPr>
          <w:rFonts w:ascii="Times New Roman" w:hAnsi="Times New Roman"/>
          <w:noProof/>
          <w:sz w:val="24"/>
        </w:rPr>
        <w:t>(1481), 773–86. doi:10.1098/rstb.2007.2087</w:t>
      </w:r>
    </w:p>
    <w:p w14:paraId="50A3E140"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Schneider, S. L., &amp; Shanteau, J. (2003). </w:t>
      </w:r>
      <w:r w:rsidRPr="00B7515D">
        <w:rPr>
          <w:rFonts w:ascii="Times New Roman" w:hAnsi="Times New Roman"/>
          <w:i/>
          <w:iCs/>
          <w:noProof/>
          <w:sz w:val="24"/>
        </w:rPr>
        <w:t>Emerging Perspectives on Judgment and Decision Research</w:t>
      </w:r>
      <w:r w:rsidRPr="00B7515D">
        <w:rPr>
          <w:rFonts w:ascii="Times New Roman" w:hAnsi="Times New Roman"/>
          <w:noProof/>
          <w:sz w:val="24"/>
        </w:rPr>
        <w:t xml:space="preserve"> (p. 736). Cambridge University Press.</w:t>
      </w:r>
    </w:p>
    <w:p w14:paraId="3A052B8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Tversky, A. (1969). Intransitivity of preferences.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76</w:t>
      </w:r>
      <w:r w:rsidRPr="00B7515D">
        <w:rPr>
          <w:rFonts w:ascii="Times New Roman" w:hAnsi="Times New Roman"/>
          <w:noProof/>
          <w:sz w:val="24"/>
        </w:rPr>
        <w:t>(1), 31–48. doi:10.1037/h0026750</w:t>
      </w:r>
    </w:p>
    <w:p w14:paraId="73643E6C"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Tversky, A., &amp; Kahneman, D. (1992). Advances in prospect theory: Cumulative representation of uncertainty. </w:t>
      </w:r>
      <w:r w:rsidRPr="00B7515D">
        <w:rPr>
          <w:rFonts w:ascii="Times New Roman" w:hAnsi="Times New Roman"/>
          <w:i/>
          <w:iCs/>
          <w:noProof/>
          <w:sz w:val="24"/>
        </w:rPr>
        <w:t>Journal of Risk and Uncertainty</w:t>
      </w:r>
      <w:r w:rsidRPr="00B7515D">
        <w:rPr>
          <w:rFonts w:ascii="Times New Roman" w:hAnsi="Times New Roman"/>
          <w:noProof/>
          <w:sz w:val="24"/>
        </w:rPr>
        <w:t xml:space="preserve">, </w:t>
      </w:r>
      <w:r w:rsidRPr="00B7515D">
        <w:rPr>
          <w:rFonts w:ascii="Times New Roman" w:hAnsi="Times New Roman"/>
          <w:i/>
          <w:iCs/>
          <w:noProof/>
          <w:sz w:val="24"/>
        </w:rPr>
        <w:t>5</w:t>
      </w:r>
      <w:r w:rsidRPr="00B7515D">
        <w:rPr>
          <w:rFonts w:ascii="Times New Roman" w:hAnsi="Times New Roman"/>
          <w:noProof/>
          <w:sz w:val="24"/>
        </w:rPr>
        <w:t>(4), 297–323. doi:10.1007/BF00122574</w:t>
      </w:r>
    </w:p>
    <w:p w14:paraId="67BBA7A6"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Von Neumann, J., &amp; Morgenstern, O. (1944). </w:t>
      </w:r>
      <w:r w:rsidRPr="00B7515D">
        <w:rPr>
          <w:rFonts w:ascii="Times New Roman" w:hAnsi="Times New Roman"/>
          <w:i/>
          <w:iCs/>
          <w:noProof/>
          <w:sz w:val="24"/>
        </w:rPr>
        <w:t>Theory of Games and Economic Behavior</w:t>
      </w:r>
      <w:r w:rsidRPr="00B7515D">
        <w:rPr>
          <w:rFonts w:ascii="Times New Roman" w:hAnsi="Times New Roman"/>
          <w:noProof/>
          <w:sz w:val="24"/>
        </w:rPr>
        <w:t xml:space="preserve">. </w:t>
      </w:r>
      <w:r w:rsidRPr="00B7515D">
        <w:rPr>
          <w:rFonts w:ascii="Times New Roman" w:hAnsi="Times New Roman"/>
          <w:i/>
          <w:iCs/>
          <w:noProof/>
          <w:sz w:val="24"/>
        </w:rPr>
        <w:t>Princeton University Press</w:t>
      </w:r>
      <w:r w:rsidRPr="00B7515D">
        <w:rPr>
          <w:rFonts w:ascii="Times New Roman" w:hAnsi="Times New Roman"/>
          <w:noProof/>
          <w:sz w:val="24"/>
        </w:rPr>
        <w:t xml:space="preserve"> (Vol. 2, p. 625). doi:10.1177/1468795X06065810</w:t>
      </w:r>
    </w:p>
    <w:p w14:paraId="251B733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Goldstein, W. M., &amp; Barlas, S. (1995). And let us not Forget Memory: The Role of Memory Processes and Techniques in the Study of Judgment and Choice. In </w:t>
      </w:r>
      <w:r w:rsidRPr="00B7515D">
        <w:rPr>
          <w:rFonts w:ascii="Times New Roman" w:hAnsi="Times New Roman"/>
          <w:i/>
          <w:iCs/>
          <w:noProof/>
          <w:sz w:val="24"/>
        </w:rPr>
        <w:t>The Psychology of Learning and Motivation</w:t>
      </w:r>
      <w:r w:rsidRPr="00B7515D">
        <w:rPr>
          <w:rFonts w:ascii="Times New Roman" w:hAnsi="Times New Roman"/>
          <w:noProof/>
          <w:sz w:val="24"/>
        </w:rPr>
        <w:t xml:space="preserve"> (Vol. 32, pp. 33–81). doi:10.1016/S0079-7421(08)60307-2</w:t>
      </w:r>
    </w:p>
    <w:p w14:paraId="292075CD"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&amp; Johnson, E. J. (2009). Mindful judgment and decision making. </w:t>
      </w:r>
      <w:r w:rsidRPr="00B7515D">
        <w:rPr>
          <w:rFonts w:ascii="Times New Roman" w:hAnsi="Times New Roman"/>
          <w:i/>
          <w:iCs/>
          <w:noProof/>
          <w:sz w:val="24"/>
        </w:rPr>
        <w:t>Annual Review of Psychology</w:t>
      </w:r>
      <w:r w:rsidRPr="00B7515D">
        <w:rPr>
          <w:rFonts w:ascii="Times New Roman" w:hAnsi="Times New Roman"/>
          <w:noProof/>
          <w:sz w:val="24"/>
        </w:rPr>
        <w:t xml:space="preserve">, </w:t>
      </w:r>
      <w:r w:rsidRPr="00B7515D">
        <w:rPr>
          <w:rFonts w:ascii="Times New Roman" w:hAnsi="Times New Roman"/>
          <w:i/>
          <w:iCs/>
          <w:noProof/>
          <w:sz w:val="24"/>
        </w:rPr>
        <w:t>60</w:t>
      </w:r>
      <w:r w:rsidRPr="00B7515D">
        <w:rPr>
          <w:rFonts w:ascii="Times New Roman" w:hAnsi="Times New Roman"/>
          <w:noProof/>
          <w:sz w:val="24"/>
        </w:rPr>
        <w:t>, 53–85. doi:10.1146/annurev.psych.60.110707.163633</w:t>
      </w:r>
    </w:p>
    <w:p w14:paraId="5D540B5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Johnson, E. J., Milch, K. F., Chang, H., Brodscholl, J. C., &amp; Goldstein, D. G. (2007). Asymmetric discounting in intertemporal choice: a query-theory account. </w:t>
      </w:r>
      <w:r w:rsidRPr="00B7515D">
        <w:rPr>
          <w:rFonts w:ascii="Times New Roman" w:hAnsi="Times New Roman"/>
          <w:i/>
          <w:iCs/>
          <w:noProof/>
          <w:sz w:val="24"/>
        </w:rPr>
        <w:t>Psychological Science : A Journal of the American Psychological Society / APS</w:t>
      </w:r>
      <w:r w:rsidRPr="00B7515D">
        <w:rPr>
          <w:rFonts w:ascii="Times New Roman" w:hAnsi="Times New Roman"/>
          <w:noProof/>
          <w:sz w:val="24"/>
        </w:rPr>
        <w:t xml:space="preserve">, </w:t>
      </w:r>
      <w:r w:rsidRPr="00B7515D">
        <w:rPr>
          <w:rFonts w:ascii="Times New Roman" w:hAnsi="Times New Roman"/>
          <w:i/>
          <w:iCs/>
          <w:noProof/>
          <w:sz w:val="24"/>
        </w:rPr>
        <w:t>18</w:t>
      </w:r>
      <w:r w:rsidRPr="00B7515D">
        <w:rPr>
          <w:rFonts w:ascii="Times New Roman" w:hAnsi="Times New Roman"/>
          <w:noProof/>
          <w:sz w:val="24"/>
        </w:rPr>
        <w:t>, 516–523. doi:10.1111/j.1467-9280.2007.01932.x</w:t>
      </w:r>
    </w:p>
    <w:p w14:paraId="61BB26AB" w14:textId="37EB12D5" w:rsidR="00B90D89" w:rsidRPr="00B90D89" w:rsidRDefault="00117279" w:rsidP="00B7515D">
      <w:pPr>
        <w:pStyle w:val="NormalWeb"/>
        <w:ind w:left="480" w:hanging="480"/>
        <w:divId w:val="2131127963"/>
      </w:pPr>
      <w:r>
        <w:rPr>
          <w:shd w:val="clear" w:color="auto" w:fill="EFF3F8"/>
        </w:rPr>
        <w:fldChar w:fldCharType="end"/>
      </w:r>
    </w:p>
    <w:sectPr w:rsidR="00B90D89" w:rsidRPr="00B90D8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Ayse Zeynep Enkavi" w:date="2014-03-20T11:04:00Z" w:initials="AE">
    <w:p w14:paraId="1960DF54" w14:textId="5F4B6BF0" w:rsidR="00543881" w:rsidRDefault="00543881">
      <w:pPr>
        <w:pStyle w:val="CommentText"/>
      </w:pPr>
      <w:r>
        <w:rPr>
          <w:rStyle w:val="CommentReference"/>
        </w:rPr>
        <w:annotationRef/>
      </w:r>
      <w:r>
        <w:t>A pairwise t-</w:t>
      </w:r>
      <w:proofErr w:type="spellStart"/>
      <w:r>
        <w:t>ttests</w:t>
      </w:r>
      <w:proofErr w:type="spellEnd"/>
      <w:r>
        <w:t xml:space="preserve"> with </w:t>
      </w:r>
      <w:proofErr w:type="spellStart"/>
      <w:r>
        <w:t>bonferroni</w:t>
      </w:r>
      <w:proofErr w:type="spellEnd"/>
      <w:r>
        <w:t xml:space="preserve"> corrections. This is the very end of the wiki page. I wasn’t and still am not sure how to interpret these</w:t>
      </w:r>
      <w:proofErr w:type="gramStart"/>
      <w:r>
        <w:t>..</w:t>
      </w:r>
      <w:proofErr w:type="gramEnd"/>
    </w:p>
  </w:comment>
  <w:comment w:id="22" w:author="Elke Weber" w:date="2014-03-18T23:24:00Z" w:initials="EW">
    <w:p w14:paraId="31243349" w14:textId="52D19601" w:rsidR="00543881" w:rsidRDefault="00543881">
      <w:pPr>
        <w:pStyle w:val="CommentText"/>
      </w:pPr>
      <w:r>
        <w:rPr>
          <w:rStyle w:val="CommentReference"/>
        </w:rPr>
        <w:annotationRef/>
      </w:r>
      <w:proofErr w:type="gramStart"/>
      <w:r>
        <w:t>no</w:t>
      </w:r>
      <w:proofErr w:type="gramEnd"/>
      <w:r>
        <w:t xml:space="preserve"> </w:t>
      </w:r>
      <w:proofErr w:type="spellStart"/>
      <w:r>
        <w:t>tsure</w:t>
      </w:r>
      <w:proofErr w:type="spellEnd"/>
      <w:r>
        <w:t xml:space="preserve"> what this means???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4C218" w14:textId="77777777" w:rsidR="00543881" w:rsidRDefault="00543881" w:rsidP="007F471C">
      <w:r>
        <w:separator/>
      </w:r>
    </w:p>
  </w:endnote>
  <w:endnote w:type="continuationSeparator" w:id="0">
    <w:p w14:paraId="7A2F4FB9" w14:textId="77777777" w:rsidR="00543881" w:rsidRDefault="00543881"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1F216" w14:textId="77777777" w:rsidR="00543881" w:rsidRDefault="00543881" w:rsidP="007F471C">
      <w:r>
        <w:separator/>
      </w:r>
    </w:p>
  </w:footnote>
  <w:footnote w:type="continuationSeparator" w:id="0">
    <w:p w14:paraId="3C674F17" w14:textId="77777777" w:rsidR="00543881" w:rsidRDefault="00543881" w:rsidP="007F471C">
      <w:r>
        <w:continuationSeparator/>
      </w:r>
    </w:p>
  </w:footnote>
  <w:footnote w:id="1">
    <w:p w14:paraId="19E911D9" w14:textId="679CF3FA" w:rsidR="00543881" w:rsidRDefault="00543881" w:rsidP="007517B9">
      <w:pPr>
        <w:pStyle w:val="FootnoteText"/>
        <w:spacing w:line="240" w:lineRule="auto"/>
      </w:pPr>
      <w:r>
        <w:rPr>
          <w:rStyle w:val="FootnoteReference"/>
        </w:rPr>
        <w:footnoteRef/>
      </w:r>
      <w:r>
        <w:t xml:space="preserve">  On 1.2 % of all trials, the trial timed out before subjects indicated a preference. We repeated all statistics tests while excluding the trials and triplets containing a timed-out choice, and obtained very similar results.</w:t>
      </w:r>
      <w:ins w:id="7" w:author="Ayse Zeynep Enkavi" w:date="2014-04-04T14:58:00Z">
        <w:r>
          <w:t xml:space="preserve"> Details on these can be found in the supplementary materials.</w:t>
        </w:r>
      </w:ins>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8C"/>
    <w:rsid w:val="0001500A"/>
    <w:rsid w:val="000175B4"/>
    <w:rsid w:val="00034EB2"/>
    <w:rsid w:val="00037F0B"/>
    <w:rsid w:val="00054516"/>
    <w:rsid w:val="00074B8F"/>
    <w:rsid w:val="00087AEB"/>
    <w:rsid w:val="000E2D96"/>
    <w:rsid w:val="000E3F2A"/>
    <w:rsid w:val="000F0884"/>
    <w:rsid w:val="000F670D"/>
    <w:rsid w:val="00105B4E"/>
    <w:rsid w:val="00107978"/>
    <w:rsid w:val="00117279"/>
    <w:rsid w:val="00141EAB"/>
    <w:rsid w:val="0015349E"/>
    <w:rsid w:val="0015746E"/>
    <w:rsid w:val="00163BCF"/>
    <w:rsid w:val="001749D3"/>
    <w:rsid w:val="00181822"/>
    <w:rsid w:val="001870E8"/>
    <w:rsid w:val="001A70C8"/>
    <w:rsid w:val="001B79B2"/>
    <w:rsid w:val="001C1E68"/>
    <w:rsid w:val="001D00E2"/>
    <w:rsid w:val="001D3730"/>
    <w:rsid w:val="001E294D"/>
    <w:rsid w:val="00244984"/>
    <w:rsid w:val="00251380"/>
    <w:rsid w:val="002612C9"/>
    <w:rsid w:val="00271726"/>
    <w:rsid w:val="00274510"/>
    <w:rsid w:val="00297C7D"/>
    <w:rsid w:val="002A32A8"/>
    <w:rsid w:val="002B33AA"/>
    <w:rsid w:val="002C1833"/>
    <w:rsid w:val="002C6599"/>
    <w:rsid w:val="002C6BE7"/>
    <w:rsid w:val="002D0517"/>
    <w:rsid w:val="002E6C7A"/>
    <w:rsid w:val="002F5436"/>
    <w:rsid w:val="002F7278"/>
    <w:rsid w:val="00303FE1"/>
    <w:rsid w:val="00306BF4"/>
    <w:rsid w:val="0032362D"/>
    <w:rsid w:val="00335724"/>
    <w:rsid w:val="00336944"/>
    <w:rsid w:val="00341A25"/>
    <w:rsid w:val="00351E4D"/>
    <w:rsid w:val="003618F0"/>
    <w:rsid w:val="00377843"/>
    <w:rsid w:val="00383A71"/>
    <w:rsid w:val="003B1F97"/>
    <w:rsid w:val="003C0892"/>
    <w:rsid w:val="003E09B5"/>
    <w:rsid w:val="003E2470"/>
    <w:rsid w:val="003E71B2"/>
    <w:rsid w:val="003F1C10"/>
    <w:rsid w:val="003F5F61"/>
    <w:rsid w:val="00454AD5"/>
    <w:rsid w:val="00454BE1"/>
    <w:rsid w:val="004604F7"/>
    <w:rsid w:val="00463363"/>
    <w:rsid w:val="004659E1"/>
    <w:rsid w:val="00487C58"/>
    <w:rsid w:val="00491CB1"/>
    <w:rsid w:val="004C4A8A"/>
    <w:rsid w:val="004F3298"/>
    <w:rsid w:val="004F4C20"/>
    <w:rsid w:val="00504154"/>
    <w:rsid w:val="00520128"/>
    <w:rsid w:val="00527F5C"/>
    <w:rsid w:val="005323A0"/>
    <w:rsid w:val="00532F2C"/>
    <w:rsid w:val="0054049D"/>
    <w:rsid w:val="00542F31"/>
    <w:rsid w:val="00543881"/>
    <w:rsid w:val="005445D8"/>
    <w:rsid w:val="00553550"/>
    <w:rsid w:val="00576CAC"/>
    <w:rsid w:val="005916A3"/>
    <w:rsid w:val="00592678"/>
    <w:rsid w:val="00594A1C"/>
    <w:rsid w:val="00596529"/>
    <w:rsid w:val="00597354"/>
    <w:rsid w:val="00597417"/>
    <w:rsid w:val="005C78DB"/>
    <w:rsid w:val="005E0A9F"/>
    <w:rsid w:val="005E72D6"/>
    <w:rsid w:val="00612BC2"/>
    <w:rsid w:val="0062504E"/>
    <w:rsid w:val="0062772B"/>
    <w:rsid w:val="00640BAF"/>
    <w:rsid w:val="0065144A"/>
    <w:rsid w:val="00665890"/>
    <w:rsid w:val="00667E11"/>
    <w:rsid w:val="006939FB"/>
    <w:rsid w:val="006A421E"/>
    <w:rsid w:val="006B5029"/>
    <w:rsid w:val="006D7906"/>
    <w:rsid w:val="006E681B"/>
    <w:rsid w:val="006F120B"/>
    <w:rsid w:val="006F260E"/>
    <w:rsid w:val="006F3C37"/>
    <w:rsid w:val="006F4354"/>
    <w:rsid w:val="006F718C"/>
    <w:rsid w:val="0070576D"/>
    <w:rsid w:val="007438F3"/>
    <w:rsid w:val="007517B9"/>
    <w:rsid w:val="00773758"/>
    <w:rsid w:val="00787FE4"/>
    <w:rsid w:val="007B3BCF"/>
    <w:rsid w:val="007B4512"/>
    <w:rsid w:val="007C21C7"/>
    <w:rsid w:val="007F471C"/>
    <w:rsid w:val="007F7004"/>
    <w:rsid w:val="00802EAC"/>
    <w:rsid w:val="00834205"/>
    <w:rsid w:val="00843B79"/>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2034"/>
    <w:rsid w:val="009728FF"/>
    <w:rsid w:val="00993D2D"/>
    <w:rsid w:val="0099404B"/>
    <w:rsid w:val="009944D6"/>
    <w:rsid w:val="00996504"/>
    <w:rsid w:val="009A0D07"/>
    <w:rsid w:val="009A38DC"/>
    <w:rsid w:val="009D0D6F"/>
    <w:rsid w:val="009E36B1"/>
    <w:rsid w:val="009E4B41"/>
    <w:rsid w:val="009E6090"/>
    <w:rsid w:val="00A01A03"/>
    <w:rsid w:val="00A04C78"/>
    <w:rsid w:val="00A055BC"/>
    <w:rsid w:val="00A06EB4"/>
    <w:rsid w:val="00A07EF2"/>
    <w:rsid w:val="00A141E1"/>
    <w:rsid w:val="00A2625E"/>
    <w:rsid w:val="00A444F4"/>
    <w:rsid w:val="00A45389"/>
    <w:rsid w:val="00A57E05"/>
    <w:rsid w:val="00A6769A"/>
    <w:rsid w:val="00AA21D5"/>
    <w:rsid w:val="00AE45BB"/>
    <w:rsid w:val="00AE5078"/>
    <w:rsid w:val="00AE5976"/>
    <w:rsid w:val="00AE7053"/>
    <w:rsid w:val="00AF5A06"/>
    <w:rsid w:val="00B117B9"/>
    <w:rsid w:val="00B5135A"/>
    <w:rsid w:val="00B53D49"/>
    <w:rsid w:val="00B643E2"/>
    <w:rsid w:val="00B74F6D"/>
    <w:rsid w:val="00B7515D"/>
    <w:rsid w:val="00B8485B"/>
    <w:rsid w:val="00B90D89"/>
    <w:rsid w:val="00B92D3C"/>
    <w:rsid w:val="00BA79AF"/>
    <w:rsid w:val="00BB2FCF"/>
    <w:rsid w:val="00BC6BB4"/>
    <w:rsid w:val="00BD1937"/>
    <w:rsid w:val="00BD1E99"/>
    <w:rsid w:val="00BE0EA4"/>
    <w:rsid w:val="00BE2348"/>
    <w:rsid w:val="00C017A4"/>
    <w:rsid w:val="00C067B5"/>
    <w:rsid w:val="00C10D1C"/>
    <w:rsid w:val="00C366E6"/>
    <w:rsid w:val="00C62B62"/>
    <w:rsid w:val="00C64C50"/>
    <w:rsid w:val="00C80955"/>
    <w:rsid w:val="00C950BD"/>
    <w:rsid w:val="00CA30E3"/>
    <w:rsid w:val="00CC63ED"/>
    <w:rsid w:val="00CD5447"/>
    <w:rsid w:val="00CD7257"/>
    <w:rsid w:val="00CE2092"/>
    <w:rsid w:val="00CE69A6"/>
    <w:rsid w:val="00CE7060"/>
    <w:rsid w:val="00CF313D"/>
    <w:rsid w:val="00D03A87"/>
    <w:rsid w:val="00D06C25"/>
    <w:rsid w:val="00D147E2"/>
    <w:rsid w:val="00D217DC"/>
    <w:rsid w:val="00DC28E9"/>
    <w:rsid w:val="00DC570C"/>
    <w:rsid w:val="00DF49CB"/>
    <w:rsid w:val="00DF57C2"/>
    <w:rsid w:val="00E01C70"/>
    <w:rsid w:val="00E07CF7"/>
    <w:rsid w:val="00EB4A6F"/>
    <w:rsid w:val="00EE0206"/>
    <w:rsid w:val="00EE02B2"/>
    <w:rsid w:val="00EE735F"/>
    <w:rsid w:val="00F43805"/>
    <w:rsid w:val="00F66774"/>
    <w:rsid w:val="00F72439"/>
    <w:rsid w:val="00F9457A"/>
    <w:rsid w:val="00F97A3F"/>
    <w:rsid w:val="00FA1F76"/>
    <w:rsid w:val="00FB01DC"/>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9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omments" Target="comments.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urfer.nmr.mgh.harvard.edu/" TargetMode="External"/><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386B0-99D3-E04A-99DB-2B9CA8144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15957</Words>
  <Characters>90956</Characters>
  <Application>Microsoft Macintosh Word</Application>
  <DocSecurity>0</DocSecurity>
  <Lines>757</Lines>
  <Paragraphs>213</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106700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Bernd Weber</dc:creator>
  <cp:lastModifiedBy>Ayse Zeynep Enkavi</cp:lastModifiedBy>
  <cp:revision>3</cp:revision>
  <cp:lastPrinted>2013-09-09T15:06:00Z</cp:lastPrinted>
  <dcterms:created xsi:type="dcterms:W3CDTF">2014-04-09T18:37:00Z</dcterms:created>
  <dcterms:modified xsi:type="dcterms:W3CDTF">2014-04-09T18:47:00Z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