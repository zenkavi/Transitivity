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F655BC" w14:textId="77777777" w:rsidR="00F66774" w:rsidRPr="00DE1275" w:rsidRDefault="006F718C" w:rsidP="007517B9">
      <w:pPr>
        <w:pStyle w:val="Title"/>
        <w:jc w:val="center"/>
        <w:rPr>
          <w:rFonts w:ascii="Times New Roman" w:hAnsi="Times New Roman" w:cs="Times New Roman"/>
          <w:color w:val="auto"/>
          <w:sz w:val="28"/>
          <w:szCs w:val="24"/>
        </w:rPr>
      </w:pPr>
      <w:r w:rsidRPr="00DE1275">
        <w:rPr>
          <w:rFonts w:ascii="Times New Roman" w:hAnsi="Times New Roman" w:cs="Times New Roman"/>
          <w:color w:val="auto"/>
          <w:sz w:val="28"/>
          <w:szCs w:val="24"/>
        </w:rPr>
        <w:t>Pre</w:t>
      </w:r>
      <w:commentRangeStart w:id="0"/>
      <w:commentRangeStart w:id="1"/>
      <w:r w:rsidRPr="00DE1275">
        <w:rPr>
          <w:rFonts w:ascii="Times New Roman" w:hAnsi="Times New Roman" w:cs="Times New Roman"/>
          <w:color w:val="auto"/>
          <w:sz w:val="28"/>
          <w:szCs w:val="24"/>
        </w:rPr>
        <w:t>ference consistency relies on</w:t>
      </w:r>
      <w:r w:rsidR="007517B9" w:rsidRPr="00DE1275">
        <w:rPr>
          <w:rFonts w:ascii="Times New Roman" w:hAnsi="Times New Roman" w:cs="Times New Roman"/>
          <w:color w:val="auto"/>
          <w:sz w:val="28"/>
          <w:szCs w:val="24"/>
        </w:rPr>
        <w:t xml:space="preserve"> </w:t>
      </w:r>
      <w:r w:rsidRPr="00DE1275">
        <w:rPr>
          <w:rFonts w:ascii="Times New Roman" w:hAnsi="Times New Roman" w:cs="Times New Roman"/>
          <w:color w:val="auto"/>
          <w:sz w:val="28"/>
          <w:szCs w:val="24"/>
        </w:rPr>
        <w:t>hippocampal function:</w:t>
      </w:r>
    </w:p>
    <w:p w14:paraId="1E44045C" w14:textId="77777777" w:rsidR="006F718C" w:rsidRPr="00DE1275" w:rsidRDefault="006F718C" w:rsidP="007517B9">
      <w:pPr>
        <w:pStyle w:val="Title"/>
        <w:jc w:val="center"/>
        <w:rPr>
          <w:rFonts w:ascii="Times New Roman" w:hAnsi="Times New Roman" w:cs="Times New Roman"/>
          <w:color w:val="auto"/>
          <w:sz w:val="28"/>
          <w:szCs w:val="24"/>
        </w:rPr>
      </w:pPr>
      <w:r w:rsidRPr="00DE1275">
        <w:rPr>
          <w:rFonts w:ascii="Times New Roman" w:hAnsi="Times New Roman" w:cs="Times New Roman"/>
          <w:color w:val="auto"/>
          <w:sz w:val="28"/>
          <w:szCs w:val="24"/>
        </w:rPr>
        <w:t xml:space="preserve">Evidence from </w:t>
      </w:r>
      <w:proofErr w:type="spellStart"/>
      <w:r w:rsidRPr="00DE1275">
        <w:rPr>
          <w:rFonts w:ascii="Times New Roman" w:hAnsi="Times New Roman" w:cs="Times New Roman"/>
          <w:color w:val="auto"/>
          <w:sz w:val="28"/>
          <w:szCs w:val="24"/>
        </w:rPr>
        <w:t>mediotemporal</w:t>
      </w:r>
      <w:proofErr w:type="spellEnd"/>
      <w:r w:rsidRPr="00DE1275">
        <w:rPr>
          <w:rFonts w:ascii="Times New Roman" w:hAnsi="Times New Roman" w:cs="Times New Roman"/>
          <w:color w:val="auto"/>
          <w:sz w:val="28"/>
          <w:szCs w:val="24"/>
        </w:rPr>
        <w:t xml:space="preserve"> lobe epilepsy</w:t>
      </w:r>
    </w:p>
    <w:commentRangeEnd w:id="0"/>
    <w:p w14:paraId="32680907" w14:textId="77777777" w:rsidR="006F718C" w:rsidRPr="00E500B7" w:rsidRDefault="00404A12" w:rsidP="007F471C">
      <w:r>
        <w:rPr>
          <w:rStyle w:val="CommentReference"/>
        </w:rPr>
        <w:commentReference w:id="0"/>
      </w:r>
      <w:commentRangeEnd w:id="1"/>
      <w:r w:rsidR="004A39DC">
        <w:rPr>
          <w:rStyle w:val="CommentReference"/>
        </w:rPr>
        <w:commentReference w:id="1"/>
      </w:r>
    </w:p>
    <w:p w14:paraId="5C2F0F95" w14:textId="77777777" w:rsidR="006F718C" w:rsidRPr="00972949" w:rsidRDefault="006F718C" w:rsidP="007F471C">
      <w:pPr>
        <w:rPr>
          <w:vertAlign w:val="superscript"/>
        </w:rPr>
      </w:pPr>
      <w:r w:rsidRPr="00972949">
        <w:t>B. Weber</w:t>
      </w:r>
      <w:r w:rsidRPr="00972949">
        <w:rPr>
          <w:vertAlign w:val="superscript"/>
        </w:rPr>
        <w:t>1,2</w:t>
      </w:r>
      <w:r w:rsidRPr="00972949">
        <w:t xml:space="preserve">, </w:t>
      </w:r>
      <w:r w:rsidR="00A83965" w:rsidRPr="00972949">
        <w:t>A. Z. Enkavi</w:t>
      </w:r>
      <w:r w:rsidR="00A83965" w:rsidRPr="00972949">
        <w:rPr>
          <w:vertAlign w:val="superscript"/>
        </w:rPr>
        <w:t>3</w:t>
      </w:r>
      <w:r w:rsidR="00A83965" w:rsidRPr="00972949">
        <w:t>,</w:t>
      </w:r>
      <w:r w:rsidR="00A83965" w:rsidRPr="00972949">
        <w:rPr>
          <w:vertAlign w:val="superscript"/>
        </w:rPr>
        <w:t xml:space="preserve"> </w:t>
      </w:r>
      <w:r w:rsidRPr="00972949">
        <w:t>I. Zweyer</w:t>
      </w:r>
      <w:r w:rsidRPr="00972949">
        <w:rPr>
          <w:vertAlign w:val="superscript"/>
        </w:rPr>
        <w:t>1,2</w:t>
      </w:r>
      <w:r w:rsidRPr="00972949">
        <w:t>, J. Wagner</w:t>
      </w:r>
      <w:r w:rsidRPr="00972949">
        <w:rPr>
          <w:vertAlign w:val="superscript"/>
        </w:rPr>
        <w:t>1</w:t>
      </w:r>
      <w:r w:rsidRPr="00972949">
        <w:t xml:space="preserve">, </w:t>
      </w:r>
      <w:r w:rsidR="00FA1F76" w:rsidRPr="00972949">
        <w:t>C.E. Elger</w:t>
      </w:r>
      <w:r w:rsidR="00FA1F76" w:rsidRPr="00972949">
        <w:rPr>
          <w:vertAlign w:val="superscript"/>
        </w:rPr>
        <w:t>1,2</w:t>
      </w:r>
      <w:r w:rsidR="00FA1F76" w:rsidRPr="00972949">
        <w:t xml:space="preserve">, </w:t>
      </w:r>
      <w:r w:rsidR="003618F0" w:rsidRPr="00972949">
        <w:t>,</w:t>
      </w:r>
      <w:r w:rsidRPr="00972949">
        <w:t>E. U. Weber</w:t>
      </w:r>
      <w:r w:rsidRPr="00972949">
        <w:rPr>
          <w:vertAlign w:val="superscript"/>
        </w:rPr>
        <w:t>3</w:t>
      </w:r>
      <w:r w:rsidRPr="00972949">
        <w:t>, E. J. Johnson</w:t>
      </w:r>
      <w:r w:rsidRPr="00972949">
        <w:rPr>
          <w:vertAlign w:val="superscript"/>
        </w:rPr>
        <w:t>3</w:t>
      </w:r>
      <w:r w:rsidRPr="00972949">
        <w:t>,</w:t>
      </w:r>
    </w:p>
    <w:p w14:paraId="1475B042" w14:textId="77777777" w:rsidR="006F718C" w:rsidRPr="00972949" w:rsidRDefault="006F718C" w:rsidP="007F471C">
      <w:pPr>
        <w:rPr>
          <w:vertAlign w:val="superscript"/>
        </w:rPr>
      </w:pPr>
    </w:p>
    <w:p w14:paraId="01F78163" w14:textId="77777777" w:rsidR="00DE1275" w:rsidRDefault="006F718C" w:rsidP="007F471C">
      <w:pPr>
        <w:spacing w:line="240" w:lineRule="auto"/>
      </w:pPr>
      <w:r w:rsidRPr="00E500B7">
        <w:rPr>
          <w:vertAlign w:val="superscript"/>
        </w:rPr>
        <w:t>1</w:t>
      </w:r>
      <w:r>
        <w:t xml:space="preserve">Department of </w:t>
      </w:r>
      <w:proofErr w:type="spellStart"/>
      <w:r>
        <w:t>Epileptology</w:t>
      </w:r>
      <w:proofErr w:type="spellEnd"/>
      <w:r>
        <w:t xml:space="preserve">, </w:t>
      </w:r>
      <w:r w:rsidR="00DE1275">
        <w:t xml:space="preserve">Sigmund-Freud-Str.25, </w:t>
      </w:r>
      <w:r>
        <w:t>University Hospital Bonn</w:t>
      </w:r>
      <w:r w:rsidR="00DE1275">
        <w:t>, 53127 Bonn, Germany</w:t>
      </w:r>
    </w:p>
    <w:p w14:paraId="0F2B694B" w14:textId="77777777" w:rsidR="00DE1275" w:rsidRDefault="006F718C" w:rsidP="007F471C">
      <w:pPr>
        <w:spacing w:line="240" w:lineRule="auto"/>
      </w:pPr>
      <w:r>
        <w:rPr>
          <w:vertAlign w:val="superscript"/>
        </w:rPr>
        <w:t>2</w:t>
      </w:r>
      <w:r>
        <w:t xml:space="preserve">Center for Economics and Neuroscience, </w:t>
      </w:r>
      <w:proofErr w:type="spellStart"/>
      <w:r w:rsidR="00DE1275">
        <w:t>Nachtigallenweg</w:t>
      </w:r>
      <w:proofErr w:type="spellEnd"/>
      <w:r w:rsidR="00DE1275">
        <w:t xml:space="preserve"> 86, </w:t>
      </w:r>
      <w:r>
        <w:t>University of Bonn.</w:t>
      </w:r>
      <w:r w:rsidR="00DE1275">
        <w:t xml:space="preserve"> 53127 Bonn, Germany</w:t>
      </w:r>
    </w:p>
    <w:p w14:paraId="0F7309D0" w14:textId="77777777" w:rsidR="006F718C" w:rsidRPr="00750AAB" w:rsidRDefault="006F718C" w:rsidP="00DE1275">
      <w:pPr>
        <w:spacing w:line="240" w:lineRule="auto"/>
      </w:pPr>
      <w:r>
        <w:rPr>
          <w:vertAlign w:val="superscript"/>
        </w:rPr>
        <w:t>3</w:t>
      </w:r>
      <w:r>
        <w:t xml:space="preserve">Center for Decision Science, </w:t>
      </w:r>
      <w:r w:rsidR="00DE1275">
        <w:t xml:space="preserve">Uris Hall 716, 3022 Broadway, New York, NY 10027-6902, </w:t>
      </w:r>
      <w:r>
        <w:t>Columbia University</w:t>
      </w:r>
      <w:r w:rsidR="00DE1275">
        <w:t>, US</w:t>
      </w:r>
    </w:p>
    <w:p w14:paraId="4B4C3772" w14:textId="77777777" w:rsidR="006F718C" w:rsidRPr="00E500B7" w:rsidRDefault="006F718C" w:rsidP="007F471C"/>
    <w:p w14:paraId="45F7E3CF" w14:textId="77777777" w:rsidR="006F718C" w:rsidRDefault="006F718C" w:rsidP="007F471C">
      <w:r w:rsidRPr="00E500B7">
        <w:rPr>
          <w:vertAlign w:val="superscript"/>
        </w:rPr>
        <w:t>*</w:t>
      </w:r>
      <w:r w:rsidRPr="00E500B7">
        <w:t xml:space="preserve">Correspondence at: </w:t>
      </w:r>
      <w:hyperlink r:id="rId10" w:history="1">
        <w:r w:rsidR="00DE1275" w:rsidRPr="00E00D63">
          <w:rPr>
            <w:rStyle w:val="Hyperlink"/>
          </w:rPr>
          <w:t>bernd.weber@ukb.uni-bonn.de</w:t>
        </w:r>
      </w:hyperlink>
    </w:p>
    <w:p w14:paraId="51EB5C68" w14:textId="77777777" w:rsidR="00DE1275" w:rsidRPr="00E500B7" w:rsidRDefault="00DE1275" w:rsidP="007F471C"/>
    <w:p w14:paraId="4D44E450" w14:textId="77777777" w:rsidR="00970F82" w:rsidRDefault="00970F82" w:rsidP="00C95FEC">
      <w:pPr>
        <w:rPr>
          <w:sz w:val="22"/>
        </w:rPr>
      </w:pPr>
      <w:r>
        <w:rPr>
          <w:sz w:val="22"/>
        </w:rPr>
        <w:t>Abstract</w:t>
      </w:r>
    </w:p>
    <w:p w14:paraId="66F7A56E" w14:textId="77777777" w:rsidR="00C95FEC" w:rsidRDefault="00C03BBD" w:rsidP="00C95FEC">
      <w:pPr>
        <w:rPr>
          <w:sz w:val="22"/>
        </w:rPr>
      </w:pPr>
      <w:commentRangeStart w:id="2"/>
      <w:r>
        <w:rPr>
          <w:sz w:val="22"/>
        </w:rPr>
        <w:t xml:space="preserve">The General Axiom of Revealed Preferences states that one´s choices should be consistent and transitive. </w:t>
      </w:r>
      <w:r w:rsidR="00C95FEC">
        <w:rPr>
          <w:sz w:val="22"/>
        </w:rPr>
        <w:t>R</w:t>
      </w:r>
      <w:r>
        <w:rPr>
          <w:sz w:val="22"/>
        </w:rPr>
        <w:t>ecent stud</w:t>
      </w:r>
      <w:r w:rsidR="00C95FEC">
        <w:rPr>
          <w:sz w:val="22"/>
        </w:rPr>
        <w:t>ies</w:t>
      </w:r>
      <w:r>
        <w:rPr>
          <w:sz w:val="22"/>
        </w:rPr>
        <w:t xml:space="preserve"> showed that lesions in </w:t>
      </w:r>
      <w:r w:rsidR="00C95FEC">
        <w:rPr>
          <w:sz w:val="22"/>
        </w:rPr>
        <w:t xml:space="preserve">regions involved in value computation, i.e. </w:t>
      </w:r>
      <w:r>
        <w:rPr>
          <w:sz w:val="22"/>
        </w:rPr>
        <w:t xml:space="preserve">the </w:t>
      </w:r>
      <w:r w:rsidR="00C95FEC">
        <w:rPr>
          <w:sz w:val="22"/>
        </w:rPr>
        <w:t>ventromedial prefrontal cortex,</w:t>
      </w:r>
      <w:r>
        <w:rPr>
          <w:sz w:val="22"/>
        </w:rPr>
        <w:t xml:space="preserve"> lead to an increase in </w:t>
      </w:r>
      <w:r w:rsidR="00C95FEC">
        <w:rPr>
          <w:sz w:val="22"/>
        </w:rPr>
        <w:t>intransitive</w:t>
      </w:r>
      <w:r>
        <w:rPr>
          <w:sz w:val="22"/>
        </w:rPr>
        <w:t xml:space="preserve"> choices. </w:t>
      </w:r>
      <w:r w:rsidR="00C95FEC">
        <w:rPr>
          <w:sz w:val="22"/>
        </w:rPr>
        <w:t>If preferences are constructed at the time of choice</w:t>
      </w:r>
      <w:r w:rsidR="00970F82">
        <w:rPr>
          <w:sz w:val="22"/>
        </w:rPr>
        <w:t xml:space="preserve"> based on past experience</w:t>
      </w:r>
      <w:r w:rsidR="00C95FEC">
        <w:rPr>
          <w:sz w:val="22"/>
        </w:rPr>
        <w:t xml:space="preserve">, </w:t>
      </w:r>
      <w:r>
        <w:rPr>
          <w:sz w:val="22"/>
        </w:rPr>
        <w:t xml:space="preserve">lesions in regions involved in associative memory, i.e. the medial temporal lobes, </w:t>
      </w:r>
      <w:r w:rsidR="00C95FEC">
        <w:rPr>
          <w:sz w:val="22"/>
        </w:rPr>
        <w:t xml:space="preserve">should </w:t>
      </w:r>
      <w:r>
        <w:rPr>
          <w:sz w:val="22"/>
        </w:rPr>
        <w:t>also lead to increased in</w:t>
      </w:r>
      <w:r w:rsidR="00970F82">
        <w:rPr>
          <w:sz w:val="22"/>
        </w:rPr>
        <w:t xml:space="preserve">transitivity </w:t>
      </w:r>
      <w:r>
        <w:rPr>
          <w:sz w:val="22"/>
        </w:rPr>
        <w:t>of value</w:t>
      </w:r>
      <w:r w:rsidR="00970F82">
        <w:rPr>
          <w:sz w:val="22"/>
        </w:rPr>
        <w:t>-</w:t>
      </w:r>
      <w:r>
        <w:rPr>
          <w:sz w:val="22"/>
        </w:rPr>
        <w:t>based choices</w:t>
      </w:r>
      <w:r w:rsidR="00C95FEC">
        <w:rPr>
          <w:sz w:val="22"/>
        </w:rPr>
        <w:t xml:space="preserve">. </w:t>
      </w:r>
      <w:commentRangeEnd w:id="2"/>
      <w:r w:rsidR="00695D7F">
        <w:rPr>
          <w:rStyle w:val="CommentReference"/>
        </w:rPr>
        <w:commentReference w:id="2"/>
      </w:r>
      <w:r w:rsidR="00C95FEC">
        <w:rPr>
          <w:sz w:val="22"/>
        </w:rPr>
        <w:t xml:space="preserve">We investigated 31 patients with </w:t>
      </w:r>
      <w:proofErr w:type="spellStart"/>
      <w:r w:rsidR="00C95FEC">
        <w:rPr>
          <w:sz w:val="22"/>
        </w:rPr>
        <w:t>mediotemporal</w:t>
      </w:r>
      <w:proofErr w:type="spellEnd"/>
      <w:r w:rsidR="00C95FEC">
        <w:rPr>
          <w:sz w:val="22"/>
        </w:rPr>
        <w:t xml:space="preserve"> lobe</w:t>
      </w:r>
      <w:r w:rsidR="00D751A0">
        <w:rPr>
          <w:sz w:val="22"/>
        </w:rPr>
        <w:t xml:space="preserve"> (MTL)</w:t>
      </w:r>
      <w:r w:rsidR="00C95FEC">
        <w:rPr>
          <w:sz w:val="22"/>
        </w:rPr>
        <w:t xml:space="preserve"> epilepsy</w:t>
      </w:r>
      <w:r w:rsidR="00970F82">
        <w:rPr>
          <w:sz w:val="22"/>
        </w:rPr>
        <w:t xml:space="preserve"> and hippocampal lesions</w:t>
      </w:r>
      <w:r w:rsidR="00C95FEC">
        <w:rPr>
          <w:sz w:val="22"/>
        </w:rPr>
        <w:t xml:space="preserve">, 30 patients with </w:t>
      </w:r>
      <w:proofErr w:type="spellStart"/>
      <w:r w:rsidR="00C95FEC">
        <w:rPr>
          <w:sz w:val="22"/>
        </w:rPr>
        <w:t>extratemporal</w:t>
      </w:r>
      <w:proofErr w:type="spellEnd"/>
      <w:r w:rsidR="00C95FEC">
        <w:rPr>
          <w:sz w:val="22"/>
        </w:rPr>
        <w:t xml:space="preserve"> lobe epilepsy</w:t>
      </w:r>
      <w:r w:rsidR="00970F82">
        <w:rPr>
          <w:sz w:val="22"/>
        </w:rPr>
        <w:t>,</w:t>
      </w:r>
      <w:r w:rsidR="00C95FEC">
        <w:rPr>
          <w:sz w:val="22"/>
        </w:rPr>
        <w:t xml:space="preserve"> and 30 healthy controls, </w:t>
      </w:r>
      <w:r w:rsidR="00970F82">
        <w:rPr>
          <w:sz w:val="22"/>
        </w:rPr>
        <w:t xml:space="preserve">in their </w:t>
      </w:r>
      <w:r w:rsidR="00C95FEC">
        <w:rPr>
          <w:sz w:val="22"/>
        </w:rPr>
        <w:t>binary choice</w:t>
      </w:r>
      <w:r w:rsidR="00970F82">
        <w:rPr>
          <w:sz w:val="22"/>
        </w:rPr>
        <w:t>s between</w:t>
      </w:r>
      <w:r w:rsidR="00C95FEC">
        <w:rPr>
          <w:sz w:val="22"/>
        </w:rPr>
        <w:t xml:space="preserve"> candy bars</w:t>
      </w:r>
      <w:r w:rsidR="00970F82">
        <w:rPr>
          <w:sz w:val="22"/>
        </w:rPr>
        <w:t xml:space="preserve"> and a number-comparison control task</w:t>
      </w:r>
      <w:r w:rsidR="00C95FEC">
        <w:rPr>
          <w:sz w:val="22"/>
        </w:rPr>
        <w:t xml:space="preserve">. Our results show an increase </w:t>
      </w:r>
      <w:r w:rsidR="00D751A0">
        <w:rPr>
          <w:sz w:val="22"/>
        </w:rPr>
        <w:t>in intransitive choices</w:t>
      </w:r>
      <w:r w:rsidR="00C95FEC">
        <w:rPr>
          <w:sz w:val="22"/>
        </w:rPr>
        <w:t xml:space="preserve"> in the MTL</w:t>
      </w:r>
      <w:r w:rsidR="00D751A0">
        <w:rPr>
          <w:sz w:val="22"/>
        </w:rPr>
        <w:t xml:space="preserve"> compared to the other groups</w:t>
      </w:r>
      <w:r w:rsidR="00970F82">
        <w:rPr>
          <w:sz w:val="22"/>
        </w:rPr>
        <w:t xml:space="preserve"> for the preference but not number task</w:t>
      </w:r>
      <w:r w:rsidR="00D751A0">
        <w:rPr>
          <w:sz w:val="22"/>
        </w:rPr>
        <w:t xml:space="preserve">, suggesting a critical involvement of the MTL in </w:t>
      </w:r>
      <w:r w:rsidR="00970F82">
        <w:rPr>
          <w:sz w:val="22"/>
        </w:rPr>
        <w:t xml:space="preserve">preference construction and </w:t>
      </w:r>
      <w:r w:rsidR="00D751A0">
        <w:rPr>
          <w:sz w:val="22"/>
        </w:rPr>
        <w:t>value</w:t>
      </w:r>
      <w:r w:rsidR="00970F82">
        <w:rPr>
          <w:sz w:val="22"/>
        </w:rPr>
        <w:t>-</w:t>
      </w:r>
      <w:r w:rsidR="00D751A0">
        <w:rPr>
          <w:sz w:val="22"/>
        </w:rPr>
        <w:t xml:space="preserve">based choices.  </w:t>
      </w:r>
    </w:p>
    <w:p w14:paraId="45925B08" w14:textId="77777777" w:rsidR="00C03BBD" w:rsidRDefault="00C03BBD" w:rsidP="00C03BBD">
      <w:pPr>
        <w:rPr>
          <w:sz w:val="22"/>
        </w:rPr>
      </w:pPr>
    </w:p>
    <w:p w14:paraId="1ABB153B" w14:textId="77777777" w:rsidR="003F1C10" w:rsidRDefault="003F1C10" w:rsidP="007F471C"/>
    <w:p w14:paraId="162A2B50" w14:textId="77777777" w:rsidR="006F718C" w:rsidRPr="00DE1275" w:rsidRDefault="003F1C10" w:rsidP="007F471C">
      <w:pPr>
        <w:pStyle w:val="Heading1"/>
        <w:rPr>
          <w:rFonts w:ascii="Times New Roman" w:hAnsi="Times New Roman" w:cs="Times New Roman"/>
          <w:color w:val="auto"/>
        </w:rPr>
      </w:pPr>
      <w:r w:rsidRPr="00DE1275">
        <w:rPr>
          <w:rFonts w:ascii="Times New Roman" w:hAnsi="Times New Roman" w:cs="Times New Roman"/>
          <w:color w:val="auto"/>
        </w:rPr>
        <w:lastRenderedPageBreak/>
        <w:t>Introduction</w:t>
      </w:r>
    </w:p>
    <w:p w14:paraId="6ACC5C59" w14:textId="77777777" w:rsidR="005E6B5D" w:rsidRDefault="005E6B5D" w:rsidP="00A910F9">
      <w:pPr>
        <w:rPr>
          <w:ins w:id="3" w:author="Eric Johnson" w:date="2015-05-17T14:14:00Z"/>
        </w:rPr>
      </w:pPr>
      <w:ins w:id="4" w:author="Eric Johnson" w:date="2015-05-17T14:14:00Z">
        <w:r>
          <w:t xml:space="preserve">Imagine that you are slightly </w:t>
        </w:r>
      </w:ins>
      <w:ins w:id="5" w:author="Eric Johnson" w:date="2015-05-17T14:17:00Z">
        <w:r w:rsidR="001451B6">
          <w:t>hungry</w:t>
        </w:r>
      </w:ins>
      <w:ins w:id="6" w:author="Eric Johnson" w:date="2015-05-17T14:14:00Z">
        <w:r>
          <w:t xml:space="preserve"> late in the afternoon, and wander to a vending machine to select a snack.   You are faced with an array of over 20 possibilities.  How do you select among them?  In the last decade, decision neuroscience has made significant progress in identifying</w:t>
        </w:r>
        <w:r w:rsidR="001451B6">
          <w:t>, using paradigms similar to this, how value is represented</w:t>
        </w:r>
        <w:r>
          <w:t>.  Specifically</w:t>
        </w:r>
      </w:ins>
      <w:ins w:id="7" w:author="Eric Johnson" w:date="2015-05-17T14:19:00Z">
        <w:r w:rsidR="001451B6">
          <w:t>, a</w:t>
        </w:r>
      </w:ins>
      <w:ins w:id="8" w:author="Eric Johnson" w:date="2015-05-17T14:14:00Z">
        <w:r>
          <w:t xml:space="preserve"> value network involving xx </w:t>
        </w:r>
        <w:proofErr w:type="spellStart"/>
        <w:r>
          <w:t>yy</w:t>
        </w:r>
        <w:proofErr w:type="spellEnd"/>
        <w:r>
          <w:t xml:space="preserve"> </w:t>
        </w:r>
        <w:proofErr w:type="spellStart"/>
        <w:r>
          <w:t>zz</w:t>
        </w:r>
        <w:proofErr w:type="spellEnd"/>
        <w:r>
          <w:t xml:space="preserve"> has been proposed.  An unsolved question, however, particularly for more complex stimuli, is where these value signals come from.</w:t>
        </w:r>
      </w:ins>
    </w:p>
    <w:p w14:paraId="3CFFBCB1" w14:textId="77777777" w:rsidR="008E219B" w:rsidRDefault="005E6B5D" w:rsidP="008E219B">
      <w:pPr>
        <w:pStyle w:val="BodyText"/>
        <w:rPr>
          <w:ins w:id="9" w:author="Eric Johnson" w:date="2015-05-21T16:07:00Z"/>
        </w:rPr>
      </w:pPr>
      <w:ins w:id="10" w:author="Eric Johnson" w:date="2015-05-17T14:14:00Z">
        <w:r>
          <w:t xml:space="preserve">An independent tradition in the </w:t>
        </w:r>
      </w:ins>
      <w:ins w:id="11" w:author="Eric Johnson" w:date="2015-05-17T14:19:00Z">
        <w:r w:rsidR="001451B6">
          <w:t>judgment</w:t>
        </w:r>
      </w:ins>
      <w:ins w:id="12" w:author="Eric Johnson" w:date="2015-05-17T14:14:00Z">
        <w:r>
          <w:t xml:space="preserve"> and decision-making </w:t>
        </w:r>
      </w:ins>
      <w:ins w:id="13" w:author="Eric Johnson" w:date="2015-05-17T14:19:00Z">
        <w:r w:rsidR="001451B6">
          <w:t>research</w:t>
        </w:r>
      </w:ins>
      <w:ins w:id="14" w:author="Eric Johnson" w:date="2015-05-17T14:14:00Z">
        <w:r>
          <w:t xml:space="preserve"> has suggest</w:t>
        </w:r>
      </w:ins>
      <w:ins w:id="15" w:author="Eric Johnson" w:date="2015-05-21T14:51:00Z">
        <w:r w:rsidR="007B4351">
          <w:t>s</w:t>
        </w:r>
      </w:ins>
      <w:ins w:id="16" w:author="Eric Johnson" w:date="2015-05-17T14:14:00Z">
        <w:r>
          <w:t xml:space="preserve"> that preferences are often </w:t>
        </w:r>
      </w:ins>
      <w:ins w:id="17" w:author="Eric Johnson" w:date="2015-05-17T14:19:00Z">
        <w:r w:rsidR="001451B6">
          <w:t>constructed as</w:t>
        </w:r>
      </w:ins>
      <w:ins w:id="18" w:author="Eric Johnson" w:date="2015-05-17T14:14:00Z">
        <w:r>
          <w:t xml:space="preserve"> needed.  </w:t>
        </w:r>
      </w:ins>
      <w:ins w:id="19" w:author="Eric Johnson" w:date="2015-05-17T14:19:00Z">
        <w:r w:rsidR="001451B6">
          <w:t>Unlike</w:t>
        </w:r>
      </w:ins>
      <w:ins w:id="20" w:author="Eric Johnson" w:date="2015-05-17T14:14:00Z">
        <w:r>
          <w:t xml:space="preserve"> the economist’s idea of a utility function and its related notion that values are of options preexist when </w:t>
        </w:r>
      </w:ins>
      <w:ins w:id="21" w:author="Eric Johnson" w:date="2015-05-17T14:20:00Z">
        <w:r w:rsidR="001451B6">
          <w:t>needed by</w:t>
        </w:r>
      </w:ins>
      <w:ins w:id="22" w:author="Eric Johnson" w:date="2015-05-21T14:52:00Z">
        <w:r w:rsidR="007B4351">
          <w:t xml:space="preserve"> </w:t>
        </w:r>
      </w:ins>
      <w:ins w:id="23" w:author="Eric Johnson" w:date="2015-05-17T14:14:00Z">
        <w:r>
          <w:t xml:space="preserve">the </w:t>
        </w:r>
      </w:ins>
      <w:ins w:id="24" w:author="Eric Johnson" w:date="2015-05-17T14:19:00Z">
        <w:r w:rsidR="001451B6">
          <w:t>decision</w:t>
        </w:r>
      </w:ins>
      <w:ins w:id="25" w:author="Eric Johnson" w:date="2015-05-17T14:14:00Z">
        <w:r>
          <w:t xml:space="preserve">-maker, a long stream of research explains many of the well known inconsistencies in choice by suggesting that preferences are calculated on the fly and affected by </w:t>
        </w:r>
      </w:ins>
      <w:ins w:id="26" w:author="Eric Johnson" w:date="2015-05-17T14:20:00Z">
        <w:r w:rsidR="001451B6">
          <w:t xml:space="preserve">factors such as </w:t>
        </w:r>
      </w:ins>
      <w:ins w:id="27" w:author="Eric Johnson" w:date="2015-05-17T14:14:00Z">
        <w:r>
          <w:t xml:space="preserve">the way options are posed and the </w:t>
        </w:r>
      </w:ins>
      <w:ins w:id="28" w:author="Eric Johnson" w:date="2015-05-17T14:20:00Z">
        <w:r w:rsidR="001451B6">
          <w:t>content</w:t>
        </w:r>
      </w:ins>
      <w:ins w:id="29" w:author="Eric Johnson" w:date="2015-05-17T14:14:00Z">
        <w:r>
          <w:t xml:space="preserve"> of the choice set.   </w:t>
        </w:r>
      </w:ins>
    </w:p>
    <w:p w14:paraId="39F69D9B" w14:textId="77777777" w:rsidR="008E219B" w:rsidRPr="007F471C" w:rsidRDefault="008E219B" w:rsidP="008E219B">
      <w:pPr>
        <w:ind w:firstLine="0"/>
        <w:rPr>
          <w:ins w:id="30" w:author="Eric Johnson" w:date="2015-05-21T16:09:00Z"/>
        </w:rPr>
      </w:pPr>
      <w:r>
        <w:t xml:space="preserve">If preferences are often constructed </w:t>
      </w:r>
      <w:r>
        <w:fldChar w:fldCharType="begin" w:fldLock="1"/>
      </w:r>
      <w:r>
        <w:instrText>ADDIN CSL_CITATION { "citationItems" : [ { "id" : "ITEM-1", "itemData" : { "ISBN" : "1139457780", "editor" : [ { "dropping-particle" : "", "family" : "Lichtenstein", "given" : "Sarah", "non-dropping-particle" : "", "parse-names" : false, "suffix" : "" }, { "dropping-particle" : "", "family" : "Slovic", "given" : "Paul", "non-dropping-particle" : "", "parse-names" : false, "suffix" : "" } ], "id" : "ITEM-1", "issued" : { "date-parts" : [ [ "2006" ] ] }, "publisher" : "Cambridge University Press", "publisher-place" : "New York", "title" : "The Construction of Preference", "type" : "book" }, "uris" : [ "http://www.mendeley.com/documents/?uuid=f2947bad-d4ad-4596-8834-55bd0a5801a9" ] } ], "mendeley" : { "manualFormatting" : "(see Lichtenstein &amp; Slovic, 2006)", "previouslyFormattedCitation" : "(Lichtenstein &amp; Slovic, 2006)" }, "properties" : { "noteIndex" : 0 }, "schema" : "https://github.com/citation-style-language/schema/raw/master/csl-citation.json" }</w:instrText>
      </w:r>
      <w:r>
        <w:fldChar w:fldCharType="separate"/>
      </w:r>
      <w:r w:rsidRPr="00DF49CB">
        <w:rPr>
          <w:noProof/>
        </w:rPr>
        <w:t>(</w:t>
      </w:r>
      <w:r>
        <w:rPr>
          <w:noProof/>
        </w:rPr>
        <w:t xml:space="preserve">see </w:t>
      </w:r>
      <w:r w:rsidRPr="00DF49CB">
        <w:rPr>
          <w:noProof/>
        </w:rPr>
        <w:t>Lichtenstein &amp; Slovic, 2006)</w:t>
      </w:r>
      <w:r>
        <w:fldChar w:fldCharType="end"/>
      </w:r>
      <w:r>
        <w:t xml:space="preserve">, an insight that might be psychology’s most successful export to economics, then memory processes must play a major role in this construction. Both memory encoding and retrieval processes influence judgment and choice in multiple ways </w:t>
      </w:r>
      <w:r>
        <w:fldChar w:fldCharType="begin" w:fldLock="1"/>
      </w:r>
      <w:r>
        <w:instrText>ADDIN CSL_CITATION { "citationItems" : [ { "id" : "ITEM-1", "itemData" : { "DOI" : "10.1146/annurev.psych.60.110707.163633", "ISSN" : "0066-4308", "PMID" : "18798706", "abstract" : "A full range of psychological processes has been put into play to explain judgment and choice phenomena. Complementing work on attention, information integration, and learning, decision research over the past 10 years has also examined the effects of goals, mental representation, and memory processes. In addition to deliberative processes, automatic processes have gotten closer attention, and the emotions revolution has put affective processes on a footing equal to cognitive ones. Psychological process models provide natural predictions about individual differences and lifespan changes and integrate across judgment and decision making (JDM) phenomena. \"Mindful\" JDM research leverages our knowledge about psychological processes into causal explanations for important judgment and choice regularities, emphasizing the adaptive use of an abundance of processing alternatives. Such explanations supplement and support existing mathematical descriptions of phenomena such as loss aversion or hyperbolic discounting. Unlike such descriptions, they also provide entry points for interventions designed to help people overcome judgments or choices considered undesirable.", "author" : [ { "dropping-particle" : "", "family" : "Weber", "given" : "Elke U", "non-dropping-particle" : "", "parse-names" : false, "suffix" : "" }, { "dropping-particle" : "", "family" : "Johnson", "given" : "Eric J", "non-dropping-particle" : "", "parse-names" : false, "suffix" : "" } ], "container-title" : "Annual review of psychology", "id" : "ITEM-1", "issued" : { "date-parts" : [ [ "2009", "1" ] ] }, "page" : "53-85", "title" : "Mindful judgment and decision making.", "type" : "article-journal", "volume" : "60" }, "uris" : [ "http://www.mendeley.com/documents/?uuid=d5ffde4b-5070-4052-8f45-c3974798321d" ] } ], "mendeley" : { "manualFormatting" : "(see Weber &amp; Johnson, 2009 for a review)", "previouslyFormattedCitation" : "(Elke U Weber &amp; Johnson, 2009)" }, "properties" : { "noteIndex" : 0 }, "schema" : "https://github.com/citation-style-language/schema/raw/master/csl-citation.json" }</w:instrText>
      </w:r>
      <w:r>
        <w:fldChar w:fldCharType="separate"/>
      </w:r>
      <w:r w:rsidRPr="00DF49CB">
        <w:rPr>
          <w:noProof/>
        </w:rPr>
        <w:t>(</w:t>
      </w:r>
      <w:r>
        <w:rPr>
          <w:noProof/>
        </w:rPr>
        <w:t xml:space="preserve">see </w:t>
      </w:r>
      <w:r w:rsidRPr="00DF49CB">
        <w:rPr>
          <w:noProof/>
        </w:rPr>
        <w:t>Weber &amp; Johnson, 2009</w:t>
      </w:r>
      <w:r>
        <w:rPr>
          <w:noProof/>
        </w:rPr>
        <w:t xml:space="preserve"> for a review</w:t>
      </w:r>
      <w:r w:rsidRPr="00DF49CB">
        <w:rPr>
          <w:noProof/>
        </w:rPr>
        <w:t>)</w:t>
      </w:r>
      <w:r>
        <w:fldChar w:fldCharType="end"/>
      </w:r>
      <w:r>
        <w:t xml:space="preserve">.  </w:t>
      </w:r>
      <w:ins w:id="31" w:author="Eric Johnson" w:date="2015-05-21T16:09:00Z">
        <w:r>
          <w:t xml:space="preserve">and </w:t>
        </w:r>
        <w:proofErr w:type="spellStart"/>
        <w:r w:rsidRPr="007F471C">
          <w:t>emory</w:t>
        </w:r>
        <w:proofErr w:type="spellEnd"/>
        <w:r w:rsidRPr="007F471C">
          <w:t xml:space="preserve"> </w:t>
        </w:r>
        <w:r>
          <w:t>processes and their accompanying opportunities and constraints</w:t>
        </w:r>
        <w:r w:rsidRPr="007F471C">
          <w:t xml:space="preserve"> have played a more prominent role in explanations of decision-making phenomena</w:t>
        </w:r>
        <w:r>
          <w:t>, in an</w:t>
        </w:r>
        <w:r w:rsidRPr="007F471C">
          <w:t xml:space="preserve"> attempt to leverage what we know about memory to </w:t>
        </w:r>
        <w:r>
          <w:t>explain well-</w:t>
        </w:r>
        <w:r w:rsidRPr="007F471C">
          <w:t xml:space="preserve">known decision phenomena </w:t>
        </w:r>
        <w:r>
          <w:fldChar w:fldCharType="begin" w:fldLock="1"/>
        </w:r>
        <w:r>
          <w:instrText>ADDIN CSL_CITATION { "citationItems" : [ { "id" : "ITEM-1", "itemData" : { "author" : [ { "dropping-particle" : "", "family" : "Dougherty", "given" : "Michael R P", "non-dropping-particle" : "", "parse-names" : false, "suffix" : "" }, { "dropping-particle" : "", "family" : "Gettys", "given" : "Charles F", "non-dropping-particle" : "", "parse-names" : false, "suffix" : "" }, { "dropping-particle" : "", "family" : "Ogden", "given" : "Eve E", "non-dropping-particle" : "", "parse-names" : false, "suffix" : "" } ], "container-title" : "Psychological review", "id" : "ITEM-1", "issue" : "1", "issued" : { "date-parts" : [ [ "1999" ] ] }, "page" : "180-209", "title" : "MINERVA-DM : A Memory Processes Model for Judgments of Likelihood", "type" : "article-journal", "volume" : "106" }, "uris" : [ "http://www.mendeley.com/documents/?uuid=f87bab3b-c4cf-426c-82bf-607f4650f46a" ] }, { "id" : "ITEM-2", "itemData" : { "abstract" : "In contrast to either heuristics-and-biases or adaptive-ecological ap- proaches, fuzzy-trace theory embraces inconsistencies in human reason- ing by assuming opposing dual processes. Recent advances in memory research are used to construct an integrative theory of judgment and deci- sion making, with illustrations from real-world contexts such as medicine. Key principles include the following: (1) Reasoners encode multiple gist and verbatim representations, which confer cognitive flexibility. (2) How- ever, reasoning operates at the least precise level of gist that the task al- lows, increasingly so with the developmentof expertise. (3) This simplified, qualitative processing is not a result of computational complexity but is the default mode of reasoning. Rather than classifying reasoning as rational or irrational, degrees ofrationality are proposed based on the processing under- lying different kinds of errors across many tasks, which we discuss (e.g., framing tasks, syllogistic reasoning, conjunctive and disjunctive probabil- ity judgment, base-rate neglect, and others). Therefore, rationality is not an immutable trait, but changes from task to task and from one stage of development to another.", "author" : [ { "dropping-particle" : "", "family" : "Reyna", "given" : "Valerie F", "non-dropping-particle" : "", "parse-names" : false, "suffix" : "" }, { "dropping-particle" : "", "family" : "Lloyd", "given" : "Farrell J", "non-dropping-particle" : "", "parse-names" : false, "suffix" : "" }, { "dropping-particle" : "", "family" : "Brainerd", "given" : "Charles J", "non-dropping-particle" : "", "parse-names" : false, "suffix" : "" } ], "container-title" : "Emerging Perspectives on Judgement and Decision Research", "id" : "ITEM-2", "issued" : { "date-parts" : [ [ "2003" ] ] }, "page" : "201-245", "title" : "Memory, Development, and Rationality: An Integrative Theory of Judgement and Decision Making", "type" : "chapter" }, "uris" : [ "http://www.mendeley.com/documents/?uuid=8035031c-c5c0-4350-b06b-ab8b6aff60e0" ] }, { "id" : "ITEM-3", "itemData" : { "DOI" : "10.1146/annurev.psych.60.110707.163633", "ISSN" : "0066-4308", "PMID" : "18798706", "abstract" : "A full range of psychological processes has been put into play to explain judgment and choice phenomena. Complementing work on attention, information integration, and learning, decision research over the past 10 years has also examined the effects of goals, mental representation, and memory processes. In addition to deliberative processes, automatic processes have gotten closer attention, and the emotions revolution has put affective processes on a footing equal to cognitive ones. Psychological process models provide natural predictions about individual differences and lifespan changes and integrate across judgment and decision making (JDM) phenomena. \"Mindful\" JDM research leverages our knowledge about psychological processes into causal explanations for important judgment and choice regularities, emphasizing the adaptive use of an abundance of processing alternatives. Such explanations supplement and support existing mathematical descriptions of phenomena such as loss aversion or hyperbolic discounting. Unlike such descriptions, they also provide entry points for interventions designed to help people overcome judgments or choices considered undesirable.", "author" : [ { "dropping-particle" : "", "family" : "Weber", "given" : "Elke U", "non-dropping-particle" : "", "parse-names" : false, "suffix" : "" }, { "dropping-particle" : "", "family" : "Johnson", "given" : "Eric J", "non-dropping-particle" : "", "parse-names" : false, "suffix" : "" } ], "container-title" : "Annual review of psychology", "id" : "ITEM-3", "issued" : { "date-parts" : [ [ "2009", "1" ] ] }, "page" : "53-85", "title" : "Mindful judgment and decision making.", "type" : "article-journal", "volume" : "60" }, "uris" : [ "http://www.mendeley.com/documents/?uuid=d5ffde4b-5070-4052-8f45-c3974798321d" ] }, { "id" : "ITEM-4", "itemData" : { "ISBN" : "052152718X", "author" : [ { "dropping-particle" : "", "family" : "Schneider", "given" : "Sandra L.", "non-dropping-particle" : "", "parse-names" : false, "suffix" : "" }, { "dropping-particle" : "", "family" : "Shanteau", "given" : "James", "non-dropping-particle" : "", "parse-names" : false, "suffix" : "" } ], "id" : "ITEM-4", "issued" : { "date-parts" : [ [ "2003" ] ] }, "page" : "736", "publisher" : "Cambridge University Press", "title" : "Emerging Perspectives on Judgment and Decision Research", "type" : "book" }, "uris" : [ "http://www.mendeley.com/documents/?uuid=9a7e4702-f3be-4511-a9e1-55275099c3d9" ] } ], "mendeley" : { "manualFormatting" : "(Dougherty, Gettys, &amp; Ogden, 1999; Reyna, Lloyd, &amp; Brainerd, 2003; Schneider &amp; Shanteau, 2003; Weber &amp; Johnson, 2009)", "previouslyFormattedCitation" : "(Dougherty, Gettys, &amp; Ogden, 1999; Reyna, Lloyd, &amp; Brainerd, 2003; Schneider &amp; Shanteau, 2003; Elke U Weber &amp; Johnson, 2009)" }, "properties" : { "noteIndex" : 0 }, "schema" : "https://github.com/citation-style-language/schema/raw/master/csl-citation.json" }</w:instrText>
        </w:r>
        <w:r>
          <w:fldChar w:fldCharType="separate"/>
        </w:r>
        <w:r w:rsidRPr="00CF313D">
          <w:rPr>
            <w:noProof/>
          </w:rPr>
          <w:t>(Dougherty, Gettys, &amp; Ogden, 1999; Reyna, Lloyd, &amp; Brainerd, 2003; Sch</w:t>
        </w:r>
        <w:r>
          <w:rPr>
            <w:noProof/>
          </w:rPr>
          <w:t xml:space="preserve">neider &amp; Shanteau, 2003; </w:t>
        </w:r>
        <w:r w:rsidRPr="00CF313D">
          <w:rPr>
            <w:noProof/>
          </w:rPr>
          <w:t>Weber &amp; Johnson, 2009)</w:t>
        </w:r>
        <w:r>
          <w:fldChar w:fldCharType="end"/>
        </w:r>
        <w:r w:rsidRPr="007F471C">
          <w:t xml:space="preserve">.    </w:t>
        </w:r>
      </w:ins>
    </w:p>
    <w:p w14:paraId="45090BD7" w14:textId="77777777" w:rsidR="008E219B" w:rsidRDefault="008E219B" w:rsidP="00A910F9">
      <w:pPr>
        <w:pStyle w:val="BodyText"/>
        <w:ind w:firstLine="0"/>
      </w:pPr>
      <w:commentRangeStart w:id="32"/>
      <w:r>
        <w:t xml:space="preserve">Query theory </w:t>
      </w:r>
      <w:r>
        <w:fldChar w:fldCharType="begin" w:fldLock="1"/>
      </w:r>
      <w:r>
        <w:instrText>ADDIN CSL_CITATION { "citationItems" : [ { "id" : "ITEM-1", "itemData" : { "DOI" : "10.1037/0278-7393.33.3.461", "ISBN" : "0278-7393\\n1939-1285", "ISSN" : "0278-7393", "PMID" : "17470000", "abstract" : "How do people judge the monetary value of objects? One clue is provided by the typical endowment study (D. Kahneman, J. L. Knetsch, &amp; R. H. Thaler, 1991), in which participants are randomly given either a good, such as a coffee mug, that they may later sell (\"sellers\") or a choice between the good and amounts of cash (\"choosers\"). Sellers typically demand at least twice as much as choosers, inconsistent with economic theory. This result is usually explained by an increased weighting of losses, or loss aversion. The authors provide a memory-based account of endowment, suggesting that people construct values by posing a series of queries whose order differs for sellers and choosers. Because of output interference, these queries retrieve different aspects of the object and the medium of exchange, producing different valuations. The authors show that the content and structure of the recalled aspects differ for selling and choosing and that these aspects predict valuations. Merely altering the order in which queries are posed can eliminate the endowment effect, and changing the order of queries can produce endowment-like effects without ownership.", "author" : [ { "dropping-particle" : "", "family" : "Johnson", "given" : "Eric J", "non-dropping-particle" : "", "parse-names" : false, "suffix" : "" }, { "dropping-particle" : "", "family" : "H\u00e4ubl", "given" : "Gerald", "non-dropping-particle" : "", "parse-names" : false, "suffix" : "" }, { "dropping-particle" : "", "family" : "Keinan", "given" : "Anat", "non-dropping-particle" : "", "parse-names" : false, "suffix" : "" } ], "container-title" : "Journal of experimental psychology. Learning, memory, and cognition", "id" : "ITEM-1", "issued" : { "date-parts" : [ [ "2007" ] ] }, "page" : "461-474", "title" : "Aspects of endowment: a query theory of value construction.", "type" : "article-journal", "volume" : "33" }, "uris" : [ "http://www.mendeley.com/documents/?uuid=11caa008-cf7d-4cc7-890b-7db88a354c2f" ] }, { "id" : "ITEM-2", "itemData" : { "DOI" : "10.1111/j.1467-9280.2007.01932.x", "ISBN" : "0956-7976", "ISSN" : "0956-7976", "PMID" : "17576265", "abstract" : "People are impatient and discount future rewards more when they are asked to delay consumption than when they are offered the chance to accelerate consumption. The three experiments reported here provide a process-level account for this asymmetry, with implications for designing decision environments that promote less impulsivity. In Experiment 1, a thought-listing procedure showed that people decompose discount valuation into two queries. Whether one considers delayed or accelerated receipt of a gift certificate influences the order in which memory is queried to support immediate versus delayed consumption, and the order of queries affects the relative number of patient versus impatient thoughts. Relative frequency and clustering of impatient thoughts predicts discounting and mediates the discounting asymmetry. Experiment 2 implicated query order causally: When participants listed reasons for immediate versus delayed consumption in the order used spontaneously in acceleration and delay decisions, the discounting asymmetry was replicated; reversing the order in which reasons were listed eliminated the asymmetry. The results of Experiment 3, which used an implicit-memory task, support a memory-interference account of the effect of query order.", "author" : [ { "dropping-particle" : "", "family" : "Weber", "given" : "E U", "non-dropping-particle" : "", "parse-names" : false, "suffix" : "" }, { "dropping-particle" : "", "family" : "Johnson", "given" : "E J", "non-dropping-particle" : "", "parse-names" : false, "suffix" : "" }, { "dropping-particle" : "", "family" : "Milch", "given" : "K F", "non-dropping-particle" : "", "parse-names" : false, "suffix" : "" }, { "dropping-particle" : "", "family" : "Chang", "given" : "H", "non-dropping-particle" : "", "parse-names" : false, "suffix" : "" }, { "dropping-particle" : "", "family" : "Brodscholl", "given" : "J C", "non-dropping-particle" : "", "parse-names" : false, "suffix" : "" }, { "dropping-particle" : "", "family" : "Goldstein", "given" : "D G", "non-dropping-particle" : "", "parse-names" : false, "suffix" : "" } ], "container-title" : "Psychological science : a journal of the American Psychological Society / APS", "id" : "ITEM-2", "issued" : { "date-parts" : [ [ "2007" ] ] }, "page" : "516-523", "title" : "Asymmetric discounting in intertemporal choice: a query-theory account.", "type" : "article-journal", "volume" : "18" }, "uris" : [ "http://www.mendeley.com/documents/?uuid=56e4bdf7-42c0-491c-b583-e4d02c05d6cf" ] } ], "mendeley" : { "manualFormatting" : "(Johnson, H\u00e4ubl, &amp; Keinan, 2007; Weber et al., 2007)", "previouslyFormattedCitation" : "(Johnson, H\u00e4ubl, &amp; Keinan, 2007; E U Weber et al., 2007)" }, "properties" : { "noteIndex" : 0 }, "schema" : "https://github.com/citation-style-language/schema/raw/master/csl-citation.json" }</w:instrText>
      </w:r>
      <w:r>
        <w:fldChar w:fldCharType="separate"/>
      </w:r>
      <w:r w:rsidRPr="001749D3">
        <w:rPr>
          <w:noProof/>
        </w:rPr>
        <w:t>(John</w:t>
      </w:r>
      <w:r>
        <w:rPr>
          <w:noProof/>
        </w:rPr>
        <w:t xml:space="preserve">son, Häubl, &amp; Keinan, 2007; </w:t>
      </w:r>
      <w:r w:rsidRPr="001749D3">
        <w:rPr>
          <w:noProof/>
        </w:rPr>
        <w:t>Weber et al., 2007)</w:t>
      </w:r>
      <w:r>
        <w:fldChar w:fldCharType="end"/>
      </w:r>
      <w:r>
        <w:t xml:space="preserve"> suggests that decision-makers</w:t>
      </w:r>
      <w:r w:rsidRPr="004A44FB">
        <w:t xml:space="preserve"> consult their memory (or external </w:t>
      </w:r>
      <w:r>
        <w:t>sources</w:t>
      </w:r>
      <w:r w:rsidRPr="004A44FB">
        <w:t xml:space="preserve">) with </w:t>
      </w:r>
      <w:r>
        <w:t xml:space="preserve">automatic and implicit </w:t>
      </w:r>
      <w:r w:rsidRPr="004A44FB">
        <w:t xml:space="preserve">queries about the choice alternatives, in particular </w:t>
      </w:r>
      <w:r>
        <w:t xml:space="preserve">arguments for choosing one or the other, i.e., </w:t>
      </w:r>
      <w:r w:rsidRPr="004A44FB">
        <w:t>their merits or liabilities.</w:t>
      </w:r>
      <w:r>
        <w:t xml:space="preserve"> Past experiences and other associations provide the basis for such evaluation.  </w:t>
      </w:r>
      <w:commentRangeEnd w:id="32"/>
      <w:r>
        <w:rPr>
          <w:rStyle w:val="CommentReference"/>
          <w:bCs/>
          <w:iCs/>
        </w:rPr>
        <w:commentReference w:id="32"/>
      </w:r>
    </w:p>
    <w:p w14:paraId="07180A5B" w14:textId="77777777" w:rsidR="001451B6" w:rsidRDefault="001451B6" w:rsidP="00A910F9">
      <w:pPr>
        <w:ind w:firstLine="0"/>
        <w:rPr>
          <w:ins w:id="33" w:author="Eric Johnson" w:date="2015-05-17T14:21:00Z"/>
        </w:rPr>
      </w:pPr>
    </w:p>
    <w:p w14:paraId="4051F0F8" w14:textId="77777777" w:rsidR="00D06C25" w:rsidDel="005E6B5D" w:rsidRDefault="00034EB2">
      <w:pPr>
        <w:rPr>
          <w:del w:id="34" w:author="Eric Johnson" w:date="2015-05-17T14:14:00Z"/>
        </w:rPr>
      </w:pPr>
      <w:commentRangeStart w:id="35"/>
      <w:del w:id="36" w:author="Eric Johnson" w:date="2015-05-17T14:14:00Z">
        <w:r w:rsidDel="005E6B5D">
          <w:lastRenderedPageBreak/>
          <w:delText>It</w:delText>
        </w:r>
        <w:commentRangeEnd w:id="35"/>
        <w:r w:rsidR="00B5288C" w:rsidDel="005E6B5D">
          <w:rPr>
            <w:rStyle w:val="CommentReference"/>
          </w:rPr>
          <w:commentReference w:id="35"/>
        </w:r>
        <w:r w:rsidDel="005E6B5D">
          <w:delText xml:space="preserve"> seems obvious </w:delText>
        </w:r>
        <w:r w:rsidR="00D06C25" w:rsidDel="005E6B5D">
          <w:delText xml:space="preserve">that our preferences </w:delText>
        </w:r>
        <w:r w:rsidDel="005E6B5D">
          <w:delText xml:space="preserve">draw </w:delText>
        </w:r>
        <w:r w:rsidR="00D06C25" w:rsidDel="005E6B5D">
          <w:delText>on past experience and hence memory</w:delText>
        </w:r>
        <w:r w:rsidDel="005E6B5D">
          <w:delText xml:space="preserve">. </w:delText>
        </w:r>
        <w:r w:rsidR="00D06C25" w:rsidDel="005E6B5D">
          <w:delText xml:space="preserve"> Memory representation </w:delText>
        </w:r>
        <w:r w:rsidR="006939FB" w:rsidDel="005E6B5D">
          <w:delText xml:space="preserve">of past choices and their consequences </w:delText>
        </w:r>
        <w:r w:rsidR="00D06C25" w:rsidDel="005E6B5D">
          <w:delText xml:space="preserve">allow </w:delText>
        </w:r>
        <w:r w:rsidR="003C0892" w:rsidDel="005E6B5D">
          <w:delText>us</w:delText>
        </w:r>
        <w:r w:rsidR="00D06C25" w:rsidDel="005E6B5D">
          <w:delText xml:space="preserve"> to learn what sources of food provide optimal nourishment and which </w:delText>
        </w:r>
        <w:r w:rsidR="006939FB" w:rsidDel="005E6B5D">
          <w:delText xml:space="preserve">predators and other </w:delText>
        </w:r>
        <w:r w:rsidR="00D06C25" w:rsidDel="005E6B5D">
          <w:delText>danger</w:delText>
        </w:r>
        <w:r w:rsidR="006939FB" w:rsidDel="005E6B5D">
          <w:delText xml:space="preserve">s </w:delText>
        </w:r>
        <w:r w:rsidDel="005E6B5D">
          <w:delText>should be</w:delText>
        </w:r>
        <w:r w:rsidR="006939FB" w:rsidDel="005E6B5D">
          <w:delText xml:space="preserve"> avoid</w:delText>
        </w:r>
        <w:r w:rsidDel="005E6B5D">
          <w:delText>ed</w:delText>
        </w:r>
        <w:r w:rsidR="006939FB" w:rsidDel="005E6B5D">
          <w:delText xml:space="preserve">, </w:delText>
        </w:r>
        <w:r w:rsidR="00D06C25" w:rsidDel="005E6B5D">
          <w:delText>ensur</w:delText>
        </w:r>
      </w:del>
      <w:ins w:id="37" w:author="Ayse Zeynep Enkavi" w:date="2014-06-17T06:49:00Z">
        <w:del w:id="38" w:author="Eric Johnson" w:date="2015-05-17T14:14:00Z">
          <w:r w:rsidR="001E5574" w:rsidDel="005E6B5D">
            <w:delText>ing</w:delText>
          </w:r>
        </w:del>
      </w:ins>
      <w:del w:id="39" w:author="Eric Johnson" w:date="2015-05-17T14:14:00Z">
        <w:r w:rsidR="00D06C25" w:rsidDel="005E6B5D">
          <w:delText xml:space="preserve"> our survival and </w:delText>
        </w:r>
        <w:r w:rsidR="006939FB" w:rsidDel="005E6B5D">
          <w:delText>well-being</w:delText>
        </w:r>
        <w:r w:rsidR="00DC28E9" w:rsidDel="005E6B5D">
          <w:delText>.</w:delText>
        </w:r>
        <w:r w:rsidR="00A141E1" w:rsidDel="005E6B5D">
          <w:delText xml:space="preserve"> Confronted with </w:delText>
        </w:r>
        <w:r w:rsidR="003C0892" w:rsidDel="005E6B5D">
          <w:delText>a</w:delText>
        </w:r>
        <w:r w:rsidR="00A141E1" w:rsidDel="005E6B5D">
          <w:delText xml:space="preserve"> choice of snack food item</w:delText>
        </w:r>
        <w:r w:rsidR="003C0892" w:rsidDel="005E6B5D">
          <w:delText xml:space="preserve">s at </w:delText>
        </w:r>
        <w:r w:rsidR="00A141E1" w:rsidDel="005E6B5D">
          <w:delText xml:space="preserve">a vending machine, we </w:delText>
        </w:r>
        <w:r w:rsidR="003B09C2" w:rsidDel="005E6B5D">
          <w:delText>use the</w:delText>
        </w:r>
        <w:r w:rsidR="003C0892" w:rsidDel="005E6B5D">
          <w:delText xml:space="preserve"> </w:delText>
        </w:r>
        <w:r w:rsidR="003B09C2" w:rsidDel="005E6B5D">
          <w:delText xml:space="preserve">packaging as memory cues </w:delText>
        </w:r>
        <w:r w:rsidR="00F97A3F" w:rsidDel="005E6B5D">
          <w:delText xml:space="preserve">to retrieve </w:delText>
        </w:r>
        <w:r w:rsidR="00A141E1" w:rsidDel="005E6B5D">
          <w:delText xml:space="preserve">past experiences </w:delText>
        </w:r>
        <w:r w:rsidDel="005E6B5D">
          <w:delText xml:space="preserve">with </w:delText>
        </w:r>
        <w:r w:rsidR="003B09C2" w:rsidDel="005E6B5D">
          <w:delText xml:space="preserve">the options </w:delText>
        </w:r>
        <w:r w:rsidR="00A141E1" w:rsidDel="005E6B5D">
          <w:delText>to construct an estimate of their reward value</w:delText>
        </w:r>
        <w:r w:rsidR="00306BF4" w:rsidDel="005E6B5D">
          <w:delText>.</w:delText>
        </w:r>
      </w:del>
    </w:p>
    <w:p w14:paraId="22961E81" w14:textId="77777777" w:rsidR="00454BE1" w:rsidRPr="007F471C" w:rsidDel="008E219B" w:rsidRDefault="003B09C2">
      <w:pPr>
        <w:ind w:firstLine="0"/>
        <w:rPr>
          <w:del w:id="40" w:author="Eric Johnson" w:date="2015-05-21T16:09:00Z"/>
        </w:rPr>
        <w:pPrChange w:id="41" w:author="Eric Johnson" w:date="2015-05-17T14:21:00Z">
          <w:pPr/>
        </w:pPrChange>
      </w:pPr>
      <w:del w:id="42" w:author="Eric Johnson" w:date="2015-05-17T14:21:00Z">
        <w:r w:rsidDel="001451B6">
          <w:delText>I</w:delText>
        </w:r>
        <w:r w:rsidR="00F9457A" w:rsidDel="001451B6">
          <w:delText>n contrast</w:delText>
        </w:r>
        <w:r w:rsidR="00F97A3F" w:rsidDel="001451B6">
          <w:delText>,</w:delText>
        </w:r>
        <w:r w:rsidR="00D06C25" w:rsidRPr="007F471C" w:rsidDel="001451B6">
          <w:delText xml:space="preserve"> </w:delText>
        </w:r>
        <w:r w:rsidDel="001451B6">
          <w:delText xml:space="preserve">economics </w:delText>
        </w:r>
        <w:r w:rsidR="00D06C25" w:rsidRPr="007F471C" w:rsidDel="001451B6">
          <w:delText>treat</w:delText>
        </w:r>
        <w:r w:rsidR="00034EB2" w:rsidDel="001451B6">
          <w:delText>s</w:delText>
        </w:r>
        <w:r w:rsidR="00D06C25" w:rsidRPr="007F471C" w:rsidDel="001451B6">
          <w:delText xml:space="preserve"> preferences as a primitive</w:delText>
        </w:r>
        <w:r w:rsidR="006939FB" w:rsidRPr="007F471C" w:rsidDel="001451B6">
          <w:delText xml:space="preserve"> in axiomatic models of </w:delText>
        </w:r>
        <w:r w:rsidR="003C0892" w:rsidDel="001451B6">
          <w:delText xml:space="preserve">risky </w:delText>
        </w:r>
        <w:r w:rsidR="006939FB" w:rsidRPr="007F471C" w:rsidDel="001451B6">
          <w:delText xml:space="preserve">choice </w:delText>
        </w:r>
        <w:r w:rsidR="00C10D1C" w:rsidDel="001451B6">
          <w:fldChar w:fldCharType="begin" w:fldLock="1"/>
        </w:r>
        <w:r w:rsidR="00FE6511" w:rsidDel="001451B6">
          <w:delInstrText>ADDIN CSL_CITATION { "citationItems" : [ { "id" : "ITEM-1", "itemData" : { "DOI" : "10.1177/1468795X06065810", "ISBN" : "0691003629", "ISSN" : "00280836", "PMID" : "1629708", "abstract" : "This is the classic work upon which modern-day game theory is based. What began more than sixty years ago as a modest proposal that a mathematician and an economist write a short paper together blossomed, in 1944, when Princeton University Press published Theory of Games and Economic Behavior. In it, John von Neumann and Oskar Morgenstern conceived a groundbreaking mathematical theory of economic and social organization, based on a theory of games of strategy. Not only would this revolutionize economics, but the entirely new field of scientific inquiry it yielded-game theory-has since been widely used to analyze a host of real-world phenomena from arms races to optimal policy choices of presidential candidates, from vaccination policy to major league baseball salary negotiations. And it is today established throughout both the social sciences and a wide range of other sciences.", "author" : [ { "dropping-particle" : "", "family" : "Neumann", "given" : "J", "non-dropping-particle" : "Von", "parse-names" : false, "suffix" : "" }, { "dropping-particle" : "", "family" : "Morgenstern", "given" : "O", "non-dropping-particle" : "", "parse-names" : false, "suffix" : "" } ], "container-title" : "Princeton University Press", "id" : "ITEM-1", "issued" : { "date-parts" : [ [ "1944" ] ] }, "page" : "625", "title" : "Theory of Games and Economic Behavior", "type" : "book", "volume" : "2" }, "uris" : [ "http://www.mendeley.com/documents/?uuid=cad75512-f083-4156-9542-28aa65b79180" ] } ], "mendeley" : { "previouslyFormattedCitation" : "(Von Neumann &amp; Morgenstern, 1944)" }, "properties" : { "noteIndex" : 0 }, "schema" : "https://github.com/citation-style-language/schema/raw/master/csl-citation.json" }</w:delInstrText>
        </w:r>
        <w:r w:rsidR="00C10D1C" w:rsidDel="001451B6">
          <w:fldChar w:fldCharType="separate"/>
        </w:r>
        <w:r w:rsidR="00C10D1C" w:rsidRPr="00C10D1C" w:rsidDel="001451B6">
          <w:rPr>
            <w:noProof/>
          </w:rPr>
          <w:delText>(Von Neumann &amp; Morgenstern, 1944)</w:delText>
        </w:r>
        <w:r w:rsidR="00C10D1C" w:rsidDel="001451B6">
          <w:fldChar w:fldCharType="end"/>
        </w:r>
        <w:r w:rsidR="006939FB" w:rsidRPr="007F471C" w:rsidDel="001451B6">
          <w:delText xml:space="preserve">. </w:delText>
        </w:r>
        <w:r w:rsidR="00274510" w:rsidRPr="007F471C" w:rsidDel="001451B6">
          <w:delText>A</w:delText>
        </w:r>
        <w:r w:rsidR="00454BE1" w:rsidRPr="007F471C" w:rsidDel="001451B6">
          <w:delText xml:space="preserve">s a result, the connection between properties of memory and </w:delText>
        </w:r>
        <w:r w:rsidR="007B78CD" w:rsidDel="001451B6">
          <w:delText>those of preference</w:delText>
        </w:r>
        <w:r w:rsidR="00454BE1" w:rsidRPr="007F471C" w:rsidDel="001451B6">
          <w:delText xml:space="preserve"> and choice has historically been </w:delText>
        </w:r>
        <w:r w:rsidDel="001451B6">
          <w:delText>neglected</w:delText>
        </w:r>
        <w:r w:rsidR="00454BE1" w:rsidRPr="007F471C" w:rsidDel="001451B6">
          <w:delText xml:space="preserve">, with only a few exceptions </w:delText>
        </w:r>
        <w:r w:rsidR="00DF49CB" w:rsidDel="001451B6">
          <w:fldChar w:fldCharType="begin" w:fldLock="1"/>
        </w:r>
        <w:r w:rsidR="00FE6511" w:rsidDel="001451B6">
          <w:delInstrText>ADDIN CSL_CITATION { "citationItems" : [ { "id" : "ITEM-1", "itemData" : { "DOI" : "10.1016/S0079-7421(08)60307-2", "ISBN" : "9780125433327", "ISSN" : "00797421", "author" : [ { "dropping-particle" : "", "family" : "Weber", "given" : "Elke U.", "non-dropping-particle" : "", "parse-names" : false, "suffix" : "" }, { "dropping-particle" : "", "family" : "Goldstein", "given" : "William M.", "non-dropping-particle" : "", "parse-names" : false, "suffix" : "" }, { "dropping-particle" : "", "family" : "Barlas", "given" : "Sema", "non-dropping-particle" : "", "parse-names" : false, "suffix" : "" } ], "container-title" : "The Psychology of Learning and Motivation", "id" : "ITEM-1", "issued" : { "date-parts" : [ [ "1995" ] ] }, "page" : "33-81", "title" : "And let us not Forget Memory: The Role of Memory Processes and Techniques in the Study of Judgment and Choice", "type" : "chapter", "volume" : "32" }, "uris" : [ "http://www.mendeley.com/documents/?uuid=66e8f76a-213f-48ba-bdc5-0fb77ae73605" ] } ], "mendeley" : { "manualFormatting" : "(Weber, Goldstein, &amp; Barlas, 1995)", "previouslyFormattedCitation" : "(Elke U. Weber, Goldstein, &amp; Barlas, 1995)" }, "properties" : { "noteIndex" : 0 }, "schema" : "https://github.com/citation-style-language/schema/raw/master/csl-citation.json" }</w:delInstrText>
        </w:r>
        <w:r w:rsidR="00DF49CB" w:rsidDel="001451B6">
          <w:fldChar w:fldCharType="separate"/>
        </w:r>
        <w:r w:rsidR="00640FC3" w:rsidDel="001451B6">
          <w:rPr>
            <w:noProof/>
          </w:rPr>
          <w:delText>(</w:delText>
        </w:r>
        <w:r w:rsidR="001749D3" w:rsidRPr="001749D3" w:rsidDel="001451B6">
          <w:rPr>
            <w:noProof/>
          </w:rPr>
          <w:delText>Weber, Goldstein, &amp; Barlas, 1995)</w:delText>
        </w:r>
        <w:r w:rsidR="00DF49CB" w:rsidDel="001451B6">
          <w:fldChar w:fldCharType="end"/>
        </w:r>
        <w:r w:rsidR="00454BE1" w:rsidRPr="007F471C" w:rsidDel="001451B6">
          <w:delText xml:space="preserve">. </w:delText>
        </w:r>
      </w:del>
      <w:commentRangeStart w:id="43"/>
      <w:del w:id="44" w:author="Eric Johnson" w:date="2015-05-21T16:08:00Z">
        <w:r w:rsidR="00454BE1" w:rsidRPr="007F471C" w:rsidDel="008E219B">
          <w:delText>More</w:delText>
        </w:r>
        <w:commentRangeEnd w:id="43"/>
        <w:r w:rsidR="00B5288C" w:rsidDel="008E219B">
          <w:rPr>
            <w:rStyle w:val="CommentReference"/>
          </w:rPr>
          <w:commentReference w:id="43"/>
        </w:r>
        <w:r w:rsidR="00454BE1" w:rsidRPr="007F471C" w:rsidDel="008E219B">
          <w:delText xml:space="preserve"> recently, m</w:delText>
        </w:r>
      </w:del>
      <w:del w:id="45" w:author="Eric Johnson" w:date="2015-05-21T16:09:00Z">
        <w:r w:rsidR="00454BE1" w:rsidRPr="007F471C" w:rsidDel="008E219B">
          <w:delText xml:space="preserve">emory </w:delText>
        </w:r>
        <w:r w:rsidR="00F9457A" w:rsidDel="008E219B">
          <w:delText>processes and</w:delText>
        </w:r>
        <w:r w:rsidR="00CE376F" w:rsidDel="008E219B">
          <w:delText xml:space="preserve"> their accompanying</w:delText>
        </w:r>
        <w:r w:rsidR="00F9457A" w:rsidDel="008E219B">
          <w:delText xml:space="preserve"> </w:delText>
        </w:r>
        <w:r w:rsidR="007B78CD" w:rsidDel="008E219B">
          <w:delText xml:space="preserve">opportunities and </w:delText>
        </w:r>
        <w:r w:rsidR="00F9457A" w:rsidDel="008E219B">
          <w:delText>constraints</w:delText>
        </w:r>
        <w:r w:rsidR="00454BE1" w:rsidRPr="007F471C" w:rsidDel="008E219B">
          <w:delText xml:space="preserve"> have played a more prominent role in explanations of </w:delText>
        </w:r>
        <w:r w:rsidR="00141EAB" w:rsidRPr="007F471C" w:rsidDel="008E219B">
          <w:delText xml:space="preserve">decision-making </w:delText>
        </w:r>
        <w:r w:rsidR="00454BE1" w:rsidRPr="007F471C" w:rsidDel="008E219B">
          <w:delText>phenomena</w:delText>
        </w:r>
        <w:r w:rsidR="00F9457A" w:rsidDel="008E219B">
          <w:delText>, in an</w:delText>
        </w:r>
        <w:r w:rsidR="00454BE1" w:rsidRPr="007F471C" w:rsidDel="008E219B">
          <w:delText xml:space="preserve"> attempt to leverage what we know about memory to </w:delText>
        </w:r>
        <w:r w:rsidR="00F9457A" w:rsidDel="008E219B">
          <w:delText>explain well-</w:delText>
        </w:r>
        <w:r w:rsidR="00454BE1" w:rsidRPr="007F471C" w:rsidDel="008E219B">
          <w:delText xml:space="preserve">known decision phenomena </w:delText>
        </w:r>
        <w:r w:rsidR="00CF313D" w:rsidDel="008E219B">
          <w:fldChar w:fldCharType="begin" w:fldLock="1"/>
        </w:r>
        <w:r w:rsidR="00FE6511" w:rsidDel="008E219B">
          <w:delInstrText>ADDIN CSL_CITATION { "citationItems" : [ { "id" : "ITEM-1", "itemData" : { "author" : [ { "dropping-particle" : "", "family" : "Dougherty", "given" : "Michael R P", "non-dropping-particle" : "", "parse-names" : false, "suffix" : "" }, { "dropping-particle" : "", "family" : "Gettys", "given" : "Charles F", "non-dropping-particle" : "", "parse-names" : false, "suffix" : "" }, { "dropping-particle" : "", "family" : "Ogden", "given" : "Eve E", "non-dropping-particle" : "", "parse-names" : false, "suffix" : "" } ], "container-title" : "Psychological review", "id" : "ITEM-1", "issue" : "1", "issued" : { "date-parts" : [ [ "1999" ] ] }, "page" : "180-209", "title" : "MINERVA-DM : A Memory Processes Model for Judgments of Likelihood", "type" : "article-journal", "volume" : "106" }, "uris" : [ "http://www.mendeley.com/documents/?uuid=f87bab3b-c4cf-426c-82bf-607f4650f46a" ] }, { "id" : "ITEM-2", "itemData" : { "abstract" : "In contrast to either heuristics-and-biases or adaptive-ecological ap- proaches, fuzzy-trace theory embraces inconsistencies in human reason- ing by assuming opposing dual processes. Recent advances in memory research are used to construct an integrative theory of judgment and deci- sion making, with illustrations from real-world contexts such as medicine. Key principles include the following: (1) Reasoners encode multiple gist and verbatim representations, which confer cognitive flexibility. (2) How- ever, reasoning operates at the least precise level of gist that the task al- lows, increasingly so with the developmentof expertise. (3) This simplified, qualitative processing is not a result of computational complexity but is the default mode of reasoning. Rather than classifying reasoning as rational or irrational, degrees ofrationality are proposed based on the processing under- lying different kinds of errors across many tasks, which we discuss (e.g., framing tasks, syllogistic reasoning, conjunctive and disjunctive probabil- ity judgment, base-rate neglect, and others). Therefore, rationality is not an immutable trait, but changes from task to task and from one stage of development to another.", "author" : [ { "dropping-particle" : "", "family" : "Reyna", "given" : "Valerie F", "non-dropping-particle" : "", "parse-names" : false, "suffix" : "" }, { "dropping-particle" : "", "family" : "Lloyd", "given" : "Farrell J", "non-dropping-particle" : "", "parse-names" : false, "suffix" : "" }, { "dropping-particle" : "", "family" : "Brainerd", "given" : "Charles J", "non-dropping-particle" : "", "parse-names" : false, "suffix" : "" } ], "container-title" : "Emerging Perspectives on Judgement and Decision Research", "id" : "ITEM-2", "issued" : { "date-parts" : [ [ "2003" ] ] }, "page" : "201-245", "title" : "Memory, Development, and Rationality: An Integrative Theory of Judgement and Decision Making", "type" : "chapter" }, "uris" : [ "http://www.mendeley.com/documents/?uuid=8035031c-c5c0-4350-b06b-ab8b6aff60e0" ] }, { "id" : "ITEM-3", "itemData" : { "DOI" : "10.1146/annurev.psych.60.110707.163633", "ISSN" : "0066-4308", "PMID" : "18798706", "abstract" : "A full range of psychological processes has been put into play to explain judgment and choice phenomena. Complementing work on attention, information integration, and learning, decision research over the past 10 years has also examined the effects of goals, mental representation, and memory processes. In addition to deliberative processes, automatic processes have gotten closer attention, and the emotions revolution has put affective processes on a footing equal to cognitive ones. Psychological process models provide natural predictions about individual differences and lifespan changes and integrate across judgment and decision making (JDM) phenomena. \"Mindful\" JDM research leverages our knowledge about psychological processes into causal explanations for important judgment and choice regularities, emphasizing the adaptive use of an abundance of processing alternatives. Such explanations supplement and support existing mathematical descriptions of phenomena such as loss aversion or hyperbolic discounting. Unlike such descriptions, they also provide entry points for interventions designed to help people overcome judgments or choices considered undesirable.", "author" : [ { "dropping-particle" : "", "family" : "Weber", "given" : "Elke U", "non-dropping-particle" : "", "parse-names" : false, "suffix" : "" }, { "dropping-particle" : "", "family" : "Johnson", "given" : "Eric J", "non-dropping-particle" : "", "parse-names" : false, "suffix" : "" } ], "container-title" : "Annual review of psychology", "id" : "ITEM-3", "issued" : { "date-parts" : [ [ "2009", "1" ] ] }, "page" : "53-85", "title" : "Mindful judgment and decision making.", "type" : "article-journal", "volume" : "60" }, "uris" : [ "http://www.mendeley.com/documents/?uuid=d5ffde4b-5070-4052-8f45-c3974798321d" ] }, { "id" : "ITEM-4", "itemData" : { "ISBN" : "052152718X", "author" : [ { "dropping-particle" : "", "family" : "Schneider", "given" : "Sandra L.", "non-dropping-particle" : "", "parse-names" : false, "suffix" : "" }, { "dropping-particle" : "", "family" : "Shanteau", "given" : "James", "non-dropping-particle" : "", "parse-names" : false, "suffix" : "" } ], "id" : "ITEM-4", "issued" : { "date-parts" : [ [ "2003" ] ] }, "page" : "736", "publisher" : "Cambridge University Press", "title" : "Emerging Perspectives on Judgment and Decision Research", "type" : "book" }, "uris" : [ "http://www.mendeley.com/documents/?uuid=9a7e4702-f3be-4511-a9e1-55275099c3d9" ] } ], "mendeley" : { "manualFormatting" : "(Dougherty, Gettys, &amp; Ogden, 1999; Reyna, Lloyd, &amp; Brainerd, 2003; Schneider &amp; Shanteau, 2003; Weber &amp; Johnson, 2009)", "previouslyFormattedCitation" : "(Dougherty, Gettys, &amp; Ogden, 1999; Reyna, Lloyd, &amp; Brainerd, 2003; Schneider &amp; Shanteau, 2003; Elke U Weber &amp; Johnson, 2009)" }, "properties" : { "noteIndex" : 0 }, "schema" : "https://github.com/citation-style-language/schema/raw/master/csl-citation.json" }</w:delInstrText>
        </w:r>
        <w:r w:rsidR="00CF313D" w:rsidDel="008E219B">
          <w:fldChar w:fldCharType="separate"/>
        </w:r>
        <w:r w:rsidR="00CF313D" w:rsidRPr="00CF313D" w:rsidDel="008E219B">
          <w:rPr>
            <w:noProof/>
          </w:rPr>
          <w:delText>(Dougherty, Gettys, &amp; Ogden, 1999; Reyna, Lloyd, &amp; Brainerd, 2003; Sch</w:delText>
        </w:r>
        <w:r w:rsidR="00640FC3" w:rsidDel="008E219B">
          <w:rPr>
            <w:noProof/>
          </w:rPr>
          <w:delText xml:space="preserve">neider &amp; Shanteau, 2003; </w:delText>
        </w:r>
        <w:r w:rsidR="00CF313D" w:rsidRPr="00CF313D" w:rsidDel="008E219B">
          <w:rPr>
            <w:noProof/>
          </w:rPr>
          <w:delText>Weber &amp; Johnson, 2009)</w:delText>
        </w:r>
        <w:r w:rsidR="00CF313D" w:rsidDel="008E219B">
          <w:fldChar w:fldCharType="end"/>
        </w:r>
        <w:r w:rsidR="00454BE1" w:rsidRPr="007F471C" w:rsidDel="008E219B">
          <w:delText xml:space="preserve">.   </w:delText>
        </w:r>
        <w:r w:rsidR="00DC28E9" w:rsidRPr="007F471C" w:rsidDel="008E219B">
          <w:delText xml:space="preserve"> </w:delText>
        </w:r>
      </w:del>
    </w:p>
    <w:p w14:paraId="741D0E7B" w14:textId="77777777" w:rsidR="00454BE1" w:rsidRDefault="00913E3E" w:rsidP="007F471C">
      <w:pPr>
        <w:pStyle w:val="BodyText"/>
      </w:pPr>
      <w:ins w:id="46" w:author="Eric Johnson" w:date="2015-05-17T14:23:00Z">
        <w:r>
          <w:t xml:space="preserve">Recent work in neuroscience </w:t>
        </w:r>
      </w:ins>
      <w:ins w:id="47" w:author="Eric Johnson" w:date="2015-05-21T16:09:00Z">
        <w:r w:rsidR="008E219B">
          <w:t>presents parallel</w:t>
        </w:r>
      </w:ins>
      <w:ins w:id="48" w:author="Eric Johnson" w:date="2015-05-17T14:23:00Z">
        <w:r>
          <w:t xml:space="preserve"> evidence of the importance of memory particularly when decisions involve novel options.  </w:t>
        </w:r>
      </w:ins>
      <w:commentRangeStart w:id="49"/>
      <w:del w:id="50" w:author="Eric Johnson" w:date="2015-05-17T14:23:00Z">
        <w:r w:rsidR="007B78CD" w:rsidDel="00913E3E">
          <w:delText>Similar</w:delText>
        </w:r>
        <w:commentRangeEnd w:id="49"/>
        <w:r w:rsidR="00672CDF" w:rsidDel="00913E3E">
          <w:rPr>
            <w:rStyle w:val="CommentReference"/>
            <w:bCs/>
            <w:iCs/>
          </w:rPr>
          <w:commentReference w:id="49"/>
        </w:r>
        <w:r w:rsidR="007B78CD" w:rsidDel="00913E3E">
          <w:delText xml:space="preserve"> </w:delText>
        </w:r>
        <w:r w:rsidR="001A70C8" w:rsidDel="00913E3E">
          <w:delText xml:space="preserve">lines </w:delText>
        </w:r>
        <w:r w:rsidR="000072DF" w:rsidDel="00913E3E">
          <w:delText xml:space="preserve">of theory and investigation </w:delText>
        </w:r>
        <w:r w:rsidR="00DC28E9" w:rsidDel="00913E3E">
          <w:delText xml:space="preserve">in </w:delText>
        </w:r>
        <w:r w:rsidR="00C366E6" w:rsidDel="00913E3E">
          <w:delText>n</w:delText>
        </w:r>
        <w:r w:rsidR="00DC28E9" w:rsidDel="00913E3E">
          <w:delText xml:space="preserve">euroscience </w:delText>
        </w:r>
        <w:r w:rsidR="000072DF" w:rsidDel="00913E3E">
          <w:delText xml:space="preserve">have focused </w:delText>
        </w:r>
        <w:r w:rsidR="00DC28E9" w:rsidDel="00913E3E">
          <w:delText>on the Prospective Memory network</w:delText>
        </w:r>
        <w:r w:rsidR="00DF57C2" w:rsidDel="00913E3E">
          <w:delText xml:space="preserve">. </w:delText>
        </w:r>
        <w:r w:rsidR="00CE376F" w:rsidDel="00913E3E">
          <w:delText xml:space="preserve">Here </w:delText>
        </w:r>
        <w:r w:rsidR="00DF57C2" w:rsidDel="00913E3E">
          <w:delText>future</w:delText>
        </w:r>
        <w:r w:rsidR="001A70C8" w:rsidDel="00913E3E">
          <w:delText>-oriented</w:delText>
        </w:r>
        <w:r w:rsidR="00DF57C2" w:rsidDel="00913E3E">
          <w:delText xml:space="preserve"> episodic </w:delText>
        </w:r>
        <w:r w:rsidR="00BC6BB4" w:rsidDel="00913E3E">
          <w:delText>imagery, i.e. the mental construction of specific future events</w:delText>
        </w:r>
        <w:r w:rsidR="001A70C8" w:rsidDel="00913E3E">
          <w:delText xml:space="preserve"> based on past experience</w:delText>
        </w:r>
        <w:r w:rsidR="00BC6BB4" w:rsidDel="00913E3E">
          <w:delText xml:space="preserve">, </w:delText>
        </w:r>
        <w:r w:rsidR="00773BC4" w:rsidDel="00913E3E">
          <w:delText xml:space="preserve">has been shown to </w:delText>
        </w:r>
        <w:r w:rsidR="00DF57C2" w:rsidDel="00913E3E">
          <w:delText>influence</w:delText>
        </w:r>
        <w:r w:rsidR="00773BC4" w:rsidDel="00913E3E">
          <w:delText xml:space="preserve"> </w:delText>
        </w:r>
        <w:r w:rsidR="000072DF" w:rsidDel="00913E3E">
          <w:delText xml:space="preserve">decisions, including </w:delText>
        </w:r>
        <w:r w:rsidR="00DF57C2" w:rsidDel="00913E3E">
          <w:delText>intertemporal choices</w:delText>
        </w:r>
        <w:r w:rsidR="00BC6BB4" w:rsidDel="00913E3E">
          <w:delText>.</w:delText>
        </w:r>
        <w:r w:rsidR="00DF57C2" w:rsidDel="00913E3E">
          <w:delText xml:space="preserve"> </w:delText>
        </w:r>
        <w:r w:rsidR="00BC6BB4" w:rsidDel="00913E3E">
          <w:delText xml:space="preserve">Stronger activity in this prospective memory network, including the </w:delText>
        </w:r>
        <w:r w:rsidR="00A83965" w:rsidDel="00913E3E">
          <w:delText>hippocampus</w:delText>
        </w:r>
        <w:r w:rsidR="00BC6BB4" w:rsidDel="00913E3E">
          <w:delText xml:space="preserve">, </w:delText>
        </w:r>
        <w:r w:rsidR="001A70C8" w:rsidDel="00913E3E">
          <w:delText xml:space="preserve">is associated with </w:delText>
        </w:r>
        <w:r w:rsidR="00BC6BB4" w:rsidDel="00913E3E">
          <w:delText>decrease</w:delText>
        </w:r>
        <w:r w:rsidR="001A70C8" w:rsidDel="00913E3E">
          <w:delText>d</w:delText>
        </w:r>
        <w:r w:rsidR="00BC6BB4" w:rsidDel="00913E3E">
          <w:delText xml:space="preserve"> temporal discounting of monetary rewards</w:delText>
        </w:r>
        <w:r w:rsidR="00DF57C2" w:rsidDel="00913E3E">
          <w:delText xml:space="preserve"> </w:delText>
        </w:r>
        <w:r w:rsidR="001749D3" w:rsidDel="00913E3E">
          <w:fldChar w:fldCharType="begin" w:fldLock="1"/>
        </w:r>
        <w:r w:rsidR="00FE6511" w:rsidDel="00913E3E">
          <w:delInstrText>ADDIN CSL_CITATION { "citationItems" : [ { "id" : "ITEM-1", "itemData" : { "DOI" : "10.1016/j.neuron.2010.03.026", "ISSN" : "1097-4199", "PMID" : "20399735", "abstract" : "Humans discount the value of future rewards over time. Here we show using functional magnetic resonance imaging (fMRI) and neural coupling analyses that episodic future thinking reduces the rate of delay discounting through a modulation of neural decision-making and episodic future thinking networks. In addition to a standard control condition, real subject-specific episodic event cues were presented during a delay discounting task. Spontaneous episodic imagery during cue processing predicted how much subjects changed their preferences toward more future-minded choice behavior. Neural valuation signals in the anterior cingulate cortex and functional coupling of this region with hippocampus and amygdala predicted the degree to which future thinking modulated individual preference functions. A second experiment replicated the behavioral effects and ruled out alternative explanations such as date-based processing and temporal focus. The present data reveal a mechanism through which neural decision-making and prospection networks can interact to generate future-minded choice behavior.", "author" : [ { "dropping-particle" : "", "family" : "Peters", "given" : "Jan", "non-dropping-particle" : "", "parse-names" : false, "suffix" : "" }, { "dropping-particle" : "", "family" : "B\u00fcchel", "given" : "Christian", "non-dropping-particle" : "", "parse-names" : false, "suffix" : "" } ], "container-title" : "Neuron", "id" : "ITEM-1", "issue" : "1", "issued" : { "date-parts" : [ [ "2010", "4", "15" ] ] }, "page" : "138-48", "title" : "Episodic future thinking reduces reward delay discounting through an enhancement of prefrontal-mediotemporal interactions.", "type" : "article-journal", "volume" : "66" }, "uris" : [ "http://www.mendeley.com/documents/?uuid=7e5ad7b0-ecd0-43e3-9bd1-bade631b74f4" ] }, { "id" : "ITEM-2", "itemData" : { "DOI" : "10.1523/JNEUROSCI.6559-10.2011", "ISSN" : "1529-2401", "PMID" : "21543607", "abstract" : "Humans can vividly imagine possible future events. This faculty, episodic prospection, allows the simulation of distant outcomes and desires. Here, we provide evidence for the adaptive function of this capacity and elucidate its neuronal basis. Participants either imagined specific events of spending money (e.g., \u00a3 35 in 180 days at a pub), or merely estimated what the money could purchase in the scenario. Imagining the future biased subsequent monetary decisions toward choices associated with a higher long-term pay-off. It thus effectively attenuated temporal discounting, i.e., the propensity to devalue rewards with a delay until delivery. Using functional magnetic resonance imaging, we implicate the medial rostral prefrontal cortex (mrPFC) in this effect. Blood oxygen level-dependent signal in this region predicted future-oriented choices on a trial-by-trial basis. Activation reflected the reward magnitude of imagined episodes, and greater reward sensitivity was related to less discounting. This effect was also associated with increased mrPFC-hippocampal coupling. The data suggest that mrPFC uses information conveyed by the hippocampus to represent the undiscounted utility of envisaged events. The immediate experience of the delayed reward value might then bias toward farsighted decisions.", "author" : [ { "dropping-particle" : "", "family" : "Benoit", "given" : "Roland G", "non-dropping-particle" : "", "parse-names" : false, "suffix" : "" }, { "dropping-particle" : "", "family" : "Gilbert", "given" : "Sam J", "non-dropping-particle" : "", "parse-names" : false, "suffix" : "" }, { "dropping-particle" : "", "family" : "Burgess", "given" : "Paul W", "non-dropping-particle" : "", "parse-names" : false, "suffix" : "" } ], "container-title" : "The Journal of neuroscience : the official journal of the Society for Neuroscience", "id" : "ITEM-2", "issue" : "18", "issued" : { "date-parts" : [ [ "2011", "5", "4" ] ] }, "page" : "6771-9", "title" : "A neural mechanism mediating the impact of episodic prospection on farsighted decisions.", "type" : "article-journal", "volume" : "31" }, "uris" : [ "http://www.mendeley.com/documents/?uuid=d6f4b402-cc98-4248-bdbe-3b7a45d58a2f" ] } ], "mendeley" : { "previouslyFormattedCitation" : "(Benoit, Gilbert, &amp; Burgess, 2011; Peters &amp; B\u00fcchel, 2010)" }, "properties" : { "noteIndex" : 0 }, "schema" : "https://github.com/citation-style-language/schema/raw/master/csl-citation.json" }</w:delInstrText>
        </w:r>
        <w:r w:rsidR="001749D3" w:rsidDel="00913E3E">
          <w:fldChar w:fldCharType="separate"/>
        </w:r>
        <w:r w:rsidR="001749D3" w:rsidRPr="00E000C1" w:rsidDel="00913E3E">
          <w:rPr>
            <w:noProof/>
            <w:lang w:val="de-DE"/>
          </w:rPr>
          <w:delText>(Benoit, Gilbert, &amp; Burgess, 2011; Peters &amp; Büchel, 2010)</w:delText>
        </w:r>
        <w:r w:rsidR="001749D3" w:rsidDel="00913E3E">
          <w:fldChar w:fldCharType="end"/>
        </w:r>
        <w:r w:rsidR="00DF57C2" w:rsidRPr="00E000C1" w:rsidDel="00913E3E">
          <w:rPr>
            <w:lang w:val="de-DE"/>
          </w:rPr>
          <w:delText>.</w:delText>
        </w:r>
        <w:r w:rsidR="00037F0B" w:rsidRPr="00E000C1" w:rsidDel="00913E3E">
          <w:rPr>
            <w:lang w:val="de-DE"/>
          </w:rPr>
          <w:delText xml:space="preserve"> </w:delText>
        </w:r>
      </w:del>
      <w:r w:rsidR="00157314">
        <w:fldChar w:fldCharType="begin" w:fldLock="1"/>
      </w:r>
      <w:r w:rsidR="00FE6511">
        <w:rPr>
          <w:lang w:val="de-DE"/>
        </w:rPr>
        <w:instrText>ADDIN CSL_CITATION { "citationItems" : [ { "id" : "ITEM-1", "itemData" : { "DOI" : "10.1126/science.1223252", "ISSN" : "1095-9203", "PMID" : "23066083", "abstract" : "Every day people make new choices between alternatives that they have never directly experienced. Yet, such decisions are often made rapidly and confidently. Here, we show that the hippocampus, traditionally known for its role in building long-term declarative memories, enables the spread of value across memories, thereby guiding decisions between new choice options. Using functional brain imaging in humans, we discovered that giving people monetary rewards led to activation of a preestablished network of memories, spreading the positive value of reward to nonrewarded items stored in memory. Later, people were biased to choose these nonrewarded items. This decision bias was predicted by activity in the hippocampus, reactivation of associated memories, and connectivity between memory and reward regions in the brain. These findings explain how choices among new alternatives emerge automatically from the associative mechanisms by which the brain builds memories. Further, our findings demonstrate a previously unknown role for the hippocampus in value-based decisions.", "author" : [ { "dropping-particle" : "", "family" : "Wimmer", "given" : "G Elliott", "non-dropping-particle" : "", "parse-names" : false, "suffix" : "" }, { "dropping-particle" : "", "family" : "Shohamy", "given" : "Daphna", "non-dropping-particle" : "", "parse-names" : false, "suffix" : "" } ], "container-title" : "Science (New York, N.Y.)", "id" : "ITEM-1", "issue" : "6104", "issued" : { "date-parts" : [ [ "2012", "10", "12" ] ] }, "page" : "270-3", "title" : "Preference by association: how memory mechanisms in the hippocampus bias decisions.", "type" : "article-journal", "volume" : "338" }, "uris" : [ "http://www.mendeley.com/documents/?uuid=c5690ea7-76fa-4004-b57e-fbf731083bdd" ] } ], "mendeley" : { "manualFormatting" : "Wimmer and Shohamy (2012)", "previouslyFormattedCitation" : "(Wimmer &amp; Shohamy, 2012)" }, "properties" : { "noteIndex" : 0 }, "schema" : "https://github.com/citation-style-language/schema/raw/master/csl-citation.json" }</w:instrText>
      </w:r>
      <w:r w:rsidR="00157314">
        <w:fldChar w:fldCharType="separate"/>
      </w:r>
      <w:r w:rsidR="00157314" w:rsidRPr="00DE1275">
        <w:rPr>
          <w:noProof/>
          <w:lang w:val="de-DE"/>
        </w:rPr>
        <w:t xml:space="preserve">Wimmer </w:t>
      </w:r>
      <w:r w:rsidR="000072DF" w:rsidRPr="00DE1275">
        <w:rPr>
          <w:noProof/>
          <w:lang w:val="de-DE"/>
        </w:rPr>
        <w:t>and</w:t>
      </w:r>
      <w:r w:rsidR="00157314" w:rsidRPr="00DE1275">
        <w:rPr>
          <w:noProof/>
          <w:lang w:val="de-DE"/>
        </w:rPr>
        <w:t xml:space="preserve"> Shohamy (2012)</w:t>
      </w:r>
      <w:r w:rsidR="00157314">
        <w:fldChar w:fldCharType="end"/>
      </w:r>
      <w:r w:rsidR="00773BC4" w:rsidRPr="00DE1275">
        <w:rPr>
          <w:lang w:val="de-DE"/>
        </w:rPr>
        <w:t xml:space="preserve"> </w:t>
      </w:r>
      <w:proofErr w:type="spellStart"/>
      <w:r w:rsidR="00037F0B" w:rsidRPr="00DE1275">
        <w:rPr>
          <w:lang w:val="de-DE"/>
        </w:rPr>
        <w:t>showed</w:t>
      </w:r>
      <w:proofErr w:type="spellEnd"/>
      <w:r w:rsidR="00037F0B" w:rsidRPr="00DE1275">
        <w:rPr>
          <w:lang w:val="de-DE"/>
        </w:rPr>
        <w:t xml:space="preserve"> </w:t>
      </w:r>
      <w:proofErr w:type="spellStart"/>
      <w:r w:rsidR="00037F0B" w:rsidRPr="00DE1275">
        <w:rPr>
          <w:lang w:val="de-DE"/>
        </w:rPr>
        <w:t>i</w:t>
      </w:r>
      <w:r w:rsidR="001A70C8" w:rsidRPr="00DE1275">
        <w:rPr>
          <w:lang w:val="de-DE"/>
        </w:rPr>
        <w:t>nvolve</w:t>
      </w:r>
      <w:r w:rsidR="000072DF" w:rsidRPr="00DE1275">
        <w:rPr>
          <w:lang w:val="de-DE"/>
        </w:rPr>
        <w:t>ment</w:t>
      </w:r>
      <w:proofErr w:type="spellEnd"/>
      <w:r w:rsidR="000072DF" w:rsidRPr="00DE1275">
        <w:rPr>
          <w:lang w:val="de-DE"/>
        </w:rPr>
        <w:t xml:space="preserve"> </w:t>
      </w:r>
      <w:proofErr w:type="spellStart"/>
      <w:r w:rsidR="000072DF" w:rsidRPr="00DE1275">
        <w:rPr>
          <w:lang w:val="de-DE"/>
        </w:rPr>
        <w:t>of</w:t>
      </w:r>
      <w:proofErr w:type="spellEnd"/>
      <w:r w:rsidR="000072DF" w:rsidRPr="00DE1275">
        <w:rPr>
          <w:lang w:val="de-DE"/>
        </w:rPr>
        <w:t xml:space="preserve"> </w:t>
      </w:r>
      <w:proofErr w:type="spellStart"/>
      <w:r w:rsidR="000072DF" w:rsidRPr="00DE1275">
        <w:rPr>
          <w:lang w:val="de-DE"/>
        </w:rPr>
        <w:t>the</w:t>
      </w:r>
      <w:proofErr w:type="spellEnd"/>
      <w:r w:rsidR="001A70C8" w:rsidRPr="00DE1275">
        <w:rPr>
          <w:lang w:val="de-DE"/>
        </w:rPr>
        <w:t xml:space="preserve"> </w:t>
      </w:r>
      <w:r w:rsidR="000072DF" w:rsidRPr="00DE1275">
        <w:rPr>
          <w:lang w:val="de-DE"/>
        </w:rPr>
        <w:t xml:space="preserve">MTL </w:t>
      </w:r>
      <w:r w:rsidR="001A70C8" w:rsidRPr="00DE1275">
        <w:rPr>
          <w:lang w:val="de-DE"/>
        </w:rPr>
        <w:t xml:space="preserve">in </w:t>
      </w:r>
      <w:proofErr w:type="spellStart"/>
      <w:r w:rsidR="001A70C8" w:rsidRPr="00DE1275">
        <w:rPr>
          <w:lang w:val="de-DE"/>
        </w:rPr>
        <w:t>the</w:t>
      </w:r>
      <w:proofErr w:type="spellEnd"/>
      <w:r w:rsidR="001A70C8" w:rsidRPr="00DE1275">
        <w:rPr>
          <w:lang w:val="de-DE"/>
        </w:rPr>
        <w:t xml:space="preserve"> </w:t>
      </w:r>
      <w:proofErr w:type="spellStart"/>
      <w:r w:rsidR="00037F0B" w:rsidRPr="00DE1275">
        <w:rPr>
          <w:lang w:val="de-DE"/>
        </w:rPr>
        <w:t>transfer</w:t>
      </w:r>
      <w:proofErr w:type="spellEnd"/>
      <w:r w:rsidR="00037F0B" w:rsidRPr="00DE1275">
        <w:rPr>
          <w:lang w:val="de-DE"/>
        </w:rPr>
        <w:t xml:space="preserve"> </w:t>
      </w:r>
      <w:proofErr w:type="spellStart"/>
      <w:r w:rsidR="001A70C8" w:rsidRPr="00DE1275">
        <w:rPr>
          <w:lang w:val="de-DE"/>
        </w:rPr>
        <w:t>of</w:t>
      </w:r>
      <w:proofErr w:type="spellEnd"/>
      <w:r w:rsidR="00037F0B" w:rsidRPr="00DE1275">
        <w:rPr>
          <w:lang w:val="de-DE"/>
        </w:rPr>
        <w:t xml:space="preserve"> </w:t>
      </w:r>
      <w:proofErr w:type="spellStart"/>
      <w:r w:rsidR="00037F0B" w:rsidRPr="00DE1275">
        <w:rPr>
          <w:lang w:val="de-DE"/>
        </w:rPr>
        <w:t>value</w:t>
      </w:r>
      <w:proofErr w:type="spellEnd"/>
      <w:r w:rsidR="00037F0B" w:rsidRPr="00DE1275">
        <w:rPr>
          <w:lang w:val="de-DE"/>
        </w:rPr>
        <w:t xml:space="preserve"> </w:t>
      </w:r>
      <w:proofErr w:type="spellStart"/>
      <w:r w:rsidR="00037F0B" w:rsidRPr="00DE1275">
        <w:rPr>
          <w:lang w:val="de-DE"/>
        </w:rPr>
        <w:t>of</w:t>
      </w:r>
      <w:proofErr w:type="spellEnd"/>
      <w:r w:rsidR="00037F0B" w:rsidRPr="00DE1275">
        <w:rPr>
          <w:lang w:val="de-DE"/>
        </w:rPr>
        <w:t xml:space="preserve"> </w:t>
      </w:r>
      <w:proofErr w:type="spellStart"/>
      <w:r w:rsidR="00037F0B" w:rsidRPr="00DE1275">
        <w:rPr>
          <w:lang w:val="de-DE"/>
        </w:rPr>
        <w:t>rewarded</w:t>
      </w:r>
      <w:proofErr w:type="spellEnd"/>
      <w:r w:rsidR="00037F0B" w:rsidRPr="00DE1275">
        <w:rPr>
          <w:lang w:val="de-DE"/>
        </w:rPr>
        <w:t xml:space="preserve"> </w:t>
      </w:r>
      <w:proofErr w:type="spellStart"/>
      <w:r w:rsidR="00037F0B" w:rsidRPr="00DE1275">
        <w:rPr>
          <w:lang w:val="de-DE"/>
        </w:rPr>
        <w:t>stimuli</w:t>
      </w:r>
      <w:proofErr w:type="spellEnd"/>
      <w:r w:rsidR="00037F0B" w:rsidRPr="00DE1275">
        <w:rPr>
          <w:lang w:val="de-DE"/>
        </w:rPr>
        <w:t xml:space="preserve"> </w:t>
      </w:r>
      <w:proofErr w:type="spellStart"/>
      <w:r w:rsidR="00037F0B" w:rsidRPr="00DE1275">
        <w:rPr>
          <w:lang w:val="de-DE"/>
        </w:rPr>
        <w:t>by</w:t>
      </w:r>
      <w:proofErr w:type="spellEnd"/>
      <w:r w:rsidR="00037F0B" w:rsidRPr="00DE1275">
        <w:rPr>
          <w:lang w:val="de-DE"/>
        </w:rPr>
        <w:t xml:space="preserve"> </w:t>
      </w:r>
      <w:proofErr w:type="spellStart"/>
      <w:r w:rsidR="00037F0B" w:rsidRPr="00DE1275">
        <w:rPr>
          <w:lang w:val="de-DE"/>
        </w:rPr>
        <w:t>associative</w:t>
      </w:r>
      <w:proofErr w:type="spellEnd"/>
      <w:r w:rsidR="00037F0B" w:rsidRPr="00DE1275">
        <w:rPr>
          <w:lang w:val="de-DE"/>
        </w:rPr>
        <w:t xml:space="preserve"> </w:t>
      </w:r>
      <w:proofErr w:type="spellStart"/>
      <w:r w:rsidR="00037F0B" w:rsidRPr="00DE1275">
        <w:rPr>
          <w:lang w:val="de-DE"/>
        </w:rPr>
        <w:t>learning</w:t>
      </w:r>
      <w:proofErr w:type="spellEnd"/>
      <w:r w:rsidR="00037F0B" w:rsidRPr="00DE1275">
        <w:rPr>
          <w:lang w:val="de-DE"/>
        </w:rPr>
        <w:t xml:space="preserve"> </w:t>
      </w:r>
      <w:proofErr w:type="spellStart"/>
      <w:r w:rsidR="00037F0B" w:rsidRPr="00DE1275">
        <w:rPr>
          <w:lang w:val="de-DE"/>
        </w:rPr>
        <w:t>and</w:t>
      </w:r>
      <w:proofErr w:type="spellEnd"/>
      <w:r w:rsidR="00037F0B" w:rsidRPr="00DE1275">
        <w:rPr>
          <w:lang w:val="de-DE"/>
        </w:rPr>
        <w:t xml:space="preserve"> </w:t>
      </w:r>
      <w:proofErr w:type="spellStart"/>
      <w:r w:rsidR="000072DF" w:rsidRPr="00DE1275">
        <w:rPr>
          <w:lang w:val="de-DE"/>
        </w:rPr>
        <w:t>the</w:t>
      </w:r>
      <w:proofErr w:type="spellEnd"/>
      <w:r w:rsidR="000072DF" w:rsidRPr="00DE1275">
        <w:rPr>
          <w:lang w:val="de-DE"/>
        </w:rPr>
        <w:t xml:space="preserve"> </w:t>
      </w:r>
      <w:proofErr w:type="spellStart"/>
      <w:r w:rsidR="000072DF" w:rsidRPr="00DE1275">
        <w:rPr>
          <w:lang w:val="de-DE"/>
        </w:rPr>
        <w:t>influence</w:t>
      </w:r>
      <w:proofErr w:type="spellEnd"/>
      <w:r w:rsidR="000072DF" w:rsidRPr="00DE1275">
        <w:rPr>
          <w:lang w:val="de-DE"/>
        </w:rPr>
        <w:t xml:space="preserve"> </w:t>
      </w:r>
      <w:proofErr w:type="spellStart"/>
      <w:r w:rsidR="000072DF" w:rsidRPr="00DE1275">
        <w:rPr>
          <w:lang w:val="de-DE"/>
        </w:rPr>
        <w:t>of</w:t>
      </w:r>
      <w:proofErr w:type="spellEnd"/>
      <w:r w:rsidR="000072DF" w:rsidRPr="00DE1275">
        <w:rPr>
          <w:lang w:val="de-DE"/>
        </w:rPr>
        <w:t xml:space="preserve"> </w:t>
      </w:r>
      <w:proofErr w:type="spellStart"/>
      <w:r w:rsidR="000072DF" w:rsidRPr="00DE1275">
        <w:rPr>
          <w:lang w:val="de-DE"/>
        </w:rPr>
        <w:t>t</w:t>
      </w:r>
      <w:r w:rsidR="00037F0B" w:rsidRPr="00DE1275">
        <w:rPr>
          <w:lang w:val="de-DE"/>
        </w:rPr>
        <w:t>hese</w:t>
      </w:r>
      <w:proofErr w:type="spellEnd"/>
      <w:r w:rsidR="00037F0B" w:rsidRPr="00DE1275">
        <w:rPr>
          <w:lang w:val="de-DE"/>
        </w:rPr>
        <w:t xml:space="preserve"> </w:t>
      </w:r>
      <w:proofErr w:type="spellStart"/>
      <w:r w:rsidR="00037F0B" w:rsidRPr="00DE1275">
        <w:rPr>
          <w:lang w:val="de-DE"/>
        </w:rPr>
        <w:t>memory</w:t>
      </w:r>
      <w:proofErr w:type="spellEnd"/>
      <w:r w:rsidR="00037F0B" w:rsidRPr="00DE1275">
        <w:rPr>
          <w:lang w:val="de-DE"/>
        </w:rPr>
        <w:t xml:space="preserve"> </w:t>
      </w:r>
      <w:proofErr w:type="spellStart"/>
      <w:r w:rsidR="00037F0B" w:rsidRPr="00DE1275">
        <w:rPr>
          <w:lang w:val="de-DE"/>
        </w:rPr>
        <w:t>mechanisms</w:t>
      </w:r>
      <w:proofErr w:type="spellEnd"/>
      <w:r w:rsidR="00037F0B" w:rsidRPr="00DE1275">
        <w:rPr>
          <w:lang w:val="de-DE"/>
        </w:rPr>
        <w:t xml:space="preserve"> </w:t>
      </w:r>
      <w:r w:rsidR="000072DF" w:rsidRPr="00DE1275">
        <w:rPr>
          <w:lang w:val="de-DE"/>
        </w:rPr>
        <w:t>on</w:t>
      </w:r>
      <w:r w:rsidR="00037F0B" w:rsidRPr="00DE1275">
        <w:rPr>
          <w:lang w:val="de-DE"/>
        </w:rPr>
        <w:t xml:space="preserve"> </w:t>
      </w:r>
      <w:proofErr w:type="spellStart"/>
      <w:r w:rsidR="00037F0B" w:rsidRPr="00DE1275">
        <w:rPr>
          <w:lang w:val="de-DE"/>
        </w:rPr>
        <w:t>decisions</w:t>
      </w:r>
      <w:proofErr w:type="spellEnd"/>
      <w:r w:rsidR="00F97A3F" w:rsidRPr="00DE1275">
        <w:rPr>
          <w:lang w:val="de-DE"/>
        </w:rPr>
        <w:t xml:space="preserve">.  </w:t>
      </w:r>
      <w:r w:rsidR="00CE69A6">
        <w:t xml:space="preserve">A recent study </w:t>
      </w:r>
      <w:r w:rsidR="00773BC4">
        <w:fldChar w:fldCharType="begin" w:fldLock="1"/>
      </w:r>
      <w:r w:rsidR="00FE6511">
        <w:instrText>ADDIN CSL_CITATION { "citationItems" : [ { "id" : "ITEM-1", "itemData" : { "DOI" : "10.1038/nn.3515", "ISSN" : "1546-1726", "PMID" : "24013592", "abstract" : "Prior experience is critical for decision-making. It enables explicit representation of potential outcomes and provides training to valuation mechanisms. However, we can also make choices in the absence of prior experience by merely imagining the consequences of a new experience. Using functional magnetic resonance imaging repetition suppression in humans, we examined how neuronal representations of novel rewards can be constructed and evaluated. A likely novel experience was constructed by invoking multiple independent memories in hippocampus and medial prefrontal cortex. This construction persisted for only a short time period, during which new associations were observed between the memories for component items. Together, these findings suggest that, in the absence of direct experience, coactivation of multiple relevant memories can provide a training signal to the valuation system that allows the consequences of new experiences to be imagined and acted on.", "author" : [ { "dropping-particle" : "", "family" : "Barron", "given" : "Helen C", "non-dropping-particle" : "", "parse-names" : false, "suffix" : "" }, { "dropping-particle" : "", "family" : "Dolan", "given" : "Raymond J", "non-dropping-particle" : "", "parse-names" : false, "suffix" : "" }, { "dropping-particle" : "", "family" : "Behrens", "given" : "Timothy E J", "non-dropping-particle" : "", "parse-names" : false, "suffix" : "" } ], "container-title" : "Nature neuroscience", "id" : "ITEM-1", "issue" : "10", "issued" : { "date-parts" : [ [ "2013", "10" ] ] }, "page" : "1492-8", "publisher" : "Nature Publishing Group", "title" : "Online evaluation of novel choices by simultaneous representation of multiple memories.", "type" : "article-journal", "volume" : "16" }, "uris" : [ "http://www.mendeley.com/documents/?uuid=60c52b60-8271-4f6c-9783-e2fa64eb204b" ] } ], "mendeley" : { "previouslyFormattedCitation" : "(Barron, Dolan, &amp; Behrens, 2013)" }, "properties" : { "noteIndex" : 0 }, "schema" : "https://github.com/citation-style-language/schema/raw/master/csl-citation.json" }</w:instrText>
      </w:r>
      <w:r w:rsidR="00773BC4">
        <w:fldChar w:fldCharType="separate"/>
      </w:r>
      <w:r w:rsidR="00773BC4" w:rsidRPr="001749D3">
        <w:rPr>
          <w:noProof/>
        </w:rPr>
        <w:t>(Barron, Dolan, &amp; Behrens, 2013)</w:t>
      </w:r>
      <w:r w:rsidR="00773BC4">
        <w:fldChar w:fldCharType="end"/>
      </w:r>
      <w:r w:rsidR="00F70CB4">
        <w:t xml:space="preserve"> </w:t>
      </w:r>
      <w:r w:rsidR="00BC6BB4">
        <w:t xml:space="preserve">highlighted </w:t>
      </w:r>
      <w:r w:rsidR="00CE69A6">
        <w:t xml:space="preserve">the involvement of the </w:t>
      </w:r>
      <w:r w:rsidR="00BC6BB4">
        <w:t>MTL</w:t>
      </w:r>
      <w:r w:rsidR="00CE69A6">
        <w:t xml:space="preserve"> in preference</w:t>
      </w:r>
      <w:r w:rsidR="00773BC4">
        <w:t>.</w:t>
      </w:r>
      <w:r w:rsidR="00CE69A6">
        <w:t xml:space="preserve"> </w:t>
      </w:r>
      <w:r w:rsidR="00BC6BB4">
        <w:t>W</w:t>
      </w:r>
      <w:r w:rsidR="00CE69A6">
        <w:t xml:space="preserve">hen </w:t>
      </w:r>
      <w:r w:rsidR="00773BC4">
        <w:t xml:space="preserve">constructing preferences </w:t>
      </w:r>
      <w:r w:rsidR="00CE69A6">
        <w:t xml:space="preserve">for novel food items </w:t>
      </w:r>
      <w:r w:rsidR="00773BC4">
        <w:t>based on</w:t>
      </w:r>
      <w:r w:rsidR="00BC6BB4">
        <w:t xml:space="preserve"> two familiar, previously uncombined tastes</w:t>
      </w:r>
      <w:r w:rsidR="00A07EF2">
        <w:t xml:space="preserve">, </w:t>
      </w:r>
      <w:r w:rsidR="000072DF">
        <w:t xml:space="preserve">activation of </w:t>
      </w:r>
      <w:r w:rsidR="00A07EF2">
        <w:t xml:space="preserve">the hippocampus as well as the medial prefrontal cortex </w:t>
      </w:r>
      <w:r w:rsidR="00773BC4">
        <w:t xml:space="preserve">were related to </w:t>
      </w:r>
      <w:r w:rsidR="000072DF">
        <w:t>revealed preference</w:t>
      </w:r>
      <w:r w:rsidR="001749D3">
        <w:t>.</w:t>
      </w:r>
    </w:p>
    <w:p w14:paraId="19C179CD" w14:textId="77777777" w:rsidR="003E09B5" w:rsidRDefault="00913E3E" w:rsidP="007F471C">
      <w:pPr>
        <w:pStyle w:val="BodyText"/>
      </w:pPr>
      <w:ins w:id="51" w:author="Eric Johnson" w:date="2015-05-17T14:24:00Z">
        <w:r>
          <w:t xml:space="preserve">In this paper we show </w:t>
        </w:r>
      </w:ins>
      <w:r w:rsidR="000072DF">
        <w:t xml:space="preserve"> </w:t>
      </w:r>
      <w:r w:rsidR="00CD5447">
        <w:t xml:space="preserve"> that choice </w:t>
      </w:r>
      <w:ins w:id="52" w:author="Eric Johnson" w:date="2015-05-17T14:24:00Z">
        <w:r>
          <w:t xml:space="preserve">can </w:t>
        </w:r>
      </w:ins>
      <w:r w:rsidR="00CD5447">
        <w:t xml:space="preserve">impaired in individuals known to have memory encoding or retrieval deficiencies. </w:t>
      </w:r>
      <w:r w:rsidR="000072DF">
        <w:t>Remembering</w:t>
      </w:r>
      <w:r w:rsidR="002C1833">
        <w:t xml:space="preserve"> past experiences and imagining future experiences activate</w:t>
      </w:r>
      <w:r w:rsidR="004E0A88">
        <w:t>s</w:t>
      </w:r>
      <w:r w:rsidR="002C1833">
        <w:t xml:space="preserve"> a common set of brain regions that include the hippocampus</w:t>
      </w:r>
      <w:r w:rsidR="00FB01DC">
        <w:t xml:space="preserve"> </w:t>
      </w:r>
      <w:r w:rsidR="001749D3">
        <w:fldChar w:fldCharType="begin" w:fldLock="1"/>
      </w:r>
      <w:r w:rsidR="00FE6511">
        <w:instrText>ADDIN CSL_CITATION { "citationItems" : [ { "id" : "ITEM-1", "itemData" : { "DOI" : "10.1098/rstb.2007.2087", "ISSN" : "0962-8436", "PMID" : "17395575", "abstract" : "Episodic memory is widely conceived as a fundamentally constructive, rather than reproductive, process that is prone to various kinds of errors and illusions. With a view towards examining the functions served by a constructive episodic memory system, we consider recent neuropsychological and neuroimaging studies indicating that some types of memory distortions reflect the operation of adaptive processes. An important function of a constructive episodic memory is to allow individuals to simulate or imagine future episodes, happenings and scenarios. Since the future is not an exact repetition of the past, simulation of future episodes requires a system that can draw on the past in a manner that flexibly extracts and recombines elements of previous experiences. Consistent with this constructive episodic simulation hypothesis, we consider cognitive, neuropsychological and neuroimaging evidence showing that there is considerable overlap in the psychological and neural processes involved in remembering the past and imagining the future.", "author" : [ { "dropping-particle" : "", "family" : "Schacter", "given" : "Daniel L", "non-dropping-particle" : "", "parse-names" : false, "suffix" : "" }, { "dropping-particle" : "", "family" : "Addis", "given" : "Donna Rose", "non-dropping-particle" : "", "parse-names" : false, "suffix" : "" } ], "container-title" : "Philosophical transactions of the Royal Society of London. Series B, Biological sciences", "id" : "ITEM-1", "issue" : "1481", "issued" : { "date-parts" : [ [ "2007", "5", "29" ] ] }, "page" : "773-86", "title" : "The cognitive neuroscience of constructive memory: remembering the past and imagining the future.", "type" : "article-journal", "volume" : "362" }, "uris" : [ "http://www.mendeley.com/documents/?uuid=1af4b1b9-6db6-4d91-a750-2820510dea06" ] } ], "mendeley" : { "previouslyFormattedCitation" : "(Schacter &amp; Addis, 2007)" }, "properties" : { "noteIndex" : 0 }, "schema" : "https://github.com/citation-style-language/schema/raw/master/csl-citation.json" }</w:instrText>
      </w:r>
      <w:r w:rsidR="001749D3">
        <w:fldChar w:fldCharType="separate"/>
      </w:r>
      <w:r w:rsidR="001749D3" w:rsidRPr="001749D3">
        <w:rPr>
          <w:noProof/>
        </w:rPr>
        <w:t>(Schacter &amp; Addis, 2007)</w:t>
      </w:r>
      <w:r w:rsidR="001749D3">
        <w:fldChar w:fldCharType="end"/>
      </w:r>
      <w:r w:rsidR="00FB01DC">
        <w:t xml:space="preserve">, and these functions are impaired in patients with hippocampal damage </w:t>
      </w:r>
      <w:r w:rsidR="001749D3">
        <w:fldChar w:fldCharType="begin" w:fldLock="1"/>
      </w:r>
      <w:r w:rsidR="00FE6511">
        <w:instrText>ADDIN CSL_CITATION { "citationItems" : [ { "id" : "ITEM-1", "itemData" : { "author" : [ { "dropping-particle" : "", "family" : "Klein", "given" : "Stanley B.", "non-dropping-particle" : "", "parse-names" : false, "suffix" : "" }, { "dropping-particle" : "", "family" : "Loftus", "given" : "Judith", "non-dropping-particle" : "", "parse-names" : false, "suffix" : "" } ], "container-title" : "Social Cognition", "id" : "ITEM-1", "issue" : "5", "issued" : { "date-parts" : [ [ "2002" ] ] }, "page" : "353-379", "title" : "Memory and temporal experience : The effects of episodic memory loss on an amnesic patient's ability to remember the past and imagine the future", "type" : "article-journal", "volume" : "20" }, "uris" : [ "http://www.mendeley.com/documents/?uuid=6f928943-15bd-45c0-9314-5385abcd4dcd" ] }, { "id" : "ITEM-2", "itemData" : { "DOI" : "10.1073/pnas.0610561104", "ISSN" : "0027-8424", "PMID" : "17229836", "abstract" : "Amnesic patients have a well established deficit in remembering their past experiences. Surprisingly, however, the question as to whether such patients can imagine new experiences has not been formally addressed to our knowledge. We tested whether a group of amnesic patients with primary damage to the hippocampus bilaterally could construct new imagined experiences in response to short verbal cues that outlined a range of simple commonplace scenarios. Our results revealed that patients were markedly impaired relative to matched control subjects at imagining new experiences. Moreover, we identified a possible source for this deficit. The patients' imagined experiences lacked spatial coherence, consisting instead of fragmented images in the absence of a holistic representation of the environmental setting. The hippocampus, therefore, may make a critical contribution to the creation of new experiences by providing the spatial context into which the disparate elements of an experience can be bound. Given how closely imagined experiences match episodic memories, the absence of this function mediated by the hippocampus, may also fundamentally affect the ability to vividly re-experience the past.", "author" : [ { "dropping-particle" : "", "family" : "Hassabis", "given" : "Demis", "non-dropping-particle" : "", "parse-names" : false, "suffix" : "" }, { "dropping-particle" : "", "family" : "Kumaran", "given" : "Dharshan", "non-dropping-particle" : "", "parse-names" : false, "suffix" : "" }, { "dropping-particle" : "", "family" : "Vann", "given" : "Seralynne D", "non-dropping-particle" : "", "parse-names" : false, "suffix" : "" }, { "dropping-particle" : "", "family" : "Maguire", "given" : "Eleanor a", "non-dropping-particle" : "", "parse-names" : false, "suffix" : "" } ], "container-title" : "Proceedings of the National Academy of Sciences of the United States of America", "id" : "ITEM-2", "issue" : "5", "issued" : { "date-parts" : [ [ "2007", "1", "30" ] ] }, "page" : "1726-31", "title" : "Patients with hippocampal amnesia cannot imagine new experiences.", "type" : "article-journal", "volume" : "104" }, "uris" : [ "http://www.mendeley.com/documents/?uuid=41af2754-053a-4578-bac2-d13bdc278613" ] } ], "mendeley" : { "previouslyFormattedCitation" : "(Hassabis, Kumaran, Vann, &amp; Maguire, 2007; Klein &amp; Loftus, 2002)" }, "properties" : { "noteIndex" : 0 }, "schema" : "https://github.com/citation-style-language/schema/raw/master/csl-citation.json" }</w:instrText>
      </w:r>
      <w:r w:rsidR="001749D3">
        <w:fldChar w:fldCharType="separate"/>
      </w:r>
      <w:r w:rsidR="00E06CE1" w:rsidRPr="00E06CE1">
        <w:rPr>
          <w:noProof/>
        </w:rPr>
        <w:t>(Hassabis, Kumaran, Vann, &amp; Maguire, 2007; Klein &amp; Loftus, 2002)</w:t>
      </w:r>
      <w:r w:rsidR="001749D3">
        <w:fldChar w:fldCharType="end"/>
      </w:r>
      <w:r w:rsidR="00FB01DC" w:rsidRPr="004E0A88">
        <w:t>.</w:t>
      </w:r>
      <w:r w:rsidR="00FB01DC">
        <w:t xml:space="preserve"> </w:t>
      </w:r>
      <w:r w:rsidR="00CD5447">
        <w:t xml:space="preserve">Thus </w:t>
      </w:r>
      <w:r w:rsidR="00773BC4">
        <w:t xml:space="preserve">we ask </w:t>
      </w:r>
      <w:r w:rsidR="000072DF">
        <w:t>whether</w:t>
      </w:r>
      <w:r w:rsidR="00773BC4">
        <w:t xml:space="preserve"> </w:t>
      </w:r>
      <w:r w:rsidR="00CD5447">
        <w:t xml:space="preserve">patients with hippocampal sclerosis </w:t>
      </w:r>
      <w:r w:rsidR="000072DF">
        <w:t xml:space="preserve">are </w:t>
      </w:r>
      <w:r w:rsidR="00CD5447">
        <w:t xml:space="preserve">impaired </w:t>
      </w:r>
      <w:r w:rsidR="000072DF">
        <w:t xml:space="preserve">in their </w:t>
      </w:r>
      <w:r w:rsidR="00CD5447">
        <w:t>preference construction.</w:t>
      </w:r>
    </w:p>
    <w:p w14:paraId="2E6A5D5A" w14:textId="77777777" w:rsidR="00913E3E" w:rsidRDefault="000072DF" w:rsidP="007F471C">
      <w:pPr>
        <w:rPr>
          <w:ins w:id="53" w:author="Eric Johnson" w:date="2015-05-17T14:29:00Z"/>
        </w:rPr>
      </w:pPr>
      <w:r>
        <w:t xml:space="preserve">We </w:t>
      </w:r>
      <w:r w:rsidR="001A70C8">
        <w:t>test this hypothesis</w:t>
      </w:r>
      <w:r>
        <w:t xml:space="preserve"> with</w:t>
      </w:r>
      <w:r w:rsidR="000E2D96">
        <w:t xml:space="preserve"> a simple paradigm,</w:t>
      </w:r>
      <w:r w:rsidR="00054516">
        <w:t xml:space="preserve"> </w:t>
      </w:r>
      <w:r w:rsidR="001A70C8">
        <w:t xml:space="preserve">a series of </w:t>
      </w:r>
      <w:r w:rsidR="00054516">
        <w:t xml:space="preserve">binary choices among simple </w:t>
      </w:r>
      <w:r w:rsidR="00773BC4">
        <w:t>commonly consumed and familiar</w:t>
      </w:r>
      <w:r w:rsidR="00054516">
        <w:t xml:space="preserve"> </w:t>
      </w:r>
      <w:r w:rsidR="00773BC4">
        <w:t xml:space="preserve">food </w:t>
      </w:r>
      <w:r w:rsidR="001B79B2">
        <w:t>products</w:t>
      </w:r>
      <w:r w:rsidR="00054516">
        <w:t xml:space="preserve">. Our measure </w:t>
      </w:r>
      <w:r w:rsidR="00C017A4">
        <w:t xml:space="preserve">of choice quality </w:t>
      </w:r>
      <w:r w:rsidR="00054516">
        <w:t xml:space="preserve">is </w:t>
      </w:r>
      <w:r w:rsidR="00C017A4">
        <w:t>preference</w:t>
      </w:r>
      <w:r w:rsidR="00773BC4">
        <w:t xml:space="preserve"> transi</w:t>
      </w:r>
      <w:r>
        <w:t>t</w:t>
      </w:r>
      <w:r w:rsidR="00773BC4">
        <w:t>ivity</w:t>
      </w:r>
      <w:r w:rsidR="000E2D96">
        <w:t xml:space="preserve">, </w:t>
      </w:r>
      <w:r w:rsidR="00E000C1">
        <w:t>i.e</w:t>
      </w:r>
      <w:r>
        <w:t xml:space="preserve">., the degree to which </w:t>
      </w:r>
      <w:r w:rsidR="00C017A4">
        <w:t>preferences for different</w:t>
      </w:r>
      <w:r w:rsidR="000E2D96">
        <w:t xml:space="preserve"> options are consistent across choice</w:t>
      </w:r>
      <w:r>
        <w:t>s</w:t>
      </w:r>
      <w:r w:rsidR="000E2D96">
        <w:t xml:space="preserve">.   </w:t>
      </w:r>
      <w:commentRangeStart w:id="54"/>
      <w:r w:rsidR="000E2D96">
        <w:t>For example</w:t>
      </w:r>
      <w:r>
        <w:t>,</w:t>
      </w:r>
      <w:r w:rsidR="000E2D96">
        <w:t xml:space="preserve"> </w:t>
      </w:r>
      <w:r w:rsidR="006F120B">
        <w:t>if a</w:t>
      </w:r>
      <w:r w:rsidR="000E2D96">
        <w:t xml:space="preserve"> person </w:t>
      </w:r>
      <w:r w:rsidR="0062772B">
        <w:t>chooses A</w:t>
      </w:r>
      <w:r w:rsidR="000E2D96">
        <w:t xml:space="preserve"> over B, and B over C, transitivity </w:t>
      </w:r>
      <w:r w:rsidR="00C017A4">
        <w:t>requires</w:t>
      </w:r>
      <w:r w:rsidR="000E2D96">
        <w:t xml:space="preserve"> that they pick A over</w:t>
      </w:r>
      <w:r w:rsidR="006F120B">
        <w:t xml:space="preserve"> C  </w:t>
      </w:r>
      <w:r w:rsidR="001749D3">
        <w:fldChar w:fldCharType="begin" w:fldLock="1"/>
      </w:r>
      <w:r w:rsidR="00FE6511">
        <w:instrText>ADDIN CSL_CITATION { "citationItems" : [ { "id" : "ITEM-1", "itemData" : { "author" : [ { "dropping-particle" : "", "family" : "Samuelson", "given" : "P. A.", "non-dropping-particle" : "", "parse-names" : false, "suffix" : "" } ], "container-title" : "Economica", "id" : "ITEM-1", "issue" : "17", "issued" : { "date-parts" : [ [ "1938" ] ] }, "page" : "61-71", "title" : "A Note on the Pure Theory of Behaviour Consumer 's Bheavior", "type" : "article-journal", "volume" : "5" }, "uris" : [ "http://www.mendeley.com/documents/?uuid=76a67fa4-e75d-48fd-a64c-f0f1b7336b4e" ] } ], "mendeley" : { "previouslyFormattedCitation" : "(Samuelson, 1938)" }, "properties" : { "noteIndex" : 0 }, "schema" : "https://github.com/citation-style-language/schema/raw/master/csl-citation.json" }</w:instrText>
      </w:r>
      <w:r w:rsidR="001749D3">
        <w:fldChar w:fldCharType="separate"/>
      </w:r>
      <w:r w:rsidR="001749D3" w:rsidRPr="001749D3">
        <w:rPr>
          <w:noProof/>
        </w:rPr>
        <w:t>(Samuelson, 1938)</w:t>
      </w:r>
      <w:r w:rsidR="001749D3">
        <w:fldChar w:fldCharType="end"/>
      </w:r>
      <w:r w:rsidR="000E2D96">
        <w:t xml:space="preserve">. Transitivity has been a central </w:t>
      </w:r>
      <w:r w:rsidR="00164B51">
        <w:t xml:space="preserve">choice attribute </w:t>
      </w:r>
      <w:r w:rsidR="000E2D96">
        <w:t xml:space="preserve">in early </w:t>
      </w:r>
      <w:r w:rsidR="00773BC4">
        <w:t xml:space="preserve">empirical </w:t>
      </w:r>
      <w:r w:rsidR="000E2D96">
        <w:t xml:space="preserve">work in decision-making </w:t>
      </w:r>
      <w:r w:rsidR="001749D3">
        <w:fldChar w:fldCharType="begin" w:fldLock="1"/>
      </w:r>
      <w:r w:rsidR="00FE6511">
        <w:instrText>ADDIN CSL_CITATION { "citationItems" : [ { "id" : "ITEM-1", "itemData" : { "DOI" : "10.1037/h0026750", "ISSN" : "0033-295X", "author" : [ { "dropping-particle" : "", "family" : "Tversky", "given" : "Amos", "non-dropping-particle" : "", "parse-names" : false, "suffix" : "" } ], "container-title" : "Psychological Review", "id" : "ITEM-1", "issue" : "1", "issued" : { "date-parts" : [ [ "1969" ] ] }, "page" : "31-48", "title" : "Intransitivity of preferences.", "type" : "article-journal", "volume" : "76" }, "uris" : [ "http://www.mendeley.com/documents/?uuid=09049067-dbe0-4358-8c33-4e74dcc38b08" ] } ], "mendeley" : { "previouslyFormattedCitation" : "(Tversky, 1969)" }, "properties" : { "noteIndex" : 0 }, "schema" : "https://github.com/citation-style-language/schema/raw/master/csl-citation.json" }</w:instrText>
      </w:r>
      <w:r w:rsidR="001749D3">
        <w:fldChar w:fldCharType="separate"/>
      </w:r>
      <w:r w:rsidR="001749D3" w:rsidRPr="001749D3">
        <w:rPr>
          <w:noProof/>
        </w:rPr>
        <w:t>(Tversky, 1969)</w:t>
      </w:r>
      <w:r w:rsidR="001749D3">
        <w:fldChar w:fldCharType="end"/>
      </w:r>
      <w:r w:rsidR="000E2D96">
        <w:t xml:space="preserve">, and recent </w:t>
      </w:r>
      <w:r w:rsidR="00773BC4">
        <w:t>prefe</w:t>
      </w:r>
      <w:r w:rsidR="00164B51">
        <w:t>re</w:t>
      </w:r>
      <w:r w:rsidR="00773BC4">
        <w:t>nce research</w:t>
      </w:r>
      <w:r w:rsidR="000E2D96">
        <w:t xml:space="preserve"> in neuroscience</w:t>
      </w:r>
      <w:r w:rsidR="00BE0EA4">
        <w:t xml:space="preserve"> </w:t>
      </w:r>
      <w:r w:rsidR="001749D3">
        <w:fldChar w:fldCharType="begin" w:fldLock="1"/>
      </w:r>
      <w:r w:rsidR="00FE6511">
        <w:instrText>ADDIN CSL_CITATION { "citationItems" : [ { "id" : "ITEM-1", "itemData" : { "DOI" : "10.1523/JNEUROSCI.6527-10.2011", "ISSN" : "1529-2401", "PMID" : "21593337", "abstract" : "Recent work in neuroeconomics has shown that regions in orbitofrontal and medial prefrontal cortex encode the subjective value of different options during choice. However, these electrophysiological and neuroimaging studies cannot demonstrate whether such signals are necessary for value-maximizing choices. Here we used a paradigm developed in experimental economics to empirically measure and quantify violations of utility theory in humans with damage to the ventromedial frontal lobe (VMF). We show that people with such damage are more likely to make choices that violate the generalized axiom of revealed preference, which is the one necessary and sufficient condition for choices to be consistent with value maximization. These results demonstrate that the VMF plays a critical role in value-maximizing choice.", "author" : [ { "dropping-particle" : "", "family" : "Camille", "given" : "Nathalie", "non-dropping-particle" : "", "parse-names" : false, "suffix" : "" }, { "dropping-particle" : "", "family" : "Griffiths", "given" : "Cathryn a", "non-dropping-particle" : "", "parse-names" : false, "suffix" : "" }, { "dropping-particle" : "", "family" : "Vo", "given" : "Khoi", "non-dropping-particle" : "", "parse-names" : false, "suffix" : "" }, { "dropping-particle" : "", "family" : "Fellows", "given" : "Lesley K", "non-dropping-particle" : "", "parse-names" : false, "suffix" : "" }, { "dropping-particle" : "", "family" : "Kable", "given" : "Joseph W", "non-dropping-particle" : "", "parse-names" : false, "suffix" : "" } ], "container-title" : "The Journal of neuroscience : the official journal of the Society for Neuroscience", "id" : "ITEM-1", "issue" : "20", "issued" : { "date-parts" : [ [ "2011", "5", "18" ] ] }, "page" : "7527-32", "title" : "Ventromedial frontal lobe damage disrupts value maximization in humans.", "type" : "article-journal", "volume" : "31" }, "uris" : [ "http://www.mendeley.com/documents/?uuid=05362184-a14f-4fad-b59d-b17710caae18" ] }, { "id" : "ITEM-2", "itemData" : { "DOI" : "10.1093/cercor/bhl176", "ISSN" : "1047-3211", "PMID" : "17259643", "abstract" : "Ventromedial prefrontal cortex (VMF) is thought to be important in human decision making, but studies to date have focused on decision making under conditions of uncertainty, including risky or ambiguous decisions. Other lines of evidence suggest that this area of the brain represents quite basic information about the relative \"economic\" value of options, predicting a role for this region in value-based decision making even in the absence of uncertainty. We tested this prediction in human subjects with VMF damage. Preference judgment is a simple form of value-based decision making under certainty. We asked whether VMF damage in humans would lead to inconsistent preference judgments in a simple pairwise choice task. Twenty-one participants with focal damage to the frontal lobes were compared with 19 age- and education-matched control subjects. Subjects with VMF damage were significantly more inconsistent in their preferences than controls, whereas those with frontal damage that spared the VMF performed normally. These results argue that VMF plays a necessary role in certain as well as uncertain decision making in humans.", "author" : [ { "dropping-particle" : "", "family" : "Fellows", "given" : "Lesley K", "non-dropping-particle" : "", "parse-names" : false, "suffix" : "" }, { "dropping-particle" : "", "family" : "Farah", "given" : "Martha J", "non-dropping-particle" : "", "parse-names" : false, "suffix" : "" } ], "container-title" : "Cerebral cortex (New York, N.Y. : 1991)", "id" : "ITEM-2", "issue" : "11", "issued" : { "date-parts" : [ [ "2007", "11" ] ] }, "page" : "2669-74", "title" : "The role of ventromedial prefrontal cortex in decision making: judgment under uncertainty or judgment per se?", "type" : "article-journal", "volume" : "17" }, "uris" : [ "http://www.mendeley.com/documents/?uuid=5705993e-ea43-47b1-b529-de75f1ec8795" ] }, { "id" : "ITEM-3", "itemData" : { "DOI" : "10.1093/brain/awl017", "ISSN" : "1460-2156", "PMID" : "16455794", "abstract" : "Ventromedial frontal lobe (VMF) damage is associated with impaired decision making. Recent efforts to understand the functions of this brain region have focused on its role in tracking reward, punishment and risk. However, decision making is complex, and frontal lobe damage might be expected to affect it at other levels. This study used process-tracing techniques to explore the effect of VMF damage on multi-attribute decision making under certainty. Thirteen subjects with focal VMF damage were compared with 11 subjects with frontal damage that spared the VMF and 21 demographically matched healthy control subjects. Participants chose rental apartments in a standard information board task drawn from the literature on normal decision making. VMF subjects performed the decision making task in a way that differed markedly from all other groups, favouring an 'alternative-based' information acquisition strategy (i.e. they organized their information search around individual apartments). In contrast, both healthy control subjects and subjects with damage predominantly involving dorsal and/or lateral prefrontal cortex pursued primarily 'attribute-based' search strategies (in which information was acquired about categories such as rent and noise level across several apartments). This difference in the pattern of information acquisition argues for systematic differences in the underlying decision heuristics and strategies employed by subjects with VMF damage, which in turn may affect the quality of their choices. These findings suggest that the processes supported by ventral and medial prefrontal cortex need to be conceptualized more broadly, to account for changes in decision making under conditions of certainty, as well as uncertainty, following damage to these areas.", "author" : [ { "dropping-particle" : "", "family" : "Fellows", "given" : "Lesley K", "non-dropping-particle" : "", "parse-names" : false, "suffix" : "" } ], "container-title" : "Brain : a journal of neurology", "id" : "ITEM-3", "issue" : "Pt 4", "issued" : { "date-parts" : [ [ "2006", "4" ] ] }, "page" : "944-52", "title" : "Deciding how to decide: ventromedial frontal lobe damage affects information acquisition in multi-attribute decision making.", "type" : "article-journal", "volume" : "129" }, "uris" : [ "http://www.mendeley.com/documents/?uuid=7a06fede-6bbc-49c3-a931-2e6c22a43cdb" ] }, { "id" : "ITEM-4", "itemData" : { "DOI" : "10.3389/fnhum.2010.00049", "ISSN" : "1662-5161", "PMID" : "20814565", "abstract" : "It is often assumed that decisions are made by rank-ordering and thus comparing the available choice options based on their subjective values. Rank-ordering requires that the alternatives' subjective values are mentally represented at least on an ordinal scale. Because one alternative cannot be at the same time better and worse than another alternative, choices should satisfy transitivity (if alternative A is preferred over B, and B is preferred over C, A should be preferred over C). Yet, individuals often demonstrate striking violations of transitivity (preferring C over A). We used functional magnetic resonance imaging to study the neural correlates of intransitive choices between gambles varying in magnitude and probability of financial gains. Behavioral intransitivities were common. They occurred because participants did not evaluate the gambles independently, but in comparison with the alternative gamble presented. Neural value signals in prefrontal and parietal cortex were not ordinal-scaled and transitive, but reflected fluctuations in the gambles' local, pairing-dependent preference-ranks. Detailed behavioral analysis of gamble preferences showed that, depending on the difference in the offered gambles' attributes, participants gave variable priority to magnitude or probability and thus shifted between preferring richer or safer gambles. The variable, context-dependent priority given to magnitude and probability was tracked by insula (magnitude) and posterior cingulate (probability). Their activation-balance may reflect the individual decision rules leading to intransitivities. Thus, the phenomenon of intransitivity is reflected in the organization of the neural systems involved in risky decision-making.", "author" : [ { "dropping-particle" : "", "family" : "Kalenscher", "given" : "Tobias", "non-dropping-particle" : "", "parse-names" : false, "suffix" : "" }, { "dropping-particle" : "", "family" : "Tobler", "given" : "Philippe N", "non-dropping-particle" : "", "parse-names" : false, "suffix" : "" }, { "dropping-particle" : "", "family" : "Huijbers", "given" : "Willem", "non-dropping-particle" : "", "parse-names" : false, "suffix" : "" }, { "dropping-particle" : "", "family" : "Daselaar", "given" : "Sander M", "non-dropping-particle" : "", "parse-names" : false, "suffix" : "" }, { "dropping-particle" : "", "family" : "Pennartz", "given" : "Cyriel M a", "non-dropping-particle" : "", "parse-names" : false, "suffix" : "" } ], "container-title" : "Frontiers in human neuroscience", "id" : "ITEM-4", "issue" : "June", "issued" : { "date-parts" : [ [ "2010", "1" ] ] }, "page" : "1-14", "title" : "Neural signatures of intransitive preferences.", "type" : "article-journal", "volume" : "4" }, "uris" : [ "http://www.mendeley.com/documents/?uuid=b1b4d728-4c91-40a3-acba-a65057fc0373" ] } ], "mendeley" : { "previouslyFormattedCitation" : "(Camille, Griffiths, Vo, Fellows, &amp; Kable, 2011; Fellows &amp; Farah, 2007; Fellows, 2006; Kalenscher, Tobler, Huijbers, Daselaar, &amp; Pennartz, 2010)" }, "properties" : { "noteIndex" : 0 }, "schema" : "https://github.com/citation-style-language/schema/raw/master/csl-citation.json" }</w:instrText>
      </w:r>
      <w:r w:rsidR="001749D3">
        <w:fldChar w:fldCharType="separate"/>
      </w:r>
      <w:r w:rsidR="001749D3" w:rsidRPr="001749D3">
        <w:rPr>
          <w:noProof/>
        </w:rPr>
        <w:t>(Camille, Griffiths, Vo, Fellows, &amp; Kable, 2011; Fellows &amp; Farah, 2007; Fellows, 2006; Kalenscher, Tobler, Huijbers, Daselaar, &amp; Pennartz, 2010)</w:t>
      </w:r>
      <w:r w:rsidR="001749D3">
        <w:fldChar w:fldCharType="end"/>
      </w:r>
      <w:r w:rsidR="000E2D96">
        <w:t xml:space="preserve"> and consumer choice</w:t>
      </w:r>
      <w:r w:rsidR="001749D3">
        <w:t xml:space="preserve"> </w:t>
      </w:r>
      <w:r w:rsidR="001749D3">
        <w:fldChar w:fldCharType="begin" w:fldLock="1"/>
      </w:r>
      <w:r w:rsidR="00FE6511">
        <w:instrText>ADDIN CSL_CITATION { "citationItems" : [ { "id" : "ITEM-1", "itemData" : { "DOI" : "10.1086/597160", "ISSN" : "0093-5301", "author" : [ { "dropping-particle" : "", "family" : "Lee", "given" : "Leonard", "non-dropping-particle" : "", "parse-names" : false, "suffix" : "" }, { "dropping-particle" : "", "family" : "Amir", "given" : "On", "non-dropping-particle" : "", "parse-names" : false, "suffix" : "" }, { "dropping-particle" : "", "family" : "Ariely", "given" : "Dan", "non-dropping-particle" : "", "parse-names" : false, "suffix" : "" } ], "container-title" : "Journal of Consumer Research", "id" : "ITEM-1", "issue" : "2", "issued" : { "date-parts" : [ [ "2009", "8" ] ] }, "page" : "173-187", "title" : "In Search of Homo Economicus: Cognitive Noise and the Role of Emotion in Preference Consistency", "type" : "article-journal", "volume" : "36" }, "uris" : [ "http://www.mendeley.com/documents/?uuid=11449fa2-8f05-4d99-b79a-20bd9316afea" ] } ], "mendeley" : { "previouslyFormattedCitation" : "(Lee, Amir, &amp; Ariely, 2009)" }, "properties" : { "noteIndex" : 0 }, "schema" : "https://github.com/citation-style-language/schema/raw/master/csl-citation.json" }</w:instrText>
      </w:r>
      <w:r w:rsidR="001749D3">
        <w:fldChar w:fldCharType="separate"/>
      </w:r>
      <w:r w:rsidR="001749D3" w:rsidRPr="001749D3">
        <w:rPr>
          <w:noProof/>
        </w:rPr>
        <w:t>(Lee, Amir, &amp; Ariely, 2009)</w:t>
      </w:r>
      <w:r w:rsidR="001749D3">
        <w:fldChar w:fldCharType="end"/>
      </w:r>
      <w:r w:rsidR="000E2D96">
        <w:t xml:space="preserve">. </w:t>
      </w:r>
      <w:del w:id="55" w:author="Eric Johnson" w:date="2015-05-17T14:29:00Z">
        <w:r w:rsidR="000E2D96" w:rsidDel="00913E3E">
          <w:delText xml:space="preserve"> One reason for focusing on transitivity is that it is </w:delText>
        </w:r>
        <w:r w:rsidR="00BE0EA4" w:rsidDel="00913E3E">
          <w:delText xml:space="preserve">central </w:delText>
        </w:r>
        <w:r w:rsidR="00C017A4" w:rsidDel="00913E3E">
          <w:delText>to</w:delText>
        </w:r>
        <w:r w:rsidR="00BE0EA4" w:rsidDel="00913E3E">
          <w:delText xml:space="preserve"> the General Axiom of Revealed Preference</w:delText>
        </w:r>
        <w:r w:rsidR="000E2D96" w:rsidDel="00913E3E">
          <w:delText xml:space="preserve"> </w:delText>
        </w:r>
        <w:r w:rsidR="00BE0EA4" w:rsidDel="00913E3E">
          <w:delText>and</w:delText>
        </w:r>
        <w:r w:rsidR="000E2D96" w:rsidDel="00913E3E">
          <w:delText xml:space="preserve"> is </w:delText>
        </w:r>
        <w:r w:rsidR="00773BC4" w:rsidDel="00913E3E">
          <w:delText xml:space="preserve">a </w:delText>
        </w:r>
        <w:r w:rsidR="000E2D96" w:rsidDel="00913E3E">
          <w:delText>necessary and sufficient</w:delText>
        </w:r>
        <w:r w:rsidR="00773BC4" w:rsidDel="00913E3E">
          <w:delText xml:space="preserve"> condition</w:delText>
        </w:r>
        <w:r w:rsidR="000E2D96" w:rsidDel="00913E3E">
          <w:delText xml:space="preserve"> for value </w:delText>
        </w:r>
        <w:r w:rsidR="006F120B" w:rsidDel="00913E3E">
          <w:delText>maximization</w:delText>
        </w:r>
        <w:r w:rsidR="00E07CF7" w:rsidDel="00913E3E">
          <w:delText xml:space="preserve"> </w:delText>
        </w:r>
        <w:r w:rsidR="001749D3" w:rsidDel="00913E3E">
          <w:fldChar w:fldCharType="begin" w:fldLock="1"/>
        </w:r>
        <w:r w:rsidR="00FE6511" w:rsidDel="00913E3E">
          <w:delInstrText>ADDIN CSL_CITATION { "citationItems" : [ { "id" : "ITEM-1", "itemData" : { "author" : [ { "dropping-particle" : "", "family" : "Houthakker", "given" : "H. S.", "non-dropping-particle" : "", "parse-names" : false, "suffix" : "" } ], "container-title" : "Economica", "id" : "ITEM-1", "issue" : "66", "issued" : { "date-parts" : [ [ "1950" ] ] }, "page" : "159-174", "title" : "Revealed Preference and the Utility Function", "type" : "article-journal", "volume" : "17" }, "uris" : [ "http://www.mendeley.com/documents/?uuid=d3cd7109-8c1e-4b11-b370-6b5088bcbae6" ] } ], "mendeley" : { "previouslyFormattedCitation" : "(Houthakker, 1950)" }, "properties" : { "noteIndex" : 0 }, "schema" : "https://github.com/citation-style-language/schema/raw/master/csl-citation.json" }</w:delInstrText>
        </w:r>
        <w:r w:rsidR="001749D3" w:rsidDel="00913E3E">
          <w:fldChar w:fldCharType="separate"/>
        </w:r>
        <w:r w:rsidR="001749D3" w:rsidRPr="001749D3" w:rsidDel="00913E3E">
          <w:rPr>
            <w:noProof/>
          </w:rPr>
          <w:delText>(Houthakker, 1950)</w:delText>
        </w:r>
        <w:r w:rsidR="001749D3" w:rsidDel="00913E3E">
          <w:fldChar w:fldCharType="end"/>
        </w:r>
        <w:r w:rsidR="006F120B" w:rsidDel="00913E3E">
          <w:delText>.</w:delText>
        </w:r>
        <w:r w:rsidR="00BE0EA4" w:rsidDel="00913E3E">
          <w:delText xml:space="preserve"> </w:delText>
        </w:r>
      </w:del>
      <w:r w:rsidR="00CD5447">
        <w:t xml:space="preserve">Transitivity of preferences is embraced by most individuals as a desirable </w:t>
      </w:r>
      <w:r w:rsidR="00274510">
        <w:t>property of a choice process</w:t>
      </w:r>
      <w:r w:rsidR="00CA16EC">
        <w:t>; that is, m</w:t>
      </w:r>
      <w:r w:rsidR="00CD5447">
        <w:t>ost peop</w:t>
      </w:r>
      <w:r w:rsidR="00383A71">
        <w:t>le will change intransitive choi</w:t>
      </w:r>
      <w:r w:rsidR="00CD5447">
        <w:t>ce patterns to transitive ones</w:t>
      </w:r>
      <w:r w:rsidR="00D808E4">
        <w:t xml:space="preserve"> </w:t>
      </w:r>
      <w:r w:rsidR="00773BC4">
        <w:t>when confronted with their intransitive choices</w:t>
      </w:r>
      <w:r w:rsidR="00383A71">
        <w:t xml:space="preserve"> </w:t>
      </w:r>
      <w:r w:rsidR="001749D3">
        <w:fldChar w:fldCharType="begin" w:fldLock="1"/>
      </w:r>
      <w:r w:rsidR="00FE6511">
        <w:instrText>ADDIN CSL_CITATION { "citationItems" : [ { "id" : "ITEM-1", "itemData" : { "DOI" : "10.1016/j.obhdp.2007.02.001", "ISSN" : "07495978", "author" : [ { "dropping-particle" : "", "family" : "Birnbaum", "given" : "Michael H.", "non-dropping-particle" : "", "parse-names" : false, "suffix" : "" }, { "dropping-particle" : "", "family" : "Gutierrez", "given" : "Roman J.", "non-dropping-particle" : "", "parse-names" : false, "suffix" : "" } ], "container-title" : "Organizational Behavior and Human Decision Processes", "id" : "ITEM-1", "issue" : "1", "issued" : { "date-parts" : [ [ "2007", "9" ] ] }, "page" : "96-112", "title" : "Testing for intransitivity of preferences predicted by a lexicographic semi-order", "type" : "article-journal", "volume" : "104" }, "uris" : [ "http://www.mendeley.com/documents/?uuid=ea82d82c-450f-4c88-af74-a5305eeed73e" ] } ], "mendeley" : { "previouslyFormattedCitation" : "(Birnbaum &amp; Gutierrez, 2007)" }, "properties" : { "noteIndex" : 0 }, "schema" : "https://github.com/citation-style-language/schema/raw/master/csl-citation.json" }</w:instrText>
      </w:r>
      <w:r w:rsidR="001749D3">
        <w:fldChar w:fldCharType="separate"/>
      </w:r>
      <w:r w:rsidR="001749D3" w:rsidRPr="001749D3">
        <w:rPr>
          <w:noProof/>
        </w:rPr>
        <w:t>(Birnbaum &amp; Gutierrez, 2007)</w:t>
      </w:r>
      <w:r w:rsidR="001749D3">
        <w:fldChar w:fldCharType="end"/>
      </w:r>
      <w:r w:rsidR="002C1833">
        <w:t>.</w:t>
      </w:r>
      <w:commentRangeEnd w:id="54"/>
      <w:r w:rsidR="00E6065B">
        <w:rPr>
          <w:rStyle w:val="CommentReference"/>
        </w:rPr>
        <w:commentReference w:id="54"/>
      </w:r>
    </w:p>
    <w:p w14:paraId="418C2228" w14:textId="77777777" w:rsidR="0062772B" w:rsidRDefault="00C75384" w:rsidP="007F471C">
      <w:pPr>
        <w:pStyle w:val="BodyText"/>
      </w:pPr>
      <w:ins w:id="56" w:author="Eric Johnson" w:date="2015-05-17T14:47:00Z">
        <w:r>
          <w:lastRenderedPageBreak/>
          <w:t xml:space="preserve">Consistent with the idea that prefrontal areas are involved in the value network, intransitivity have been use to establish  </w:t>
        </w:r>
      </w:ins>
      <w:r w:rsidR="00582DD2">
        <w:t>P</w:t>
      </w:r>
      <w:r w:rsidR="0062772B">
        <w:t xml:space="preserve">atients with </w:t>
      </w:r>
      <w:r w:rsidR="00C017A4">
        <w:t xml:space="preserve">lesions in the </w:t>
      </w:r>
      <w:r w:rsidR="0062772B">
        <w:t xml:space="preserve">ventromedial frontal lobe </w:t>
      </w:r>
      <w:r w:rsidR="00527F5C">
        <w:t xml:space="preserve">in </w:t>
      </w:r>
      <w:r w:rsidR="0062772B">
        <w:t xml:space="preserve">areas known to be involved in the expression of value </w:t>
      </w:r>
      <w:r w:rsidR="00773BC4">
        <w:t>ha</w:t>
      </w:r>
      <w:r w:rsidR="00582DD2">
        <w:t>ve</w:t>
      </w:r>
      <w:r w:rsidR="00773BC4">
        <w:t xml:space="preserve"> shown a</w:t>
      </w:r>
      <w:r w:rsidR="00E77D08">
        <w:t xml:space="preserve"> </w:t>
      </w:r>
      <w:r w:rsidR="00527F5C">
        <w:t xml:space="preserve">greater </w:t>
      </w:r>
      <w:r w:rsidR="0062772B">
        <w:t>frequency of intransitivit</w:t>
      </w:r>
      <w:r w:rsidR="00970F82">
        <w:t>y</w:t>
      </w:r>
      <w:r w:rsidR="00993D2D">
        <w:t xml:space="preserve"> for </w:t>
      </w:r>
      <w:r w:rsidR="00527F5C">
        <w:t xml:space="preserve">choices between </w:t>
      </w:r>
      <w:r w:rsidR="00993D2D">
        <w:t xml:space="preserve">gambles </w:t>
      </w:r>
      <w:r w:rsidR="001749D3">
        <w:fldChar w:fldCharType="begin" w:fldLock="1"/>
      </w:r>
      <w:r w:rsidR="00FE6511">
        <w:instrText>ADDIN CSL_CITATION { "citationItems" : [ { "id" : "ITEM-1", "itemData" : { "DOI" : "10.1523/JNEUROSCI.6527-10.2011", "ISSN" : "1529-2401", "PMID" : "21593337", "abstract" : "Recent work in neuroeconomics has shown that regions in orbitofrontal and medial prefrontal cortex encode the subjective value of different options during choice. However, these electrophysiological and neuroimaging studies cannot demonstrate whether such signals are necessary for value-maximizing choices. Here we used a paradigm developed in experimental economics to empirically measure and quantify violations of utility theory in humans with damage to the ventromedial frontal lobe (VMF). We show that people with such damage are more likely to make choices that violate the generalized axiom of revealed preference, which is the one necessary and sufficient condition for choices to be consistent with value maximization. These results demonstrate that the VMF plays a critical role in value-maximizing choice.", "author" : [ { "dropping-particle" : "", "family" : "Camille", "given" : "Nathalie", "non-dropping-particle" : "", "parse-names" : false, "suffix" : "" }, { "dropping-particle" : "", "family" : "Griffiths", "given" : "Cathryn a", "non-dropping-particle" : "", "parse-names" : false, "suffix" : "" }, { "dropping-particle" : "", "family" : "Vo", "given" : "Khoi", "non-dropping-particle" : "", "parse-names" : false, "suffix" : "" }, { "dropping-particle" : "", "family" : "Fellows", "given" : "Lesley K", "non-dropping-particle" : "", "parse-names" : false, "suffix" : "" }, { "dropping-particle" : "", "family" : "Kable", "given" : "Joseph W", "non-dropping-particle" : "", "parse-names" : false, "suffix" : "" } ], "container-title" : "The Journal of neuroscience : the official journal of the Society for Neuroscience", "id" : "ITEM-1", "issue" : "20", "issued" : { "date-parts" : [ [ "2011", "5", "18" ] ] }, "page" : "7527-32", "title" : "Ventromedial frontal lobe damage disrupts value maximization in humans.", "type" : "article-journal", "volume" : "31" }, "uris" : [ "http://www.mendeley.com/documents/?uuid=05362184-a14f-4fad-b59d-b17710caae18" ] } ], "mendeley" : { "previouslyFormattedCitation" : "(Camille et al., 2011)" }, "properties" : { "noteIndex" : 0 }, "schema" : "https://github.com/citation-style-language/schema/raw/master/csl-citation.json" }</w:instrText>
      </w:r>
      <w:r w:rsidR="001749D3">
        <w:fldChar w:fldCharType="separate"/>
      </w:r>
      <w:r w:rsidR="001749D3" w:rsidRPr="001749D3">
        <w:rPr>
          <w:noProof/>
        </w:rPr>
        <w:t>(Camille et al., 2011)</w:t>
      </w:r>
      <w:r w:rsidR="001749D3">
        <w:fldChar w:fldCharType="end"/>
      </w:r>
      <w:r w:rsidR="00993D2D">
        <w:t xml:space="preserve"> and </w:t>
      </w:r>
      <w:r w:rsidR="00527F5C">
        <w:t xml:space="preserve">for </w:t>
      </w:r>
      <w:r w:rsidR="00993D2D">
        <w:t xml:space="preserve">preferences for food, colors, and people </w:t>
      </w:r>
      <w:r w:rsidR="001749D3">
        <w:fldChar w:fldCharType="begin" w:fldLock="1"/>
      </w:r>
      <w:r w:rsidR="00FE6511">
        <w:instrText>ADDIN CSL_CITATION { "citationItems" : [ { "id" : "ITEM-1", "itemData" : { "DOI" : "10.1093/cercor/bhl176", "ISSN" : "1047-3211", "PMID" : "17259643", "abstract" : "Ventromedial prefrontal cortex (VMF) is thought to be important in human decision making, but studies to date have focused on decision making under conditions of uncertainty, including risky or ambiguous decisions. Other lines of evidence suggest that this area of the brain represents quite basic information about the relative \"economic\" value of options, predicting a role for this region in value-based decision making even in the absence of uncertainty. We tested this prediction in human subjects with VMF damage. Preference judgment is a simple form of value-based decision making under certainty. We asked whether VMF damage in humans would lead to inconsistent preference judgments in a simple pairwise choice task. Twenty-one participants with focal damage to the frontal lobes were compared with 19 age- and education-matched control subjects. Subjects with VMF damage were significantly more inconsistent in their preferences than controls, whereas those with frontal damage that spared the VMF performed normally. These results argue that VMF plays a necessary role in certain as well as uncertain decision making in humans.", "author" : [ { "dropping-particle" : "", "family" : "Fellows", "given" : "Lesley K", "non-dropping-particle" : "", "parse-names" : false, "suffix" : "" }, { "dropping-particle" : "", "family" : "Farah", "given" : "Martha J", "non-dropping-particle" : "", "parse-names" : false, "suffix" : "" } ], "container-title" : "Cerebral cortex (New York, N.Y. : 1991)", "id" : "ITEM-1", "issue" : "11", "issued" : { "date-parts" : [ [ "2007", "11" ] ] }, "page" : "2669-74", "title" : "The role of ventromedial prefrontal cortex in decision making: judgment under uncertainty or judgment per se?", "type" : "article-journal", "volume" : "17" }, "uris" : [ "http://www.mendeley.com/documents/?uuid=5705993e-ea43-47b1-b529-de75f1ec8795" ] } ], "mendeley" : { "previouslyFormattedCitation" : "(Fellows &amp; Farah, 2007)" }, "properties" : { "noteIndex" : 0 }, "schema" : "https://github.com/citation-style-language/schema/raw/master/csl-citation.json" }</w:instrText>
      </w:r>
      <w:r w:rsidR="001749D3">
        <w:fldChar w:fldCharType="separate"/>
      </w:r>
      <w:r w:rsidR="001749D3" w:rsidRPr="001749D3">
        <w:rPr>
          <w:noProof/>
        </w:rPr>
        <w:t>(Fellows &amp; Farah, 2007)</w:t>
      </w:r>
      <w:r w:rsidR="001749D3">
        <w:fldChar w:fldCharType="end"/>
      </w:r>
      <w:r w:rsidR="0062772B">
        <w:t>.</w:t>
      </w:r>
      <w:r w:rsidR="00597354">
        <w:t xml:space="preserve">  T</w:t>
      </w:r>
      <w:r w:rsidR="00993D2D">
        <w:t xml:space="preserve">he latter </w:t>
      </w:r>
      <w:r w:rsidR="00527F5C">
        <w:t>study</w:t>
      </w:r>
      <w:r w:rsidR="00597354">
        <w:t xml:space="preserve"> included an important control: A</w:t>
      </w:r>
      <w:r w:rsidR="00993D2D">
        <w:t xml:space="preserve">n increase in intransitivity was not observed for perceptual </w:t>
      </w:r>
      <w:r w:rsidR="00597354">
        <w:t xml:space="preserve">judgments, suggesting that preferential tasks </w:t>
      </w:r>
      <w:r w:rsidR="00527F5C">
        <w:t>we</w:t>
      </w:r>
      <w:r w:rsidR="00597354">
        <w:t xml:space="preserve">re uniquely affected.  </w:t>
      </w:r>
    </w:p>
    <w:p w14:paraId="380737EA" w14:textId="77777777" w:rsidR="00597354" w:rsidRDefault="00527F5C" w:rsidP="007F471C">
      <w:pPr>
        <w:pStyle w:val="BodyText"/>
        <w:rPr>
          <w:ins w:id="57" w:author="Eric Johnson" w:date="2015-05-17T14:51:00Z"/>
        </w:rPr>
      </w:pPr>
      <w:r>
        <w:t>We ad</w:t>
      </w:r>
      <w:r w:rsidR="00773BC4">
        <w:t>o</w:t>
      </w:r>
      <w:r>
        <w:t>pt th</w:t>
      </w:r>
      <w:r w:rsidR="00773BC4">
        <w:t>is</w:t>
      </w:r>
      <w:r>
        <w:t xml:space="preserve"> paradigm but examine the effect of damage to the hippocampus, an area</w:t>
      </w:r>
      <w:r w:rsidR="00773BC4">
        <w:t xml:space="preserve"> that </w:t>
      </w:r>
      <w:r w:rsidR="00582DD2">
        <w:t>ha</w:t>
      </w:r>
      <w:r w:rsidR="00773BC4">
        <w:t xml:space="preserve">s not </w:t>
      </w:r>
      <w:r w:rsidR="00582DD2">
        <w:t xml:space="preserve">been </w:t>
      </w:r>
      <w:r w:rsidR="00773BC4">
        <w:t xml:space="preserve">a focus of research </w:t>
      </w:r>
      <w:r w:rsidR="00582DD2">
        <w:t>o</w:t>
      </w:r>
      <w:r w:rsidR="00773BC4">
        <w:t xml:space="preserve">n value </w:t>
      </w:r>
      <w:r w:rsidR="00582DD2">
        <w:t>determination</w:t>
      </w:r>
      <w:r w:rsidR="00773BC4">
        <w:t xml:space="preserve">, </w:t>
      </w:r>
      <w:r>
        <w:t>but</w:t>
      </w:r>
      <w:r w:rsidR="00582DD2">
        <w:t xml:space="preserve"> that is</w:t>
      </w:r>
      <w:r>
        <w:t xml:space="preserve">, according to our hypothesis, </w:t>
      </w:r>
      <w:r w:rsidR="00773BC4">
        <w:t>an</w:t>
      </w:r>
      <w:r>
        <w:t xml:space="preserve"> </w:t>
      </w:r>
      <w:r w:rsidR="00773BC4">
        <w:t xml:space="preserve">essential </w:t>
      </w:r>
      <w:r>
        <w:t>input to</w:t>
      </w:r>
      <w:r w:rsidR="00773BC4">
        <w:t xml:space="preserve"> </w:t>
      </w:r>
      <w:r w:rsidR="00582DD2">
        <w:t>many</w:t>
      </w:r>
      <w:r w:rsidR="00773BC4">
        <w:t xml:space="preserve"> kinds of</w:t>
      </w:r>
      <w:r>
        <w:t xml:space="preserve"> value calculation. In particular, o</w:t>
      </w:r>
      <w:r w:rsidR="00597354">
        <w:t xml:space="preserve">ur task examines binary choices among 20 common candy bars, a product familiar and interesting to participants.  We </w:t>
      </w:r>
      <w:r>
        <w:t xml:space="preserve">also </w:t>
      </w:r>
      <w:r w:rsidR="00597354">
        <w:t>include</w:t>
      </w:r>
      <w:r>
        <w:t>d</w:t>
      </w:r>
      <w:r w:rsidR="00597354">
        <w:t xml:space="preserve"> a control judgment, </w:t>
      </w:r>
      <w:r w:rsidR="00582DD2">
        <w:t xml:space="preserve">presenting </w:t>
      </w:r>
      <w:r w:rsidR="00597354">
        <w:t xml:space="preserve">respondents </w:t>
      </w:r>
      <w:r w:rsidR="00582DD2">
        <w:t xml:space="preserve">with pairs of numbers and asking them </w:t>
      </w:r>
      <w:r>
        <w:t xml:space="preserve">to judge </w:t>
      </w:r>
      <w:r w:rsidR="00597354">
        <w:t xml:space="preserve">which </w:t>
      </w:r>
      <w:r>
        <w:t xml:space="preserve">of </w:t>
      </w:r>
      <w:r w:rsidR="00582DD2">
        <w:t xml:space="preserve">the </w:t>
      </w:r>
      <w:r>
        <w:t xml:space="preserve">two </w:t>
      </w:r>
      <w:r w:rsidR="00582DD2">
        <w:t>i</w:t>
      </w:r>
      <w:r w:rsidR="00597354">
        <w:t>s bigger.</w:t>
      </w:r>
      <w:r>
        <w:t xml:space="preserve"> In both cases our dependent measure was the transitivity of (preference or magnitude) judgments. </w:t>
      </w:r>
    </w:p>
    <w:p w14:paraId="07F8EE9E" w14:textId="77777777" w:rsidR="00C75384" w:rsidRDefault="00C75384" w:rsidP="00E6065B">
      <w:pPr>
        <w:rPr>
          <w:ins w:id="58" w:author="Eric Johnson" w:date="2015-05-17T14:51:00Z"/>
        </w:rPr>
      </w:pPr>
      <w:commentRangeStart w:id="59"/>
      <w:ins w:id="60" w:author="Eric Johnson" w:date="2015-05-17T14:51:00Z">
        <w:r>
          <w:t>We note that this paradigm is related to, but distinct from two others:   First, it has been argued that intransitivity can be interpreted as evidence for specific choice heuristics incompatible with utility maximization</w:t>
        </w:r>
      </w:ins>
      <w:ins w:id="61" w:author="Eric Johnson" w:date="2015-05-23T09:27:00Z">
        <w:r w:rsidR="001F3831">
          <w:t xml:space="preserve">  (</w:t>
        </w:r>
        <w:proofErr w:type="spellStart"/>
        <w:r w:rsidR="001F3831">
          <w:t>Tversky</w:t>
        </w:r>
        <w:proofErr w:type="spellEnd"/>
        <w:r w:rsidR="001F3831">
          <w:t xml:space="preserve">, 1969, but see also </w:t>
        </w:r>
        <w:r w:rsidR="001F3831">
          <w:fldChar w:fldCharType="begin" w:fldLock="1"/>
        </w:r>
        <w:r w:rsidR="001F3831">
          <w:instrText>ADDIN CSL_CITATION { "citationItems" : [ { "id" : "ITEM-1", "itemData" : { "DOI" : "10.1037/a0025291", "ISSN" : "1939-1471", "author" : [ { "dropping-particle" : "", "family" : "Regenwetter", "given" : "Michel", "non-dropping-particle" : "", "parse-names" : false, "suffix" : "" }, { "dropping-particle" : "", "family" : "Dana", "given" : "Jason", "non-dropping-particle" : "", "parse-names" : false, "suffix" : "" }, { "dropping-particle" : "", "family" : "Davis-Stober", "given" : "Clintin P.", "non-dropping-particle" : "", "parse-names" : false, "suffix" : "" }, { "dropping-particle" : "", "family" : "Guo", "given" : "Ying", "non-dropping-particle" : "", "parse-names" : false, "suffix" : "" } ], "container-title" : "Psychological Review", "id" : "ITEM-1", "issue" : "4", "issued" : { "date-parts" : [ [ "2011" ] ] }, "page" : "684-688", "title" : "Parsimonious testing of transitive or intransitive preferences: Reply to Birnbaum (2011).", "type" : "article-journal", "volume" : "118" }, "uris" : [ "http://www.mendeley.com/documents/?uuid=1a4aff2b-8c55-4d71-974b-07d835f59bed" ] } ], "mendeley" : { "previouslyFormattedCitation" : "(Regenwetter, Dana, Davis-Stober, &amp; Guo, 2011)" }, "properties" : { "noteIndex" : 0 }, "schema" : "https://github.com/citation-style-language/schema/raw/master/csl-citation.json" }</w:instrText>
        </w:r>
        <w:r w:rsidR="001F3831">
          <w:fldChar w:fldCharType="separate"/>
        </w:r>
        <w:r w:rsidR="001F3831" w:rsidRPr="006E681B">
          <w:rPr>
            <w:noProof/>
          </w:rPr>
          <w:t>Regenwetter, Dana, Davis-Stober, &amp; Guo, 2011)</w:t>
        </w:r>
        <w:r w:rsidR="001F3831">
          <w:fldChar w:fldCharType="end"/>
        </w:r>
      </w:ins>
      <w:ins w:id="62" w:author="Eric Johnson" w:date="2015-05-17T14:51:00Z">
        <w:r>
          <w:t xml:space="preserve">.    Here we simply suggest that intransitivity reflects the inability of decision makers to produce a stable representation of the value for the options.   Second, prior research has implicated the hippocampus in construction of transitive inference by requiring respondents with lesions to construct transitive triples from pairs of given premises.  However that work differs in two important ways:   First the bases of these </w:t>
        </w:r>
        <w:proofErr w:type="spellStart"/>
        <w:r>
          <w:t>judgements</w:t>
        </w:r>
        <w:proofErr w:type="spellEnd"/>
        <w:r>
          <w:t xml:space="preserve"> are preferences, not given premises, and second, the intransitive </w:t>
        </w:r>
        <w:proofErr w:type="spellStart"/>
        <w:r>
          <w:t>prefernces</w:t>
        </w:r>
        <w:proofErr w:type="spellEnd"/>
        <w:r>
          <w:t xml:space="preserve"> are inferred from the </w:t>
        </w:r>
        <w:proofErr w:type="gramStart"/>
        <w:r>
          <w:t>respondents</w:t>
        </w:r>
        <w:proofErr w:type="gramEnd"/>
        <w:r>
          <w:t xml:space="preserve"> choices, and not presented to them.</w:t>
        </w:r>
      </w:ins>
      <w:commentRangeEnd w:id="59"/>
      <w:ins w:id="63" w:author="Eric Johnson" w:date="2015-05-17T14:52:00Z">
        <w:r>
          <w:rPr>
            <w:rStyle w:val="CommentReference"/>
          </w:rPr>
          <w:commentReference w:id="59"/>
        </w:r>
      </w:ins>
    </w:p>
    <w:p w14:paraId="73E6D85F" w14:textId="77777777" w:rsidR="00C75384" w:rsidRDefault="00C75384" w:rsidP="007F471C">
      <w:pPr>
        <w:pStyle w:val="BodyText"/>
      </w:pPr>
    </w:p>
    <w:p w14:paraId="7A079E75" w14:textId="77777777" w:rsidR="006F718C" w:rsidRPr="00DE1275" w:rsidRDefault="006F718C" w:rsidP="007F471C">
      <w:pPr>
        <w:pStyle w:val="Heading1"/>
        <w:rPr>
          <w:rFonts w:ascii="Times New Roman" w:hAnsi="Times New Roman" w:cs="Times New Roman"/>
          <w:color w:val="auto"/>
        </w:rPr>
      </w:pPr>
      <w:r w:rsidRPr="00DE1275">
        <w:rPr>
          <w:rFonts w:ascii="Times New Roman" w:hAnsi="Times New Roman" w:cs="Times New Roman"/>
          <w:color w:val="auto"/>
        </w:rPr>
        <w:lastRenderedPageBreak/>
        <w:t xml:space="preserve">Methods </w:t>
      </w:r>
    </w:p>
    <w:p w14:paraId="1156E8B7" w14:textId="77777777" w:rsidR="006F718C" w:rsidRDefault="00E6065B" w:rsidP="007F471C">
      <w:ins w:id="65" w:author="Eric Johnson" w:date="2015-05-17T14:52:00Z">
        <w:r w:rsidRPr="00E6065B">
          <w:t>A total of 91 respondents participated.</w:t>
        </w:r>
        <w:r>
          <w:t xml:space="preserve"> </w:t>
        </w:r>
      </w:ins>
      <w:r w:rsidR="006F718C" w:rsidRPr="006F718C">
        <w:t xml:space="preserve">Thirty-one patients </w:t>
      </w:r>
      <w:r w:rsidR="00711A77">
        <w:t xml:space="preserve">suffering from mesial temporal lobe epilepsy </w:t>
      </w:r>
      <w:r w:rsidR="006F718C" w:rsidRPr="006F718C">
        <w:t>with clinically diagnosed</w:t>
      </w:r>
      <w:r w:rsidR="003F068E">
        <w:t xml:space="preserve"> </w:t>
      </w:r>
      <w:proofErr w:type="spellStart"/>
      <w:r w:rsidR="00241090">
        <w:t>uni</w:t>
      </w:r>
      <w:proofErr w:type="spellEnd"/>
      <w:r w:rsidR="00241090">
        <w:t xml:space="preserve">- </w:t>
      </w:r>
      <w:r w:rsidR="003F068E">
        <w:t>(</w:t>
      </w:r>
      <w:proofErr w:type="spellStart"/>
      <w:r w:rsidR="003F068E">
        <w:t>left:n</w:t>
      </w:r>
      <w:proofErr w:type="spellEnd"/>
      <w:r w:rsidR="003F068E">
        <w:t>=14;right:n=8) or bilateral (n=9)</w:t>
      </w:r>
      <w:r w:rsidR="006F718C" w:rsidRPr="006F718C">
        <w:t xml:space="preserve"> hippocampal sclerosis from the </w:t>
      </w:r>
      <w:proofErr w:type="spellStart"/>
      <w:r w:rsidR="006F718C" w:rsidRPr="006F718C">
        <w:t>presurgical</w:t>
      </w:r>
      <w:proofErr w:type="spellEnd"/>
      <w:r w:rsidR="006F718C" w:rsidRPr="006F718C">
        <w:t xml:space="preserve"> program at the Department of </w:t>
      </w:r>
      <w:proofErr w:type="spellStart"/>
      <w:r w:rsidR="006F718C" w:rsidRPr="006F718C">
        <w:t>Epileptology</w:t>
      </w:r>
      <w:proofErr w:type="spellEnd"/>
      <w:r w:rsidR="006F718C" w:rsidRPr="006F718C">
        <w:t xml:space="preserve"> in Bonn were included in the study (MTL). </w:t>
      </w:r>
      <w:r w:rsidR="00527F5C">
        <w:t xml:space="preserve">Two </w:t>
      </w:r>
      <w:r w:rsidR="006F718C" w:rsidRPr="006F718C">
        <w:t>control groups</w:t>
      </w:r>
      <w:r w:rsidR="00527F5C">
        <w:t xml:space="preserve"> consisted of</w:t>
      </w:r>
      <w:r w:rsidR="006F718C" w:rsidRPr="006F718C">
        <w:t xml:space="preserve"> thirty patients with </w:t>
      </w:r>
      <w:proofErr w:type="spellStart"/>
      <w:r w:rsidR="006F718C" w:rsidRPr="006F718C">
        <w:t>extratemporal</w:t>
      </w:r>
      <w:proofErr w:type="spellEnd"/>
      <w:r w:rsidR="006F718C" w:rsidRPr="006F718C">
        <w:t xml:space="preserve"> lobe epilepsy (ETL) and thirty healthy control subjects (CON)</w:t>
      </w:r>
      <w:r w:rsidR="00527F5C">
        <w:t>, respectively</w:t>
      </w:r>
      <w:r w:rsidR="007C22EB">
        <w:t xml:space="preserve"> (please see </w:t>
      </w:r>
      <w:proofErr w:type="spellStart"/>
      <w:r w:rsidR="007C22EB">
        <w:t>Supplemantary</w:t>
      </w:r>
      <w:proofErr w:type="spellEnd"/>
      <w:r w:rsidR="007C22EB">
        <w:t xml:space="preserve"> Material for data cleaning procedures)</w:t>
      </w:r>
      <w:r w:rsidR="006F718C" w:rsidRPr="006F718C">
        <w:t xml:space="preserve">. </w:t>
      </w:r>
      <w:r w:rsidR="00C067B5">
        <w:t xml:space="preserve">The three groups did not differ with respect to age or gender (see Table </w:t>
      </w:r>
      <w:r w:rsidR="0003233C">
        <w:t xml:space="preserve">S1 </w:t>
      </w:r>
      <w:r w:rsidR="00C067B5">
        <w:t>for details).</w:t>
      </w:r>
    </w:p>
    <w:p w14:paraId="4E2A71D9" w14:textId="77777777" w:rsidR="006F718C" w:rsidRPr="00DE1275" w:rsidRDefault="00E6065B" w:rsidP="007F471C">
      <w:pPr>
        <w:pStyle w:val="Heading1"/>
        <w:rPr>
          <w:rFonts w:ascii="Times New Roman" w:hAnsi="Times New Roman" w:cs="Times New Roman"/>
          <w:color w:val="auto"/>
        </w:rPr>
      </w:pPr>
      <w:ins w:id="66" w:author="Eric Johnson" w:date="2015-05-17T14:54:00Z">
        <w:r>
          <w:rPr>
            <w:rFonts w:ascii="Times New Roman" w:hAnsi="Times New Roman" w:cs="Times New Roman"/>
            <w:color w:val="auto"/>
          </w:rPr>
          <w:t>Experiment</w:t>
        </w:r>
      </w:ins>
    </w:p>
    <w:p w14:paraId="4D5E629B" w14:textId="77777777" w:rsidR="006F718C" w:rsidRDefault="006F718C" w:rsidP="007F471C">
      <w:r w:rsidRPr="006F718C">
        <w:t xml:space="preserve">Each </w:t>
      </w:r>
      <w:r w:rsidR="00241090">
        <w:t>respondent</w:t>
      </w:r>
      <w:r w:rsidR="00241090" w:rsidRPr="006F718C">
        <w:t xml:space="preserve"> </w:t>
      </w:r>
      <w:r w:rsidRPr="006F718C">
        <w:t>made a series of binary choices on a computer between pairs of candy bars</w:t>
      </w:r>
      <w:r w:rsidR="00596529">
        <w:t>, presented pictorially as shown in Fig.1,</w:t>
      </w:r>
      <w:r w:rsidRPr="006F718C">
        <w:t xml:space="preserve"> drawn randomly out of </w:t>
      </w:r>
      <w:r w:rsidR="00596529">
        <w:t xml:space="preserve">a set of </w:t>
      </w:r>
      <w:r w:rsidRPr="006F718C">
        <w:t>twenty</w:t>
      </w:r>
      <w:r w:rsidR="00241090">
        <w:t>. E</w:t>
      </w:r>
      <w:r w:rsidRPr="006F718C">
        <w:t xml:space="preserve">ach combination </w:t>
      </w:r>
      <w:r w:rsidR="00241090">
        <w:t xml:space="preserve">was </w:t>
      </w:r>
      <w:r w:rsidRPr="006F718C">
        <w:t>presented once, resulting in 190 choices</w:t>
      </w:r>
      <w:r w:rsidR="00060F69">
        <w:t>, with a different random order for each participant</w:t>
      </w:r>
      <w:r w:rsidRPr="006F718C">
        <w:t xml:space="preserve">. This procedure </w:t>
      </w:r>
      <w:r w:rsidR="00274510">
        <w:t>was similar to that used to examine the effect of ventromedial frontal lobe damage</w:t>
      </w:r>
      <w:r w:rsidR="00596529">
        <w:t xml:space="preserve"> on choice used by</w:t>
      </w:r>
      <w:r w:rsidR="00B92D3C">
        <w:fldChar w:fldCharType="begin" w:fldLock="1"/>
      </w:r>
      <w:r w:rsidR="00FE6511">
        <w:instrText>ADDIN CSL_CITATION { "citationItems" : [ { "id" : "ITEM-1", "itemData" : { "DOI" : "10.1523/JNEUROSCI.6527-10.2011", "ISSN" : "1529-2401", "PMID" : "21593337", "abstract" : "Recent work in neuroeconomics has shown that regions in orbitofrontal and medial prefrontal cortex encode the subjective value of different options during choice. However, these electrophysiological and neuroimaging studies cannot demonstrate whether such signals are necessary for value-maximizing choices. Here we used a paradigm developed in experimental economics to empirically measure and quantify violations of utility theory in humans with damage to the ventromedial frontal lobe (VMF). We show that people with such damage are more likely to make choices that violate the generalized axiom of revealed preference, which is the one necessary and sufficient condition for choices to be consistent with value maximization. These results demonstrate that the VMF plays a critical role in value-maximizing choice.", "author" : [ { "dropping-particle" : "", "family" : "Camille", "given" : "Nathalie", "non-dropping-particle" : "", "parse-names" : false, "suffix" : "" }, { "dropping-particle" : "", "family" : "Griffiths", "given" : "Cathryn a", "non-dropping-particle" : "", "parse-names" : false, "suffix" : "" }, { "dropping-particle" : "", "family" : "Vo", "given" : "Khoi", "non-dropping-particle" : "", "parse-names" : false, "suffix" : "" }, { "dropping-particle" : "", "family" : "Fellows", "given" : "Lesley K", "non-dropping-particle" : "", "parse-names" : false, "suffix" : "" }, { "dropping-particle" : "", "family" : "Kable", "given" : "Joseph W", "non-dropping-particle" : "", "parse-names" : false, "suffix" : "" } ], "container-title" : "The Journal of neuroscience : the official journal of the Society for Neuroscience", "id" : "ITEM-1", "issue" : "20", "issued" : { "date-parts" : [ [ "2011", "5", "18" ] ] }, "page" : "7527-32", "title" : "Ventromedial frontal lobe damage disrupts value maximization in humans.", "type" : "article-journal", "volume" : "31" }, "uris" : [ "http://www.mendeley.com/documents/?uuid=05362184-a14f-4fad-b59d-b17710caae18" ] }, { "id" : "ITEM-2", "itemData" : { "DOI" : "10.1093/cercor/bhl176", "ISSN" : "1047-3211", "PMID" : "17259643", "abstract" : "Ventromedial prefrontal cortex (VMF) is thought to be important in human decision making, but studies to date have focused on decision making under conditions of uncertainty, including risky or ambiguous decisions. Other lines of evidence suggest that this area of the brain represents quite basic information about the relative \"economic\" value of options, predicting a role for this region in value-based decision making even in the absence of uncertainty. We tested this prediction in human subjects with VMF damage. Preference judgment is a simple form of value-based decision making under certainty. We asked whether VMF damage in humans would lead to inconsistent preference judgments in a simple pairwise choice task. Twenty-one participants with focal damage to the frontal lobes were compared with 19 age- and education-matched control subjects. Subjects with VMF damage were significantly more inconsistent in their preferences than controls, whereas those with frontal damage that spared the VMF performed normally. These results argue that VMF plays a necessary role in certain as well as uncertain decision making in humans.", "author" : [ { "dropping-particle" : "", "family" : "Fellows", "given" : "Lesley K", "non-dropping-particle" : "", "parse-names" : false, "suffix" : "" }, { "dropping-particle" : "", "family" : "Farah", "given" : "Martha J", "non-dropping-particle" : "", "parse-names" : false, "suffix" : "" } ], "container-title" : "Cerebral cortex (New York, N.Y. : 1991)", "id" : "ITEM-2", "issue" : "11", "issued" : { "date-parts" : [ [ "2007", "11" ] ] }, "page" : "2669-74", "title" : "The role of ventromedial prefrontal cortex in decision making: judgment under uncertainty or judgment per se?", "type" : "article-journal", "volume" : "17" }, "uris" : [ "http://www.mendeley.com/documents/?uuid=5705993e-ea43-47b1-b529-de75f1ec8795" ] }, { "id" : "ITEM-3", "itemData" : { "DOI" : "10.1093/brain/awl017", "ISSN" : "1460-2156", "PMID" : "16455794", "abstract" : "Ventromedial frontal lobe (VMF) damage is associated with impaired decision making. Recent efforts to understand the functions of this brain region have focused on its role in tracking reward, punishment and risk. However, decision making is complex, and frontal lobe damage might be expected to affect it at other levels. This study used process-tracing techniques to explore the effect of VMF damage on multi-attribute decision making under certainty. Thirteen subjects with focal VMF damage were compared with 11 subjects with frontal damage that spared the VMF and 21 demographically matched healthy control subjects. Participants chose rental apartments in a standard information board task drawn from the literature on normal decision making. VMF subjects performed the decision making task in a way that differed markedly from all other groups, favouring an 'alternative-based' information acquisition strategy (i.e. they organized their information search around individual apartments). In contrast, both healthy control subjects and subjects with damage predominantly involving dorsal and/or lateral prefrontal cortex pursued primarily 'attribute-based' search strategies (in which information was acquired about categories such as rent and noise level across several apartments). This difference in the pattern of information acquisition argues for systematic differences in the underlying decision heuristics and strategies employed by subjects with VMF damage, which in turn may affect the quality of their choices. These findings suggest that the processes supported by ventral and medial prefrontal cortex need to be conceptualized more broadly, to account for changes in decision making under conditions of certainty, as well as uncertainty, following damage to these areas.", "author" : [ { "dropping-particle" : "", "family" : "Fellows", "given" : "Lesley K", "non-dropping-particle" : "", "parse-names" : false, "suffix" : "" } ], "container-title" : "Brain : a journal of neurology", "id" : "ITEM-3", "issue" : "Pt 4", "issued" : { "date-parts" : [ [ "2006", "4" ] ] }, "page" : "944-52", "title" : "Deciding how to decide: ventromedial frontal lobe damage affects information acquisition in multi-attribute decision making.", "type" : "article-journal", "volume" : "129" }, "uris" : [ "http://www.mendeley.com/documents/?uuid=7a06fede-6bbc-49c3-a931-2e6c22a43cdb" ] } ], "mendeley" : { "manualFormatting" : " Camille et al. (2011), Fellows and Farah (2007) and Fellows (2006", "previouslyFormattedCitation" : "(Camille et al., 2011; Fellows &amp; Farah, 2007; Fellows, 2006)" }, "properties" : { "noteIndex" : 0 }, "schema" : "https://github.com/citation-style-language/schema/raw/master/csl-citation.json" }</w:instrText>
      </w:r>
      <w:r w:rsidR="00B92D3C">
        <w:fldChar w:fldCharType="separate"/>
      </w:r>
      <w:r w:rsidR="00665890">
        <w:rPr>
          <w:noProof/>
        </w:rPr>
        <w:t xml:space="preserve"> </w:t>
      </w:r>
      <w:r w:rsidR="00B92D3C" w:rsidRPr="00B92D3C">
        <w:rPr>
          <w:noProof/>
        </w:rPr>
        <w:t>Camille et al.</w:t>
      </w:r>
      <w:r w:rsidR="00596529">
        <w:rPr>
          <w:noProof/>
        </w:rPr>
        <w:t xml:space="preserve"> (</w:t>
      </w:r>
      <w:r w:rsidR="00B92D3C" w:rsidRPr="00B92D3C">
        <w:rPr>
          <w:noProof/>
        </w:rPr>
        <w:t>2011</w:t>
      </w:r>
      <w:r w:rsidR="00596529">
        <w:rPr>
          <w:noProof/>
        </w:rPr>
        <w:t>),</w:t>
      </w:r>
      <w:r w:rsidR="00B92D3C" w:rsidRPr="00B92D3C">
        <w:rPr>
          <w:noProof/>
        </w:rPr>
        <w:t xml:space="preserve"> Fellows </w:t>
      </w:r>
      <w:r w:rsidR="00241090">
        <w:rPr>
          <w:noProof/>
        </w:rPr>
        <w:t>and</w:t>
      </w:r>
      <w:r w:rsidR="00B92D3C" w:rsidRPr="00B92D3C">
        <w:rPr>
          <w:noProof/>
        </w:rPr>
        <w:t xml:space="preserve"> Farah</w:t>
      </w:r>
      <w:r w:rsidR="00596529">
        <w:rPr>
          <w:noProof/>
        </w:rPr>
        <w:t xml:space="preserve"> (</w:t>
      </w:r>
      <w:r w:rsidR="00B92D3C" w:rsidRPr="00B92D3C">
        <w:rPr>
          <w:noProof/>
        </w:rPr>
        <w:t>2007</w:t>
      </w:r>
      <w:r w:rsidR="00596529">
        <w:rPr>
          <w:noProof/>
        </w:rPr>
        <w:t>) and</w:t>
      </w:r>
      <w:r w:rsidR="00B92D3C" w:rsidRPr="00B92D3C">
        <w:rPr>
          <w:noProof/>
        </w:rPr>
        <w:t xml:space="preserve"> Fellows</w:t>
      </w:r>
      <w:r w:rsidR="00596529">
        <w:rPr>
          <w:noProof/>
        </w:rPr>
        <w:t xml:space="preserve"> (</w:t>
      </w:r>
      <w:r w:rsidR="00B92D3C" w:rsidRPr="00B92D3C">
        <w:rPr>
          <w:noProof/>
        </w:rPr>
        <w:t>2006</w:t>
      </w:r>
      <w:r w:rsidR="00B92D3C">
        <w:fldChar w:fldCharType="end"/>
      </w:r>
      <w:r w:rsidR="00596529">
        <w:t>)</w:t>
      </w:r>
      <w:r w:rsidRPr="006F718C">
        <w:t xml:space="preserve">. </w:t>
      </w:r>
      <w:r w:rsidR="004E0A88">
        <w:t>I</w:t>
      </w:r>
      <w:r w:rsidR="00596529">
        <w:t>n</w:t>
      </w:r>
      <w:r w:rsidRPr="006F718C">
        <w:t xml:space="preserve"> a control task</w:t>
      </w:r>
      <w:r w:rsidR="00596529">
        <w:t>,</w:t>
      </w:r>
      <w:r w:rsidRPr="006F718C">
        <w:t xml:space="preserve"> subjects were presented with </w:t>
      </w:r>
      <w:r w:rsidR="00241090">
        <w:t xml:space="preserve">pairs of </w:t>
      </w:r>
      <w:r w:rsidRPr="006F718C">
        <w:t>numbers</w:t>
      </w:r>
      <w:r w:rsidR="00241090">
        <w:t>, randomly drawn from the range of</w:t>
      </w:r>
      <w:r w:rsidRPr="006F718C">
        <w:t xml:space="preserve"> one to twenty</w:t>
      </w:r>
      <w:r w:rsidR="00241090">
        <w:t>,</w:t>
      </w:r>
      <w:r w:rsidRPr="006F718C">
        <w:t xml:space="preserve"> and had to judg</w:t>
      </w:r>
      <w:r w:rsidR="00596529">
        <w:t>e</w:t>
      </w:r>
      <w:r w:rsidRPr="006F718C">
        <w:t xml:space="preserve"> which number was larger.</w:t>
      </w:r>
      <w:r w:rsidR="00596529">
        <w:t xml:space="preserve"> </w:t>
      </w:r>
      <w:r w:rsidR="00CD7257">
        <w:t>J</w:t>
      </w:r>
      <w:r w:rsidR="00596529">
        <w:t xml:space="preserve">udgment inconsistency in triplets of magnitude </w:t>
      </w:r>
      <w:r w:rsidR="00CD7257">
        <w:t>was computed identically</w:t>
      </w:r>
      <w:r w:rsidR="00241090">
        <w:t xml:space="preserve"> for the two tasks</w:t>
      </w:r>
      <w:r w:rsidR="00CD7257">
        <w:t>.</w:t>
      </w:r>
      <w:r w:rsidR="00596529">
        <w:t xml:space="preserve"> </w:t>
      </w:r>
      <w:r w:rsidRPr="006F718C">
        <w:t xml:space="preserve">Subjects </w:t>
      </w:r>
      <w:r w:rsidR="00596529">
        <w:t xml:space="preserve">knew that they would </w:t>
      </w:r>
      <w:r w:rsidRPr="006F718C">
        <w:t>receive the</w:t>
      </w:r>
      <w:r w:rsidR="00DC28E9">
        <w:t>ir</w:t>
      </w:r>
      <w:r w:rsidRPr="006F718C">
        <w:t xml:space="preserve"> choice </w:t>
      </w:r>
      <w:r w:rsidR="00DC28E9">
        <w:t>from</w:t>
      </w:r>
      <w:r w:rsidR="00DC28E9" w:rsidRPr="006F718C">
        <w:t xml:space="preserve"> </w:t>
      </w:r>
      <w:r w:rsidRPr="006F718C">
        <w:t xml:space="preserve">one </w:t>
      </w:r>
      <w:r w:rsidR="00A141E1" w:rsidRPr="006F718C">
        <w:t>random</w:t>
      </w:r>
      <w:r w:rsidR="00A141E1">
        <w:t>ly</w:t>
      </w:r>
      <w:r w:rsidR="00A141E1" w:rsidRPr="006F718C">
        <w:t xml:space="preserve"> </w:t>
      </w:r>
      <w:r w:rsidR="00A141E1">
        <w:t>selected</w:t>
      </w:r>
      <w:r w:rsidR="00DC28E9">
        <w:t xml:space="preserve"> </w:t>
      </w:r>
      <w:r w:rsidR="00596529">
        <w:t xml:space="preserve">candy bar choice </w:t>
      </w:r>
      <w:r w:rsidRPr="006F718C">
        <w:t>trial</w:t>
      </w:r>
      <w:r w:rsidR="00596529">
        <w:t>,</w:t>
      </w:r>
      <w:r w:rsidRPr="006F718C">
        <w:t xml:space="preserve"> </w:t>
      </w:r>
      <w:r w:rsidR="00DC28E9">
        <w:t xml:space="preserve">in addition to </w:t>
      </w:r>
      <w:r w:rsidRPr="006F718C">
        <w:t>a participation fee of 10 €.</w:t>
      </w:r>
      <w:r>
        <w:t xml:space="preserve">  </w:t>
      </w:r>
    </w:p>
    <w:p w14:paraId="38F9A6CE" w14:textId="77777777" w:rsidR="006F718C" w:rsidRDefault="006F718C" w:rsidP="007F471C"/>
    <w:p w14:paraId="5C810626" w14:textId="77777777" w:rsidR="002612C9" w:rsidRDefault="00E16226" w:rsidP="00E16226">
      <w:pPr>
        <w:jc w:val="center"/>
      </w:pPr>
      <w:r>
        <w:t>-------- Figure 1 --------</w:t>
      </w:r>
    </w:p>
    <w:p w14:paraId="5CD5CD6C" w14:textId="77777777" w:rsidR="006F3C37" w:rsidRDefault="006F4354" w:rsidP="007F471C">
      <w:r>
        <w:t xml:space="preserve"> </w:t>
      </w:r>
    </w:p>
    <w:p w14:paraId="11369E79" w14:textId="77777777" w:rsidR="008C7EE0" w:rsidRDefault="00A45389" w:rsidP="007517B9">
      <w:r>
        <w:lastRenderedPageBreak/>
        <w:t>A triplet was marked as indicating intransitivity either if A was chosen over B and B was chosen over C yet C was chosen over A or if B was chose</w:t>
      </w:r>
      <w:r w:rsidR="00E77D08">
        <w:t>n over</w:t>
      </w:r>
      <w:r>
        <w:t xml:space="preserve"> A and C was chosen over B yet A was chosen over C</w:t>
      </w:r>
      <w:ins w:id="67" w:author="Ayse Zeynep Enkavi" w:date="2014-06-17T07:06:00Z">
        <w:r w:rsidR="00470A2A">
          <w:t xml:space="preserve"> </w:t>
        </w:r>
      </w:ins>
      <w:ins w:id="68" w:author="Ayse Zeynep Enkavi" w:date="2014-06-17T07:07:00Z">
        <w:r w:rsidR="00470A2A">
          <w:fldChar w:fldCharType="begin" w:fldLock="1"/>
        </w:r>
      </w:ins>
      <w:r w:rsidR="00FE6511">
        <w:instrText>ADDIN CSL_CITATION { "citationItems" : [ { "id" : "ITEM-1", "itemData" : { "DOI" : "10.1037/h0026750", "ISSN" : "0033-295X", "author" : [ { "dropping-particle" : "", "family" : "Tversky", "given" : "Amos", "non-dropping-particle" : "", "parse-names" : false, "suffix" : "" } ], "container-title" : "Psychological Review", "id" : "ITEM-1", "issue" : "1", "issued" : { "date-parts" : [ [ "1969" ] ] }, "page" : "31-48", "title" : "Intransitivity of preferences.", "type" : "article-journal", "volume" : "76" }, "uris" : [ "http://www.mendeley.com/documents/?uuid=09049067-dbe0-4358-8c33-4e74dcc38b08" ] } ], "mendeley" : { "previouslyFormattedCitation" : "(Tversky, 1969)" }, "properties" : { "noteIndex" : 0 }, "schema" : "https://github.com/citation-style-language/schema/raw/master/csl-citation.json" }</w:instrText>
      </w:r>
      <w:r w:rsidR="00470A2A">
        <w:fldChar w:fldCharType="separate"/>
      </w:r>
      <w:r w:rsidR="00470A2A" w:rsidRPr="00470A2A">
        <w:rPr>
          <w:noProof/>
        </w:rPr>
        <w:t>(Tversky, 1969)</w:t>
      </w:r>
      <w:ins w:id="69" w:author="Ayse Zeynep Enkavi" w:date="2014-06-17T07:07:00Z">
        <w:r w:rsidR="00470A2A">
          <w:fldChar w:fldCharType="end"/>
        </w:r>
      </w:ins>
      <w:r w:rsidR="00861A66">
        <w:t>:</w:t>
      </w:r>
    </w:p>
    <w:p w14:paraId="776A538E" w14:textId="77777777" w:rsidR="008C7EE0" w:rsidRPr="008C7EE0" w:rsidRDefault="008C7EE0" w:rsidP="008C7EE0">
      <w:pPr>
        <w:ind w:firstLine="0"/>
      </w:pPr>
      <m:oMathPara>
        <m:oMath>
          <m:r>
            <w:rPr>
              <w:rFonts w:ascii="Cambria Math" w:hAnsi="Cambria Math"/>
            </w:rPr>
            <m:t xml:space="preserve">A ≳B and B≳C and C≳A </m:t>
          </m:r>
        </m:oMath>
      </m:oMathPara>
    </w:p>
    <w:p w14:paraId="4514795A" w14:textId="77777777" w:rsidR="008C7EE0" w:rsidRDefault="008C7EE0" w:rsidP="008C7EE0">
      <w:pPr>
        <w:ind w:firstLine="0"/>
        <w:jc w:val="center"/>
      </w:pPr>
      <w:r>
        <w:t>or</w:t>
      </w:r>
    </w:p>
    <w:p w14:paraId="3D805AD2" w14:textId="77777777" w:rsidR="008C7EE0" w:rsidRPr="008C7EE0" w:rsidRDefault="008C7EE0" w:rsidP="008C7EE0">
      <w:pPr>
        <w:ind w:firstLine="0"/>
        <w:jc w:val="center"/>
        <w:rPr>
          <w:rFonts w:ascii="Times" w:hAnsi="Times"/>
        </w:rPr>
      </w:pPr>
      <m:oMathPara>
        <m:oMath>
          <m:r>
            <w:rPr>
              <w:rFonts w:ascii="Cambria Math" w:hAnsi="Cambria Math"/>
            </w:rPr>
            <m:t>B ≳A and C≳B and A≳C</m:t>
          </m:r>
        </m:oMath>
      </m:oMathPara>
    </w:p>
    <w:p w14:paraId="0028FE10" w14:textId="77777777" w:rsidR="0062504E" w:rsidRPr="000F1903" w:rsidRDefault="001E5574" w:rsidP="000F1903">
      <w:pPr>
        <w:pStyle w:val="Heading1"/>
        <w:rPr>
          <w:rFonts w:ascii="Times New Roman" w:hAnsi="Times New Roman" w:cs="Times New Roman"/>
          <w:color w:val="auto"/>
        </w:rPr>
      </w:pPr>
      <w:ins w:id="70" w:author="Ayse Zeynep Enkavi" w:date="2014-06-17T06:53:00Z">
        <w:r>
          <w:tab/>
        </w:r>
      </w:ins>
      <w:bookmarkStart w:id="71" w:name="_GoBack"/>
      <w:bookmarkEnd w:id="71"/>
      <w:r w:rsidR="0062504E" w:rsidRPr="000F1903">
        <w:rPr>
          <w:rFonts w:ascii="Times New Roman" w:hAnsi="Times New Roman" w:cs="Times New Roman"/>
          <w:color w:val="auto"/>
        </w:rPr>
        <w:t xml:space="preserve">Results </w:t>
      </w:r>
    </w:p>
    <w:p w14:paraId="3FA76223" w14:textId="77777777" w:rsidR="001D3730" w:rsidRDefault="00C067B5" w:rsidP="00543881">
      <w:r>
        <w:t>P</w:t>
      </w:r>
      <w:r w:rsidRPr="00C067B5">
        <w:t xml:space="preserve">atients with hippocampal sclerosis showed an increased </w:t>
      </w:r>
      <w:r w:rsidR="00E6264F">
        <w:t>percentage</w:t>
      </w:r>
      <w:r w:rsidR="00E6264F" w:rsidRPr="00C067B5">
        <w:t xml:space="preserve"> </w:t>
      </w:r>
      <w:r w:rsidRPr="00C067B5">
        <w:t xml:space="preserve">of </w:t>
      </w:r>
      <w:r w:rsidR="00087AEB">
        <w:t>intransi</w:t>
      </w:r>
      <w:r w:rsidR="0099404B">
        <w:t>ti</w:t>
      </w:r>
      <w:r w:rsidR="00087AEB">
        <w:t>ve</w:t>
      </w:r>
      <w:r w:rsidR="00087AEB" w:rsidRPr="00C067B5">
        <w:t xml:space="preserve"> </w:t>
      </w:r>
      <w:r w:rsidRPr="00C067B5">
        <w:t xml:space="preserve">choices </w:t>
      </w:r>
      <w:r>
        <w:t>compared to</w:t>
      </w:r>
      <w:r w:rsidRPr="00C067B5">
        <w:t xml:space="preserve"> the two control groups</w:t>
      </w:r>
      <w:ins w:id="72" w:author="Ayse Zeynep Enkavi" w:date="2015-02-11T21:50:00Z">
        <w:r w:rsidR="00646FB4">
          <w:t xml:space="preserve"> in the preference task </w:t>
        </w:r>
      </w:ins>
      <w:ins w:id="73" w:author="Ayse Zeynep Enkavi" w:date="2015-02-11T21:51:00Z">
        <w:r w:rsidR="00646FB4">
          <w:t>compared to the control task</w:t>
        </w:r>
      </w:ins>
      <w:r w:rsidRPr="00C067B5">
        <w:t xml:space="preserve"> (</w:t>
      </w:r>
      <w:r w:rsidR="002612C9">
        <w:t>Fig. 2</w:t>
      </w:r>
      <w:r>
        <w:t xml:space="preserve">; </w:t>
      </w:r>
      <w:r w:rsidR="00A45389">
        <w:t>mean percentages</w:t>
      </w:r>
      <w:ins w:id="74" w:author="Ayse Zeynep Enkavi" w:date="2015-02-11T21:51:00Z">
        <w:r w:rsidR="00646FB4">
          <w:t xml:space="preserve"> for the preference task</w:t>
        </w:r>
      </w:ins>
      <w:r w:rsidR="00A45389">
        <w:t xml:space="preserve">: </w:t>
      </w:r>
      <w:r w:rsidRPr="00C067B5">
        <w:t>MTL: 6.</w:t>
      </w:r>
      <w:ins w:id="75" w:author="Ayse Zeynep Enkavi" w:date="2015-02-11T21:46:00Z">
        <w:r w:rsidR="00452CCE">
          <w:t>07</w:t>
        </w:r>
      </w:ins>
      <w:r w:rsidRPr="00C067B5">
        <w:t xml:space="preserve">%; ETL: </w:t>
      </w:r>
      <w:r w:rsidR="00157314">
        <w:t>3</w:t>
      </w:r>
      <w:r w:rsidRPr="00C067B5">
        <w:t>.</w:t>
      </w:r>
      <w:ins w:id="76" w:author="Ayse Zeynep Enkavi" w:date="2015-02-11T21:49:00Z">
        <w:r w:rsidR="00646FB4">
          <w:t>3</w:t>
        </w:r>
      </w:ins>
      <w:r w:rsidR="00157314">
        <w:t>7</w:t>
      </w:r>
      <w:r w:rsidRPr="00C067B5">
        <w:t>%; CON: 2.</w:t>
      </w:r>
      <w:r w:rsidR="00157314">
        <w:t>75</w:t>
      </w:r>
      <w:r w:rsidRPr="00C067B5">
        <w:t>%;</w:t>
      </w:r>
      <w:r w:rsidR="00A45389">
        <w:t xml:space="preserve"> median percentages: MTL: 4.</w:t>
      </w:r>
      <w:r w:rsidR="00210033">
        <w:t>56</w:t>
      </w:r>
      <w:r w:rsidR="00A45389">
        <w:t xml:space="preserve">%; ETL </w:t>
      </w:r>
      <w:r w:rsidR="00210033">
        <w:t>2.</w:t>
      </w:r>
      <w:ins w:id="77" w:author="Ayse Zeynep Enkavi" w:date="2015-02-11T21:49:00Z">
        <w:r w:rsidR="00646FB4">
          <w:t>72</w:t>
        </w:r>
      </w:ins>
      <w:r w:rsidR="00A45389">
        <w:t xml:space="preserve">%; CON: </w:t>
      </w:r>
      <w:r w:rsidR="00210033">
        <w:t>2.94</w:t>
      </w:r>
      <w:r w:rsidR="00A45389">
        <w:t>%</w:t>
      </w:r>
      <w:ins w:id="78" w:author="Ayse Zeynep Enkavi" w:date="2015-02-11T21:44:00Z">
        <w:r w:rsidR="00452CCE">
          <w:t>;</w:t>
        </w:r>
      </w:ins>
      <w:ins w:id="79" w:author="Ayse Zeynep Enkavi" w:date="2015-02-11T21:54:00Z">
        <w:r w:rsidR="00646FB4">
          <w:t xml:space="preserve"> mean percentages for the control task: MTL</w:t>
        </w:r>
      </w:ins>
      <w:ins w:id="80" w:author="Ayse Zeynep Enkavi" w:date="2015-02-11T21:55:00Z">
        <w:r w:rsidR="00646FB4">
          <w:t>: 0.50 %; ETL: 1.00%; CON: 0.14%, median percentages: MTL:</w:t>
        </w:r>
      </w:ins>
      <w:ins w:id="81" w:author="Ayse Zeynep Enkavi" w:date="2015-02-11T21:56:00Z">
        <w:r w:rsidR="00646FB4">
          <w:t xml:space="preserve"> 0.36%</w:t>
        </w:r>
      </w:ins>
      <w:ins w:id="82" w:author="Ayse Zeynep Enkavi" w:date="2015-02-11T21:55:00Z">
        <w:r w:rsidR="00646FB4">
          <w:t>; ETL</w:t>
        </w:r>
      </w:ins>
      <w:ins w:id="83" w:author="Ayse Zeynep Enkavi" w:date="2015-02-11T21:56:00Z">
        <w:r w:rsidR="00646FB4">
          <w:t>: 0.00%</w:t>
        </w:r>
      </w:ins>
      <w:ins w:id="84" w:author="Ayse Zeynep Enkavi" w:date="2015-02-11T21:55:00Z">
        <w:r w:rsidR="00646FB4">
          <w:t>; CON:</w:t>
        </w:r>
      </w:ins>
      <w:ins w:id="85" w:author="Ayse Zeynep Enkavi" w:date="2015-02-11T21:56:00Z">
        <w:r w:rsidR="00646FB4">
          <w:t xml:space="preserve"> 0.04%</w:t>
        </w:r>
      </w:ins>
      <w:r w:rsidRPr="00C067B5">
        <w:t xml:space="preserve"> </w:t>
      </w:r>
      <w:ins w:id="86" w:author="Ayse Zeynep Enkavi" w:date="2015-02-11T21:55:00Z">
        <w:r w:rsidR="00646FB4">
          <w:t xml:space="preserve">; </w:t>
        </w:r>
      </w:ins>
      <w:ins w:id="87" w:author="Ayse Zeynep Enkavi" w:date="2015-02-11T21:44:00Z">
        <w:r w:rsidR="00452CCE">
          <w:t>linear mixed model with orthogonal contrasts</w:t>
        </w:r>
      </w:ins>
      <w:ins w:id="88" w:author="Ayse Zeynep Enkavi" w:date="2015-02-11T21:51:00Z">
        <w:r w:rsidR="00646FB4">
          <w:t xml:space="preserve"> </w:t>
        </w:r>
      </w:ins>
      <w:ins w:id="89" w:author="Ayse Zeynep Enkavi" w:date="2015-02-11T21:57:00Z">
        <w:r w:rsidR="00646FB4">
          <w:t xml:space="preserve">group task </w:t>
        </w:r>
      </w:ins>
      <w:ins w:id="90" w:author="Ayse Zeynep Enkavi" w:date="2015-02-11T21:51:00Z">
        <w:r w:rsidR="00646FB4">
          <w:t>interaction</w:t>
        </w:r>
      </w:ins>
      <w:r w:rsidRPr="00C067B5">
        <w:t xml:space="preserve"> </w:t>
      </w:r>
      <w:ins w:id="91" w:author="Ayse Zeynep Enkavi" w:date="2015-02-11T21:51:00Z">
        <w:r w:rsidR="00646FB4">
          <w:t xml:space="preserve">b = </w:t>
        </w:r>
      </w:ins>
      <w:ins w:id="92" w:author="Ayse Zeynep Enkavi" w:date="2015-02-11T21:53:00Z">
        <w:r w:rsidR="00646FB4">
          <w:t xml:space="preserve">– 0.06, t(91) = –2.98, </w:t>
        </w:r>
      </w:ins>
      <w:r w:rsidRPr="00C067B5">
        <w:t>p</w:t>
      </w:r>
      <w:ins w:id="93" w:author="Ayse Zeynep Enkavi" w:date="2015-02-11T21:53:00Z">
        <w:r w:rsidR="00646FB4">
          <w:t xml:space="preserve"> = </w:t>
        </w:r>
      </w:ins>
      <w:r w:rsidRPr="00C067B5">
        <w:t>0.00</w:t>
      </w:r>
      <w:ins w:id="94" w:author="Ayse Zeynep Enkavi" w:date="2015-02-11T21:53:00Z">
        <w:r w:rsidR="00646FB4">
          <w:t>4</w:t>
        </w:r>
      </w:ins>
      <w:r w:rsidRPr="00C067B5">
        <w:t xml:space="preserve">). </w:t>
      </w:r>
      <w:r w:rsidR="00A055BC">
        <w:t xml:space="preserve">The </w:t>
      </w:r>
      <w:ins w:id="95" w:author="Ayse Zeynep Enkavi" w:date="2015-02-11T21:57:00Z">
        <w:r w:rsidR="00F03147">
          <w:t>difference between</w:t>
        </w:r>
      </w:ins>
      <w:ins w:id="96" w:author="Ayse Zeynep Enkavi" w:date="2015-02-11T21:58:00Z">
        <w:r w:rsidR="00F03147">
          <w:t xml:space="preserve"> degree of intransitivity between</w:t>
        </w:r>
      </w:ins>
      <w:ins w:id="97" w:author="Ayse Zeynep Enkavi" w:date="2015-02-11T21:57:00Z">
        <w:r w:rsidR="00F03147">
          <w:t xml:space="preserve"> the preference and control task</w:t>
        </w:r>
      </w:ins>
      <w:ins w:id="98" w:author="Ayse Zeynep Enkavi" w:date="2015-02-11T21:59:00Z">
        <w:r w:rsidR="00F03147">
          <w:t xml:space="preserve"> did not differ significantly</w:t>
        </w:r>
      </w:ins>
      <w:ins w:id="99" w:author="Ayse Zeynep Enkavi" w:date="2015-02-11T21:57:00Z">
        <w:r w:rsidR="00F03147">
          <w:t xml:space="preserve"> </w:t>
        </w:r>
      </w:ins>
      <w:ins w:id="100" w:author="Ayse Zeynep Enkavi" w:date="2015-02-11T21:58:00Z">
        <w:r w:rsidR="00F03147">
          <w:t>between the</w:t>
        </w:r>
      </w:ins>
      <w:ins w:id="101" w:author="Ayse Zeynep Enkavi" w:date="2015-02-11T21:57:00Z">
        <w:r w:rsidR="00F03147">
          <w:t xml:space="preserve"> </w:t>
        </w:r>
      </w:ins>
      <w:r w:rsidR="00A055BC">
        <w:t>two control group</w:t>
      </w:r>
      <w:ins w:id="102" w:author="Ayse Zeynep Enkavi" w:date="2015-02-11T21:59:00Z">
        <w:r w:rsidR="00F03147">
          <w:t>s</w:t>
        </w:r>
      </w:ins>
      <w:r w:rsidR="00A055BC">
        <w:t xml:space="preserve"> </w:t>
      </w:r>
      <w:ins w:id="103" w:author="Ayse Zeynep Enkavi" w:date="2015-02-11T21:59:00Z">
        <w:r w:rsidR="00F03147">
          <w:t>(linear mixed model with orthogonal contrasts group task interaction</w:t>
        </w:r>
        <w:r w:rsidR="00F03147" w:rsidRPr="00C067B5">
          <w:t xml:space="preserve"> </w:t>
        </w:r>
        <w:r w:rsidR="00F03147">
          <w:t xml:space="preserve">b = – 0.04, t(91) = 0.97, </w:t>
        </w:r>
        <w:r w:rsidR="00F03147" w:rsidRPr="00C067B5">
          <w:t>p</w:t>
        </w:r>
        <w:r w:rsidR="00F03147">
          <w:t xml:space="preserve"> = </w:t>
        </w:r>
        <w:r w:rsidR="00F03147" w:rsidRPr="00C067B5">
          <w:t>0.</w:t>
        </w:r>
        <w:r w:rsidR="00F03147">
          <w:t>333</w:t>
        </w:r>
      </w:ins>
      <w:ins w:id="104" w:author="Ayse Zeynep Enkavi" w:date="2015-02-11T22:01:00Z">
        <w:r w:rsidR="00F03147">
          <w:t>).</w:t>
        </w:r>
      </w:ins>
      <w:ins w:id="105" w:author="Ayse Zeynep Enkavi" w:date="2015-02-11T22:05:00Z">
        <w:r w:rsidR="00F03147">
          <w:t xml:space="preserve"> </w:t>
        </w:r>
      </w:ins>
    </w:p>
    <w:p w14:paraId="136CA6A5" w14:textId="77777777" w:rsidR="001D3730" w:rsidRDefault="001D3730" w:rsidP="007F471C"/>
    <w:p w14:paraId="4A41C635" w14:textId="77777777" w:rsidR="00C067B5" w:rsidRDefault="00E16226" w:rsidP="00E16226">
      <w:pPr>
        <w:jc w:val="center"/>
      </w:pPr>
      <w:commentRangeStart w:id="106"/>
      <w:r w:rsidRPr="00DE1275">
        <w:rPr>
          <w:noProof/>
          <w:lang w:eastAsia="de-DE"/>
        </w:rPr>
        <w:t>------ Figure 2 -------</w:t>
      </w:r>
      <w:commentRangeEnd w:id="106"/>
      <w:r w:rsidR="00452CCE">
        <w:rPr>
          <w:rStyle w:val="CommentReference"/>
        </w:rPr>
        <w:commentReference w:id="106"/>
      </w:r>
    </w:p>
    <w:p w14:paraId="585DB6EB" w14:textId="77777777" w:rsidR="00E16226" w:rsidRDefault="00E16226" w:rsidP="007F471C"/>
    <w:p w14:paraId="1E3F4325" w14:textId="77777777" w:rsidR="00D147E2" w:rsidRDefault="00847E24" w:rsidP="007F471C">
      <w:ins w:id="107" w:author="Ayse Zeynep Enkavi" w:date="2014-06-17T07:19:00Z">
        <w:r>
          <w:t>We hypot</w:t>
        </w:r>
      </w:ins>
      <w:ins w:id="108" w:author="Ayse Zeynep Enkavi" w:date="2014-06-17T07:20:00Z">
        <w:r>
          <w:t>hesized</w:t>
        </w:r>
      </w:ins>
      <w:r w:rsidR="00B5135A">
        <w:t xml:space="preserve"> that hippocampal retrieval of associations acquired </w:t>
      </w:r>
      <w:ins w:id="109" w:author="Ayse Zeynep Enkavi" w:date="2014-06-17T07:21:00Z">
        <w:r>
          <w:t xml:space="preserve">through past experiences with candy bars </w:t>
        </w:r>
      </w:ins>
      <w:r w:rsidR="00B5135A">
        <w:t>was used in preference construction and choice</w:t>
      </w:r>
      <w:ins w:id="110" w:author="Ayse Zeynep Enkavi" w:date="2014-06-17T07:21:00Z">
        <w:r>
          <w:t>.</w:t>
        </w:r>
      </w:ins>
      <w:r w:rsidR="00B5135A">
        <w:t xml:space="preserve"> </w:t>
      </w:r>
      <w:ins w:id="111" w:author="Ayse Zeynep Enkavi" w:date="2015-05-24T12:09:00Z">
        <w:r w:rsidR="000F1903">
          <w:t xml:space="preserve">For a random group of participants (see SOM for details) </w:t>
        </w:r>
      </w:ins>
      <w:ins w:id="112" w:author="Ayse Zeynep Enkavi" w:date="2015-05-24T12:10:00Z">
        <w:r w:rsidR="000F1903">
          <w:t>w</w:t>
        </w:r>
      </w:ins>
      <w:ins w:id="113" w:author="Eric Johnson" w:date="2015-05-23T09:08:00Z">
        <w:r w:rsidR="004E47E4">
          <w:t>e correlated</w:t>
        </w:r>
      </w:ins>
      <w:ins w:id="114" w:author="Ayse Zeynep Enkavi" w:date="2014-06-17T07:21:00Z">
        <w:r>
          <w:t xml:space="preserve"> </w:t>
        </w:r>
      </w:ins>
      <w:r w:rsidR="00B5135A">
        <w:t>t</w:t>
      </w:r>
      <w:r w:rsidR="00C067B5" w:rsidRPr="00C067B5">
        <w:t xml:space="preserve">he ratio of compromised hippocampal volume to total volume with the </w:t>
      </w:r>
      <w:r w:rsidR="00302D3B">
        <w:t>percentage</w:t>
      </w:r>
      <w:r w:rsidR="00C067B5" w:rsidRPr="00C067B5">
        <w:t xml:space="preserve"> of </w:t>
      </w:r>
      <w:r w:rsidR="00F46397">
        <w:t>intransitiv</w:t>
      </w:r>
      <w:r w:rsidR="00302D3B">
        <w:t>e choices</w:t>
      </w:r>
      <w:r w:rsidR="00F46397">
        <w:t xml:space="preserve"> </w:t>
      </w:r>
      <w:ins w:id="115" w:author="Eric Johnson" w:date="2015-05-23T09:08:00Z">
        <w:r w:rsidR="004E47E4">
          <w:t>using a non-</w:t>
        </w:r>
        <w:r w:rsidR="004E47E4">
          <w:lastRenderedPageBreak/>
          <w:t xml:space="preserve">parametric correlation coefficient that is insensitive to outliers, and found a strong and significant </w:t>
        </w:r>
      </w:ins>
      <w:ins w:id="116" w:author="Eric Johnson" w:date="2015-05-23T09:10:00Z">
        <w:r w:rsidR="004E47E4">
          <w:t>relationship</w:t>
        </w:r>
      </w:ins>
      <w:ins w:id="117" w:author="Eric Johnson" w:date="2015-05-23T09:08:00Z">
        <w:r w:rsidR="004E47E4">
          <w:t xml:space="preserve"> </w:t>
        </w:r>
      </w:ins>
      <w:r w:rsidR="00D147E2">
        <w:t>(</w:t>
      </w:r>
      <w:r w:rsidR="002612C9">
        <w:t>Fig.3; s</w:t>
      </w:r>
      <w:r w:rsidR="00D147E2">
        <w:t>pearman-rho = 0.761</w:t>
      </w:r>
      <w:r w:rsidR="00C067B5" w:rsidRPr="00C067B5">
        <w:t>; p&lt;0.001; n=16).</w:t>
      </w:r>
      <w:ins w:id="118" w:author="Eric Johnson" w:date="2015-05-23T09:08:00Z">
        <w:r w:rsidR="004E47E4">
          <w:t xml:space="preserve">  </w:t>
        </w:r>
      </w:ins>
    </w:p>
    <w:p w14:paraId="7BFF99E3" w14:textId="77777777" w:rsidR="00D147E2" w:rsidRDefault="00D147E2" w:rsidP="007F471C"/>
    <w:p w14:paraId="17BF8331" w14:textId="77777777" w:rsidR="00FA1F76" w:rsidRPr="00DE1275" w:rsidRDefault="00E16226" w:rsidP="00E16226">
      <w:pPr>
        <w:jc w:val="center"/>
      </w:pPr>
      <w:r w:rsidRPr="00DE1275">
        <w:rPr>
          <w:noProof/>
          <w:lang w:eastAsia="de-DE"/>
        </w:rPr>
        <w:t>------ Figure 3 -----</w:t>
      </w:r>
    </w:p>
    <w:p w14:paraId="2918ADAB" w14:textId="77777777" w:rsidR="00D147E2" w:rsidRDefault="004E47E4" w:rsidP="007F471C">
      <w:pPr>
        <w:rPr>
          <w:ins w:id="119" w:author="Eric Johnson" w:date="2015-05-23T09:14:00Z"/>
        </w:rPr>
      </w:pPr>
      <w:ins w:id="120" w:author="Eric Johnson" w:date="2015-05-23T09:10:00Z">
        <w:r>
          <w:t xml:space="preserve">To calibrate the observed frequency of intransitivity, we conducted a series of simulations that used a random utility model with a stochastic term added to the utility of </w:t>
        </w:r>
      </w:ins>
      <w:ins w:id="121" w:author="Eric Johnson" w:date="2015-05-23T09:14:00Z">
        <w:r>
          <w:t>the options,</w:t>
        </w:r>
      </w:ins>
    </w:p>
    <w:p w14:paraId="32CB3BCF" w14:textId="77777777" w:rsidR="004E47E4" w:rsidRDefault="004E47E4" w:rsidP="007F471C">
      <w:pPr>
        <w:rPr>
          <w:ins w:id="122" w:author="Eric Johnson" w:date="2015-05-23T09:14:00Z"/>
        </w:rPr>
      </w:pPr>
      <w:ins w:id="123" w:author="Eric Johnson" w:date="2015-05-23T09:14:00Z">
        <w:r>
          <w:t>[need to insert formula]</w:t>
        </w:r>
      </w:ins>
      <w:ins w:id="124" w:author="Eric Johnson" w:date="2015-05-23T09:21:00Z">
        <w:r w:rsidR="009F031B">
          <w:t xml:space="preserve">               (1)</w:t>
        </w:r>
      </w:ins>
    </w:p>
    <w:p w14:paraId="39C24100" w14:textId="77777777" w:rsidR="004E47E4" w:rsidRPr="00D147E2" w:rsidRDefault="009F031B" w:rsidP="00A910F9">
      <w:pPr>
        <w:ind w:firstLine="0"/>
      </w:pPr>
      <w:ins w:id="125" w:author="Eric Johnson" w:date="2015-05-23T09:14:00Z">
        <w:r>
          <w:t xml:space="preserve">and varied proportion of the observed utility due to random error between 0 and 100.   It can be shown analytically that the maximum </w:t>
        </w:r>
      </w:ins>
      <w:ins w:id="126" w:author="Eric Johnson" w:date="2015-05-23T09:17:00Z">
        <w:r>
          <w:t xml:space="preserve">proportion of intransitive triples would be .25 (see SOM), but the interesting question is how the proportion increases as error in utilities increases.  As shown in the SOM, the effect is non-linear, but </w:t>
        </w:r>
      </w:ins>
      <w:ins w:id="127" w:author="Eric Johnson" w:date="2015-05-23T09:19:00Z">
        <w:r>
          <w:t xml:space="preserve">the observed </w:t>
        </w:r>
        <w:proofErr w:type="spellStart"/>
        <w:r>
          <w:t>intransitivities</w:t>
        </w:r>
        <w:proofErr w:type="spellEnd"/>
        <w:r>
          <w:t xml:space="preserve"> in the MTL group correspond to the level expected if the error represented approximately 30 percent of the utility in equation 1.</w:t>
        </w:r>
      </w:ins>
    </w:p>
    <w:p w14:paraId="6C447DCE" w14:textId="77777777" w:rsidR="007F7004" w:rsidRDefault="009F031B" w:rsidP="006C51BD">
      <w:ins w:id="128" w:author="Eric Johnson" w:date="2015-05-23T09:21:00Z">
        <w:r>
          <w:t xml:space="preserve">Several alternative explanations can be analyzed with these data.  </w:t>
        </w:r>
      </w:ins>
      <w:commentRangeStart w:id="129"/>
      <w:commentRangeStart w:id="130"/>
      <w:r w:rsidR="00CA63CE">
        <w:t xml:space="preserve">It might be the case that respondents explicitly remembered their previous choices and used this information to avoid </w:t>
      </w:r>
      <w:proofErr w:type="spellStart"/>
      <w:r w:rsidR="00CA63CE">
        <w:t>intransitivities</w:t>
      </w:r>
      <w:proofErr w:type="spellEnd"/>
      <w:r w:rsidR="00302D3B">
        <w:t>, and that it is such explicit declarative memory that is impaired in the MTL group</w:t>
      </w:r>
      <w:r w:rsidR="00CA63CE">
        <w:t xml:space="preserve">. Although each pair of options is seen only once, prior choices involving one of the two candy bars might facilitate </w:t>
      </w:r>
      <w:r w:rsidR="002F0E37">
        <w:t xml:space="preserve">explicit </w:t>
      </w:r>
      <w:r w:rsidR="00CA63CE">
        <w:t xml:space="preserve">recall and influence subsequent choices, and this facilitation might </w:t>
      </w:r>
      <w:r w:rsidR="002F0E37">
        <w:t xml:space="preserve">be impaired </w:t>
      </w:r>
      <w:r w:rsidR="00CA63CE">
        <w:t>differ</w:t>
      </w:r>
      <w:r w:rsidR="002F0E37">
        <w:t>entially</w:t>
      </w:r>
      <w:r w:rsidR="00CA63CE">
        <w:t xml:space="preserve"> across groups, particularly for the MTL group</w:t>
      </w:r>
      <w:commentRangeEnd w:id="129"/>
      <w:r w:rsidR="004E7C35">
        <w:rPr>
          <w:rStyle w:val="CommentReference"/>
        </w:rPr>
        <w:commentReference w:id="129"/>
      </w:r>
      <w:r w:rsidR="00CA63CE">
        <w:t>.</w:t>
      </w:r>
      <w:r w:rsidR="00302D3B">
        <w:t xml:space="preserve"> </w:t>
      </w:r>
      <w:r w:rsidR="00F34ACD">
        <w:t>We ruled out th</w:t>
      </w:r>
      <w:r w:rsidR="00CA63CE">
        <w:t>is</w:t>
      </w:r>
      <w:r w:rsidR="00F34ACD">
        <w:t xml:space="preserve"> possibility</w:t>
      </w:r>
      <w:r w:rsidR="00B5135A">
        <w:t xml:space="preserve"> </w:t>
      </w:r>
      <w:r w:rsidR="00F34ACD">
        <w:t xml:space="preserve">by </w:t>
      </w:r>
      <w:r w:rsidR="003E2470">
        <w:t>examin</w:t>
      </w:r>
      <w:r w:rsidR="00F34ACD">
        <w:t xml:space="preserve">ing </w:t>
      </w:r>
      <w:r w:rsidR="009C3C08">
        <w:t xml:space="preserve">whether </w:t>
      </w:r>
      <w:r w:rsidR="003E2470">
        <w:t>the</w:t>
      </w:r>
      <w:r w:rsidR="00B5135A">
        <w:t xml:space="preserve"> observed group differences in choice inconsistencies </w:t>
      </w:r>
      <w:r w:rsidR="003E2470">
        <w:t>were</w:t>
      </w:r>
      <w:r w:rsidR="001D00E2">
        <w:t xml:space="preserve"> </w:t>
      </w:r>
      <w:r w:rsidR="003F5F61">
        <w:t xml:space="preserve">stable </w:t>
      </w:r>
      <w:r w:rsidR="003E2470">
        <w:t xml:space="preserve">across the course of the </w:t>
      </w:r>
      <w:r w:rsidR="00B5135A">
        <w:t>study session</w:t>
      </w:r>
      <w:r w:rsidR="003E2470">
        <w:t>.</w:t>
      </w:r>
      <w:r w:rsidR="003F5F61">
        <w:t xml:space="preserve"> </w:t>
      </w:r>
      <w:r w:rsidR="00787FE4">
        <w:t>Th</w:t>
      </w:r>
      <w:r w:rsidR="002F0E37">
        <w:t>e</w:t>
      </w:r>
      <w:r w:rsidR="00787FE4">
        <w:t xml:space="preserve"> </w:t>
      </w:r>
      <w:r w:rsidR="003E2470">
        <w:t xml:space="preserve">alternative explanation for the </w:t>
      </w:r>
      <w:r w:rsidR="00A141E1">
        <w:t xml:space="preserve">observed </w:t>
      </w:r>
      <w:r w:rsidR="00787FE4">
        <w:t xml:space="preserve">group </w:t>
      </w:r>
      <w:r w:rsidR="003E2470">
        <w:t>differences</w:t>
      </w:r>
      <w:r w:rsidR="00BD1937">
        <w:t xml:space="preserve"> in transitivity</w:t>
      </w:r>
      <w:r w:rsidR="00787FE4">
        <w:t xml:space="preserve"> suggests that</w:t>
      </w:r>
      <w:r w:rsidR="00F34ACD">
        <w:t xml:space="preserve"> </w:t>
      </w:r>
      <w:r w:rsidR="006C51BD">
        <w:t xml:space="preserve">we should observe a </w:t>
      </w:r>
      <w:r w:rsidR="002F0E37">
        <w:t xml:space="preserve">general </w:t>
      </w:r>
      <w:r w:rsidR="006C51BD">
        <w:t xml:space="preserve">decrease in the number of </w:t>
      </w:r>
      <w:proofErr w:type="spellStart"/>
      <w:r w:rsidR="006C51BD">
        <w:t>intransitivities</w:t>
      </w:r>
      <w:proofErr w:type="spellEnd"/>
      <w:r w:rsidR="006C51BD">
        <w:t xml:space="preserve"> with time</w:t>
      </w:r>
      <w:r w:rsidR="002F0E37">
        <w:t xml:space="preserve">, but less so </w:t>
      </w:r>
      <w:r w:rsidR="006C51BD">
        <w:t>for the</w:t>
      </w:r>
      <w:r w:rsidR="00955DD9">
        <w:t xml:space="preserve"> MTL group</w:t>
      </w:r>
      <w:r w:rsidR="003E2470">
        <w:t xml:space="preserve">.  </w:t>
      </w:r>
      <w:r w:rsidR="00D217DC">
        <w:t xml:space="preserve">We tested this hypothesis by </w:t>
      </w:r>
      <w:r w:rsidR="009C3C08">
        <w:t>looking</w:t>
      </w:r>
      <w:r w:rsidR="00D217DC">
        <w:t xml:space="preserve"> for differences in the effects of tri</w:t>
      </w:r>
      <w:r w:rsidR="00C64C50">
        <w:t>a</w:t>
      </w:r>
      <w:r w:rsidR="00D217DC">
        <w:t xml:space="preserve">l on the frequency of </w:t>
      </w:r>
      <w:proofErr w:type="spellStart"/>
      <w:r w:rsidR="00D217DC">
        <w:t>i</w:t>
      </w:r>
      <w:r w:rsidR="006C51BD">
        <w:t>ntransitivities</w:t>
      </w:r>
      <w:proofErr w:type="spellEnd"/>
      <w:r w:rsidR="006C51BD">
        <w:t xml:space="preserve"> across groups. </w:t>
      </w:r>
      <w:r w:rsidR="00D217DC">
        <w:t xml:space="preserve">As detailed in the SOM, no </w:t>
      </w:r>
      <w:r w:rsidR="009C3C08">
        <w:t xml:space="preserve">such </w:t>
      </w:r>
      <w:r w:rsidR="00D217DC">
        <w:t>differences were found.</w:t>
      </w:r>
      <w:commentRangeEnd w:id="130"/>
      <w:r w:rsidR="004E47E4">
        <w:rPr>
          <w:rStyle w:val="CommentReference"/>
        </w:rPr>
        <w:commentReference w:id="130"/>
      </w:r>
    </w:p>
    <w:p w14:paraId="1A9B3BC1" w14:textId="77777777" w:rsidR="008B6F70" w:rsidRDefault="005B4F43" w:rsidP="00D03A87">
      <w:pPr>
        <w:tabs>
          <w:tab w:val="clear" w:pos="0"/>
        </w:tabs>
        <w:ind w:right="0"/>
      </w:pPr>
      <w:commentRangeStart w:id="131"/>
      <w:commentRangeStart w:id="132"/>
      <w:r>
        <w:rPr>
          <w:rFonts w:ascii="Times" w:hAnsi="Times"/>
          <w:bCs w:val="0"/>
          <w:iCs w:val="0"/>
          <w:szCs w:val="24"/>
        </w:rPr>
        <w:lastRenderedPageBreak/>
        <w:t xml:space="preserve">To examine the possibility of a </w:t>
      </w:r>
      <w:r w:rsidR="00C35692">
        <w:rPr>
          <w:rFonts w:ascii="Times" w:hAnsi="Times"/>
          <w:bCs w:val="0"/>
          <w:iCs w:val="0"/>
          <w:szCs w:val="24"/>
        </w:rPr>
        <w:t>speed-</w:t>
      </w:r>
      <w:r>
        <w:rPr>
          <w:rFonts w:ascii="Times" w:hAnsi="Times"/>
          <w:bCs w:val="0"/>
          <w:iCs w:val="0"/>
          <w:szCs w:val="24"/>
        </w:rPr>
        <w:t>accuracy tradeoff</w:t>
      </w:r>
      <w:r w:rsidR="00E02A71">
        <w:rPr>
          <w:rFonts w:ascii="Times" w:hAnsi="Times"/>
          <w:bCs w:val="0"/>
          <w:iCs w:val="0"/>
          <w:szCs w:val="24"/>
        </w:rPr>
        <w:t>,</w:t>
      </w:r>
      <w:r>
        <w:rPr>
          <w:rFonts w:ascii="Times" w:hAnsi="Times"/>
          <w:bCs w:val="0"/>
          <w:iCs w:val="0"/>
          <w:szCs w:val="24"/>
        </w:rPr>
        <w:t xml:space="preserve"> w</w:t>
      </w:r>
      <w:r w:rsidR="003E2470" w:rsidRPr="008B6F70">
        <w:rPr>
          <w:rFonts w:ascii="Times" w:hAnsi="Times"/>
          <w:bCs w:val="0"/>
          <w:iCs w:val="0"/>
          <w:szCs w:val="24"/>
        </w:rPr>
        <w:t xml:space="preserve">e </w:t>
      </w:r>
      <w:r w:rsidR="003F5F61" w:rsidRPr="008B6F70">
        <w:rPr>
          <w:rFonts w:ascii="Times" w:hAnsi="Times"/>
          <w:bCs w:val="0"/>
          <w:iCs w:val="0"/>
          <w:szCs w:val="24"/>
        </w:rPr>
        <w:t xml:space="preserve">examined </w:t>
      </w:r>
      <w:r w:rsidR="003E2470" w:rsidRPr="008B6F70">
        <w:rPr>
          <w:rFonts w:ascii="Times" w:hAnsi="Times"/>
          <w:bCs w:val="0"/>
          <w:iCs w:val="0"/>
          <w:szCs w:val="24"/>
        </w:rPr>
        <w:t xml:space="preserve">response latencies </w:t>
      </w:r>
      <w:r w:rsidR="005E72D6" w:rsidRPr="008B6F70">
        <w:rPr>
          <w:rFonts w:ascii="Times" w:hAnsi="Times"/>
          <w:bCs w:val="0"/>
          <w:iCs w:val="0"/>
          <w:szCs w:val="24"/>
        </w:rPr>
        <w:t>of the</w:t>
      </w:r>
      <w:r w:rsidR="003E2470" w:rsidRPr="008B6F70">
        <w:rPr>
          <w:rFonts w:ascii="Times" w:hAnsi="Times"/>
          <w:bCs w:val="0"/>
          <w:iCs w:val="0"/>
          <w:szCs w:val="24"/>
        </w:rPr>
        <w:t xml:space="preserve"> </w:t>
      </w:r>
      <w:r w:rsidR="005E72D6" w:rsidRPr="008B6F70">
        <w:rPr>
          <w:rFonts w:ascii="Times" w:hAnsi="Times"/>
          <w:bCs w:val="0"/>
          <w:iCs w:val="0"/>
          <w:szCs w:val="24"/>
        </w:rPr>
        <w:t>choices</w:t>
      </w:r>
      <w:r w:rsidR="00D217DC">
        <w:rPr>
          <w:rFonts w:ascii="Times" w:hAnsi="Times"/>
          <w:bCs w:val="0"/>
          <w:iCs w:val="0"/>
          <w:szCs w:val="24"/>
        </w:rPr>
        <w:t xml:space="preserve">, and the relationship between responses latencies and </w:t>
      </w:r>
      <w:proofErr w:type="spellStart"/>
      <w:r w:rsidR="00D217DC">
        <w:rPr>
          <w:rFonts w:ascii="Times" w:hAnsi="Times"/>
          <w:bCs w:val="0"/>
          <w:iCs w:val="0"/>
          <w:szCs w:val="24"/>
        </w:rPr>
        <w:t>intransitivities</w:t>
      </w:r>
      <w:proofErr w:type="spellEnd"/>
      <w:r>
        <w:rPr>
          <w:rFonts w:ascii="Times" w:hAnsi="Times"/>
          <w:bCs w:val="0"/>
          <w:iCs w:val="0"/>
          <w:szCs w:val="24"/>
        </w:rPr>
        <w:t>.</w:t>
      </w:r>
      <w:r w:rsidR="00D217DC">
        <w:rPr>
          <w:rFonts w:eastAsia="Malgun Gothic"/>
        </w:rPr>
        <w:t xml:space="preserve"> </w:t>
      </w:r>
      <w:r>
        <w:rPr>
          <w:rFonts w:eastAsia="Malgun Gothic"/>
        </w:rPr>
        <w:t>We</w:t>
      </w:r>
      <w:r w:rsidR="00D217DC">
        <w:rPr>
          <w:rFonts w:eastAsia="Malgun Gothic"/>
        </w:rPr>
        <w:t xml:space="preserve"> found that slower trial</w:t>
      </w:r>
      <w:r>
        <w:rPr>
          <w:rFonts w:eastAsia="Malgun Gothic"/>
        </w:rPr>
        <w:t>s</w:t>
      </w:r>
      <w:r w:rsidR="00D217DC">
        <w:rPr>
          <w:rFonts w:eastAsia="Malgun Gothic"/>
        </w:rPr>
        <w:t xml:space="preserve"> were most likely to be involved in intransitive triplets, and that </w:t>
      </w:r>
      <w:r w:rsidR="00D217DC">
        <w:t>the MTL group ha</w:t>
      </w:r>
      <w:r w:rsidR="009C3C08">
        <w:t>d</w:t>
      </w:r>
      <w:r w:rsidR="00D217DC">
        <w:t xml:space="preserve"> a significantly slower average response time per trial. Together, these results suggest that intransitive triplets accompany more </w:t>
      </w:r>
      <w:ins w:id="133" w:author="Ayse Zeynep Enkavi" w:date="2014-06-17T07:24:00Z">
        <w:r w:rsidR="00847E24">
          <w:t>effortful</w:t>
        </w:r>
      </w:ins>
      <w:r w:rsidR="00D217DC">
        <w:t>, longer responding, eliminating the possibility of a speed-accuracy tradeoff</w:t>
      </w:r>
      <w:commentRangeEnd w:id="131"/>
      <w:r w:rsidR="000A74BA">
        <w:rPr>
          <w:rStyle w:val="CommentReference"/>
        </w:rPr>
        <w:commentReference w:id="131"/>
      </w:r>
      <w:r w:rsidR="00D217DC">
        <w:t>.</w:t>
      </w:r>
      <w:commentRangeEnd w:id="132"/>
      <w:r w:rsidR="004E7C35">
        <w:rPr>
          <w:rStyle w:val="CommentReference"/>
        </w:rPr>
        <w:commentReference w:id="132"/>
      </w:r>
    </w:p>
    <w:p w14:paraId="50500E97" w14:textId="77777777" w:rsidR="00F97A3F" w:rsidRDefault="005E72D6" w:rsidP="005E72D6">
      <w:r>
        <w:t>We</w:t>
      </w:r>
      <w:r w:rsidR="00787FE4">
        <w:t xml:space="preserve"> also examined whether </w:t>
      </w:r>
      <w:r>
        <w:t xml:space="preserve">particular </w:t>
      </w:r>
      <w:r w:rsidR="00ED0F53">
        <w:t xml:space="preserve">candy bars </w:t>
      </w:r>
      <w:r w:rsidR="008E5396">
        <w:t xml:space="preserve">were </w:t>
      </w:r>
      <w:r w:rsidR="00ED0F53">
        <w:t xml:space="preserve">more </w:t>
      </w:r>
      <w:r>
        <w:t xml:space="preserve">responsible for </w:t>
      </w:r>
      <w:proofErr w:type="spellStart"/>
      <w:r>
        <w:t>intransitivi</w:t>
      </w:r>
      <w:r w:rsidR="002F0E37">
        <w:t>ti</w:t>
      </w:r>
      <w:r>
        <w:t>es</w:t>
      </w:r>
      <w:proofErr w:type="spellEnd"/>
      <w:r w:rsidR="008E5396">
        <w:t>.</w:t>
      </w:r>
      <w:r>
        <w:t xml:space="preserve"> We </w:t>
      </w:r>
      <w:r w:rsidR="00336944">
        <w:t xml:space="preserve">regressed the number of times </w:t>
      </w:r>
      <w:r w:rsidR="000E3F2A">
        <w:t xml:space="preserve">each </w:t>
      </w:r>
      <w:r w:rsidR="00ED0F53">
        <w:t xml:space="preserve">candy bar </w:t>
      </w:r>
      <w:r w:rsidR="00336944">
        <w:t xml:space="preserve">was involved in an </w:t>
      </w:r>
      <w:r w:rsidR="00F66774">
        <w:t>intransitive</w:t>
      </w:r>
      <w:r w:rsidR="000E3F2A">
        <w:t xml:space="preserve"> choice onto indicator variable</w:t>
      </w:r>
      <w:r w:rsidR="009C3C08">
        <w:t>s</w:t>
      </w:r>
      <w:r w:rsidR="000E3F2A">
        <w:t xml:space="preserve"> representing the identi</w:t>
      </w:r>
      <w:r w:rsidR="00711A77">
        <w:t>t</w:t>
      </w:r>
      <w:r w:rsidR="000E3F2A">
        <w:t xml:space="preserve">y </w:t>
      </w:r>
      <w:r w:rsidR="00A141E1">
        <w:t>of each</w:t>
      </w:r>
      <w:r w:rsidR="00336944">
        <w:t xml:space="preserve"> chocolate bar as well</w:t>
      </w:r>
      <w:r w:rsidR="000E3F2A">
        <w:t xml:space="preserve"> </w:t>
      </w:r>
      <w:r w:rsidR="009C3C08">
        <w:t xml:space="preserve">as on </w:t>
      </w:r>
      <w:r w:rsidR="000E3F2A">
        <w:t xml:space="preserve">a </w:t>
      </w:r>
      <w:proofErr w:type="gramStart"/>
      <w:r w:rsidR="000E3F2A">
        <w:t>factor representing</w:t>
      </w:r>
      <w:proofErr w:type="gramEnd"/>
      <w:r w:rsidR="000E3F2A">
        <w:t xml:space="preserve"> group.</w:t>
      </w:r>
      <w:r w:rsidR="00336944">
        <w:t xml:space="preserve"> </w:t>
      </w:r>
      <w:r w:rsidR="000E3F2A">
        <w:t xml:space="preserve">None of these variables </w:t>
      </w:r>
      <w:r w:rsidR="00A141E1">
        <w:t>survived a</w:t>
      </w:r>
      <w:r w:rsidR="000E3F2A">
        <w:t xml:space="preserve"> p</w:t>
      </w:r>
      <w:r w:rsidR="008928A3">
        <w:t xml:space="preserve">ost-hoc </w:t>
      </w:r>
      <w:r w:rsidR="00D03A87">
        <w:t>(</w:t>
      </w:r>
      <w:proofErr w:type="spellStart"/>
      <w:r w:rsidR="00D03A87">
        <w:t>Bonferroni</w:t>
      </w:r>
      <w:proofErr w:type="spellEnd"/>
      <w:r w:rsidR="00D03A87">
        <w:t xml:space="preserve">) </w:t>
      </w:r>
      <w:r w:rsidR="008928A3">
        <w:t>test</w:t>
      </w:r>
      <w:r w:rsidR="000E3F2A">
        <w:t xml:space="preserve"> of significance.</w:t>
      </w:r>
      <w:r w:rsidR="00FC0331">
        <w:t xml:space="preserve"> </w:t>
      </w:r>
    </w:p>
    <w:p w14:paraId="2A4C8887" w14:textId="77777777" w:rsidR="00A57E05" w:rsidRDefault="00972034" w:rsidP="005E72D6">
      <w:commentRangeStart w:id="134"/>
      <w:r>
        <w:t xml:space="preserve">To ensure that the </w:t>
      </w:r>
      <w:r w:rsidR="009C3C08">
        <w:t xml:space="preserve">group differences in </w:t>
      </w:r>
      <w:r>
        <w:t>intransitives we observe</w:t>
      </w:r>
      <w:r w:rsidR="009C3C08">
        <w:t>d</w:t>
      </w:r>
      <w:r>
        <w:t xml:space="preserve"> are </w:t>
      </w:r>
      <w:r w:rsidR="009C3C08">
        <w:t>the result of greater random error in preference construction because of reduced access to stored associations with the candy bars (as opposed to more general computational impairments), w</w:t>
      </w:r>
      <w:r>
        <w:t>e examined performance in the control task</w:t>
      </w:r>
      <w:ins w:id="135" w:author="Ayse Zeynep Enkavi" w:date="2015-02-11T22:07:00Z">
        <w:r w:rsidR="00F03147">
          <w:t xml:space="preserve"> more closely</w:t>
        </w:r>
      </w:ins>
      <w:r>
        <w:t>.</w:t>
      </w:r>
      <w:r w:rsidR="00F97A3F">
        <w:t xml:space="preserve">  </w:t>
      </w:r>
      <w:r w:rsidR="00F97A3F" w:rsidRPr="00F97A3F">
        <w:t xml:space="preserve">In the control task, respondents identified which </w:t>
      </w:r>
      <w:r w:rsidR="00592678">
        <w:t xml:space="preserve">of two </w:t>
      </w:r>
      <w:r w:rsidR="00F97A3F" w:rsidRPr="00F97A3F">
        <w:t>number</w:t>
      </w:r>
      <w:r w:rsidR="00592678">
        <w:t>s</w:t>
      </w:r>
      <w:r w:rsidR="00F97A3F" w:rsidRPr="00F97A3F">
        <w:t xml:space="preserve"> was larger.  All groups did well</w:t>
      </w:r>
      <w:r w:rsidR="00F72439">
        <w:t xml:space="preserve">, </w:t>
      </w:r>
      <w:r w:rsidR="009C3C08">
        <w:t xml:space="preserve">exhibiting a small percentage of intransitive judgments, </w:t>
      </w:r>
      <w:r w:rsidR="00F72439">
        <w:t>though</w:t>
      </w:r>
      <w:r w:rsidR="00F97A3F" w:rsidRPr="00F97A3F">
        <w:t xml:space="preserve"> the ETL group </w:t>
      </w:r>
      <w:r w:rsidR="009C3C08">
        <w:t>did</w:t>
      </w:r>
      <w:r w:rsidR="00F97A3F" w:rsidRPr="00F97A3F">
        <w:t xml:space="preserve"> significantly worse than the control group (</w:t>
      </w:r>
      <w:ins w:id="136" w:author="Ayse Zeynep Enkavi" w:date="2015-02-11T22:08:00Z">
        <w:r w:rsidR="000D7202">
          <w:t xml:space="preserve">analysis of simple effects </w:t>
        </w:r>
      </w:ins>
      <w:ins w:id="137" w:author="Ayse Zeynep Enkavi" w:date="2015-02-11T22:10:00Z">
        <w:r w:rsidR="000D7202">
          <w:t>in linear mixed model, b = 0.12, t(168) = 2.05, p = 0.042</w:t>
        </w:r>
      </w:ins>
      <w:r w:rsidR="00F97A3F" w:rsidRPr="00F97A3F">
        <w:t xml:space="preserve">) and ETL patients exhibited a much higher variance in this task.  </w:t>
      </w:r>
      <w:r w:rsidR="00F72439">
        <w:t>T</w:t>
      </w:r>
      <w:r w:rsidR="00F97A3F" w:rsidRPr="00F97A3F">
        <w:t xml:space="preserve">he absence of </w:t>
      </w:r>
      <w:r w:rsidR="00F72439">
        <w:t xml:space="preserve">a </w:t>
      </w:r>
      <w:r w:rsidR="00F97A3F" w:rsidRPr="00F97A3F">
        <w:t>difference</w:t>
      </w:r>
      <w:r w:rsidR="00F72439">
        <w:t xml:space="preserve"> in </w:t>
      </w:r>
      <w:r w:rsidR="000C7896">
        <w:t xml:space="preserve">judgment </w:t>
      </w:r>
      <w:r w:rsidR="00F72439">
        <w:t>in</w:t>
      </w:r>
      <w:r w:rsidR="000C7896">
        <w:t>transitivity</w:t>
      </w:r>
      <w:r w:rsidR="00F72439">
        <w:t xml:space="preserve"> between the MTL and the control group</w:t>
      </w:r>
      <w:r w:rsidR="00F97A3F" w:rsidRPr="00F97A3F">
        <w:t>s in this task</w:t>
      </w:r>
      <w:ins w:id="138" w:author="Ayse Zeynep Enkavi" w:date="2015-02-11T22:12:00Z">
        <w:r w:rsidR="000D7202">
          <w:t xml:space="preserve"> </w:t>
        </w:r>
        <w:r w:rsidR="000D7202" w:rsidRPr="00F97A3F">
          <w:t>(</w:t>
        </w:r>
        <w:r w:rsidR="000D7202">
          <w:t>analysis of simple effects in linear mixed model, b = 0.04, t(168) = 1.18, p = 0.238</w:t>
        </w:r>
        <w:r w:rsidR="000D7202" w:rsidRPr="00F97A3F">
          <w:t>)</w:t>
        </w:r>
      </w:ins>
      <w:r w:rsidR="00F97A3F" w:rsidRPr="00F97A3F">
        <w:t xml:space="preserve"> and the presence of </w:t>
      </w:r>
      <w:r w:rsidR="00F72439">
        <w:t xml:space="preserve">a </w:t>
      </w:r>
      <w:r w:rsidR="00F97A3F" w:rsidRPr="00F97A3F">
        <w:t xml:space="preserve">differences in choice </w:t>
      </w:r>
      <w:r w:rsidR="00F72439">
        <w:t>in</w:t>
      </w:r>
      <w:r w:rsidR="000C7896">
        <w:t>transitivity</w:t>
      </w:r>
      <w:r w:rsidR="00F97A3F" w:rsidRPr="00F97A3F">
        <w:t xml:space="preserve"> </w:t>
      </w:r>
      <w:r w:rsidR="00F72439">
        <w:t xml:space="preserve">supports </w:t>
      </w:r>
      <w:r w:rsidR="00F97A3F" w:rsidRPr="00F97A3F">
        <w:t>the involvement of hippocampal function in preferen</w:t>
      </w:r>
      <w:r w:rsidR="006A7582">
        <w:t xml:space="preserve">tial </w:t>
      </w:r>
      <w:r w:rsidR="00F97A3F" w:rsidRPr="00F97A3F">
        <w:t>choice</w:t>
      </w:r>
      <w:r w:rsidR="000C7896">
        <w:t xml:space="preserve">, and </w:t>
      </w:r>
      <w:r w:rsidR="00F97A3F" w:rsidRPr="00F97A3F">
        <w:t xml:space="preserve">not </w:t>
      </w:r>
      <w:r w:rsidR="006A7582">
        <w:t xml:space="preserve">in </w:t>
      </w:r>
      <w:r w:rsidR="000C7896">
        <w:t xml:space="preserve">a </w:t>
      </w:r>
      <w:r w:rsidR="00F97A3F" w:rsidRPr="00F97A3F">
        <w:t xml:space="preserve">more general </w:t>
      </w:r>
      <w:proofErr w:type="spellStart"/>
      <w:r w:rsidR="00F97A3F" w:rsidRPr="00F97A3F">
        <w:t>attentional</w:t>
      </w:r>
      <w:proofErr w:type="spellEnd"/>
      <w:r w:rsidR="00F97A3F" w:rsidRPr="00F97A3F">
        <w:t xml:space="preserve"> </w:t>
      </w:r>
      <w:r w:rsidR="000C7896">
        <w:t xml:space="preserve">or computational </w:t>
      </w:r>
      <w:r w:rsidR="00F97A3F" w:rsidRPr="00F97A3F">
        <w:t>effect.</w:t>
      </w:r>
      <w:commentRangeEnd w:id="134"/>
      <w:r w:rsidR="004E7C35">
        <w:rPr>
          <w:rStyle w:val="CommentReference"/>
        </w:rPr>
        <w:commentReference w:id="134"/>
      </w:r>
    </w:p>
    <w:p w14:paraId="551E7C6E" w14:textId="77777777" w:rsidR="0062772B" w:rsidRPr="00DE1275" w:rsidRDefault="00141EAB" w:rsidP="005E72D6">
      <w:pPr>
        <w:pStyle w:val="Heading1"/>
        <w:rPr>
          <w:rFonts w:ascii="Times New Roman" w:hAnsi="Times New Roman" w:cs="Times New Roman"/>
          <w:color w:val="auto"/>
        </w:rPr>
      </w:pPr>
      <w:r w:rsidRPr="00DE1275">
        <w:rPr>
          <w:rFonts w:ascii="Times New Roman" w:hAnsi="Times New Roman" w:cs="Times New Roman"/>
          <w:color w:val="auto"/>
        </w:rPr>
        <w:lastRenderedPageBreak/>
        <w:t>Discussion</w:t>
      </w:r>
    </w:p>
    <w:p w14:paraId="0D987C8E" w14:textId="77777777" w:rsidR="005916A3" w:rsidRDefault="006B5029" w:rsidP="007F471C">
      <w:r>
        <w:t xml:space="preserve">In this paper we </w:t>
      </w:r>
      <w:r w:rsidR="005916A3">
        <w:t xml:space="preserve">provide support for the role of memory in preference construction, by showing </w:t>
      </w:r>
      <w:r>
        <w:t>that hippocampal lesions are associated with</w:t>
      </w:r>
      <w:r w:rsidR="00F72439">
        <w:t xml:space="preserve"> an increase in</w:t>
      </w:r>
      <w:r>
        <w:t xml:space="preserve"> </w:t>
      </w:r>
      <w:r w:rsidR="00F66774">
        <w:t>intransitive</w:t>
      </w:r>
      <w:r>
        <w:t xml:space="preserve"> preferences and that the degree of </w:t>
      </w:r>
      <w:r w:rsidR="00F66774">
        <w:t>intransitivity</w:t>
      </w:r>
      <w:r>
        <w:t xml:space="preserve"> is related to </w:t>
      </w:r>
      <w:r w:rsidR="002A32A8">
        <w:t>magnitude</w:t>
      </w:r>
      <w:r>
        <w:t xml:space="preserve"> of the damage to the hippocampus.   A control task </w:t>
      </w:r>
      <w:r w:rsidR="00CE69A6">
        <w:t>not involving preferen</w:t>
      </w:r>
      <w:r w:rsidR="000C7896">
        <w:t>tial</w:t>
      </w:r>
      <w:r w:rsidR="00CE69A6">
        <w:t xml:space="preserve"> choice </w:t>
      </w:r>
      <w:r>
        <w:t xml:space="preserve">does not show these effects, nor do respondents who have lesions outside of the </w:t>
      </w:r>
      <w:r w:rsidR="002A32A8">
        <w:t xml:space="preserve">medial </w:t>
      </w:r>
      <w:r>
        <w:t>temporal lobe</w:t>
      </w:r>
      <w:r w:rsidR="00CE69A6">
        <w:t>.</w:t>
      </w:r>
      <w:r>
        <w:t xml:space="preserve">  These results implicate the </w:t>
      </w:r>
      <w:r w:rsidR="006F260E">
        <w:t>hippocampal</w:t>
      </w:r>
      <w:r>
        <w:t xml:space="preserve"> areas in preference construction</w:t>
      </w:r>
      <w:r w:rsidR="002A32A8">
        <w:t xml:space="preserve">. </w:t>
      </w:r>
    </w:p>
    <w:p w14:paraId="2DEEF8FA" w14:textId="77777777" w:rsidR="00141EAB" w:rsidRDefault="002F0E37" w:rsidP="006E681B">
      <w:pPr>
        <w:ind w:firstLine="0"/>
      </w:pPr>
      <w:r>
        <w:t xml:space="preserve">     </w:t>
      </w:r>
      <w:r w:rsidR="002A32A8">
        <w:t>Our hippocampal patients</w:t>
      </w:r>
      <w:r w:rsidR="006B5029">
        <w:t xml:space="preserve"> produce </w:t>
      </w:r>
      <w:r w:rsidR="0032362D">
        <w:t>patterns of intransitivity</w:t>
      </w:r>
      <w:r w:rsidR="009A38DC">
        <w:t xml:space="preserve"> of preference</w:t>
      </w:r>
      <w:r w:rsidR="006B5029">
        <w:t xml:space="preserve"> that are </w:t>
      </w:r>
      <w:r w:rsidR="0062772B">
        <w:t xml:space="preserve">similar </w:t>
      </w:r>
      <w:r w:rsidR="006F260E">
        <w:t>t</w:t>
      </w:r>
      <w:r w:rsidR="006B5029">
        <w:t xml:space="preserve">o those </w:t>
      </w:r>
      <w:r w:rsidR="0062772B">
        <w:t xml:space="preserve">observed in </w:t>
      </w:r>
      <w:r w:rsidR="00711A77">
        <w:t>ventromedial prefrontal cortex (</w:t>
      </w:r>
      <w:proofErr w:type="spellStart"/>
      <w:r w:rsidR="00711A77">
        <w:t>vmPFC</w:t>
      </w:r>
      <w:proofErr w:type="spellEnd"/>
      <w:r w:rsidR="00711A77">
        <w:t xml:space="preserve">) </w:t>
      </w:r>
      <w:r w:rsidR="0062772B">
        <w:t>patients</w:t>
      </w:r>
      <w:r w:rsidR="009A38DC">
        <w:t xml:space="preserve">, suggesting that the associations and </w:t>
      </w:r>
      <w:r w:rsidR="006F260E">
        <w:t xml:space="preserve">memories stored in the hippocampus </w:t>
      </w:r>
      <w:r w:rsidR="009A38DC">
        <w:t xml:space="preserve">may serve </w:t>
      </w:r>
      <w:r w:rsidR="003B37FC">
        <w:t xml:space="preserve">as </w:t>
      </w:r>
      <w:r w:rsidR="006F260E">
        <w:t>inputs to value calculation occurring elsewhere</w:t>
      </w:r>
      <w:r w:rsidR="00665890">
        <w:t xml:space="preserve"> </w:t>
      </w:r>
      <w:r w:rsidR="00665890">
        <w:fldChar w:fldCharType="begin" w:fldLock="1"/>
      </w:r>
      <w:r w:rsidR="00FE6511">
        <w:instrText>ADDIN CSL_CITATION { "citationItems" : [ { "id" : "ITEM-1", "itemData" : { "DOI" : "10.1038/nn.3515", "ISSN" : "1546-1726", "PMID" : "24013592", "abstract" : "Prior experience is critical for decision-making. It enables explicit representation of potential outcomes and provides training to valuation mechanisms. However, we can also make choices in the absence of prior experience by merely imagining the consequences of a new experience. Using functional magnetic resonance imaging repetition suppression in humans, we examined how neuronal representations of novel rewards can be constructed and evaluated. A likely novel experience was constructed by invoking multiple independent memories in hippocampus and medial prefrontal cortex. This construction persisted for only a short time period, during which new associations were observed between the memories for component items. Together, these findings suggest that, in the absence of direct experience, coactivation of multiple relevant memories can provide a training signal to the valuation system that allows the consequences of new experiences to be imagined and acted on.", "author" : [ { "dropping-particle" : "", "family" : "Barron", "given" : "Helen C", "non-dropping-particle" : "", "parse-names" : false, "suffix" : "" }, { "dropping-particle" : "", "family" : "Dolan", "given" : "Raymond J", "non-dropping-particle" : "", "parse-names" : false, "suffix" : "" }, { "dropping-particle" : "", "family" : "Behrens", "given" : "Timothy E J", "non-dropping-particle" : "", "parse-names" : false, "suffix" : "" } ], "container-title" : "Nature neuroscience", "id" : "ITEM-1", "issue" : "10", "issued" : { "date-parts" : [ [ "2013", "10" ] ] }, "page" : "1492-8", "publisher" : "Nature Publishing Group", "title" : "Online evaluation of novel choices by simultaneous representation of multiple memories.", "type" : "article-journal", "volume" : "16" }, "uris" : [ "http://www.mendeley.com/documents/?uuid=60c52b60-8271-4f6c-9783-e2fa64eb204b" ] } ], "mendeley" : { "previouslyFormattedCitation" : "(Barron et al., 2013)" }, "properties" : { "noteIndex" : 0 }, "schema" : "https://github.com/citation-style-language/schema/raw/master/csl-citation.json" }</w:instrText>
      </w:r>
      <w:r w:rsidR="00665890">
        <w:fldChar w:fldCharType="separate"/>
      </w:r>
      <w:r w:rsidR="00665890" w:rsidRPr="00665890">
        <w:rPr>
          <w:noProof/>
        </w:rPr>
        <w:t>(Barron et al., 2013)</w:t>
      </w:r>
      <w:r w:rsidR="00665890">
        <w:fldChar w:fldCharType="end"/>
      </w:r>
      <w:r w:rsidR="006F260E">
        <w:t>.</w:t>
      </w:r>
      <w:r w:rsidR="002A32A8">
        <w:t xml:space="preserve"> </w:t>
      </w:r>
      <w:r w:rsidR="00A444F4">
        <w:t>The hippocampus is one of th</w:t>
      </w:r>
      <w:r w:rsidR="00597417">
        <w:t xml:space="preserve">e most highly interconnected </w:t>
      </w:r>
      <w:r w:rsidR="00A444F4">
        <w:t>brain areas</w:t>
      </w:r>
      <w:r w:rsidR="002F5436">
        <w:t xml:space="preserve">, including </w:t>
      </w:r>
      <w:r w:rsidR="009E36B1">
        <w:t xml:space="preserve">a direct monosynaptic </w:t>
      </w:r>
      <w:r w:rsidR="002F5436">
        <w:t>connection to the prefrontal cortex</w:t>
      </w:r>
      <w:r w:rsidR="00597417">
        <w:t xml:space="preserve"> </w:t>
      </w:r>
      <w:r w:rsidR="00665890">
        <w:fldChar w:fldCharType="begin" w:fldLock="1"/>
      </w:r>
      <w:r w:rsidR="00FE6511">
        <w:instrText>ADDIN CSL_CITATION { "citationItems" : [ { "id" : "ITEM-1", "itemData" : { "ISSN" : "1047-3211", "PMID" : "10731217", "abstract" : "This paper reviews architectonic subdivisions and connections of the orbital and medial prefrontal cortex (OMPFC) in rats, monkeys and humans. Cortico-cortical connections provide the basis for recognition of 'medial' and 'orbital' networks within the OMPFC. These networks also have distinct connections with structures in other parts of the brain. The orbital network receives sensory inputs from several modalities, including olfaction, taste, visceral afferents, somatic sensation and vision, which appear to be especially related to food or eating. In contrast, the medial network provides the major cortical output to visceromotor structures in the hypothalamus and brainstem. The two networks have distinct connections with areas of the striatum and mediodorsal thalamus. In particular, projections to the nucleus accumbens and the adjacent ventromedial caudate and putamen arise predominantly from the medial network. Both networks also have extensive connections with limbic structures. Based on these and other observations, the OMPFC appears to function as a sensory-visceromotor link, especially for eating. This linkage appears to be critical for the guidance of reward-related behavior and for setting of mood. Imaging and histological observations on human brains indicate that clinical depressive disorders are associated with specific functional and cellular changes in the OMPFC, including activity and volume changes, and specific changes in the number of glial cells.", "author" : [ { "dropping-particle" : "", "family" : "Ong\u00fcr", "given" : "D", "non-dropping-particle" : "", "parse-names" : false, "suffix" : "" }, { "dropping-particle" : "", "family" : "Price", "given" : "J L", "non-dropping-particle" : "", "parse-names" : false, "suffix" : "" } ], "container-title" : "Cerebral cortex (New York, N.Y. : 1991)", "id" : "ITEM-1", "issue" : "3", "issued" : { "date-parts" : [ [ "2000", "3" ] ] }, "page" : "206-19", "title" : "The organization of networks within the orbital and medial prefrontal cortex of rats, monkeys and humans.", "type" : "article-journal", "volume" : "10" }, "uris" : [ "http://www.mendeley.com/documents/?uuid=45cf3a45-a752-432c-bfb0-a03faf85079a" ] }, { "id" : "ITEM-2", "itemData" : { "DOI" : "10.1016/j.neuroimage.2009.11.001", "ISSN" : "1095-9572", "PMID" : "19909818", "abstract" : "Recent advances in brain connectivity methods have made it possible to identify hubs-the brain's most globally connected regions. Such regions are essential for coordinating brain functions due to their connectivity with numerous regions with a variety of specializations. Current structural and functional connectivity methods generally agree that default mode network (DMN) regions have among the highest global brain connectivity (GBC). We developed two novel statistical approaches using resting state functional connectivity MRI-weighted and unweighted GBC (wGBC and uGBC)-to test the hypothesis that the highest global connectivity also occurs in the cognitive control network (CCN), a network anti-correlated with the DMN across a variety of tasks. High global connectivity was found in both CCN and DMN. The newly developed wGBC approach improves upon existing methods by quantifying inter-subject consistency, quantifying the highest GBC values by percentage, and avoiding arbitrarily connection strength thresholding. The uGBC approach is based on graph theory and includes many of these improvements, but still requires an arbitrary connection threshold. We found high GBC in several subcortical regions (e.g., hippocampus, basal ganglia) only with wGBC despite the regions' extensive anatomical connectivity. These results demonstrate the complementary utility of wGBC and uGBC analyses for the characterization of the most highly connected, and thus most functionally important, regions of the brain. Additionally, the high connectivity of both the CCN and the DMN demonstrates that brain regions outside primary sensory-motor networks are highly involved in coordinating information throughout the brain.", "author" : [ { "dropping-particle" : "", "family" : "Cole", "given" : "Michael W", "non-dropping-particle" : "", "parse-names" : false, "suffix" : "" }, { "dropping-particle" : "", "family" : "Pathak", "given" : "Sudhir", "non-dropping-particle" : "", "parse-names" : false, "suffix" : "" }, { "dropping-particle" : "", "family" : "Schneider", "given" : "Walter", "non-dropping-particle" : "", "parse-names" : false, "suffix" : "" } ], "container-title" : "NeuroImage", "id" : "ITEM-2", "issue" : "4", "issued" : { "date-parts" : [ [ "2010", "2", "15" ] ] }, "page" : "3132-48", "publisher" : "Elsevier Inc.", "title" : "Identifying the brain's most globally connected regions.", "type" : "article-journal", "volume" : "49" }, "uris" : [ "http://www.mendeley.com/documents/?uuid=2f418e77-695f-421a-901a-733fb9429de7" ] }, { "id" : "ITEM-3", "itemData" : { "DOI" : "10.1016/j.euroneuro.2012.10.018", "ISSN" : "1873-7862", "PMID" : "23332457", "abstract" : "While the hippocampal formation and the prefrontal cortex each have a well-established role in cognitive and mnemonic processes, the extent and manner in which these structures interact to achieve these functions has not been fully delineated. Recent research in rodents compellingly supports the idea that the projection of neurons extending from the CA1 region of the hippocampus and from the subiculum to the prefrontal cortex, referred to here as the H-PFC pathway, is critically involved in aspects of cognition related to executive function and to emotional regulation. Concurrently, it is becoming evident that persons suffering from schizophrenia, depression, and post-traumatic stress disorder display structural anomalies and aberrant functional coupling within the hippocampal-prefrontal circuit. Considering that these disorders involve varying degrees of cognitive impairment and emotional dysregulation, dysfunction in the H-PFC pathway might therefore be the common element of their pathophysiology. This overlap might also be intertwined with the pathway's evident susceptibility to stress and with its relationship to the amygdala. In consequence, the H-PFC pathway is a potentially crucial element of the pathophysiology of several psychiatric diseases, and it offers a specific target for therapeutic intervention, which is consistent with the recent emphasis on reframing psychiatric diseases in terms of brain circuits.", "author" : [ { "dropping-particle" : "", "family" : "Godsil", "given" : "Bill P", "non-dropping-particle" : "", "parse-names" : false, "suffix" : "" }, { "dropping-particle" : "", "family" : "Kiss", "given" : "Janos P", "non-dropping-particle" : "", "parse-names" : false, "suffix" : "" }, { "dropping-particle" : "", "family" : "Spedding", "given" : "Michael", "non-dropping-particle" : "", "parse-names" : false, "suffix" : "" }, { "dropping-particle" : "", "family" : "Jay", "given" : "Th\u00e9r\u00e8se M", "non-dropping-particle" : "", "parse-names" : false, "suffix" : "" } ], "container-title" : "European neuropsychopharmacology : the journal of the European College of Neuropsychopharmacology", "id" : "ITEM-3", "issue" : "10", "issued" : { "date-parts" : [ [ "2013", "10" ] ] }, "page" : "1165-81", "title" : "The hippocampal-prefrontal pathway: the weak link in psychiatric disorders?", "type" : "article-journal", "volume" : "23" }, "uris" : [ "http://www.mendeley.com/documents/?uuid=42c463c3-a0c5-47b8-ad74-d270bf5ff73d" ] } ], "mendeley" : { "previouslyFormattedCitation" : "(Cole, Pathak, &amp; Schneider, 2010; Godsil, Kiss, Spedding, &amp; Jay, 2013; Ong\u00fcr &amp; Price, 2000)" }, "properties" : { "noteIndex" : 0 }, "schema" : "https://github.com/citation-style-language/schema/raw/master/csl-citation.json" }</w:instrText>
      </w:r>
      <w:r w:rsidR="00665890">
        <w:fldChar w:fldCharType="separate"/>
      </w:r>
      <w:r w:rsidR="00665890" w:rsidRPr="00665890">
        <w:rPr>
          <w:noProof/>
        </w:rPr>
        <w:t>(Cole, Pathak, &amp; Schneider, 2010; Godsil, Kiss, Spedding, &amp; Jay, 2013; Ongür &amp; Price, 2000)</w:t>
      </w:r>
      <w:r w:rsidR="00665890">
        <w:fldChar w:fldCharType="end"/>
      </w:r>
      <w:r w:rsidR="00A444F4">
        <w:t>.</w:t>
      </w:r>
      <w:r w:rsidR="006F260E">
        <w:t xml:space="preserve"> </w:t>
      </w:r>
      <w:r w:rsidR="00665890">
        <w:fldChar w:fldCharType="begin" w:fldLock="1"/>
      </w:r>
      <w:r w:rsidR="00FE6511">
        <w:instrText>ADDIN CSL_CITATION { "citationItems" : [ { "id" : "ITEM-1", "itemData" : { "DOI" : "10.1038/nrn3338", "ISSN" : "1471-0048", "PMID" : "22992647", "abstract" : "Although the perirhinal cortex (PRC), parahippocampal cortex (PHC) and retrosplenial cortex (RSC) have an essential role in memory, the precise functions of these areas are poorly understood. Here, we review the anatomical and functional characteristics of these areas based on studies in humans, monkeys and rats. Our Review suggests that the PRC and PHC-RSC are core components of two separate large-scale cortical networks that are dissociable by neuroanatomy, susceptibility to disease and function. These networks not only support different types of memory but also appear to support different aspects of cognition.", "author" : [ { "dropping-particle" : "", "family" : "Ranganath", "given" : "Charan", "non-dropping-particle" : "", "parse-names" : false, "suffix" : "" }, { "dropping-particle" : "", "family" : "Ritchey", "given" : "Maureen", "non-dropping-particle" : "", "parse-names" : false, "suffix" : "" } ], "container-title" : "Nature reviews. Neuroscience", "id" : "ITEM-1", "issue" : "10", "issued" : { "date-parts" : [ [ "2012", "10" ] ] }, "page" : "713-26", "publisher" : "Nature Publishing Group", "title" : "Two cortical systems for memory-guided behaviour.", "type" : "article-journal", "volume" : "13" }, "uris" : [ "http://www.mendeley.com/documents/?uuid=6d949a75-e749-48ba-8b34-65f434fa3e4a" ] } ], "mendeley" : { "manualFormatting" : "Ranganath and Ritchey (2012)", "previouslyFormattedCitation" : "(Ranganath &amp; Ritchey, 2012)" }, "properties" : { "noteIndex" : 0 }, "schema" : "https://github.com/citation-style-language/schema/raw/master/csl-citation.json" }</w:instrText>
      </w:r>
      <w:r w:rsidR="00665890">
        <w:fldChar w:fldCharType="separate"/>
      </w:r>
      <w:r w:rsidR="00665890" w:rsidRPr="00665890">
        <w:rPr>
          <w:noProof/>
        </w:rPr>
        <w:t xml:space="preserve">Ranganath </w:t>
      </w:r>
      <w:r w:rsidR="00665890">
        <w:rPr>
          <w:noProof/>
        </w:rPr>
        <w:t>and</w:t>
      </w:r>
      <w:r w:rsidR="00665890" w:rsidRPr="00665890">
        <w:rPr>
          <w:noProof/>
        </w:rPr>
        <w:t xml:space="preserve"> Ritchey </w:t>
      </w:r>
      <w:r w:rsidR="00665890">
        <w:rPr>
          <w:noProof/>
        </w:rPr>
        <w:t>(</w:t>
      </w:r>
      <w:r w:rsidR="00665890" w:rsidRPr="00665890">
        <w:rPr>
          <w:noProof/>
        </w:rPr>
        <w:t>2012)</w:t>
      </w:r>
      <w:r w:rsidR="00665890">
        <w:fldChar w:fldCharType="end"/>
      </w:r>
      <w:r w:rsidR="007438F3">
        <w:t xml:space="preserve"> proposed a di</w:t>
      </w:r>
      <w:r w:rsidR="009A38DC">
        <w:t xml:space="preserve">vision </w:t>
      </w:r>
      <w:r w:rsidR="007438F3">
        <w:t>of the MTL into two systems for memory</w:t>
      </w:r>
      <w:r w:rsidR="009A38DC">
        <w:t>-</w:t>
      </w:r>
      <w:r w:rsidR="007438F3">
        <w:t xml:space="preserve">guided behavior: the anterior (AT) and posterior-medial (PM) system. The AT, which is comprised of the </w:t>
      </w:r>
      <w:proofErr w:type="spellStart"/>
      <w:r w:rsidR="002D0517">
        <w:t>peri-rhinal</w:t>
      </w:r>
      <w:proofErr w:type="spellEnd"/>
      <w:r w:rsidR="002D0517">
        <w:t xml:space="preserve"> cortex and anterior parts of the hippocampus and amygdala has strong interconnections with</w:t>
      </w:r>
      <w:r w:rsidR="007438F3">
        <w:t xml:space="preserve"> the frontal cortex</w:t>
      </w:r>
      <w:r w:rsidR="009A38DC">
        <w:t>, has been</w:t>
      </w:r>
      <w:r w:rsidR="002D0517">
        <w:t xml:space="preserve"> argued to be involved in familiarity</w:t>
      </w:r>
      <w:r w:rsidR="009A38DC">
        <w:t>-</w:t>
      </w:r>
      <w:r w:rsidR="002D0517">
        <w:t>based cognition, social behavior and saliency</w:t>
      </w:r>
      <w:r w:rsidR="007438F3">
        <w:t xml:space="preserve">. </w:t>
      </w:r>
      <w:r w:rsidR="002D0517">
        <w:t xml:space="preserve"> </w:t>
      </w:r>
      <w:r w:rsidR="006E681B">
        <w:rPr>
          <w:noProof/>
        </w:rPr>
        <w:fldChar w:fldCharType="begin" w:fldLock="1"/>
      </w:r>
      <w:r w:rsidR="00FE6511">
        <w:rPr>
          <w:noProof/>
        </w:rPr>
        <w:instrText>ADDIN CSL_CITATION { "citationItems" : [ { "id" : "ITEM-1", "itemData" : { "DOI" : "10.1038/nrn3338", "ISSN" : "1471-0048", "PMID" : "22992647", "abstract" : "Although the perirhinal cortex (PRC), parahippocampal cortex (PHC) and retrosplenial cortex (RSC) have an essential role in memory, the precise functions of these areas are poorly understood. Here, we review the anatomical and functional characteristics of these areas based on studies in humans, monkeys and rats. Our Review suggests that the PRC and PHC-RSC are core components of two separate large-scale cortical networks that are dissociable by neuroanatomy, susceptibility to disease and function. These networks not only support different types of memory but also appear to support different aspects of cognition.", "author" : [ { "dropping-particle" : "", "family" : "Ranganath", "given" : "Charan", "non-dropping-particle" : "", "parse-names" : false, "suffix" : "" }, { "dropping-particle" : "", "family" : "Ritchey", "given" : "Maureen", "non-dropping-particle" : "", "parse-names" : false, "suffix" : "" } ], "container-title" : "Nature reviews. Neuroscience", "id" : "ITEM-1", "issue" : "10", "issued" : { "date-parts" : [ [ "2012", "10" ] ] }, "page" : "713-26", "publisher" : "Nature Publishing Group", "title" : "Two cortical systems for memory-guided behaviour.", "type" : "article-journal", "volume" : "13" }, "uris" : [ "http://www.mendeley.com/documents/?uuid=6d949a75-e749-48ba-8b34-65f434fa3e4a" ] } ], "mendeley" : { "manualFormatting" : "Ranganath &amp; Ritchey (2012)", "previouslyFormattedCitation" : "(Ranganath &amp; Ritchey, 2012)" }, "properties" : { "noteIndex" : 0 }, "schema" : "https://github.com/citation-style-language/schema/raw/master/csl-citation.json" }</w:instrText>
      </w:r>
      <w:r w:rsidR="006E681B">
        <w:rPr>
          <w:noProof/>
        </w:rPr>
        <w:fldChar w:fldCharType="separate"/>
      </w:r>
      <w:r w:rsidR="006E681B" w:rsidRPr="006E681B">
        <w:rPr>
          <w:noProof/>
        </w:rPr>
        <w:t xml:space="preserve">Ranganath &amp; Ritchey </w:t>
      </w:r>
      <w:r w:rsidR="006E681B">
        <w:rPr>
          <w:noProof/>
        </w:rPr>
        <w:t>(</w:t>
      </w:r>
      <w:r w:rsidR="006E681B" w:rsidRPr="006E681B">
        <w:rPr>
          <w:noProof/>
        </w:rPr>
        <w:t>2012)</w:t>
      </w:r>
      <w:r w:rsidR="006E681B">
        <w:rPr>
          <w:noProof/>
        </w:rPr>
        <w:fldChar w:fldCharType="end"/>
      </w:r>
      <w:r w:rsidR="009A38DC">
        <w:rPr>
          <w:noProof/>
        </w:rPr>
        <w:t xml:space="preserve"> suggest that</w:t>
      </w:r>
      <w:r w:rsidR="002D0517">
        <w:t xml:space="preserve"> “the AT system could facilitate the construction of knowledge about people, so that past experiences can be used to inform inferences about the personality and intentions of others, irrespective of their behavior in a particular context</w:t>
      </w:r>
      <w:r w:rsidR="009A38DC">
        <w:t>.</w:t>
      </w:r>
      <w:r w:rsidR="002D0517">
        <w:t xml:space="preserve">” Our </w:t>
      </w:r>
      <w:r w:rsidR="00972034">
        <w:t>results suggest</w:t>
      </w:r>
      <w:r w:rsidR="002D0517">
        <w:t xml:space="preserve"> that this connection to the ventromedial prefrontal cortex may also serve the construction of preferences. </w:t>
      </w:r>
      <w:r w:rsidR="0062772B">
        <w:t xml:space="preserve">Fellows </w:t>
      </w:r>
      <w:r w:rsidR="00665890">
        <w:fldChar w:fldCharType="begin" w:fldLock="1"/>
      </w:r>
      <w:r w:rsidR="00FE6511">
        <w:instrText>ADDIN CSL_CITATION { "citationItems" : [ { "id" : "ITEM-1", "itemData" : { "DOI" : "10.1093/brain/awl017", "ISSN" : "1460-2156", "PMID" : "16455794", "abstract" : "Ventromedial frontal lobe (VMF) damage is associated with impaired decision making. Recent efforts to understand the functions of this brain region have focused on its role in tracking reward, punishment and risk. However, decision making is complex, and frontal lobe damage might be expected to affect it at other levels. This study used process-tracing techniques to explore the effect of VMF damage on multi-attribute decision making under certainty. Thirteen subjects with focal VMF damage were compared with 11 subjects with frontal damage that spared the VMF and 21 demographically matched healthy control subjects. Participants chose rental apartments in a standard information board task drawn from the literature on normal decision making. VMF subjects performed the decision making task in a way that differed markedly from all other groups, favouring an 'alternative-based' information acquisition strategy (i.e. they organized their information search around individual apartments). In contrast, both healthy control subjects and subjects with damage predominantly involving dorsal and/or lateral prefrontal cortex pursued primarily 'attribute-based' search strategies (in which information was acquired about categories such as rent and noise level across several apartments). This difference in the pattern of information acquisition argues for systematic differences in the underlying decision heuristics and strategies employed by subjects with VMF damage, which in turn may affect the quality of their choices. These findings suggest that the processes supported by ventral and medial prefrontal cortex need to be conceptualized more broadly, to account for changes in decision making under conditions of certainty, as well as uncertainty, following damage to these areas.", "author" : [ { "dropping-particle" : "", "family" : "Fellows", "given" : "Lesley K", "non-dropping-particle" : "", "parse-names" : false, "suffix" : "" } ], "container-title" : "Brain : a journal of neurology", "id" : "ITEM-1", "issue" : "Pt 4", "issued" : { "date-parts" : [ [ "2006", "4" ] ] }, "page" : "944-52", "title" : "Deciding how to decide: ventromedial frontal lobe damage affects information acquisition in multi-attribute decision making.", "type" : "article-journal", "volume" : "129" }, "uris" : [ "http://www.mendeley.com/documents/?uuid=7a06fede-6bbc-49c3-a931-2e6c22a43cdb" ] } ], "mendeley" : { "manualFormatting" : "(2006)", "previouslyFormattedCitation" : "(Fellows, 2006)" }, "properties" : { "noteIndex" : 0 }, "schema" : "https://github.com/citation-style-language/schema/raw/master/csl-citation.json" }</w:instrText>
      </w:r>
      <w:r w:rsidR="00665890">
        <w:fldChar w:fldCharType="separate"/>
      </w:r>
      <w:r w:rsidR="00665890" w:rsidRPr="00665890">
        <w:rPr>
          <w:noProof/>
        </w:rPr>
        <w:t>(2006)</w:t>
      </w:r>
      <w:r w:rsidR="00665890">
        <w:fldChar w:fldCharType="end"/>
      </w:r>
      <w:r w:rsidR="00993D2D">
        <w:t xml:space="preserve"> </w:t>
      </w:r>
      <w:r w:rsidR="009A38DC">
        <w:t xml:space="preserve">showed </w:t>
      </w:r>
      <w:r w:rsidR="00993D2D">
        <w:t xml:space="preserve">that </w:t>
      </w:r>
      <w:proofErr w:type="spellStart"/>
      <w:r w:rsidR="00E14DC8">
        <w:t>vm</w:t>
      </w:r>
      <w:r w:rsidR="00993D2D">
        <w:t>PFC</w:t>
      </w:r>
      <w:proofErr w:type="spellEnd"/>
      <w:r w:rsidR="00993D2D">
        <w:t xml:space="preserve"> </w:t>
      </w:r>
      <w:proofErr w:type="spellStart"/>
      <w:r w:rsidR="00993D2D">
        <w:t>lesioned</w:t>
      </w:r>
      <w:proofErr w:type="spellEnd"/>
      <w:r w:rsidR="00993D2D">
        <w:t xml:space="preserve"> patients</w:t>
      </w:r>
      <w:r w:rsidR="009A38DC">
        <w:t xml:space="preserve"> </w:t>
      </w:r>
      <w:r w:rsidR="00993D2D">
        <w:t>differ</w:t>
      </w:r>
      <w:r w:rsidR="009A38DC">
        <w:t xml:space="preserve"> from normal controls </w:t>
      </w:r>
      <w:r w:rsidR="00993D2D">
        <w:t xml:space="preserve">in </w:t>
      </w:r>
      <w:r w:rsidR="009A38DC">
        <w:t xml:space="preserve">their </w:t>
      </w:r>
      <w:r w:rsidR="00993D2D">
        <w:t>external information search</w:t>
      </w:r>
      <w:r w:rsidR="009A38DC">
        <w:t>, in ways</w:t>
      </w:r>
      <w:r w:rsidR="00993D2D">
        <w:t xml:space="preserve"> that could be attributed to diminished planning capacity.  </w:t>
      </w:r>
      <w:r w:rsidR="006F260E">
        <w:t xml:space="preserve">Perhaps retrieval of experiences from memory is also inhibited in </w:t>
      </w:r>
      <w:proofErr w:type="spellStart"/>
      <w:r w:rsidR="00E14DC8">
        <w:t>vm</w:t>
      </w:r>
      <w:r w:rsidR="006F260E">
        <w:t>PFC</w:t>
      </w:r>
      <w:proofErr w:type="spellEnd"/>
      <w:r w:rsidR="006F260E">
        <w:t xml:space="preserve"> patients</w:t>
      </w:r>
      <w:r w:rsidR="002A32A8">
        <w:t>,</w:t>
      </w:r>
      <w:r w:rsidR="006F260E">
        <w:t xml:space="preserve"> </w:t>
      </w:r>
      <w:r w:rsidR="006A7582">
        <w:t xml:space="preserve">and </w:t>
      </w:r>
      <w:r w:rsidR="006F260E">
        <w:t xml:space="preserve">this </w:t>
      </w:r>
      <w:r w:rsidR="00993D2D">
        <w:t xml:space="preserve">is an interesting topic </w:t>
      </w:r>
      <w:r w:rsidR="009A38DC">
        <w:t>for</w:t>
      </w:r>
      <w:r w:rsidR="00993D2D">
        <w:t xml:space="preserve"> fu</w:t>
      </w:r>
      <w:r w:rsidR="009A38DC">
        <w:t>ture</w:t>
      </w:r>
      <w:r w:rsidR="00993D2D">
        <w:t xml:space="preserve"> research.</w:t>
      </w:r>
    </w:p>
    <w:p w14:paraId="43D25ACC" w14:textId="77777777" w:rsidR="003B37FC" w:rsidRDefault="00251380" w:rsidP="007F471C">
      <w:r>
        <w:lastRenderedPageBreak/>
        <w:t xml:space="preserve">Some early judgment and decision making </w:t>
      </w:r>
      <w:r w:rsidR="00141EAB" w:rsidRPr="00141EAB">
        <w:t xml:space="preserve">research used the existence of </w:t>
      </w:r>
      <w:r>
        <w:t xml:space="preserve">specific forms of </w:t>
      </w:r>
      <w:r w:rsidR="00141EAB" w:rsidRPr="00141EAB">
        <w:t xml:space="preserve">intransitive preferences as evidence </w:t>
      </w:r>
      <w:r>
        <w:t>for</w:t>
      </w:r>
      <w:r w:rsidR="00141EAB" w:rsidRPr="00141EAB">
        <w:t xml:space="preserve"> </w:t>
      </w:r>
      <w:r>
        <w:t xml:space="preserve">choice rules that differ from </w:t>
      </w:r>
      <w:r w:rsidR="00141EAB" w:rsidRPr="00141EAB">
        <w:t xml:space="preserve">value maximization </w:t>
      </w:r>
      <w:r w:rsidR="00665890">
        <w:fldChar w:fldCharType="begin" w:fldLock="1"/>
      </w:r>
      <w:r w:rsidR="00FE6511">
        <w:instrText>ADDIN CSL_CITATION { "citationItems" : [ { "id" : "ITEM-1", "itemData" : { "DOI" : "10.1037/h0026750", "ISSN" : "0033-295X", "author" : [ { "dropping-particle" : "", "family" : "Tversky", "given" : "Amos", "non-dropping-particle" : "", "parse-names" : false, "suffix" : "" } ], "container-title" : "Psychological Review", "id" : "ITEM-1", "issue" : "1", "issued" : { "date-parts" : [ [ "1969" ] ] }, "page" : "31-48", "title" : "Intransitivity of preferences.", "type" : "article-journal", "volume" : "76" }, "uris" : [ "http://www.mendeley.com/documents/?uuid=09049067-dbe0-4358-8c33-4e74dcc38b08" ] } ], "mendeley" : { "previouslyFormattedCitation" : "(Tversky, 1969)" }, "properties" : { "noteIndex" : 0 }, "schema" : "https://github.com/citation-style-language/schema/raw/master/csl-citation.json" }</w:instrText>
      </w:r>
      <w:r w:rsidR="00665890">
        <w:fldChar w:fldCharType="separate"/>
      </w:r>
      <w:r w:rsidR="00665890" w:rsidRPr="00665890">
        <w:rPr>
          <w:noProof/>
        </w:rPr>
        <w:t>(Tversky, 1969)</w:t>
      </w:r>
      <w:r w:rsidR="00665890">
        <w:fldChar w:fldCharType="end"/>
      </w:r>
      <w:r w:rsidR="00141EAB" w:rsidRPr="00141EAB">
        <w:t xml:space="preserve">, </w:t>
      </w:r>
      <w:r>
        <w:t xml:space="preserve">with some recent </w:t>
      </w:r>
      <w:r w:rsidR="00141EAB" w:rsidRPr="00141EAB">
        <w:t>critici</w:t>
      </w:r>
      <w:r>
        <w:t>sms</w:t>
      </w:r>
      <w:r w:rsidR="00141EAB" w:rsidRPr="00141EAB">
        <w:t xml:space="preserve"> </w:t>
      </w:r>
      <w:r w:rsidR="006E681B">
        <w:fldChar w:fldCharType="begin" w:fldLock="1"/>
      </w:r>
      <w:r w:rsidR="00FE6511">
        <w:instrText>ADDIN CSL_CITATION { "citationItems" : [ { "id" : "ITEM-1", "itemData" : { "DOI" : "10.1037/a0025291", "ISSN" : "1939-1471", "author" : [ { "dropping-particle" : "", "family" : "Regenwetter", "given" : "Michel", "non-dropping-particle" : "", "parse-names" : false, "suffix" : "" }, { "dropping-particle" : "", "family" : "Dana", "given" : "Jason", "non-dropping-particle" : "", "parse-names" : false, "suffix" : "" }, { "dropping-particle" : "", "family" : "Davis-Stober", "given" : "Clintin P.", "non-dropping-particle" : "", "parse-names" : false, "suffix" : "" }, { "dropping-particle" : "", "family" : "Guo", "given" : "Ying", "non-dropping-particle" : "", "parse-names" : false, "suffix" : "" } ], "container-title" : "Psychological Review", "id" : "ITEM-1", "issue" : "4", "issued" : { "date-parts" : [ [ "2011" ] ] }, "page" : "684-688", "title" : "Parsimonious testing of transitive or intransitive preferences: Reply to Birnbaum (2011).", "type" : "article-journal", "volume" : "118" }, "uris" : [ "http://www.mendeley.com/documents/?uuid=1a4aff2b-8c55-4d71-974b-07d835f59bed" ] } ], "mendeley" : { "previouslyFormattedCitation" : "(Regenwetter, Dana, Davis-Stober, &amp; Guo, 2011)" }, "properties" : { "noteIndex" : 0 }, "schema" : "https://github.com/citation-style-language/schema/raw/master/csl-citation.json" }</w:instrText>
      </w:r>
      <w:r w:rsidR="006E681B">
        <w:fldChar w:fldCharType="separate"/>
      </w:r>
      <w:r w:rsidR="006E681B" w:rsidRPr="006E681B">
        <w:rPr>
          <w:noProof/>
        </w:rPr>
        <w:t>(Regenwetter, Dana, Davis-Stober, &amp; Guo, 2011)</w:t>
      </w:r>
      <w:r w:rsidR="006E681B">
        <w:fldChar w:fldCharType="end"/>
      </w:r>
      <w:r w:rsidR="006F260E">
        <w:t xml:space="preserve"> </w:t>
      </w:r>
      <w:r>
        <w:t xml:space="preserve">that argue that deviations of choice patterns from value maximization may be due to simpler reasons, including </w:t>
      </w:r>
      <w:r w:rsidR="006F260E">
        <w:t xml:space="preserve"> changing preferences and indifference</w:t>
      </w:r>
      <w:r w:rsidR="00141EAB" w:rsidRPr="00141EAB">
        <w:t>.  </w:t>
      </w:r>
      <w:r>
        <w:t>O</w:t>
      </w:r>
      <w:r w:rsidR="00141EAB" w:rsidRPr="00141EAB">
        <w:t>ur work</w:t>
      </w:r>
      <w:r>
        <w:t xml:space="preserve"> uses </w:t>
      </w:r>
      <w:proofErr w:type="spellStart"/>
      <w:r w:rsidR="006F260E" w:rsidRPr="00141EAB">
        <w:t>intransitivities</w:t>
      </w:r>
      <w:proofErr w:type="spellEnd"/>
      <w:r w:rsidR="00141EAB" w:rsidRPr="00141EAB">
        <w:t xml:space="preserve"> in a </w:t>
      </w:r>
      <w:r>
        <w:t xml:space="preserve">much </w:t>
      </w:r>
      <w:r w:rsidR="00141EAB" w:rsidRPr="00141EAB">
        <w:t>simp</w:t>
      </w:r>
      <w:r w:rsidR="00EE735F">
        <w:t>l</w:t>
      </w:r>
      <w:r w:rsidR="00141EAB" w:rsidRPr="00141EAB">
        <w:t xml:space="preserve">er way, </w:t>
      </w:r>
      <w:r>
        <w:t xml:space="preserve">namely </w:t>
      </w:r>
      <w:r w:rsidR="00141EAB" w:rsidRPr="00141EAB">
        <w:t xml:space="preserve">as evidence that </w:t>
      </w:r>
      <w:r w:rsidR="00F66774">
        <w:t>preference</w:t>
      </w:r>
      <w:r>
        <w:t xml:space="preserve">s are less </w:t>
      </w:r>
      <w:ins w:id="139" w:author="Ayse Zeynep Enkavi" w:date="2014-06-17T07:25:00Z">
        <w:r w:rsidR="00FE6511">
          <w:t xml:space="preserve">consistent </w:t>
        </w:r>
      </w:ins>
      <w:r>
        <w:t xml:space="preserve">in </w:t>
      </w:r>
      <w:r w:rsidR="009728FF">
        <w:t xml:space="preserve">decision makers </w:t>
      </w:r>
      <w:r w:rsidR="00141EAB" w:rsidRPr="00141EAB">
        <w:t xml:space="preserve">whose </w:t>
      </w:r>
      <w:r w:rsidR="002E6C7A">
        <w:t>MTL</w:t>
      </w:r>
      <w:r w:rsidR="002E6C7A" w:rsidRPr="00141EAB">
        <w:t xml:space="preserve"> </w:t>
      </w:r>
      <w:r w:rsidR="00141EAB" w:rsidRPr="00141EAB">
        <w:t>regions have been impaired</w:t>
      </w:r>
      <w:r w:rsidR="009728FF">
        <w:t>. We also show t</w:t>
      </w:r>
      <w:r w:rsidR="00141EAB" w:rsidRPr="00141EAB">
        <w:t xml:space="preserve">hat </w:t>
      </w:r>
      <w:r w:rsidR="009728FF">
        <w:t>t</w:t>
      </w:r>
      <w:r w:rsidR="00141EAB" w:rsidRPr="00141EAB">
        <w:t xml:space="preserve">he degree of </w:t>
      </w:r>
      <w:r w:rsidR="009728FF">
        <w:t xml:space="preserve">preference instability </w:t>
      </w:r>
      <w:r w:rsidR="00141EAB" w:rsidRPr="00141EAB">
        <w:t xml:space="preserve">is a function of the degree of </w:t>
      </w:r>
      <w:r w:rsidR="009728FF">
        <w:t xml:space="preserve">hippocampal </w:t>
      </w:r>
      <w:r w:rsidR="00141EAB" w:rsidRPr="00141EAB">
        <w:t>damage.</w:t>
      </w:r>
    </w:p>
    <w:p w14:paraId="77F224FD" w14:textId="77777777" w:rsidR="00E02A71" w:rsidRDefault="006A7582" w:rsidP="006A7582">
      <w:r>
        <w:t xml:space="preserve">We do not take a specific stance on the mechanism producing these effects but speculate that they are consistent with retrieval in the MTL group </w:t>
      </w:r>
      <w:r w:rsidR="002E0908">
        <w:t xml:space="preserve">that </w:t>
      </w:r>
      <w:r>
        <w:t xml:space="preserve">produces value </w:t>
      </w:r>
      <w:r w:rsidR="002E0908">
        <w:t>representations</w:t>
      </w:r>
      <w:r>
        <w:t xml:space="preserve"> </w:t>
      </w:r>
      <w:r w:rsidR="002F0E37">
        <w:t xml:space="preserve">with </w:t>
      </w:r>
      <w:r w:rsidR="002E0908">
        <w:t xml:space="preserve">greater random </w:t>
      </w:r>
      <w:r>
        <w:t xml:space="preserve">error, either because of retrieval </w:t>
      </w:r>
      <w:r w:rsidR="002F0E37">
        <w:t xml:space="preserve">failures </w:t>
      </w:r>
      <w:r>
        <w:t>or because retri</w:t>
      </w:r>
      <w:r w:rsidR="002F0E37">
        <w:t>e</w:t>
      </w:r>
      <w:r>
        <w:t>v</w:t>
      </w:r>
      <w:r w:rsidR="002F0E37">
        <w:t>als</w:t>
      </w:r>
      <w:r>
        <w:t xml:space="preserve"> </w:t>
      </w:r>
      <w:r w:rsidR="002E0908">
        <w:t>differ</w:t>
      </w:r>
      <w:r w:rsidR="002F0E37">
        <w:t xml:space="preserve"> across</w:t>
      </w:r>
      <w:r w:rsidR="002E0908">
        <w:t xml:space="preserve"> </w:t>
      </w:r>
      <w:r>
        <w:t>occasion</w:t>
      </w:r>
      <w:r w:rsidR="002E0908">
        <w:t>s</w:t>
      </w:r>
      <w:r>
        <w:t xml:space="preserve">. </w:t>
      </w:r>
      <w:r w:rsidR="00E77D08">
        <w:t xml:space="preserve">Simulating </w:t>
      </w:r>
      <w:r w:rsidR="00B21608">
        <w:t xml:space="preserve">the effect of </w:t>
      </w:r>
      <w:r w:rsidR="002F0E37">
        <w:t xml:space="preserve">random error or </w:t>
      </w:r>
      <w:r w:rsidR="00B21608">
        <w:t xml:space="preserve">noise on the level of </w:t>
      </w:r>
      <w:r w:rsidR="0054383A">
        <w:t>in</w:t>
      </w:r>
      <w:r w:rsidR="00B21608">
        <w:t xml:space="preserve">transitivity </w:t>
      </w:r>
      <w:r w:rsidR="0054383A">
        <w:t xml:space="preserve">shows that the observed inconsistency levels correspond </w:t>
      </w:r>
      <w:r>
        <w:t xml:space="preserve">to a value signal </w:t>
      </w:r>
      <w:r w:rsidR="002F0E37">
        <w:t xml:space="preserve">that </w:t>
      </w:r>
      <w:r>
        <w:t>contain</w:t>
      </w:r>
      <w:r w:rsidR="002F0E37">
        <w:t>s</w:t>
      </w:r>
      <w:r>
        <w:t xml:space="preserve"> approximately </w:t>
      </w:r>
      <w:r w:rsidR="0054383A">
        <w:t xml:space="preserve">25% </w:t>
      </w:r>
      <w:r w:rsidR="00327A7E">
        <w:t>error</w:t>
      </w:r>
      <w:r w:rsidR="0054383A">
        <w:t xml:space="preserve"> </w:t>
      </w:r>
      <w:r>
        <w:t xml:space="preserve">compared to a noiseless representation </w:t>
      </w:r>
      <w:r w:rsidR="00B857C6">
        <w:t xml:space="preserve">which would produce a </w:t>
      </w:r>
      <w:r w:rsidR="0054383A">
        <w:t xml:space="preserve">completely transitive set of preferences (see SOM for details). </w:t>
      </w:r>
    </w:p>
    <w:p w14:paraId="1F81F8CB" w14:textId="77777777" w:rsidR="00BF0BAB" w:rsidRDefault="00E548BA" w:rsidP="002F0E37">
      <w:pPr>
        <w:ind w:firstLine="0"/>
      </w:pPr>
      <w:ins w:id="140" w:author="Ayse Zeynep Enkavi" w:date="2015-02-12T14:14:00Z">
        <w:r>
          <w:tab/>
        </w:r>
      </w:ins>
      <w:r w:rsidR="002E0908">
        <w:t xml:space="preserve">Our results </w:t>
      </w:r>
      <w:r w:rsidR="002F0E37">
        <w:t>suggest</w:t>
      </w:r>
      <w:r w:rsidR="00F362B1">
        <w:t xml:space="preserve"> future research </w:t>
      </w:r>
      <w:r w:rsidR="002F0E37">
        <w:t xml:space="preserve">based on </w:t>
      </w:r>
      <w:r w:rsidR="00F362B1">
        <w:t>the</w:t>
      </w:r>
      <w:r w:rsidR="002E0908">
        <w:t xml:space="preserve"> following o</w:t>
      </w:r>
      <w:r w:rsidR="00F362B1">
        <w:t>bservations</w:t>
      </w:r>
      <w:r w:rsidR="002F0E37">
        <w:t xml:space="preserve">. </w:t>
      </w:r>
      <w:r w:rsidR="00B857C6">
        <w:t>First,</w:t>
      </w:r>
      <w:r w:rsidR="002E0908">
        <w:t xml:space="preserve"> </w:t>
      </w:r>
      <w:r w:rsidR="00F362B1">
        <w:t xml:space="preserve">the hippocampus is just one part in a larger network of relevant brain areas involved in the retrieval and processing of choice values. A recent review </w:t>
      </w:r>
      <w:r w:rsidR="002F0E37">
        <w:t>by</w:t>
      </w:r>
      <w:r w:rsidR="00F362B1">
        <w:t xml:space="preserve"> </w:t>
      </w:r>
      <w:ins w:id="141" w:author="Ayse Zeynep Enkavi" w:date="2014-06-17T07:25:00Z">
        <w:r w:rsidR="00FE6511">
          <w:fldChar w:fldCharType="begin" w:fldLock="1"/>
        </w:r>
      </w:ins>
      <w:r w:rsidR="00FE6511">
        <w:instrText>ADDIN CSL_CITATION { "citationItems" : [ { "id" : "ITEM-1", "itemData" : { "DOI" : "10.1037/a0034461", "ISSN" : "1939-2222", "PMID" : "24246058", "abstract" : "The quintessential memory system in the human brain--the hippocampus and surrounding medial temporal lobe--is often treated as a module for the formation of conscious, or declarative, memories. However, growing evidence suggests that the hippocampus plays a broader role in memory and cognition and that theories organizing memory into strictly dedicated systems may need to be updated. We first consider the historical evidence for the specialized role of the hippocampus in declarative memory. Then, we describe the serendipitous encounter that motivated the special section in this issue, based on parallel research from our labs that suggested a more pervasive contribution of the hippocampus to cognition beyond declarative memory. Finally, we develop a theoretical framework that describes 2 general mechanisms for how the hippocampus interacts with other brain systems and cognitive processes: the memory modulation hypothesis, in which mnemonic representations in the hippocampus modulate the operation of other systems, and the adaptive function hypothesis, in which specialized computations in the hippocampus are recruited as a component of both mnemonic and nonmnemonic functions. This framework is consistent with an emerging view that the most fertile ground for discovery in cognitive psychology and neuroscience lies at the interface between parts of the mind and brain that have traditionally been studied in isolation.", "author" : [ { "dropping-particle" : "", "family" : "Shohamy", "given" : "Daphna", "non-dropping-particle" : "", "parse-names" : false, "suffix" : "" }, { "dropping-particle" : "", "family" : "Turk-Browne", "given" : "Nicholas B", "non-dropping-particle" : "", "parse-names" : false, "suffix" : "" } ], "container-title" : "Journal of experimental psychology. General", "id" : "ITEM-1", "issue" : "4", "issued" : { "date-parts" : [ [ "2013", "11" ] ] }, "page" : "1159-70", "title" : "Mechanisms for widespread hippocampal involvement in cognition.", "type" : "article-journal", "volume" : "142" }, "uris" : [ "http://www.mendeley.com/documents/?uuid=ab44bdac-11be-489a-aee7-ece29e1a96e7" ] } ], "mendeley" : { "previouslyFormattedCitation" : "(Shohamy &amp; Turk-Browne, 2013)" }, "properties" : { "noteIndex" : 0 }, "schema" : "https://github.com/citation-style-language/schema/raw/master/csl-citation.json" }</w:instrText>
      </w:r>
      <w:r w:rsidR="00FE6511">
        <w:fldChar w:fldCharType="separate"/>
      </w:r>
      <w:r w:rsidR="00FE6511" w:rsidRPr="00FE6511">
        <w:rPr>
          <w:noProof/>
        </w:rPr>
        <w:t xml:space="preserve">Shohamy </w:t>
      </w:r>
      <w:ins w:id="142" w:author="Ayse Zeynep Enkavi" w:date="2014-06-17T07:25:00Z">
        <w:r w:rsidR="00FE6511">
          <w:rPr>
            <w:noProof/>
          </w:rPr>
          <w:t>and</w:t>
        </w:r>
      </w:ins>
      <w:r w:rsidR="00FE6511" w:rsidRPr="00FE6511">
        <w:rPr>
          <w:noProof/>
        </w:rPr>
        <w:t xml:space="preserve"> Turk-Browne</w:t>
      </w:r>
      <w:ins w:id="143" w:author="Ayse Zeynep Enkavi" w:date="2014-06-17T07:26:00Z">
        <w:r w:rsidR="00FE6511">
          <w:rPr>
            <w:noProof/>
          </w:rPr>
          <w:t xml:space="preserve"> (</w:t>
        </w:r>
      </w:ins>
      <w:r w:rsidR="00FE6511" w:rsidRPr="00FE6511">
        <w:rPr>
          <w:noProof/>
        </w:rPr>
        <w:t>2013)</w:t>
      </w:r>
      <w:ins w:id="144" w:author="Ayse Zeynep Enkavi" w:date="2014-06-17T07:25:00Z">
        <w:r w:rsidR="00FE6511">
          <w:fldChar w:fldCharType="end"/>
        </w:r>
        <w:r w:rsidR="00FE6511">
          <w:t xml:space="preserve"> </w:t>
        </w:r>
      </w:ins>
      <w:r w:rsidR="00037B8A">
        <w:t xml:space="preserve">suggests </w:t>
      </w:r>
      <w:r w:rsidR="00F362B1">
        <w:t xml:space="preserve">hippocampal involvement in a variety of cognitive functions outside of the domain of declarative memory. It </w:t>
      </w:r>
      <w:r w:rsidR="00037B8A">
        <w:t>provides</w:t>
      </w:r>
      <w:r w:rsidR="00F362B1">
        <w:t xml:space="preserve"> two different hypotheses of hippocampal function</w:t>
      </w:r>
      <w:r w:rsidR="00037B8A">
        <w:t>. T</w:t>
      </w:r>
      <w:r w:rsidR="00F362B1">
        <w:t xml:space="preserve">he memory modulation hypothesis proposes that representations within the hippocampus may transiently bias other cognitive functions such as value computations in </w:t>
      </w:r>
      <w:r w:rsidR="00037B8A">
        <w:t xml:space="preserve">our </w:t>
      </w:r>
      <w:r w:rsidR="00F362B1">
        <w:t>task. The adaptive function hypothesis</w:t>
      </w:r>
      <w:r w:rsidR="00037B8A">
        <w:t>, in contrast,</w:t>
      </w:r>
      <w:r w:rsidR="00F362B1">
        <w:t xml:space="preserve"> highlights the hippocampus as a central processing unit with specific computations carried out in the hippocampal networks, depending on the task at hand.</w:t>
      </w:r>
      <w:r w:rsidR="00B716D3">
        <w:t xml:space="preserve"> </w:t>
      </w:r>
      <w:r w:rsidR="00037B8A">
        <w:t xml:space="preserve">The role of either of these </w:t>
      </w:r>
      <w:r w:rsidR="00B716D3">
        <w:t>hippocampal function</w:t>
      </w:r>
      <w:ins w:id="145" w:author="Ayse Zeynep Enkavi" w:date="2015-02-12T14:14:00Z">
        <w:r>
          <w:t>s</w:t>
        </w:r>
      </w:ins>
      <w:r w:rsidR="00B716D3">
        <w:t xml:space="preserve"> </w:t>
      </w:r>
      <w:r w:rsidR="00B857C6">
        <w:t>in producing intransitive preferences</w:t>
      </w:r>
      <w:r w:rsidR="00037B8A">
        <w:t xml:space="preserve"> awaits further investigation</w:t>
      </w:r>
      <w:r w:rsidR="00B857C6">
        <w:t>.</w:t>
      </w:r>
    </w:p>
    <w:p w14:paraId="58325963" w14:textId="77777777" w:rsidR="006851F2" w:rsidRDefault="00037B8A" w:rsidP="007F471C">
      <w:r>
        <w:lastRenderedPageBreak/>
        <w:t>A s</w:t>
      </w:r>
      <w:r w:rsidR="00B857C6">
        <w:t>econd</w:t>
      </w:r>
      <w:r>
        <w:t xml:space="preserve"> future research topic are potential </w:t>
      </w:r>
      <w:r w:rsidR="00BF0BAB">
        <w:t>compensation mechanisms in patients with chronic hippocampal lesions</w:t>
      </w:r>
      <w:r>
        <w:t>.</w:t>
      </w:r>
      <w:r w:rsidR="00B342D2">
        <w:t xml:space="preserve"> </w:t>
      </w:r>
      <w:r w:rsidR="00BF0BAB">
        <w:t>It is well known that chronic brain lesion</w:t>
      </w:r>
      <w:r w:rsidR="006851F2">
        <w:t>s may</w:t>
      </w:r>
      <w:r w:rsidR="00BF0BAB">
        <w:t xml:space="preserve"> lead to compensatory shifts</w:t>
      </w:r>
      <w:r w:rsidR="00740BED">
        <w:t xml:space="preserve"> in neural processes, e.g. in the domain of language processing</w:t>
      </w:r>
      <w:r w:rsidR="00B342D2">
        <w:t xml:space="preserve"> </w:t>
      </w:r>
      <w:r w:rsidR="00B3406A">
        <w:fldChar w:fldCharType="begin" w:fldLock="1"/>
      </w:r>
      <w:r w:rsidR="00FE6511">
        <w:instrText>ADDIN CSL_CITATION { "citationItems" : [ { "id" : "ITEM-1", "itemData" : { "DOI" : "10.1111/j.1600-0404.2007.00948.x", "ISSN" : "1600-0404", "PMID" : "18005219", "abstract" : "OBJECTIVE: To provide functional magnetic resonance imaging-based insight into the impact of left temporal lobe epilepsy (TLE) on language-related functional re-organization.\n\nMATERIALS AND METHODS: Ten right-handed patients with left TLE were compared with 10 matched healthy controls. Regional brain activation during the language task was measured in the inferior frontal gyrus (IFG) and in the superior temporal gyrus (STG), and the regional inter-hemispheric lateralization index (LI) was calculated.\n\nRESULTS: Left language lateralization was documented in all the patients and controls. Reduced lateralization in the IFG was due to decreased activity in the left frontal region rather than to increased activity in the right frontal region. The LI values in the STG correlated with the LI values in the IFG in the controls but not in the patients.\n\nCONCLUSIONS: The left IFG was most probably involved in the epileptogenesis and concomitant language-related cortical plasticity in patients with left TLE.", "author" : [ { "dropping-particle" : "", "family" : "Kipervasser", "given" : "S", "non-dropping-particle" : "", "parse-names" : false, "suffix" : "" }, { "dropping-particle" : "", "family" : "Palti", "given" : "D", "non-dropping-particle" : "", "parse-names" : false, "suffix" : "" }, { "dropping-particle" : "", "family" : "Neufeld", "given" : "M Y", "non-dropping-particle" : "", "parse-names" : false, "suffix" : "" }, { "dropping-particle" : "", "family" : "Shachar", "given" : "M", "non-dropping-particle" : "Ben", "parse-names" : false, "suffix" : "" }, { "dropping-particle" : "", "family" : "Andelman", "given" : "F", "non-dropping-particle" : "", "parse-names" : false, "suffix" : "" }, { "dropping-particle" : "", "family" : "Fried", "given" : "I", "non-dropping-particle" : "", "parse-names" : false, "suffix" : "" }, { "dropping-particle" : "", "family" : "Korczyn", "given" : "a D", "non-dropping-particle" : "", "parse-names" : false, "suffix" : "" }, { "dropping-particle" : "", "family" : "Hendler", "given" : "T", "non-dropping-particle" : "", "parse-names" : false, "suffix" : "" } ], "container-title" : "Acta neurologica Scandinavica", "id" : "ITEM-1", "issue" : "5", "issued" : { "date-parts" : [ [ "2008", "5" ] ] }, "page" : "324-31", "title" : "Possible remote functional reorganization in left temporal lobe epilepsy.", "type" : "article-journal", "volume" : "117" }, "uris" : [ "http://www.mendeley.com/documents/?uuid=85afca02-2b8e-4d7d-bdfb-922beaacd7c9" ] }, { "id" : "ITEM-2", "itemData" : { "DOI" : "10.1093/brain/awh694", "ISSN" : "1460-2156", "PMID" : "16330504", "abstract" : "It is well recognized that the incidence of atypical language lateralization is increased in patients with focal epilepsy. The hypothesis that shifts in language dominance are particularly likely when epileptic lesions are located in close vicinity to the so-called language-eloquent areas rather than in more remote brain regions such as the hippocampus has been challenged by recent studies. This study was undertaken to assess the effect of lesions in different parts of the left hemisphere, lesions present during language acquisition, on language lateralization. We investigated 84 adult patients with drug-resistant focal epilepsy with structural lesions and 45 healthy control subjects with an established functional MRI language paradigm. Out of the 84 patients 43 had left hippocampal sclerosis, 13 a left frontal lobe lesion and 28 a left temporal-lateral lesion. All these lesions were likely to have been present during the first years of life during language acquisition. To assess the lateralization of cerebral language representation globally as well as regionally, we calculated lateralization indices derived from activations in four regions of interest (i.e. global, inferior frontal, temporo-parietal and remaining prefrontal). Patients with left hippocampal sclerosis showed less left lateralized language representations than all other groups of subjects (P &lt; 0.005). This effect was independent of the factor of region, indicating that language lateralization was generally affected by a left hippocampal sclerosis. Patients with left frontal lobe or temporal-lateral lesions displayed the same left lateralization of language-related activations as the control subjects. Thus, the hippocampus seems to play an important role in the establishment of language dominance. Possible underlying mechanisms are discussed.", "author" : [ { "dropping-particle" : "", "family" : "Weber", "given" : "Bernd", "non-dropping-particle" : "", "parse-names" : false, "suffix" : "" }, { "dropping-particle" : "", "family" : "Wellmer", "given" : "J\u00f6rg", "non-dropping-particle" : "", "parse-names" : false, "suffix" : "" }, { "dropping-particle" : "", "family" : "Reuber", "given" : "Markus", "non-dropping-particle" : "", "parse-names" : false, "suffix" : "" }, { "dropping-particle" : "", "family" : "Mormann", "given" : "Florian", "non-dropping-particle" : "", "parse-names" : false, "suffix" : "" }, { "dropping-particle" : "", "family" : "Weis", "given" : "Susanne", "non-dropping-particle" : "", "parse-names" : false, "suffix" : "" }, { "dropping-particle" : "", "family" : "Urbach", "given" : "Horst", "non-dropping-particle" : "", "parse-names" : false, "suffix" : "" }, { "dropping-particle" : "", "family" : "Ruhlmann", "given" : "J\u00fcrgen", "non-dropping-particle" : "", "parse-names" : false, "suffix" : "" }, { "dropping-particle" : "", "family" : "Elger", "given" : "Christian E", "non-dropping-particle" : "", "parse-names" : false, "suffix" : "" }, { "dropping-particle" : "", "family" : "Fern\u00e1ndez", "given" : "Guill\u00e9n", "non-dropping-particle" : "", "parse-names" : false, "suffix" : "" } ], "container-title" : "Brain : a journal of neurology", "id" : "ITEM-2", "issue" : "Pt 2", "issued" : { "date-parts" : [ [ "2006", "2" ] ] }, "page" : "346-51", "title" : "Left hippocampal pathology is associated with atypical language lateralization in patients with focal epilepsy.", "type" : "article-journal", "volume" : "129" }, "uris" : [ "http://www.mendeley.com/documents/?uuid=77de4721-a61f-41f5-9076-a58698472bdc" ] } ], "mendeley" : { "manualFormatting" : "(Kipervasser et al., 2008; Weber et al., 2006)", "previouslyFormattedCitation" : "(Kipervasser et al., 2008; B. Weber et al., 2006)" }, "properties" : { "noteIndex" : 0 }, "schema" : "https://github.com/citation-style-language/schema/raw/master/csl-citation.json" }</w:instrText>
      </w:r>
      <w:r w:rsidR="00B3406A">
        <w:fldChar w:fldCharType="separate"/>
      </w:r>
      <w:r w:rsidR="0098098E">
        <w:rPr>
          <w:noProof/>
        </w:rPr>
        <w:t xml:space="preserve">(Kipervasser et al., 2008; </w:t>
      </w:r>
      <w:r w:rsidR="00B3406A" w:rsidRPr="00B3406A">
        <w:rPr>
          <w:noProof/>
        </w:rPr>
        <w:t>Weber et al., 2006)</w:t>
      </w:r>
      <w:r w:rsidR="00B3406A">
        <w:fldChar w:fldCharType="end"/>
      </w:r>
      <w:r w:rsidR="00B3406A">
        <w:t>.</w:t>
      </w:r>
      <w:r w:rsidR="00740BED">
        <w:t>The application of neuroimaging methods, like functional MRI, during a value-based decision task in these patients</w:t>
      </w:r>
      <w:r w:rsidR="00F362B1">
        <w:t xml:space="preserve"> </w:t>
      </w:r>
      <w:r w:rsidR="00740BED">
        <w:t xml:space="preserve">could </w:t>
      </w:r>
      <w:r>
        <w:t>provide answers to this question</w:t>
      </w:r>
      <w:r w:rsidR="006851F2">
        <w:t>.</w:t>
      </w:r>
      <w:r w:rsidR="00F362B1">
        <w:t xml:space="preserve"> </w:t>
      </w:r>
      <w:r w:rsidR="003B37FC">
        <w:t xml:space="preserve"> </w:t>
      </w:r>
    </w:p>
    <w:p w14:paraId="1E9C1C69" w14:textId="77777777" w:rsidR="006F260E" w:rsidRDefault="00B857C6" w:rsidP="007F471C">
      <w:r>
        <w:t>Third, a</w:t>
      </w:r>
      <w:r w:rsidR="006851F2">
        <w:t>lthough patients with temporal lobe epilepsy and hippocampal sclerosis do show neuropsychological deficits especially in the domain of declarative memory, the amount to which these deficits occur varies strongly between patients</w:t>
      </w:r>
      <w:r w:rsidR="00B3406A">
        <w:t xml:space="preserve"> </w:t>
      </w:r>
      <w:r w:rsidR="00B3406A">
        <w:fldChar w:fldCharType="begin" w:fldLock="1"/>
      </w:r>
      <w:r w:rsidR="00FE6511">
        <w:instrText>ADDIN CSL_CITATION { "citationItems" : [ { "id" : "ITEM-1", "itemData" : { "DOI" : "10.1111/j.1528-1167.2007.01397.x", "ISSN" : "0013-9580", "PMID" : "18047597", "abstract" : "In temporal lobe epilepsy, long-term memory disturbance starts early in life mainly affecting declarative memory. Primary impairment of episodic memory often results in reduced semantic and autobiographic memory. Neuropsychological performance predicts academic achievement and everyday life functioning while subjective memory complaints are highly correlated with depression. Memory impairment is also influenced by initial brain damage, developmental retardation and dynamic factors (e.g., seizure frequency, medication). Damage of functional tissue, low mental reserve capacity, and poor seizure outcome increase the risk for postsurgical memory impairment whereas functional release due to seizure freedom counteracts negative impact. Preliminary findings indicate that postsurgical training improves memory deficits and encourage further research.", "author" : [ { "dropping-particle" : "", "family" : "Hoppe", "given" : "Christian", "non-dropping-particle" : "", "parse-names" : false, "suffix" : "" }, { "dropping-particle" : "", "family" : "Elger", "given" : "Christian E", "non-dropping-particle" : "", "parse-names" : false, "suffix" : "" }, { "dropping-particle" : "", "family" : "Helmstaedter", "given" : "Christoph", "non-dropping-particle" : "", "parse-names" : false, "suffix" : "" } ], "container-title" : "Epilepsia", "id" : "ITEM-1", "issued" : { "date-parts" : [ [ "2007", "1" ] ] }, "page" : "26-9", "title" : "Long-term memory impairment in patients with focal epilepsy.", "type" : "article-journal", "volume" : "48 Suppl 9" }, "uris" : [ "http://www.mendeley.com/documents/?uuid=b745521a-06e7-4461-a1e4-77c7353134a2" ] } ], "mendeley" : { "previouslyFormattedCitation" : "(Hoppe, Elger, &amp; Helmstaedter, 2007)" }, "properties" : { "noteIndex" : 0 }, "schema" : "https://github.com/citation-style-language/schema/raw/master/csl-citation.json" }</w:instrText>
      </w:r>
      <w:r w:rsidR="00B3406A">
        <w:fldChar w:fldCharType="separate"/>
      </w:r>
      <w:r w:rsidR="00B3406A" w:rsidRPr="00B3406A">
        <w:rPr>
          <w:noProof/>
        </w:rPr>
        <w:t>(Hoppe, Elger, &amp; Helmstaedter, 2007)</w:t>
      </w:r>
      <w:r w:rsidR="00B3406A">
        <w:fldChar w:fldCharType="end"/>
      </w:r>
      <w:r w:rsidR="006851F2">
        <w:t>. Future research combining in-depth neuropsychological testing together with value-based choice tasks may shed light on th</w:t>
      </w:r>
      <w:r w:rsidR="0074383F">
        <w:t xml:space="preserve">e specific cognitive components </w:t>
      </w:r>
      <w:r w:rsidR="00F829AD">
        <w:t>underlying</w:t>
      </w:r>
      <w:r w:rsidR="0074383F">
        <w:t xml:space="preserve"> the observed decision deficits.</w:t>
      </w:r>
    </w:p>
    <w:p w14:paraId="65FA9BC5" w14:textId="77777777" w:rsidR="00141EAB" w:rsidRPr="00141EAB" w:rsidRDefault="009728FF" w:rsidP="007F471C">
      <w:r>
        <w:t xml:space="preserve">Our results </w:t>
      </w:r>
      <w:r w:rsidR="00141EAB" w:rsidRPr="00141EAB">
        <w:t xml:space="preserve">suggest a critical role for the </w:t>
      </w:r>
      <w:r w:rsidR="006F260E" w:rsidRPr="00141EAB">
        <w:t>hi</w:t>
      </w:r>
      <w:r w:rsidR="006F260E">
        <w:t>p</w:t>
      </w:r>
      <w:r w:rsidR="006F260E" w:rsidRPr="00141EAB">
        <w:t>pocampus</w:t>
      </w:r>
      <w:r w:rsidR="00141EAB" w:rsidRPr="00141EAB">
        <w:t xml:space="preserve"> as the carrier of </w:t>
      </w:r>
      <w:r>
        <w:t xml:space="preserve">input into the </w:t>
      </w:r>
      <w:r w:rsidR="00141EAB" w:rsidRPr="00141EAB">
        <w:t>construct</w:t>
      </w:r>
      <w:r>
        <w:t>ion of the</w:t>
      </w:r>
      <w:r w:rsidR="00141EAB" w:rsidRPr="00141EAB">
        <w:t xml:space="preserve"> value</w:t>
      </w:r>
      <w:r>
        <w:t xml:space="preserve"> of choice option</w:t>
      </w:r>
      <w:r w:rsidR="00141EAB" w:rsidRPr="00141EAB">
        <w:t>s.</w:t>
      </w:r>
      <w:r w:rsidR="006F260E">
        <w:t xml:space="preserve">  </w:t>
      </w:r>
      <w:r>
        <w:t>M</w:t>
      </w:r>
      <w:r w:rsidR="006F260E">
        <w:t>ost decision</w:t>
      </w:r>
      <w:r>
        <w:t>s</w:t>
      </w:r>
      <w:r w:rsidR="006F260E">
        <w:t xml:space="preserve"> require the construction of value based on past experience</w:t>
      </w:r>
      <w:r w:rsidR="00F829AD">
        <w:t>.</w:t>
      </w:r>
      <w:r w:rsidR="006F260E">
        <w:t xml:space="preserve">  Even a</w:t>
      </w:r>
      <w:r>
        <w:t xml:space="preserve"> previously</w:t>
      </w:r>
      <w:r w:rsidR="006F260E">
        <w:t xml:space="preserve"> experienced option, like a favorite dish in a familiar restaurant</w:t>
      </w:r>
      <w:r>
        <w:t>,</w:t>
      </w:r>
      <w:r w:rsidR="00802EAC">
        <w:t xml:space="preserve"> requires us to </w:t>
      </w:r>
      <w:r w:rsidR="00A141E1">
        <w:t>compare that option to</w:t>
      </w:r>
      <w:r w:rsidR="00802EAC">
        <w:t xml:space="preserve"> newly available </w:t>
      </w:r>
      <w:r>
        <w:t xml:space="preserve">options </w:t>
      </w:r>
      <w:r w:rsidR="00B857C6">
        <w:t>such as tonight’s</w:t>
      </w:r>
      <w:r>
        <w:t xml:space="preserve"> specials. </w:t>
      </w:r>
      <w:r w:rsidR="00F829AD">
        <w:t xml:space="preserve">A better understanding of both </w:t>
      </w:r>
      <w:r>
        <w:t xml:space="preserve">internal and external inputs to preference construction processes and </w:t>
      </w:r>
      <w:r w:rsidR="00F829AD">
        <w:t xml:space="preserve">their </w:t>
      </w:r>
      <w:r>
        <w:t xml:space="preserve">aggregation and comparison will allow us </w:t>
      </w:r>
      <w:r w:rsidR="00463363">
        <w:t xml:space="preserve">to better </w:t>
      </w:r>
      <w:r w:rsidR="00F829AD">
        <w:t xml:space="preserve">comprehend and model </w:t>
      </w:r>
      <w:r w:rsidR="00802EAC">
        <w:t>how the brain calculates value</w:t>
      </w:r>
      <w:r w:rsidR="00463363">
        <w:t xml:space="preserve"> and makes wise choices</w:t>
      </w:r>
      <w:r w:rsidR="00802EAC">
        <w:t>.</w:t>
      </w:r>
    </w:p>
    <w:p w14:paraId="5A36B42C" w14:textId="77777777" w:rsidR="006939FB" w:rsidRDefault="006939FB" w:rsidP="007F471C"/>
    <w:p w14:paraId="7FAAF37E" w14:textId="77777777" w:rsidR="00BB6AA5" w:rsidRPr="00DE1275" w:rsidRDefault="00BB6AA5" w:rsidP="00BB6AA5">
      <w:pPr>
        <w:pStyle w:val="Heading1"/>
        <w:rPr>
          <w:rFonts w:ascii="Times New Roman" w:hAnsi="Times New Roman" w:cs="Times New Roman"/>
          <w:color w:val="auto"/>
        </w:rPr>
      </w:pPr>
      <w:r w:rsidRPr="00DE1275">
        <w:rPr>
          <w:rFonts w:ascii="Times New Roman" w:hAnsi="Times New Roman" w:cs="Times New Roman"/>
          <w:color w:val="auto"/>
        </w:rPr>
        <w:t>Acknowledgements</w:t>
      </w:r>
    </w:p>
    <w:p w14:paraId="5C4C1E1C" w14:textId="77777777" w:rsidR="00BB6AA5" w:rsidRDefault="00BB6AA5" w:rsidP="00BB6AA5">
      <w:pPr>
        <w:rPr>
          <w:sz w:val="22"/>
        </w:rPr>
      </w:pPr>
      <w:r>
        <w:rPr>
          <w:sz w:val="22"/>
        </w:rPr>
        <w:t>BW is funded by a Heisenberg-Grant of the German Research Council (</w:t>
      </w:r>
      <w:r w:rsidRPr="00DB1D76">
        <w:rPr>
          <w:sz w:val="22"/>
        </w:rPr>
        <w:t>WE 4427/3-1</w:t>
      </w:r>
      <w:r>
        <w:rPr>
          <w:sz w:val="22"/>
        </w:rPr>
        <w:t xml:space="preserve">) and EUW and EJJ by </w:t>
      </w:r>
      <w:r w:rsidRPr="000614EE">
        <w:t>NIA Grant 5R01AG027934</w:t>
      </w:r>
      <w:r w:rsidRPr="00E500B7">
        <w:rPr>
          <w:sz w:val="22"/>
        </w:rPr>
        <w:t>.</w:t>
      </w:r>
    </w:p>
    <w:p w14:paraId="6F2C0364" w14:textId="77777777" w:rsidR="004B1599" w:rsidRDefault="004B1599" w:rsidP="00BB6AA5">
      <w:pPr>
        <w:rPr>
          <w:sz w:val="22"/>
        </w:rPr>
      </w:pPr>
    </w:p>
    <w:p w14:paraId="068B10C3" w14:textId="77777777" w:rsidR="004B1599" w:rsidRPr="00DE1275" w:rsidRDefault="004B1599" w:rsidP="004B1599">
      <w:pPr>
        <w:pStyle w:val="Heading1"/>
        <w:rPr>
          <w:rFonts w:ascii="Times New Roman" w:hAnsi="Times New Roman" w:cs="Times New Roman"/>
          <w:color w:val="auto"/>
        </w:rPr>
      </w:pPr>
      <w:r w:rsidRPr="00DE1275">
        <w:rPr>
          <w:rFonts w:ascii="Times New Roman" w:hAnsi="Times New Roman" w:cs="Times New Roman"/>
          <w:color w:val="auto"/>
        </w:rPr>
        <w:t>Author contribution statements</w:t>
      </w:r>
    </w:p>
    <w:p w14:paraId="200EBF04" w14:textId="77777777" w:rsidR="004B1599" w:rsidRPr="004B1599" w:rsidRDefault="004B1599" w:rsidP="004B1599">
      <w:r>
        <w:t xml:space="preserve">BW, EJJ and EUW designed the experiment and wrote the manuscript, </w:t>
      </w:r>
      <w:ins w:id="146" w:author="Ayse Zeynep Enkavi" w:date="2014-06-17T07:26:00Z">
        <w:r w:rsidR="00FE6511">
          <w:t xml:space="preserve">EJJ and </w:t>
        </w:r>
      </w:ins>
      <w:r>
        <w:t xml:space="preserve">AZE </w:t>
      </w:r>
      <w:r w:rsidR="00665473">
        <w:t>analyzed</w:t>
      </w:r>
      <w:r>
        <w:t xml:space="preserve"> the data and wrote the manuscript, IZ performed experiments, JW </w:t>
      </w:r>
      <w:r w:rsidR="00665473">
        <w:t>analyzed</w:t>
      </w:r>
      <w:r>
        <w:t xml:space="preserve"> the data. </w:t>
      </w:r>
      <w:r w:rsidR="00665473">
        <w:t>CEE provided clinical data of the patients.</w:t>
      </w:r>
    </w:p>
    <w:p w14:paraId="70C2BC70" w14:textId="77777777" w:rsidR="004B1599" w:rsidRPr="00E500B7" w:rsidRDefault="004B1599" w:rsidP="00BB6AA5">
      <w:pPr>
        <w:rPr>
          <w:sz w:val="22"/>
        </w:rPr>
      </w:pPr>
    </w:p>
    <w:p w14:paraId="79C41988" w14:textId="77777777" w:rsidR="00084392" w:rsidRPr="00DE1275" w:rsidRDefault="00084392" w:rsidP="00084392">
      <w:pPr>
        <w:pStyle w:val="Heading1"/>
        <w:rPr>
          <w:rFonts w:ascii="Times New Roman" w:hAnsi="Times New Roman" w:cs="Times New Roman"/>
          <w:color w:val="auto"/>
        </w:rPr>
      </w:pPr>
      <w:r w:rsidRPr="00DE1275">
        <w:rPr>
          <w:rFonts w:ascii="Times New Roman" w:hAnsi="Times New Roman" w:cs="Times New Roman"/>
          <w:color w:val="auto"/>
        </w:rPr>
        <w:t>Figure Legends</w:t>
      </w:r>
    </w:p>
    <w:p w14:paraId="7314788E" w14:textId="77777777" w:rsidR="00084392" w:rsidRPr="00084392" w:rsidRDefault="00084392" w:rsidP="00084392">
      <w:r w:rsidRPr="00DE1275">
        <w:rPr>
          <w:b/>
        </w:rPr>
        <w:t>Figure 1</w:t>
      </w:r>
      <w:r w:rsidRPr="00084392">
        <w:t>. Three trials of the binary choice experiment. Subject indicated their preferred candy bar on each trial. The timing of the stimulus presentation and choice was self-paced, with a maximum length of 5 seconds.</w:t>
      </w:r>
    </w:p>
    <w:p w14:paraId="7361CD0E" w14:textId="77777777" w:rsidR="00084392" w:rsidRDefault="00084392" w:rsidP="007F471C"/>
    <w:p w14:paraId="0A047A77" w14:textId="77777777" w:rsidR="00084392" w:rsidRDefault="00084392" w:rsidP="007F471C">
      <w:r w:rsidRPr="00DE1275">
        <w:rPr>
          <w:b/>
        </w:rPr>
        <w:t>Figure 2</w:t>
      </w:r>
      <w:r w:rsidRPr="00084392">
        <w:t>.</w:t>
      </w:r>
      <w:r>
        <w:t xml:space="preserve"> </w:t>
      </w:r>
      <w:r w:rsidRPr="00084392">
        <w:t>Mean percentage of intransitives per group</w:t>
      </w:r>
      <w:r w:rsidR="00440583">
        <w:t xml:space="preserve"> (</w:t>
      </w:r>
      <w:proofErr w:type="spellStart"/>
      <w:r w:rsidR="00440583">
        <w:t>n</w:t>
      </w:r>
      <w:r w:rsidR="00440583" w:rsidRPr="00440583">
        <w:rPr>
          <w:vertAlign w:val="subscript"/>
        </w:rPr>
        <w:t>MTL</w:t>
      </w:r>
      <w:proofErr w:type="spellEnd"/>
      <w:r w:rsidR="00440583">
        <w:t xml:space="preserve"> = 3</w:t>
      </w:r>
      <w:ins w:id="147" w:author="Ayse Zeynep Enkavi" w:date="2015-02-12T14:17:00Z">
        <w:r w:rsidR="00E548BA">
          <w:t>1</w:t>
        </w:r>
      </w:ins>
      <w:r w:rsidR="00440583">
        <w:t xml:space="preserve">, </w:t>
      </w:r>
      <w:proofErr w:type="spellStart"/>
      <w:r w:rsidR="00440583">
        <w:t>n</w:t>
      </w:r>
      <w:r w:rsidR="00440583" w:rsidRPr="00440583">
        <w:rPr>
          <w:vertAlign w:val="subscript"/>
        </w:rPr>
        <w:t>C</w:t>
      </w:r>
      <w:proofErr w:type="spellEnd"/>
      <w:r w:rsidR="00440583">
        <w:t xml:space="preserve"> = 30, </w:t>
      </w:r>
      <w:proofErr w:type="spellStart"/>
      <w:r w:rsidR="00440583">
        <w:t>n</w:t>
      </w:r>
      <w:r w:rsidR="00440583" w:rsidRPr="00440583">
        <w:rPr>
          <w:vertAlign w:val="subscript"/>
        </w:rPr>
        <w:t>ETL</w:t>
      </w:r>
      <w:proofErr w:type="spellEnd"/>
      <w:r w:rsidR="00440583">
        <w:t xml:space="preserve"> = </w:t>
      </w:r>
      <w:ins w:id="148" w:author="Ayse Zeynep Enkavi" w:date="2015-02-12T14:17:00Z">
        <w:r w:rsidR="00E548BA">
          <w:t>30</w:t>
        </w:r>
      </w:ins>
      <w:r w:rsidR="00440583">
        <w:t>)</w:t>
      </w:r>
      <w:r w:rsidRPr="00084392">
        <w:t>.</w:t>
      </w:r>
      <w:ins w:id="149" w:author="Ayse Zeynep Enkavi" w:date="2015-02-12T14:17:00Z">
        <w:r w:rsidR="00E548BA">
          <w:t xml:space="preserve"> Error bars represent SEM.</w:t>
        </w:r>
      </w:ins>
      <w:r w:rsidRPr="00084392">
        <w:t xml:space="preserve"> </w:t>
      </w:r>
    </w:p>
    <w:p w14:paraId="68DADBC1" w14:textId="77777777" w:rsidR="00084392" w:rsidRDefault="00084392" w:rsidP="007F471C"/>
    <w:p w14:paraId="2F2D619E" w14:textId="77777777" w:rsidR="00084392" w:rsidRDefault="00084392" w:rsidP="007F471C">
      <w:r w:rsidRPr="00DE1275">
        <w:rPr>
          <w:b/>
        </w:rPr>
        <w:t>Figure 3</w:t>
      </w:r>
      <w:r w:rsidRPr="00084392">
        <w:t xml:space="preserve">. </w:t>
      </w:r>
      <w:r>
        <w:t xml:space="preserve">Relation of hippocampal ratio and intransitive choices. </w:t>
      </w:r>
      <w:r w:rsidR="002F64BC" w:rsidRPr="002F64BC">
        <w:rPr>
          <w:b/>
        </w:rPr>
        <w:t>a</w:t>
      </w:r>
      <w:r w:rsidR="002F64BC">
        <w:t xml:space="preserve">) </w:t>
      </w:r>
      <w:r w:rsidRPr="00084392">
        <w:t>Example of a typical hippocampal sclerosis on a T2-weighted image highlighting both hippocampi which were used for the</w:t>
      </w:r>
      <w:r w:rsidR="002F64BC">
        <w:t xml:space="preserve"> laterality index calculation. </w:t>
      </w:r>
      <w:r w:rsidR="002F64BC" w:rsidRPr="002F64BC">
        <w:rPr>
          <w:b/>
        </w:rPr>
        <w:t>b</w:t>
      </w:r>
      <w:r w:rsidR="002F64BC">
        <w:rPr>
          <w:b/>
        </w:rPr>
        <w:t>)</w:t>
      </w:r>
      <w:r w:rsidRPr="00084392">
        <w:t xml:space="preserve"> </w:t>
      </w:r>
      <w:r w:rsidR="002F64BC">
        <w:t>S</w:t>
      </w:r>
      <w:r w:rsidRPr="00084392">
        <w:t>catterplot that maps hippocampal asymmetry (as a marker for unilateral atrophy) against percentage of intransitive choices, providing a regression line with 95% CI for the observed correlation of rho=0.761, p&lt;0.001</w:t>
      </w:r>
    </w:p>
    <w:p w14:paraId="7B06B074" w14:textId="77777777" w:rsidR="00A50D12" w:rsidRDefault="00A50D12">
      <w:pPr>
        <w:tabs>
          <w:tab w:val="clear" w:pos="0"/>
        </w:tabs>
        <w:spacing w:after="200" w:line="276" w:lineRule="auto"/>
        <w:ind w:right="0" w:firstLine="0"/>
        <w:rPr>
          <w:rFonts w:asciiTheme="majorHAnsi" w:eastAsiaTheme="majorEastAsia" w:hAnsiTheme="majorHAnsi" w:cstheme="majorBidi"/>
          <w:b/>
          <w:bCs w:val="0"/>
          <w:color w:val="345A8A" w:themeColor="accent1" w:themeShade="B5"/>
          <w:sz w:val="32"/>
          <w:szCs w:val="32"/>
        </w:rPr>
      </w:pPr>
      <w:r>
        <w:br w:type="page"/>
      </w:r>
    </w:p>
    <w:p w14:paraId="4AAC4BF9" w14:textId="77777777" w:rsidR="006939FB" w:rsidRPr="00DE1275" w:rsidRDefault="006939FB" w:rsidP="005E72D6">
      <w:pPr>
        <w:pStyle w:val="Heading1"/>
        <w:rPr>
          <w:rFonts w:ascii="Times New Roman" w:hAnsi="Times New Roman" w:cs="Times New Roman"/>
          <w:color w:val="auto"/>
        </w:rPr>
      </w:pPr>
      <w:r w:rsidRPr="00DE1275">
        <w:rPr>
          <w:rFonts w:ascii="Times New Roman" w:hAnsi="Times New Roman" w:cs="Times New Roman"/>
          <w:color w:val="auto"/>
        </w:rPr>
        <w:lastRenderedPageBreak/>
        <w:t>References</w:t>
      </w:r>
    </w:p>
    <w:p w14:paraId="4EEB76C8" w14:textId="77777777" w:rsidR="00FE6511" w:rsidRPr="00FE6511" w:rsidRDefault="00117279">
      <w:pPr>
        <w:pStyle w:val="NormalWeb"/>
        <w:ind w:left="480" w:hanging="480"/>
        <w:divId w:val="182672771"/>
        <w:rPr>
          <w:rFonts w:ascii="Times New Roman" w:hAnsi="Times New Roman"/>
          <w:noProof/>
          <w:sz w:val="24"/>
        </w:rPr>
      </w:pPr>
      <w:r>
        <w:rPr>
          <w:shd w:val="clear" w:color="auto" w:fill="EFF3F8"/>
        </w:rPr>
        <w:fldChar w:fldCharType="begin" w:fldLock="1"/>
      </w:r>
      <w:r>
        <w:rPr>
          <w:shd w:val="clear" w:color="auto" w:fill="EFF3F8"/>
        </w:rPr>
        <w:instrText xml:space="preserve">ADDIN Mendeley Bibliography CSL_BIBLIOGRAPHY </w:instrText>
      </w:r>
      <w:r>
        <w:rPr>
          <w:shd w:val="clear" w:color="auto" w:fill="EFF3F8"/>
        </w:rPr>
        <w:fldChar w:fldCharType="separate"/>
      </w:r>
      <w:r w:rsidR="00FE6511" w:rsidRPr="00FE6511">
        <w:rPr>
          <w:rFonts w:ascii="Times New Roman" w:hAnsi="Times New Roman"/>
          <w:noProof/>
          <w:sz w:val="24"/>
        </w:rPr>
        <w:t xml:space="preserve">Barron, H. C., Dolan, R. J., &amp; Behrens, T. E. J. (2013). Online evaluation of novel choices by simultaneous representation of multiple memories. </w:t>
      </w:r>
      <w:r w:rsidR="00FE6511" w:rsidRPr="00FE6511">
        <w:rPr>
          <w:rFonts w:ascii="Times New Roman" w:hAnsi="Times New Roman"/>
          <w:i/>
          <w:iCs/>
          <w:noProof/>
          <w:sz w:val="24"/>
        </w:rPr>
        <w:t>Nature Neuroscience</w:t>
      </w:r>
      <w:r w:rsidR="00FE6511" w:rsidRPr="00FE6511">
        <w:rPr>
          <w:rFonts w:ascii="Times New Roman" w:hAnsi="Times New Roman"/>
          <w:noProof/>
          <w:sz w:val="24"/>
        </w:rPr>
        <w:t xml:space="preserve">, </w:t>
      </w:r>
      <w:r w:rsidR="00FE6511" w:rsidRPr="00FE6511">
        <w:rPr>
          <w:rFonts w:ascii="Times New Roman" w:hAnsi="Times New Roman"/>
          <w:i/>
          <w:iCs/>
          <w:noProof/>
          <w:sz w:val="24"/>
        </w:rPr>
        <w:t>16</w:t>
      </w:r>
      <w:r w:rsidR="00FE6511" w:rsidRPr="00FE6511">
        <w:rPr>
          <w:rFonts w:ascii="Times New Roman" w:hAnsi="Times New Roman"/>
          <w:noProof/>
          <w:sz w:val="24"/>
        </w:rPr>
        <w:t>(10), 1492–8. doi:10.1038/nn.3515</w:t>
      </w:r>
    </w:p>
    <w:p w14:paraId="3A38C301" w14:textId="77777777" w:rsidR="00FE6511" w:rsidRPr="00FE6511" w:rsidRDefault="00FE6511">
      <w:pPr>
        <w:pStyle w:val="NormalWeb"/>
        <w:ind w:left="480" w:hanging="480"/>
        <w:divId w:val="182672771"/>
        <w:rPr>
          <w:rFonts w:ascii="Times New Roman" w:hAnsi="Times New Roman"/>
          <w:noProof/>
          <w:sz w:val="24"/>
        </w:rPr>
      </w:pPr>
      <w:r w:rsidRPr="00FE6511">
        <w:rPr>
          <w:rFonts w:ascii="Times New Roman" w:hAnsi="Times New Roman"/>
          <w:noProof/>
          <w:sz w:val="24"/>
        </w:rPr>
        <w:t xml:space="preserve">Benoit, R. G., Gilbert, S. J., &amp; Burgess, P. W. (2011). A neural mechanism mediating the impact of episodic prospection on farsighted decisions. </w:t>
      </w:r>
      <w:r w:rsidRPr="00FE6511">
        <w:rPr>
          <w:rFonts w:ascii="Times New Roman" w:hAnsi="Times New Roman"/>
          <w:i/>
          <w:iCs/>
          <w:noProof/>
          <w:sz w:val="24"/>
        </w:rPr>
        <w:t>The Journal of Neuroscience : The Official Journal of the Society for Neuroscience</w:t>
      </w:r>
      <w:r w:rsidRPr="00FE6511">
        <w:rPr>
          <w:rFonts w:ascii="Times New Roman" w:hAnsi="Times New Roman"/>
          <w:noProof/>
          <w:sz w:val="24"/>
        </w:rPr>
        <w:t xml:space="preserve">, </w:t>
      </w:r>
      <w:r w:rsidRPr="00FE6511">
        <w:rPr>
          <w:rFonts w:ascii="Times New Roman" w:hAnsi="Times New Roman"/>
          <w:i/>
          <w:iCs/>
          <w:noProof/>
          <w:sz w:val="24"/>
        </w:rPr>
        <w:t>31</w:t>
      </w:r>
      <w:r w:rsidRPr="00FE6511">
        <w:rPr>
          <w:rFonts w:ascii="Times New Roman" w:hAnsi="Times New Roman"/>
          <w:noProof/>
          <w:sz w:val="24"/>
        </w:rPr>
        <w:t>(18), 6771–9. doi:10.1523/JNEUROSCI.6559-10.2011</w:t>
      </w:r>
    </w:p>
    <w:p w14:paraId="2E9DC9DE" w14:textId="77777777" w:rsidR="00FE6511" w:rsidRPr="00FE6511" w:rsidRDefault="00FE6511">
      <w:pPr>
        <w:pStyle w:val="NormalWeb"/>
        <w:ind w:left="480" w:hanging="480"/>
        <w:divId w:val="182672771"/>
        <w:rPr>
          <w:rFonts w:ascii="Times New Roman" w:hAnsi="Times New Roman"/>
          <w:noProof/>
          <w:sz w:val="24"/>
        </w:rPr>
      </w:pPr>
      <w:r w:rsidRPr="00FE6511">
        <w:rPr>
          <w:rFonts w:ascii="Times New Roman" w:hAnsi="Times New Roman"/>
          <w:noProof/>
          <w:sz w:val="24"/>
        </w:rPr>
        <w:t xml:space="preserve">Birnbaum, M. H., &amp; Gutierrez, R. J. (2007). Testing for intransitivity of preferences predicted by a lexicographic semi-order. </w:t>
      </w:r>
      <w:r w:rsidRPr="00FE6511">
        <w:rPr>
          <w:rFonts w:ascii="Times New Roman" w:hAnsi="Times New Roman"/>
          <w:i/>
          <w:iCs/>
          <w:noProof/>
          <w:sz w:val="24"/>
        </w:rPr>
        <w:t>Organizational Behavior and Human Decision Processes</w:t>
      </w:r>
      <w:r w:rsidRPr="00FE6511">
        <w:rPr>
          <w:rFonts w:ascii="Times New Roman" w:hAnsi="Times New Roman"/>
          <w:noProof/>
          <w:sz w:val="24"/>
        </w:rPr>
        <w:t xml:space="preserve">, </w:t>
      </w:r>
      <w:r w:rsidRPr="00FE6511">
        <w:rPr>
          <w:rFonts w:ascii="Times New Roman" w:hAnsi="Times New Roman"/>
          <w:i/>
          <w:iCs/>
          <w:noProof/>
          <w:sz w:val="24"/>
        </w:rPr>
        <w:t>104</w:t>
      </w:r>
      <w:r w:rsidRPr="00FE6511">
        <w:rPr>
          <w:rFonts w:ascii="Times New Roman" w:hAnsi="Times New Roman"/>
          <w:noProof/>
          <w:sz w:val="24"/>
        </w:rPr>
        <w:t>(1), 96–112. doi:10.1016/j.obhdp.2007.02.001</w:t>
      </w:r>
    </w:p>
    <w:p w14:paraId="76560E94" w14:textId="77777777" w:rsidR="00FE6511" w:rsidRPr="00FE6511" w:rsidRDefault="00FE6511">
      <w:pPr>
        <w:pStyle w:val="NormalWeb"/>
        <w:ind w:left="480" w:hanging="480"/>
        <w:divId w:val="182672771"/>
        <w:rPr>
          <w:rFonts w:ascii="Times New Roman" w:hAnsi="Times New Roman"/>
          <w:noProof/>
          <w:sz w:val="24"/>
        </w:rPr>
      </w:pPr>
      <w:r w:rsidRPr="00FE6511">
        <w:rPr>
          <w:rFonts w:ascii="Times New Roman" w:hAnsi="Times New Roman"/>
          <w:noProof/>
          <w:sz w:val="24"/>
        </w:rPr>
        <w:t xml:space="preserve">Camille, N., Griffiths, C. a, Vo, K., Fellows, L. K., &amp; Kable, J. W. (2011). Ventromedial frontal lobe damage disrupts value maximization in humans. </w:t>
      </w:r>
      <w:r w:rsidRPr="00FE6511">
        <w:rPr>
          <w:rFonts w:ascii="Times New Roman" w:hAnsi="Times New Roman"/>
          <w:i/>
          <w:iCs/>
          <w:noProof/>
          <w:sz w:val="24"/>
        </w:rPr>
        <w:t>The Journal of Neuroscience : The Official Journal of the Society for Neuroscience</w:t>
      </w:r>
      <w:r w:rsidRPr="00FE6511">
        <w:rPr>
          <w:rFonts w:ascii="Times New Roman" w:hAnsi="Times New Roman"/>
          <w:noProof/>
          <w:sz w:val="24"/>
        </w:rPr>
        <w:t xml:space="preserve">, </w:t>
      </w:r>
      <w:r w:rsidRPr="00FE6511">
        <w:rPr>
          <w:rFonts w:ascii="Times New Roman" w:hAnsi="Times New Roman"/>
          <w:i/>
          <w:iCs/>
          <w:noProof/>
          <w:sz w:val="24"/>
        </w:rPr>
        <w:t>31</w:t>
      </w:r>
      <w:r w:rsidRPr="00FE6511">
        <w:rPr>
          <w:rFonts w:ascii="Times New Roman" w:hAnsi="Times New Roman"/>
          <w:noProof/>
          <w:sz w:val="24"/>
        </w:rPr>
        <w:t>(20), 7527–32. doi:10.1523/JNEUROSCI.6527-10.2011</w:t>
      </w:r>
    </w:p>
    <w:p w14:paraId="5E7A482A" w14:textId="77777777" w:rsidR="00FE6511" w:rsidRPr="00FE6511" w:rsidRDefault="00FE6511">
      <w:pPr>
        <w:pStyle w:val="NormalWeb"/>
        <w:ind w:left="480" w:hanging="480"/>
        <w:divId w:val="182672771"/>
        <w:rPr>
          <w:rFonts w:ascii="Times New Roman" w:hAnsi="Times New Roman"/>
          <w:noProof/>
          <w:sz w:val="24"/>
        </w:rPr>
      </w:pPr>
      <w:r w:rsidRPr="00FE6511">
        <w:rPr>
          <w:rFonts w:ascii="Times New Roman" w:hAnsi="Times New Roman"/>
          <w:noProof/>
          <w:sz w:val="24"/>
        </w:rPr>
        <w:t xml:space="preserve">Cole, M. W., Pathak, S., &amp; Schneider, W. (2010). Identifying the brain’s most globally connected regions. </w:t>
      </w:r>
      <w:r w:rsidRPr="00FE6511">
        <w:rPr>
          <w:rFonts w:ascii="Times New Roman" w:hAnsi="Times New Roman"/>
          <w:i/>
          <w:iCs/>
          <w:noProof/>
          <w:sz w:val="24"/>
        </w:rPr>
        <w:t>NeuroImage</w:t>
      </w:r>
      <w:r w:rsidRPr="00FE6511">
        <w:rPr>
          <w:rFonts w:ascii="Times New Roman" w:hAnsi="Times New Roman"/>
          <w:noProof/>
          <w:sz w:val="24"/>
        </w:rPr>
        <w:t xml:space="preserve">, </w:t>
      </w:r>
      <w:r w:rsidRPr="00FE6511">
        <w:rPr>
          <w:rFonts w:ascii="Times New Roman" w:hAnsi="Times New Roman"/>
          <w:i/>
          <w:iCs/>
          <w:noProof/>
          <w:sz w:val="24"/>
        </w:rPr>
        <w:t>49</w:t>
      </w:r>
      <w:r w:rsidRPr="00FE6511">
        <w:rPr>
          <w:rFonts w:ascii="Times New Roman" w:hAnsi="Times New Roman"/>
          <w:noProof/>
          <w:sz w:val="24"/>
        </w:rPr>
        <w:t>(4), 3132–48. doi:10.1016/j.neuroimage.2009.11.001</w:t>
      </w:r>
    </w:p>
    <w:p w14:paraId="142F4B9A" w14:textId="77777777" w:rsidR="00FE6511" w:rsidRPr="00FE6511" w:rsidRDefault="00FE6511">
      <w:pPr>
        <w:pStyle w:val="NormalWeb"/>
        <w:ind w:left="480" w:hanging="480"/>
        <w:divId w:val="182672771"/>
        <w:rPr>
          <w:rFonts w:ascii="Times New Roman" w:hAnsi="Times New Roman"/>
          <w:noProof/>
          <w:sz w:val="24"/>
        </w:rPr>
      </w:pPr>
      <w:r w:rsidRPr="00FE6511">
        <w:rPr>
          <w:rFonts w:ascii="Times New Roman" w:hAnsi="Times New Roman"/>
          <w:noProof/>
          <w:sz w:val="24"/>
        </w:rPr>
        <w:t xml:space="preserve">Dougherty, M. R. P., Gettys, C. F., &amp; Ogden, E. E. (1999). MINERVA-DM : A Memory Processes Model for Judgments of Likelihood. </w:t>
      </w:r>
      <w:r w:rsidRPr="00FE6511">
        <w:rPr>
          <w:rFonts w:ascii="Times New Roman" w:hAnsi="Times New Roman"/>
          <w:i/>
          <w:iCs/>
          <w:noProof/>
          <w:sz w:val="24"/>
        </w:rPr>
        <w:t>Psychological Review</w:t>
      </w:r>
      <w:r w:rsidRPr="00FE6511">
        <w:rPr>
          <w:rFonts w:ascii="Times New Roman" w:hAnsi="Times New Roman"/>
          <w:noProof/>
          <w:sz w:val="24"/>
        </w:rPr>
        <w:t xml:space="preserve">, </w:t>
      </w:r>
      <w:r w:rsidRPr="00FE6511">
        <w:rPr>
          <w:rFonts w:ascii="Times New Roman" w:hAnsi="Times New Roman"/>
          <w:i/>
          <w:iCs/>
          <w:noProof/>
          <w:sz w:val="24"/>
        </w:rPr>
        <w:t>106</w:t>
      </w:r>
      <w:r w:rsidRPr="00FE6511">
        <w:rPr>
          <w:rFonts w:ascii="Times New Roman" w:hAnsi="Times New Roman"/>
          <w:noProof/>
          <w:sz w:val="24"/>
        </w:rPr>
        <w:t>(1), 180–209.</w:t>
      </w:r>
    </w:p>
    <w:p w14:paraId="75740C56" w14:textId="77777777" w:rsidR="00FE6511" w:rsidRPr="00FE6511" w:rsidRDefault="00FE6511">
      <w:pPr>
        <w:pStyle w:val="NormalWeb"/>
        <w:ind w:left="480" w:hanging="480"/>
        <w:divId w:val="182672771"/>
        <w:rPr>
          <w:rFonts w:ascii="Times New Roman" w:hAnsi="Times New Roman"/>
          <w:noProof/>
          <w:sz w:val="24"/>
        </w:rPr>
      </w:pPr>
      <w:r w:rsidRPr="00FE6511">
        <w:rPr>
          <w:rFonts w:ascii="Times New Roman" w:hAnsi="Times New Roman"/>
          <w:noProof/>
          <w:sz w:val="24"/>
        </w:rPr>
        <w:t xml:space="preserve">Fellows, L. K. (2006). Deciding how to decide: ventromedial frontal lobe damage affects information acquisition in multi-attribute decision making. </w:t>
      </w:r>
      <w:r w:rsidRPr="00FE6511">
        <w:rPr>
          <w:rFonts w:ascii="Times New Roman" w:hAnsi="Times New Roman"/>
          <w:i/>
          <w:iCs/>
          <w:noProof/>
          <w:sz w:val="24"/>
        </w:rPr>
        <w:t>Brain : A Journal of Neurology</w:t>
      </w:r>
      <w:r w:rsidRPr="00FE6511">
        <w:rPr>
          <w:rFonts w:ascii="Times New Roman" w:hAnsi="Times New Roman"/>
          <w:noProof/>
          <w:sz w:val="24"/>
        </w:rPr>
        <w:t xml:space="preserve">, </w:t>
      </w:r>
      <w:r w:rsidRPr="00FE6511">
        <w:rPr>
          <w:rFonts w:ascii="Times New Roman" w:hAnsi="Times New Roman"/>
          <w:i/>
          <w:iCs/>
          <w:noProof/>
          <w:sz w:val="24"/>
        </w:rPr>
        <w:t>129</w:t>
      </w:r>
      <w:r w:rsidRPr="00FE6511">
        <w:rPr>
          <w:rFonts w:ascii="Times New Roman" w:hAnsi="Times New Roman"/>
          <w:noProof/>
          <w:sz w:val="24"/>
        </w:rPr>
        <w:t>(Pt 4), 944–52. doi:10.1093/brain/awl017</w:t>
      </w:r>
    </w:p>
    <w:p w14:paraId="000A44B2" w14:textId="77777777" w:rsidR="00FE6511" w:rsidRPr="00FE6511" w:rsidRDefault="00FE6511">
      <w:pPr>
        <w:pStyle w:val="NormalWeb"/>
        <w:ind w:left="480" w:hanging="480"/>
        <w:divId w:val="182672771"/>
        <w:rPr>
          <w:rFonts w:ascii="Times New Roman" w:hAnsi="Times New Roman"/>
          <w:noProof/>
          <w:sz w:val="24"/>
        </w:rPr>
      </w:pPr>
      <w:r w:rsidRPr="00FE6511">
        <w:rPr>
          <w:rFonts w:ascii="Times New Roman" w:hAnsi="Times New Roman"/>
          <w:noProof/>
          <w:sz w:val="24"/>
        </w:rPr>
        <w:t xml:space="preserve">Fellows, L. K., &amp; Farah, M. J. (2007). The role of ventromedial prefrontal cortex in decision making: judgment under uncertainty or judgment per se? </w:t>
      </w:r>
      <w:r w:rsidRPr="00FE6511">
        <w:rPr>
          <w:rFonts w:ascii="Times New Roman" w:hAnsi="Times New Roman"/>
          <w:i/>
          <w:iCs/>
          <w:noProof/>
          <w:sz w:val="24"/>
        </w:rPr>
        <w:t>Cerebral Cortex (New York, N.Y. : 1991)</w:t>
      </w:r>
      <w:r w:rsidRPr="00FE6511">
        <w:rPr>
          <w:rFonts w:ascii="Times New Roman" w:hAnsi="Times New Roman"/>
          <w:noProof/>
          <w:sz w:val="24"/>
        </w:rPr>
        <w:t xml:space="preserve">, </w:t>
      </w:r>
      <w:r w:rsidRPr="00FE6511">
        <w:rPr>
          <w:rFonts w:ascii="Times New Roman" w:hAnsi="Times New Roman"/>
          <w:i/>
          <w:iCs/>
          <w:noProof/>
          <w:sz w:val="24"/>
        </w:rPr>
        <w:t>17</w:t>
      </w:r>
      <w:r w:rsidRPr="00FE6511">
        <w:rPr>
          <w:rFonts w:ascii="Times New Roman" w:hAnsi="Times New Roman"/>
          <w:noProof/>
          <w:sz w:val="24"/>
        </w:rPr>
        <w:t>(11), 2669–74. doi:10.1093/cercor/bhl176</w:t>
      </w:r>
    </w:p>
    <w:p w14:paraId="24FA011C" w14:textId="77777777" w:rsidR="00FE6511" w:rsidRPr="00FE6511" w:rsidRDefault="00FE6511">
      <w:pPr>
        <w:pStyle w:val="NormalWeb"/>
        <w:ind w:left="480" w:hanging="480"/>
        <w:divId w:val="182672771"/>
        <w:rPr>
          <w:rFonts w:ascii="Times New Roman" w:hAnsi="Times New Roman"/>
          <w:noProof/>
          <w:sz w:val="24"/>
        </w:rPr>
      </w:pPr>
      <w:r w:rsidRPr="00FE6511">
        <w:rPr>
          <w:rFonts w:ascii="Times New Roman" w:hAnsi="Times New Roman"/>
          <w:noProof/>
          <w:sz w:val="24"/>
        </w:rPr>
        <w:t xml:space="preserve">Fischl, B., Salat, D. H., Busa, E., Albert, M., Dieterich, M., Haselgrove, C., … Dale, A. M. (2002). Whole brain segmentation: Automated labeling of neuroanatomical structures in the human brain. </w:t>
      </w:r>
      <w:r w:rsidRPr="00FE6511">
        <w:rPr>
          <w:rFonts w:ascii="Times New Roman" w:hAnsi="Times New Roman"/>
          <w:i/>
          <w:iCs/>
          <w:noProof/>
          <w:sz w:val="24"/>
        </w:rPr>
        <w:t>Neuron</w:t>
      </w:r>
      <w:r w:rsidRPr="00FE6511">
        <w:rPr>
          <w:rFonts w:ascii="Times New Roman" w:hAnsi="Times New Roman"/>
          <w:noProof/>
          <w:sz w:val="24"/>
        </w:rPr>
        <w:t xml:space="preserve">, </w:t>
      </w:r>
      <w:r w:rsidRPr="00FE6511">
        <w:rPr>
          <w:rFonts w:ascii="Times New Roman" w:hAnsi="Times New Roman"/>
          <w:i/>
          <w:iCs/>
          <w:noProof/>
          <w:sz w:val="24"/>
        </w:rPr>
        <w:t>33</w:t>
      </w:r>
      <w:r w:rsidRPr="00FE6511">
        <w:rPr>
          <w:rFonts w:ascii="Times New Roman" w:hAnsi="Times New Roman"/>
          <w:noProof/>
          <w:sz w:val="24"/>
        </w:rPr>
        <w:t>, 341–355. doi:10.1016/S0896-6273(02)00569-X</w:t>
      </w:r>
    </w:p>
    <w:p w14:paraId="26095B9A" w14:textId="77777777" w:rsidR="00FE6511" w:rsidRPr="00FE6511" w:rsidRDefault="00FE6511">
      <w:pPr>
        <w:pStyle w:val="NormalWeb"/>
        <w:ind w:left="480" w:hanging="480"/>
        <w:divId w:val="182672771"/>
        <w:rPr>
          <w:rFonts w:ascii="Times New Roman" w:hAnsi="Times New Roman"/>
          <w:noProof/>
          <w:sz w:val="24"/>
        </w:rPr>
      </w:pPr>
      <w:r w:rsidRPr="00FE6511">
        <w:rPr>
          <w:rFonts w:ascii="Times New Roman" w:hAnsi="Times New Roman"/>
          <w:noProof/>
          <w:sz w:val="24"/>
        </w:rPr>
        <w:t xml:space="preserve">Fischl, B., van der Kouwe, A., Destrieux, C., Halgren, E., Ségonne, F., Salat, D. H., … Dale, A. M. (2004). Automatically parcellating the human cerebral cortex. </w:t>
      </w:r>
      <w:r w:rsidRPr="00FE6511">
        <w:rPr>
          <w:rFonts w:ascii="Times New Roman" w:hAnsi="Times New Roman"/>
          <w:i/>
          <w:iCs/>
          <w:noProof/>
          <w:sz w:val="24"/>
        </w:rPr>
        <w:t>Cerebral Cortex (New York, N.Y. : 1991)</w:t>
      </w:r>
      <w:r w:rsidRPr="00FE6511">
        <w:rPr>
          <w:rFonts w:ascii="Times New Roman" w:hAnsi="Times New Roman"/>
          <w:noProof/>
          <w:sz w:val="24"/>
        </w:rPr>
        <w:t xml:space="preserve">, </w:t>
      </w:r>
      <w:r w:rsidRPr="00FE6511">
        <w:rPr>
          <w:rFonts w:ascii="Times New Roman" w:hAnsi="Times New Roman"/>
          <w:i/>
          <w:iCs/>
          <w:noProof/>
          <w:sz w:val="24"/>
        </w:rPr>
        <w:t>14</w:t>
      </w:r>
      <w:r w:rsidRPr="00FE6511">
        <w:rPr>
          <w:rFonts w:ascii="Times New Roman" w:hAnsi="Times New Roman"/>
          <w:noProof/>
          <w:sz w:val="24"/>
        </w:rPr>
        <w:t>, 11–22. doi:10.1093/cercor/bhg087</w:t>
      </w:r>
    </w:p>
    <w:p w14:paraId="500BEE8C" w14:textId="77777777" w:rsidR="00FE6511" w:rsidRPr="00FE6511" w:rsidRDefault="00FE6511">
      <w:pPr>
        <w:pStyle w:val="NormalWeb"/>
        <w:ind w:left="480" w:hanging="480"/>
        <w:divId w:val="182672771"/>
        <w:rPr>
          <w:rFonts w:ascii="Times New Roman" w:hAnsi="Times New Roman"/>
          <w:noProof/>
          <w:sz w:val="24"/>
        </w:rPr>
      </w:pPr>
      <w:r w:rsidRPr="00FE6511">
        <w:rPr>
          <w:rFonts w:ascii="Times New Roman" w:hAnsi="Times New Roman"/>
          <w:noProof/>
          <w:sz w:val="24"/>
        </w:rPr>
        <w:t xml:space="preserve">Godsil, B. P., Kiss, J. P., Spedding, M., &amp; Jay, T. M. (2013). The hippocampal-prefrontal pathway: the weak link in psychiatric disorders? </w:t>
      </w:r>
      <w:r w:rsidRPr="00FE6511">
        <w:rPr>
          <w:rFonts w:ascii="Times New Roman" w:hAnsi="Times New Roman"/>
          <w:i/>
          <w:iCs/>
          <w:noProof/>
          <w:sz w:val="24"/>
        </w:rPr>
        <w:t>European Neuropsychopharmacology : The Journal of the European College of Neuropsychopharmacology</w:t>
      </w:r>
      <w:r w:rsidRPr="00FE6511">
        <w:rPr>
          <w:rFonts w:ascii="Times New Roman" w:hAnsi="Times New Roman"/>
          <w:noProof/>
          <w:sz w:val="24"/>
        </w:rPr>
        <w:t xml:space="preserve">, </w:t>
      </w:r>
      <w:r w:rsidRPr="00FE6511">
        <w:rPr>
          <w:rFonts w:ascii="Times New Roman" w:hAnsi="Times New Roman"/>
          <w:i/>
          <w:iCs/>
          <w:noProof/>
          <w:sz w:val="24"/>
        </w:rPr>
        <w:t>23</w:t>
      </w:r>
      <w:r w:rsidRPr="00FE6511">
        <w:rPr>
          <w:rFonts w:ascii="Times New Roman" w:hAnsi="Times New Roman"/>
          <w:noProof/>
          <w:sz w:val="24"/>
        </w:rPr>
        <w:t>(10), 1165–81. doi:10.1016/j.euroneuro.2012.10.018</w:t>
      </w:r>
    </w:p>
    <w:p w14:paraId="74CB5543" w14:textId="77777777" w:rsidR="00FE6511" w:rsidRPr="00FE6511" w:rsidRDefault="00FE6511">
      <w:pPr>
        <w:pStyle w:val="NormalWeb"/>
        <w:ind w:left="480" w:hanging="480"/>
        <w:divId w:val="182672771"/>
        <w:rPr>
          <w:rFonts w:ascii="Times New Roman" w:hAnsi="Times New Roman"/>
          <w:noProof/>
          <w:sz w:val="24"/>
        </w:rPr>
      </w:pPr>
      <w:r w:rsidRPr="00FE6511">
        <w:rPr>
          <w:rFonts w:ascii="Times New Roman" w:hAnsi="Times New Roman"/>
          <w:noProof/>
          <w:sz w:val="24"/>
        </w:rPr>
        <w:t xml:space="preserve">Hassabis, D., Kumaran, D., Vann, S. D., &amp; Maguire, E. a. (2007). Patients with hippocampal amnesia cannot imagine new experiences. </w:t>
      </w:r>
      <w:r w:rsidRPr="00FE6511">
        <w:rPr>
          <w:rFonts w:ascii="Times New Roman" w:hAnsi="Times New Roman"/>
          <w:i/>
          <w:iCs/>
          <w:noProof/>
          <w:sz w:val="24"/>
        </w:rPr>
        <w:t xml:space="preserve">Proceedings of the National Academy of </w:t>
      </w:r>
      <w:r w:rsidRPr="00FE6511">
        <w:rPr>
          <w:rFonts w:ascii="Times New Roman" w:hAnsi="Times New Roman"/>
          <w:i/>
          <w:iCs/>
          <w:noProof/>
          <w:sz w:val="24"/>
        </w:rPr>
        <w:lastRenderedPageBreak/>
        <w:t>Sciences of the United States of America</w:t>
      </w:r>
      <w:r w:rsidRPr="00FE6511">
        <w:rPr>
          <w:rFonts w:ascii="Times New Roman" w:hAnsi="Times New Roman"/>
          <w:noProof/>
          <w:sz w:val="24"/>
        </w:rPr>
        <w:t xml:space="preserve">, </w:t>
      </w:r>
      <w:r w:rsidRPr="00FE6511">
        <w:rPr>
          <w:rFonts w:ascii="Times New Roman" w:hAnsi="Times New Roman"/>
          <w:i/>
          <w:iCs/>
          <w:noProof/>
          <w:sz w:val="24"/>
        </w:rPr>
        <w:t>104</w:t>
      </w:r>
      <w:r w:rsidRPr="00FE6511">
        <w:rPr>
          <w:rFonts w:ascii="Times New Roman" w:hAnsi="Times New Roman"/>
          <w:noProof/>
          <w:sz w:val="24"/>
        </w:rPr>
        <w:t>(5), 1726–31. doi:10.1073/pnas.0610561104</w:t>
      </w:r>
    </w:p>
    <w:p w14:paraId="3792D477" w14:textId="77777777" w:rsidR="00FE6511" w:rsidRPr="00FE6511" w:rsidRDefault="00FE6511">
      <w:pPr>
        <w:pStyle w:val="NormalWeb"/>
        <w:ind w:left="480" w:hanging="480"/>
        <w:divId w:val="182672771"/>
        <w:rPr>
          <w:rFonts w:ascii="Times New Roman" w:hAnsi="Times New Roman"/>
          <w:noProof/>
          <w:sz w:val="24"/>
        </w:rPr>
      </w:pPr>
      <w:r w:rsidRPr="00FE6511">
        <w:rPr>
          <w:rFonts w:ascii="Times New Roman" w:hAnsi="Times New Roman"/>
          <w:noProof/>
          <w:sz w:val="24"/>
        </w:rPr>
        <w:t xml:space="preserve">Hoppe, C., Elger, C. E., &amp; Helmstaedter, C. (2007). Long-term memory impairment in patients with focal epilepsy. </w:t>
      </w:r>
      <w:r w:rsidRPr="00FE6511">
        <w:rPr>
          <w:rFonts w:ascii="Times New Roman" w:hAnsi="Times New Roman"/>
          <w:i/>
          <w:iCs/>
          <w:noProof/>
          <w:sz w:val="24"/>
        </w:rPr>
        <w:t>Epilepsia</w:t>
      </w:r>
      <w:r w:rsidRPr="00FE6511">
        <w:rPr>
          <w:rFonts w:ascii="Times New Roman" w:hAnsi="Times New Roman"/>
          <w:noProof/>
          <w:sz w:val="24"/>
        </w:rPr>
        <w:t xml:space="preserve">, </w:t>
      </w:r>
      <w:r w:rsidRPr="00FE6511">
        <w:rPr>
          <w:rFonts w:ascii="Times New Roman" w:hAnsi="Times New Roman"/>
          <w:i/>
          <w:iCs/>
          <w:noProof/>
          <w:sz w:val="24"/>
        </w:rPr>
        <w:t>48 Suppl 9</w:t>
      </w:r>
      <w:r w:rsidRPr="00FE6511">
        <w:rPr>
          <w:rFonts w:ascii="Times New Roman" w:hAnsi="Times New Roman"/>
          <w:noProof/>
          <w:sz w:val="24"/>
        </w:rPr>
        <w:t>, 26–9. doi:10.1111/j.1528-1167.2007.01397.x</w:t>
      </w:r>
    </w:p>
    <w:p w14:paraId="16EDAD14" w14:textId="77777777" w:rsidR="00FE6511" w:rsidRPr="00FE6511" w:rsidRDefault="00FE6511">
      <w:pPr>
        <w:pStyle w:val="NormalWeb"/>
        <w:ind w:left="480" w:hanging="480"/>
        <w:divId w:val="182672771"/>
        <w:rPr>
          <w:rFonts w:ascii="Times New Roman" w:hAnsi="Times New Roman"/>
          <w:noProof/>
          <w:sz w:val="24"/>
        </w:rPr>
      </w:pPr>
      <w:r w:rsidRPr="00FE6511">
        <w:rPr>
          <w:rFonts w:ascii="Times New Roman" w:hAnsi="Times New Roman"/>
          <w:noProof/>
          <w:sz w:val="24"/>
        </w:rPr>
        <w:t xml:space="preserve">Houthakker, H. S. (1950). Revealed Preference and the Utility Function. </w:t>
      </w:r>
      <w:r w:rsidRPr="00FE6511">
        <w:rPr>
          <w:rFonts w:ascii="Times New Roman" w:hAnsi="Times New Roman"/>
          <w:i/>
          <w:iCs/>
          <w:noProof/>
          <w:sz w:val="24"/>
        </w:rPr>
        <w:t>Economica</w:t>
      </w:r>
      <w:r w:rsidRPr="00FE6511">
        <w:rPr>
          <w:rFonts w:ascii="Times New Roman" w:hAnsi="Times New Roman"/>
          <w:noProof/>
          <w:sz w:val="24"/>
        </w:rPr>
        <w:t xml:space="preserve">, </w:t>
      </w:r>
      <w:r w:rsidRPr="00FE6511">
        <w:rPr>
          <w:rFonts w:ascii="Times New Roman" w:hAnsi="Times New Roman"/>
          <w:i/>
          <w:iCs/>
          <w:noProof/>
          <w:sz w:val="24"/>
        </w:rPr>
        <w:t>17</w:t>
      </w:r>
      <w:r w:rsidRPr="00FE6511">
        <w:rPr>
          <w:rFonts w:ascii="Times New Roman" w:hAnsi="Times New Roman"/>
          <w:noProof/>
          <w:sz w:val="24"/>
        </w:rPr>
        <w:t>(66), 159–174.</w:t>
      </w:r>
    </w:p>
    <w:p w14:paraId="3715958F" w14:textId="77777777" w:rsidR="00FE6511" w:rsidRPr="00FE6511" w:rsidRDefault="00FE6511">
      <w:pPr>
        <w:pStyle w:val="NormalWeb"/>
        <w:ind w:left="480" w:hanging="480"/>
        <w:divId w:val="182672771"/>
        <w:rPr>
          <w:rFonts w:ascii="Times New Roman" w:hAnsi="Times New Roman"/>
          <w:noProof/>
          <w:sz w:val="24"/>
        </w:rPr>
      </w:pPr>
      <w:r w:rsidRPr="00FE6511">
        <w:rPr>
          <w:rFonts w:ascii="Times New Roman" w:hAnsi="Times New Roman"/>
          <w:noProof/>
          <w:sz w:val="24"/>
        </w:rPr>
        <w:t xml:space="preserve">Johnson, E. J., Häubl, G., &amp; Keinan, A. (2007). Aspects of endowment: a query theory of value construction. </w:t>
      </w:r>
      <w:r w:rsidRPr="00FE6511">
        <w:rPr>
          <w:rFonts w:ascii="Times New Roman" w:hAnsi="Times New Roman"/>
          <w:i/>
          <w:iCs/>
          <w:noProof/>
          <w:sz w:val="24"/>
        </w:rPr>
        <w:t>Journal of Experimental Psychology. Learning, Memory, and Cognition</w:t>
      </w:r>
      <w:r w:rsidRPr="00FE6511">
        <w:rPr>
          <w:rFonts w:ascii="Times New Roman" w:hAnsi="Times New Roman"/>
          <w:noProof/>
          <w:sz w:val="24"/>
        </w:rPr>
        <w:t xml:space="preserve">, </w:t>
      </w:r>
      <w:r w:rsidRPr="00FE6511">
        <w:rPr>
          <w:rFonts w:ascii="Times New Roman" w:hAnsi="Times New Roman"/>
          <w:i/>
          <w:iCs/>
          <w:noProof/>
          <w:sz w:val="24"/>
        </w:rPr>
        <w:t>33</w:t>
      </w:r>
      <w:r w:rsidRPr="00FE6511">
        <w:rPr>
          <w:rFonts w:ascii="Times New Roman" w:hAnsi="Times New Roman"/>
          <w:noProof/>
          <w:sz w:val="24"/>
        </w:rPr>
        <w:t>, 461–474. doi:10.1037/0278-7393.33.3.461</w:t>
      </w:r>
    </w:p>
    <w:p w14:paraId="521758C1" w14:textId="77777777" w:rsidR="00FE6511" w:rsidRPr="00FE6511" w:rsidRDefault="00FE6511">
      <w:pPr>
        <w:pStyle w:val="NormalWeb"/>
        <w:ind w:left="480" w:hanging="480"/>
        <w:divId w:val="182672771"/>
        <w:rPr>
          <w:rFonts w:ascii="Times New Roman" w:hAnsi="Times New Roman"/>
          <w:noProof/>
          <w:sz w:val="24"/>
        </w:rPr>
      </w:pPr>
      <w:r w:rsidRPr="00FE6511">
        <w:rPr>
          <w:rFonts w:ascii="Times New Roman" w:hAnsi="Times New Roman"/>
          <w:noProof/>
          <w:sz w:val="24"/>
        </w:rPr>
        <w:t xml:space="preserve">Kalenscher, T., Tobler, P. N., Huijbers, W., Daselaar, S. M., &amp; Pennartz, C. M. a. (2010). Neural signatures of intransitive preferences. </w:t>
      </w:r>
      <w:r w:rsidRPr="00FE6511">
        <w:rPr>
          <w:rFonts w:ascii="Times New Roman" w:hAnsi="Times New Roman"/>
          <w:i/>
          <w:iCs/>
          <w:noProof/>
          <w:sz w:val="24"/>
        </w:rPr>
        <w:t>Frontiers in Human Neuroscience</w:t>
      </w:r>
      <w:r w:rsidRPr="00FE6511">
        <w:rPr>
          <w:rFonts w:ascii="Times New Roman" w:hAnsi="Times New Roman"/>
          <w:noProof/>
          <w:sz w:val="24"/>
        </w:rPr>
        <w:t xml:space="preserve">, </w:t>
      </w:r>
      <w:r w:rsidRPr="00FE6511">
        <w:rPr>
          <w:rFonts w:ascii="Times New Roman" w:hAnsi="Times New Roman"/>
          <w:i/>
          <w:iCs/>
          <w:noProof/>
          <w:sz w:val="24"/>
        </w:rPr>
        <w:t>4</w:t>
      </w:r>
      <w:r w:rsidRPr="00FE6511">
        <w:rPr>
          <w:rFonts w:ascii="Times New Roman" w:hAnsi="Times New Roman"/>
          <w:noProof/>
          <w:sz w:val="24"/>
        </w:rPr>
        <w:t>(June), 1–14. doi:10.3389/fnhum.2010.00049</w:t>
      </w:r>
    </w:p>
    <w:p w14:paraId="64B4BABA" w14:textId="77777777" w:rsidR="00FE6511" w:rsidRPr="00FE6511" w:rsidRDefault="00FE6511">
      <w:pPr>
        <w:pStyle w:val="NormalWeb"/>
        <w:ind w:left="480" w:hanging="480"/>
        <w:divId w:val="182672771"/>
        <w:rPr>
          <w:rFonts w:ascii="Times New Roman" w:hAnsi="Times New Roman"/>
          <w:noProof/>
          <w:sz w:val="24"/>
        </w:rPr>
      </w:pPr>
      <w:r w:rsidRPr="00FE6511">
        <w:rPr>
          <w:rFonts w:ascii="Times New Roman" w:hAnsi="Times New Roman"/>
          <w:noProof/>
          <w:sz w:val="24"/>
        </w:rPr>
        <w:t xml:space="preserve">Kipervasser, S., Palti, D., Neufeld, M. Y., Ben Shachar, M., Andelman, F., Fried, I., … Hendler, T. (2008). Possible remote functional reorganization in left temporal lobe epilepsy. </w:t>
      </w:r>
      <w:r w:rsidRPr="00FE6511">
        <w:rPr>
          <w:rFonts w:ascii="Times New Roman" w:hAnsi="Times New Roman"/>
          <w:i/>
          <w:iCs/>
          <w:noProof/>
          <w:sz w:val="24"/>
        </w:rPr>
        <w:t>Acta Neurologica Scandinavica</w:t>
      </w:r>
      <w:r w:rsidRPr="00FE6511">
        <w:rPr>
          <w:rFonts w:ascii="Times New Roman" w:hAnsi="Times New Roman"/>
          <w:noProof/>
          <w:sz w:val="24"/>
        </w:rPr>
        <w:t xml:space="preserve">, </w:t>
      </w:r>
      <w:r w:rsidRPr="00FE6511">
        <w:rPr>
          <w:rFonts w:ascii="Times New Roman" w:hAnsi="Times New Roman"/>
          <w:i/>
          <w:iCs/>
          <w:noProof/>
          <w:sz w:val="24"/>
        </w:rPr>
        <w:t>117</w:t>
      </w:r>
      <w:r w:rsidRPr="00FE6511">
        <w:rPr>
          <w:rFonts w:ascii="Times New Roman" w:hAnsi="Times New Roman"/>
          <w:noProof/>
          <w:sz w:val="24"/>
        </w:rPr>
        <w:t>(5), 324–31. doi:10.1111/j.1600-0404.2007.00948.x</w:t>
      </w:r>
    </w:p>
    <w:p w14:paraId="046C70E1" w14:textId="77777777" w:rsidR="00FE6511" w:rsidRPr="00FE6511" w:rsidRDefault="00FE6511">
      <w:pPr>
        <w:pStyle w:val="NormalWeb"/>
        <w:ind w:left="480" w:hanging="480"/>
        <w:divId w:val="182672771"/>
        <w:rPr>
          <w:rFonts w:ascii="Times New Roman" w:hAnsi="Times New Roman"/>
          <w:noProof/>
          <w:sz w:val="24"/>
        </w:rPr>
      </w:pPr>
      <w:r w:rsidRPr="00FE6511">
        <w:rPr>
          <w:rFonts w:ascii="Times New Roman" w:hAnsi="Times New Roman"/>
          <w:noProof/>
          <w:sz w:val="24"/>
        </w:rPr>
        <w:t xml:space="preserve">Klein, S. B., &amp; Loftus, J. (2002). Memory and temporal experience : The effects of episodic memory loss on an amnesic patient’s ability to remember the past and imagine the future. </w:t>
      </w:r>
      <w:r w:rsidRPr="00FE6511">
        <w:rPr>
          <w:rFonts w:ascii="Times New Roman" w:hAnsi="Times New Roman"/>
          <w:i/>
          <w:iCs/>
          <w:noProof/>
          <w:sz w:val="24"/>
        </w:rPr>
        <w:t>Social Cognition</w:t>
      </w:r>
      <w:r w:rsidRPr="00FE6511">
        <w:rPr>
          <w:rFonts w:ascii="Times New Roman" w:hAnsi="Times New Roman"/>
          <w:noProof/>
          <w:sz w:val="24"/>
        </w:rPr>
        <w:t xml:space="preserve">, </w:t>
      </w:r>
      <w:r w:rsidRPr="00FE6511">
        <w:rPr>
          <w:rFonts w:ascii="Times New Roman" w:hAnsi="Times New Roman"/>
          <w:i/>
          <w:iCs/>
          <w:noProof/>
          <w:sz w:val="24"/>
        </w:rPr>
        <w:t>20</w:t>
      </w:r>
      <w:r w:rsidRPr="00FE6511">
        <w:rPr>
          <w:rFonts w:ascii="Times New Roman" w:hAnsi="Times New Roman"/>
          <w:noProof/>
          <w:sz w:val="24"/>
        </w:rPr>
        <w:t>(5), 353–379.</w:t>
      </w:r>
    </w:p>
    <w:p w14:paraId="4F330C27" w14:textId="77777777" w:rsidR="00FE6511" w:rsidRPr="00FE6511" w:rsidRDefault="00FE6511">
      <w:pPr>
        <w:pStyle w:val="NormalWeb"/>
        <w:ind w:left="480" w:hanging="480"/>
        <w:divId w:val="182672771"/>
        <w:rPr>
          <w:rFonts w:ascii="Times New Roman" w:hAnsi="Times New Roman"/>
          <w:noProof/>
          <w:sz w:val="24"/>
        </w:rPr>
      </w:pPr>
      <w:r w:rsidRPr="00FE6511">
        <w:rPr>
          <w:rFonts w:ascii="Times New Roman" w:hAnsi="Times New Roman"/>
          <w:noProof/>
          <w:sz w:val="24"/>
        </w:rPr>
        <w:t xml:space="preserve">Lee, L., Amir, O., &amp; Ariely, D. (2009). In Search of Homo Economicus: Cognitive Noise and the Role of Emotion in Preference Consistency. </w:t>
      </w:r>
      <w:r w:rsidRPr="00FE6511">
        <w:rPr>
          <w:rFonts w:ascii="Times New Roman" w:hAnsi="Times New Roman"/>
          <w:i/>
          <w:iCs/>
          <w:noProof/>
          <w:sz w:val="24"/>
        </w:rPr>
        <w:t>Journal of Consumer Research</w:t>
      </w:r>
      <w:r w:rsidRPr="00FE6511">
        <w:rPr>
          <w:rFonts w:ascii="Times New Roman" w:hAnsi="Times New Roman"/>
          <w:noProof/>
          <w:sz w:val="24"/>
        </w:rPr>
        <w:t xml:space="preserve">, </w:t>
      </w:r>
      <w:r w:rsidRPr="00FE6511">
        <w:rPr>
          <w:rFonts w:ascii="Times New Roman" w:hAnsi="Times New Roman"/>
          <w:i/>
          <w:iCs/>
          <w:noProof/>
          <w:sz w:val="24"/>
        </w:rPr>
        <w:t>36</w:t>
      </w:r>
      <w:r w:rsidRPr="00FE6511">
        <w:rPr>
          <w:rFonts w:ascii="Times New Roman" w:hAnsi="Times New Roman"/>
          <w:noProof/>
          <w:sz w:val="24"/>
        </w:rPr>
        <w:t>(2), 173–187. doi:10.1086/597160</w:t>
      </w:r>
    </w:p>
    <w:p w14:paraId="746618A5" w14:textId="77777777" w:rsidR="00FE6511" w:rsidRPr="00FE6511" w:rsidRDefault="00FE6511">
      <w:pPr>
        <w:pStyle w:val="NormalWeb"/>
        <w:ind w:left="480" w:hanging="480"/>
        <w:divId w:val="182672771"/>
        <w:rPr>
          <w:rFonts w:ascii="Times New Roman" w:hAnsi="Times New Roman"/>
          <w:noProof/>
          <w:sz w:val="24"/>
        </w:rPr>
      </w:pPr>
      <w:r w:rsidRPr="00FE6511">
        <w:rPr>
          <w:rFonts w:ascii="Times New Roman" w:hAnsi="Times New Roman"/>
          <w:noProof/>
          <w:sz w:val="24"/>
        </w:rPr>
        <w:t xml:space="preserve">Lichtenstein, S., &amp; Slovic, P. (Eds.). (2006). </w:t>
      </w:r>
      <w:r w:rsidRPr="00FE6511">
        <w:rPr>
          <w:rFonts w:ascii="Times New Roman" w:hAnsi="Times New Roman"/>
          <w:i/>
          <w:iCs/>
          <w:noProof/>
          <w:sz w:val="24"/>
        </w:rPr>
        <w:t>The Construction of Preference</w:t>
      </w:r>
      <w:r w:rsidRPr="00FE6511">
        <w:rPr>
          <w:rFonts w:ascii="Times New Roman" w:hAnsi="Times New Roman"/>
          <w:noProof/>
          <w:sz w:val="24"/>
        </w:rPr>
        <w:t>. New York: Cambridge University Press.</w:t>
      </w:r>
    </w:p>
    <w:p w14:paraId="0BCC620A" w14:textId="77777777" w:rsidR="00FE6511" w:rsidRPr="00FE6511" w:rsidRDefault="00FE6511">
      <w:pPr>
        <w:pStyle w:val="NormalWeb"/>
        <w:ind w:left="480" w:hanging="480"/>
        <w:divId w:val="182672771"/>
        <w:rPr>
          <w:rFonts w:ascii="Times New Roman" w:hAnsi="Times New Roman"/>
          <w:noProof/>
          <w:sz w:val="24"/>
        </w:rPr>
      </w:pPr>
      <w:r w:rsidRPr="00FE6511">
        <w:rPr>
          <w:rFonts w:ascii="Times New Roman" w:hAnsi="Times New Roman"/>
          <w:noProof/>
          <w:sz w:val="24"/>
        </w:rPr>
        <w:t xml:space="preserve">Ongür, D., &amp; Price, J. L. (2000). The organization of networks within the orbital and medial prefrontal cortex of rats, monkeys and humans. </w:t>
      </w:r>
      <w:r w:rsidRPr="00FE6511">
        <w:rPr>
          <w:rFonts w:ascii="Times New Roman" w:hAnsi="Times New Roman"/>
          <w:i/>
          <w:iCs/>
          <w:noProof/>
          <w:sz w:val="24"/>
        </w:rPr>
        <w:t>Cerebral Cortex (New York, N.Y. : 1991)</w:t>
      </w:r>
      <w:r w:rsidRPr="00FE6511">
        <w:rPr>
          <w:rFonts w:ascii="Times New Roman" w:hAnsi="Times New Roman"/>
          <w:noProof/>
          <w:sz w:val="24"/>
        </w:rPr>
        <w:t xml:space="preserve">, </w:t>
      </w:r>
      <w:r w:rsidRPr="00FE6511">
        <w:rPr>
          <w:rFonts w:ascii="Times New Roman" w:hAnsi="Times New Roman"/>
          <w:i/>
          <w:iCs/>
          <w:noProof/>
          <w:sz w:val="24"/>
        </w:rPr>
        <w:t>10</w:t>
      </w:r>
      <w:r w:rsidRPr="00FE6511">
        <w:rPr>
          <w:rFonts w:ascii="Times New Roman" w:hAnsi="Times New Roman"/>
          <w:noProof/>
          <w:sz w:val="24"/>
        </w:rPr>
        <w:t>(3), 206–19. Retrieved from http://www.ncbi.nlm.nih.gov/pubmed/10731217</w:t>
      </w:r>
    </w:p>
    <w:p w14:paraId="3AD9C2EB" w14:textId="77777777" w:rsidR="00FE6511" w:rsidRPr="00FE6511" w:rsidRDefault="00FE6511">
      <w:pPr>
        <w:pStyle w:val="NormalWeb"/>
        <w:ind w:left="480" w:hanging="480"/>
        <w:divId w:val="182672771"/>
        <w:rPr>
          <w:rFonts w:ascii="Times New Roman" w:hAnsi="Times New Roman"/>
          <w:noProof/>
          <w:sz w:val="24"/>
        </w:rPr>
      </w:pPr>
      <w:r w:rsidRPr="00FE6511">
        <w:rPr>
          <w:rFonts w:ascii="Times New Roman" w:hAnsi="Times New Roman"/>
          <w:noProof/>
          <w:sz w:val="24"/>
        </w:rPr>
        <w:t xml:space="preserve">Peters, J., &amp; Büchel, C. (2010). Episodic future thinking reduces reward delay discounting through an enhancement of prefrontal-mediotemporal interactions. </w:t>
      </w:r>
      <w:r w:rsidRPr="00FE6511">
        <w:rPr>
          <w:rFonts w:ascii="Times New Roman" w:hAnsi="Times New Roman"/>
          <w:i/>
          <w:iCs/>
          <w:noProof/>
          <w:sz w:val="24"/>
        </w:rPr>
        <w:t>Neuron</w:t>
      </w:r>
      <w:r w:rsidRPr="00FE6511">
        <w:rPr>
          <w:rFonts w:ascii="Times New Roman" w:hAnsi="Times New Roman"/>
          <w:noProof/>
          <w:sz w:val="24"/>
        </w:rPr>
        <w:t xml:space="preserve">, </w:t>
      </w:r>
      <w:r w:rsidRPr="00FE6511">
        <w:rPr>
          <w:rFonts w:ascii="Times New Roman" w:hAnsi="Times New Roman"/>
          <w:i/>
          <w:iCs/>
          <w:noProof/>
          <w:sz w:val="24"/>
        </w:rPr>
        <w:t>66</w:t>
      </w:r>
      <w:r w:rsidRPr="00FE6511">
        <w:rPr>
          <w:rFonts w:ascii="Times New Roman" w:hAnsi="Times New Roman"/>
          <w:noProof/>
          <w:sz w:val="24"/>
        </w:rPr>
        <w:t>(1), 138–48. doi:10.1016/j.neuron.2010.03.026</w:t>
      </w:r>
    </w:p>
    <w:p w14:paraId="4F178E6E" w14:textId="77777777" w:rsidR="00FE6511" w:rsidRPr="00FE6511" w:rsidRDefault="00FE6511">
      <w:pPr>
        <w:pStyle w:val="NormalWeb"/>
        <w:ind w:left="480" w:hanging="480"/>
        <w:divId w:val="182672771"/>
        <w:rPr>
          <w:rFonts w:ascii="Times New Roman" w:hAnsi="Times New Roman"/>
          <w:noProof/>
          <w:sz w:val="24"/>
        </w:rPr>
      </w:pPr>
      <w:r w:rsidRPr="00FE6511">
        <w:rPr>
          <w:rFonts w:ascii="Times New Roman" w:hAnsi="Times New Roman"/>
          <w:noProof/>
          <w:sz w:val="24"/>
        </w:rPr>
        <w:t xml:space="preserve">Ranganath, C., &amp; Ritchey, M. (2012). Two cortical systems for memory-guided behaviour. </w:t>
      </w:r>
      <w:r w:rsidRPr="00FE6511">
        <w:rPr>
          <w:rFonts w:ascii="Times New Roman" w:hAnsi="Times New Roman"/>
          <w:i/>
          <w:iCs/>
          <w:noProof/>
          <w:sz w:val="24"/>
        </w:rPr>
        <w:t>Nature Reviews. Neuroscience</w:t>
      </w:r>
      <w:r w:rsidRPr="00FE6511">
        <w:rPr>
          <w:rFonts w:ascii="Times New Roman" w:hAnsi="Times New Roman"/>
          <w:noProof/>
          <w:sz w:val="24"/>
        </w:rPr>
        <w:t xml:space="preserve">, </w:t>
      </w:r>
      <w:r w:rsidRPr="00FE6511">
        <w:rPr>
          <w:rFonts w:ascii="Times New Roman" w:hAnsi="Times New Roman"/>
          <w:i/>
          <w:iCs/>
          <w:noProof/>
          <w:sz w:val="24"/>
        </w:rPr>
        <w:t>13</w:t>
      </w:r>
      <w:r w:rsidRPr="00FE6511">
        <w:rPr>
          <w:rFonts w:ascii="Times New Roman" w:hAnsi="Times New Roman"/>
          <w:noProof/>
          <w:sz w:val="24"/>
        </w:rPr>
        <w:t>(10), 713–26. doi:10.1038/nrn3338</w:t>
      </w:r>
    </w:p>
    <w:p w14:paraId="55C002BA" w14:textId="77777777" w:rsidR="00FE6511" w:rsidRPr="00FE6511" w:rsidRDefault="00FE6511">
      <w:pPr>
        <w:pStyle w:val="NormalWeb"/>
        <w:ind w:left="480" w:hanging="480"/>
        <w:divId w:val="182672771"/>
        <w:rPr>
          <w:rFonts w:ascii="Times New Roman" w:hAnsi="Times New Roman"/>
          <w:noProof/>
          <w:sz w:val="24"/>
        </w:rPr>
      </w:pPr>
      <w:r w:rsidRPr="00FE6511">
        <w:rPr>
          <w:rFonts w:ascii="Times New Roman" w:hAnsi="Times New Roman"/>
          <w:noProof/>
          <w:sz w:val="24"/>
        </w:rPr>
        <w:t xml:space="preserve">Regenwetter, M., Dana, J., Davis-Stober, C. P., &amp; Guo, Y. (2011). Parsimonious testing of transitive or intransitive preferences: Reply to Birnbaum (2011). </w:t>
      </w:r>
      <w:r w:rsidRPr="00FE6511">
        <w:rPr>
          <w:rFonts w:ascii="Times New Roman" w:hAnsi="Times New Roman"/>
          <w:i/>
          <w:iCs/>
          <w:noProof/>
          <w:sz w:val="24"/>
        </w:rPr>
        <w:t>Psychological Review</w:t>
      </w:r>
      <w:r w:rsidRPr="00FE6511">
        <w:rPr>
          <w:rFonts w:ascii="Times New Roman" w:hAnsi="Times New Roman"/>
          <w:noProof/>
          <w:sz w:val="24"/>
        </w:rPr>
        <w:t xml:space="preserve">, </w:t>
      </w:r>
      <w:r w:rsidRPr="00FE6511">
        <w:rPr>
          <w:rFonts w:ascii="Times New Roman" w:hAnsi="Times New Roman"/>
          <w:i/>
          <w:iCs/>
          <w:noProof/>
          <w:sz w:val="24"/>
        </w:rPr>
        <w:t>118</w:t>
      </w:r>
      <w:r w:rsidRPr="00FE6511">
        <w:rPr>
          <w:rFonts w:ascii="Times New Roman" w:hAnsi="Times New Roman"/>
          <w:noProof/>
          <w:sz w:val="24"/>
        </w:rPr>
        <w:t>(4), 684–688. doi:10.1037/a0025291</w:t>
      </w:r>
    </w:p>
    <w:p w14:paraId="42358192" w14:textId="77777777" w:rsidR="00FE6511" w:rsidRPr="00FE6511" w:rsidRDefault="00FE6511">
      <w:pPr>
        <w:pStyle w:val="NormalWeb"/>
        <w:ind w:left="480" w:hanging="480"/>
        <w:divId w:val="182672771"/>
        <w:rPr>
          <w:rFonts w:ascii="Times New Roman" w:hAnsi="Times New Roman"/>
          <w:noProof/>
          <w:sz w:val="24"/>
        </w:rPr>
      </w:pPr>
      <w:r w:rsidRPr="00FE6511">
        <w:rPr>
          <w:rFonts w:ascii="Times New Roman" w:hAnsi="Times New Roman"/>
          <w:noProof/>
          <w:sz w:val="24"/>
        </w:rPr>
        <w:lastRenderedPageBreak/>
        <w:t xml:space="preserve">Reyna, V. F., Lloyd, F. J., &amp; Brainerd, C. J. (2003). Memory, Development, and Rationality: An Integrative Theory of Judgement and Decision Making. In </w:t>
      </w:r>
      <w:r w:rsidRPr="00FE6511">
        <w:rPr>
          <w:rFonts w:ascii="Times New Roman" w:hAnsi="Times New Roman"/>
          <w:i/>
          <w:iCs/>
          <w:noProof/>
          <w:sz w:val="24"/>
        </w:rPr>
        <w:t>Emerging Perspectives on Judgement and Decision Research</w:t>
      </w:r>
      <w:r w:rsidRPr="00FE6511">
        <w:rPr>
          <w:rFonts w:ascii="Times New Roman" w:hAnsi="Times New Roman"/>
          <w:noProof/>
          <w:sz w:val="24"/>
        </w:rPr>
        <w:t xml:space="preserve"> (pp. 201–245).</w:t>
      </w:r>
    </w:p>
    <w:p w14:paraId="19B89C60" w14:textId="77777777" w:rsidR="00FE6511" w:rsidRPr="00FE6511" w:rsidRDefault="00FE6511">
      <w:pPr>
        <w:pStyle w:val="NormalWeb"/>
        <w:ind w:left="480" w:hanging="480"/>
        <w:divId w:val="182672771"/>
        <w:rPr>
          <w:rFonts w:ascii="Times New Roman" w:hAnsi="Times New Roman"/>
          <w:noProof/>
          <w:sz w:val="24"/>
        </w:rPr>
      </w:pPr>
      <w:r w:rsidRPr="00FE6511">
        <w:rPr>
          <w:rFonts w:ascii="Times New Roman" w:hAnsi="Times New Roman"/>
          <w:noProof/>
          <w:sz w:val="24"/>
        </w:rPr>
        <w:t xml:space="preserve">Samuelson, P. A. (1938). A Note on the Pure Theory of Behaviour Consumer ’s Bheavior. </w:t>
      </w:r>
      <w:r w:rsidRPr="00FE6511">
        <w:rPr>
          <w:rFonts w:ascii="Times New Roman" w:hAnsi="Times New Roman"/>
          <w:i/>
          <w:iCs/>
          <w:noProof/>
          <w:sz w:val="24"/>
        </w:rPr>
        <w:t>Economica</w:t>
      </w:r>
      <w:r w:rsidRPr="00FE6511">
        <w:rPr>
          <w:rFonts w:ascii="Times New Roman" w:hAnsi="Times New Roman"/>
          <w:noProof/>
          <w:sz w:val="24"/>
        </w:rPr>
        <w:t xml:space="preserve">, </w:t>
      </w:r>
      <w:r w:rsidRPr="00FE6511">
        <w:rPr>
          <w:rFonts w:ascii="Times New Roman" w:hAnsi="Times New Roman"/>
          <w:i/>
          <w:iCs/>
          <w:noProof/>
          <w:sz w:val="24"/>
        </w:rPr>
        <w:t>5</w:t>
      </w:r>
      <w:r w:rsidRPr="00FE6511">
        <w:rPr>
          <w:rFonts w:ascii="Times New Roman" w:hAnsi="Times New Roman"/>
          <w:noProof/>
          <w:sz w:val="24"/>
        </w:rPr>
        <w:t>(17), 61–71.</w:t>
      </w:r>
    </w:p>
    <w:p w14:paraId="5A53DCA6" w14:textId="77777777" w:rsidR="00FE6511" w:rsidRPr="00FE6511" w:rsidRDefault="00FE6511">
      <w:pPr>
        <w:pStyle w:val="NormalWeb"/>
        <w:ind w:left="480" w:hanging="480"/>
        <w:divId w:val="182672771"/>
        <w:rPr>
          <w:rFonts w:ascii="Times New Roman" w:hAnsi="Times New Roman"/>
          <w:noProof/>
          <w:sz w:val="24"/>
        </w:rPr>
      </w:pPr>
      <w:r w:rsidRPr="00FE6511">
        <w:rPr>
          <w:rFonts w:ascii="Times New Roman" w:hAnsi="Times New Roman"/>
          <w:noProof/>
          <w:sz w:val="24"/>
        </w:rPr>
        <w:t xml:space="preserve">Schacter, D. L., &amp; Addis, D. R. (2007). The cognitive neuroscience of constructive memory: remembering the past and imagining the future. </w:t>
      </w:r>
      <w:r w:rsidRPr="00FE6511">
        <w:rPr>
          <w:rFonts w:ascii="Times New Roman" w:hAnsi="Times New Roman"/>
          <w:i/>
          <w:iCs/>
          <w:noProof/>
          <w:sz w:val="24"/>
        </w:rPr>
        <w:t>Philosophical Transactions of the Royal Society of London. Series B, Biological Sciences</w:t>
      </w:r>
      <w:r w:rsidRPr="00FE6511">
        <w:rPr>
          <w:rFonts w:ascii="Times New Roman" w:hAnsi="Times New Roman"/>
          <w:noProof/>
          <w:sz w:val="24"/>
        </w:rPr>
        <w:t xml:space="preserve">, </w:t>
      </w:r>
      <w:r w:rsidRPr="00FE6511">
        <w:rPr>
          <w:rFonts w:ascii="Times New Roman" w:hAnsi="Times New Roman"/>
          <w:i/>
          <w:iCs/>
          <w:noProof/>
          <w:sz w:val="24"/>
        </w:rPr>
        <w:t>362</w:t>
      </w:r>
      <w:r w:rsidRPr="00FE6511">
        <w:rPr>
          <w:rFonts w:ascii="Times New Roman" w:hAnsi="Times New Roman"/>
          <w:noProof/>
          <w:sz w:val="24"/>
        </w:rPr>
        <w:t>(1481), 773–86. doi:10.1098/rstb.2007.2087</w:t>
      </w:r>
    </w:p>
    <w:p w14:paraId="5E44BAF9" w14:textId="77777777" w:rsidR="00FE6511" w:rsidRPr="00FE6511" w:rsidRDefault="00FE6511">
      <w:pPr>
        <w:pStyle w:val="NormalWeb"/>
        <w:ind w:left="480" w:hanging="480"/>
        <w:divId w:val="182672771"/>
        <w:rPr>
          <w:rFonts w:ascii="Times New Roman" w:hAnsi="Times New Roman"/>
          <w:noProof/>
          <w:sz w:val="24"/>
        </w:rPr>
      </w:pPr>
      <w:r w:rsidRPr="00FE6511">
        <w:rPr>
          <w:rFonts w:ascii="Times New Roman" w:hAnsi="Times New Roman"/>
          <w:noProof/>
          <w:sz w:val="24"/>
        </w:rPr>
        <w:t xml:space="preserve">Schneider, S. L., &amp; Shanteau, J. (2003). </w:t>
      </w:r>
      <w:r w:rsidRPr="00FE6511">
        <w:rPr>
          <w:rFonts w:ascii="Times New Roman" w:hAnsi="Times New Roman"/>
          <w:i/>
          <w:iCs/>
          <w:noProof/>
          <w:sz w:val="24"/>
        </w:rPr>
        <w:t>Emerging Perspectives on Judgment and Decision Research</w:t>
      </w:r>
      <w:r w:rsidRPr="00FE6511">
        <w:rPr>
          <w:rFonts w:ascii="Times New Roman" w:hAnsi="Times New Roman"/>
          <w:noProof/>
          <w:sz w:val="24"/>
        </w:rPr>
        <w:t xml:space="preserve"> (p. 736). Cambridge University Press.</w:t>
      </w:r>
    </w:p>
    <w:p w14:paraId="0DC5C72A" w14:textId="77777777" w:rsidR="00FE6511" w:rsidRPr="00FE6511" w:rsidRDefault="00FE6511">
      <w:pPr>
        <w:pStyle w:val="NormalWeb"/>
        <w:ind w:left="480" w:hanging="480"/>
        <w:divId w:val="182672771"/>
        <w:rPr>
          <w:rFonts w:ascii="Times New Roman" w:hAnsi="Times New Roman"/>
          <w:noProof/>
          <w:sz w:val="24"/>
        </w:rPr>
      </w:pPr>
      <w:r w:rsidRPr="00FE6511">
        <w:rPr>
          <w:rFonts w:ascii="Times New Roman" w:hAnsi="Times New Roman"/>
          <w:noProof/>
          <w:sz w:val="24"/>
        </w:rPr>
        <w:t xml:space="preserve">Shohamy, D., &amp; Turk-Browne, N. B. (2013). Mechanisms for widespread hippocampal involvement in cognition. </w:t>
      </w:r>
      <w:r w:rsidRPr="00FE6511">
        <w:rPr>
          <w:rFonts w:ascii="Times New Roman" w:hAnsi="Times New Roman"/>
          <w:i/>
          <w:iCs/>
          <w:noProof/>
          <w:sz w:val="24"/>
        </w:rPr>
        <w:t>Journal of Experimental Psychology. General</w:t>
      </w:r>
      <w:r w:rsidRPr="00FE6511">
        <w:rPr>
          <w:rFonts w:ascii="Times New Roman" w:hAnsi="Times New Roman"/>
          <w:noProof/>
          <w:sz w:val="24"/>
        </w:rPr>
        <w:t xml:space="preserve">, </w:t>
      </w:r>
      <w:r w:rsidRPr="00FE6511">
        <w:rPr>
          <w:rFonts w:ascii="Times New Roman" w:hAnsi="Times New Roman"/>
          <w:i/>
          <w:iCs/>
          <w:noProof/>
          <w:sz w:val="24"/>
        </w:rPr>
        <w:t>142</w:t>
      </w:r>
      <w:r w:rsidRPr="00FE6511">
        <w:rPr>
          <w:rFonts w:ascii="Times New Roman" w:hAnsi="Times New Roman"/>
          <w:noProof/>
          <w:sz w:val="24"/>
        </w:rPr>
        <w:t>(4), 1159–70. doi:10.1037/a0034461</w:t>
      </w:r>
    </w:p>
    <w:p w14:paraId="77764E87" w14:textId="77777777" w:rsidR="00FE6511" w:rsidRPr="00FE6511" w:rsidRDefault="00FE6511">
      <w:pPr>
        <w:pStyle w:val="NormalWeb"/>
        <w:ind w:left="480" w:hanging="480"/>
        <w:divId w:val="182672771"/>
        <w:rPr>
          <w:rFonts w:ascii="Times New Roman" w:hAnsi="Times New Roman"/>
          <w:noProof/>
          <w:sz w:val="24"/>
        </w:rPr>
      </w:pPr>
      <w:r w:rsidRPr="00FE6511">
        <w:rPr>
          <w:rFonts w:ascii="Times New Roman" w:hAnsi="Times New Roman"/>
          <w:noProof/>
          <w:sz w:val="24"/>
        </w:rPr>
        <w:t xml:space="preserve">Tversky, A. (1969). Intransitivity of preferences. </w:t>
      </w:r>
      <w:r w:rsidRPr="00FE6511">
        <w:rPr>
          <w:rFonts w:ascii="Times New Roman" w:hAnsi="Times New Roman"/>
          <w:i/>
          <w:iCs/>
          <w:noProof/>
          <w:sz w:val="24"/>
        </w:rPr>
        <w:t>Psychological Review</w:t>
      </w:r>
      <w:r w:rsidRPr="00FE6511">
        <w:rPr>
          <w:rFonts w:ascii="Times New Roman" w:hAnsi="Times New Roman"/>
          <w:noProof/>
          <w:sz w:val="24"/>
        </w:rPr>
        <w:t xml:space="preserve">, </w:t>
      </w:r>
      <w:r w:rsidRPr="00FE6511">
        <w:rPr>
          <w:rFonts w:ascii="Times New Roman" w:hAnsi="Times New Roman"/>
          <w:i/>
          <w:iCs/>
          <w:noProof/>
          <w:sz w:val="24"/>
        </w:rPr>
        <w:t>76</w:t>
      </w:r>
      <w:r w:rsidRPr="00FE6511">
        <w:rPr>
          <w:rFonts w:ascii="Times New Roman" w:hAnsi="Times New Roman"/>
          <w:noProof/>
          <w:sz w:val="24"/>
        </w:rPr>
        <w:t>(1), 31–48. doi:10.1037/h0026750</w:t>
      </w:r>
    </w:p>
    <w:p w14:paraId="10AF7AB2" w14:textId="77777777" w:rsidR="00FE6511" w:rsidRPr="00FE6511" w:rsidRDefault="00FE6511">
      <w:pPr>
        <w:pStyle w:val="NormalWeb"/>
        <w:ind w:left="480" w:hanging="480"/>
        <w:divId w:val="182672771"/>
        <w:rPr>
          <w:rFonts w:ascii="Times New Roman" w:hAnsi="Times New Roman"/>
          <w:noProof/>
          <w:sz w:val="24"/>
        </w:rPr>
      </w:pPr>
      <w:r w:rsidRPr="00FE6511">
        <w:rPr>
          <w:rFonts w:ascii="Times New Roman" w:hAnsi="Times New Roman"/>
          <w:noProof/>
          <w:sz w:val="24"/>
        </w:rPr>
        <w:t xml:space="preserve">Von Neumann, J., &amp; Morgenstern, O. (1944). </w:t>
      </w:r>
      <w:r w:rsidRPr="00FE6511">
        <w:rPr>
          <w:rFonts w:ascii="Times New Roman" w:hAnsi="Times New Roman"/>
          <w:i/>
          <w:iCs/>
          <w:noProof/>
          <w:sz w:val="24"/>
        </w:rPr>
        <w:t>Theory of Games and Economic Behavior</w:t>
      </w:r>
      <w:r w:rsidRPr="00FE6511">
        <w:rPr>
          <w:rFonts w:ascii="Times New Roman" w:hAnsi="Times New Roman"/>
          <w:noProof/>
          <w:sz w:val="24"/>
        </w:rPr>
        <w:t xml:space="preserve">. </w:t>
      </w:r>
      <w:r w:rsidRPr="00FE6511">
        <w:rPr>
          <w:rFonts w:ascii="Times New Roman" w:hAnsi="Times New Roman"/>
          <w:i/>
          <w:iCs/>
          <w:noProof/>
          <w:sz w:val="24"/>
        </w:rPr>
        <w:t>Princeton University Press</w:t>
      </w:r>
      <w:r w:rsidRPr="00FE6511">
        <w:rPr>
          <w:rFonts w:ascii="Times New Roman" w:hAnsi="Times New Roman"/>
          <w:noProof/>
          <w:sz w:val="24"/>
        </w:rPr>
        <w:t xml:space="preserve"> (Vol. 2, p. 625). doi:10.1177/1468795X06065810</w:t>
      </w:r>
    </w:p>
    <w:p w14:paraId="3702B6A3" w14:textId="77777777" w:rsidR="00FE6511" w:rsidRPr="00FE6511" w:rsidRDefault="00FE6511">
      <w:pPr>
        <w:pStyle w:val="NormalWeb"/>
        <w:ind w:left="480" w:hanging="480"/>
        <w:divId w:val="182672771"/>
        <w:rPr>
          <w:rFonts w:ascii="Times New Roman" w:hAnsi="Times New Roman"/>
          <w:noProof/>
          <w:sz w:val="24"/>
        </w:rPr>
      </w:pPr>
      <w:r w:rsidRPr="00FE6511">
        <w:rPr>
          <w:rFonts w:ascii="Times New Roman" w:hAnsi="Times New Roman"/>
          <w:noProof/>
          <w:sz w:val="24"/>
        </w:rPr>
        <w:t xml:space="preserve">Weber, B., Wellmer, J., Reuber, M., Mormann, F., Weis, S., Urbach, H., … Fernández, G. (2006). Left hippocampal pathology is associated with atypical language lateralization in patients with focal epilepsy. </w:t>
      </w:r>
      <w:r w:rsidRPr="00FE6511">
        <w:rPr>
          <w:rFonts w:ascii="Times New Roman" w:hAnsi="Times New Roman"/>
          <w:i/>
          <w:iCs/>
          <w:noProof/>
          <w:sz w:val="24"/>
        </w:rPr>
        <w:t>Brain : A Journal of Neurology</w:t>
      </w:r>
      <w:r w:rsidRPr="00FE6511">
        <w:rPr>
          <w:rFonts w:ascii="Times New Roman" w:hAnsi="Times New Roman"/>
          <w:noProof/>
          <w:sz w:val="24"/>
        </w:rPr>
        <w:t xml:space="preserve">, </w:t>
      </w:r>
      <w:r w:rsidRPr="00FE6511">
        <w:rPr>
          <w:rFonts w:ascii="Times New Roman" w:hAnsi="Times New Roman"/>
          <w:i/>
          <w:iCs/>
          <w:noProof/>
          <w:sz w:val="24"/>
        </w:rPr>
        <w:t>129</w:t>
      </w:r>
      <w:r w:rsidRPr="00FE6511">
        <w:rPr>
          <w:rFonts w:ascii="Times New Roman" w:hAnsi="Times New Roman"/>
          <w:noProof/>
          <w:sz w:val="24"/>
        </w:rPr>
        <w:t>(Pt 2), 346–51. doi:10.1093/brain/awh694</w:t>
      </w:r>
    </w:p>
    <w:p w14:paraId="7E2558FD" w14:textId="77777777" w:rsidR="00FE6511" w:rsidRPr="00FE6511" w:rsidRDefault="00FE6511">
      <w:pPr>
        <w:pStyle w:val="NormalWeb"/>
        <w:ind w:left="480" w:hanging="480"/>
        <w:divId w:val="182672771"/>
        <w:rPr>
          <w:rFonts w:ascii="Times New Roman" w:hAnsi="Times New Roman"/>
          <w:noProof/>
          <w:sz w:val="24"/>
        </w:rPr>
      </w:pPr>
      <w:r w:rsidRPr="00FE6511">
        <w:rPr>
          <w:rFonts w:ascii="Times New Roman" w:hAnsi="Times New Roman"/>
          <w:noProof/>
          <w:sz w:val="24"/>
        </w:rPr>
        <w:t xml:space="preserve">Weber, E. U., Goldstein, W. M., &amp; Barlas, S. (1995). And let us not Forget Memory: The Role of Memory Processes and Techniques in the Study of Judgment and Choice. In </w:t>
      </w:r>
      <w:r w:rsidRPr="00FE6511">
        <w:rPr>
          <w:rFonts w:ascii="Times New Roman" w:hAnsi="Times New Roman"/>
          <w:i/>
          <w:iCs/>
          <w:noProof/>
          <w:sz w:val="24"/>
        </w:rPr>
        <w:t>The Psychology of Learning and Motivation</w:t>
      </w:r>
      <w:r w:rsidRPr="00FE6511">
        <w:rPr>
          <w:rFonts w:ascii="Times New Roman" w:hAnsi="Times New Roman"/>
          <w:noProof/>
          <w:sz w:val="24"/>
        </w:rPr>
        <w:t xml:space="preserve"> (Vol. 32, pp. 33–81). doi:10.1016/S0079-7421(08)60307-2</w:t>
      </w:r>
    </w:p>
    <w:p w14:paraId="79D3D093" w14:textId="77777777" w:rsidR="00FE6511" w:rsidRPr="00FE6511" w:rsidRDefault="00FE6511">
      <w:pPr>
        <w:pStyle w:val="NormalWeb"/>
        <w:ind w:left="480" w:hanging="480"/>
        <w:divId w:val="182672771"/>
        <w:rPr>
          <w:rFonts w:ascii="Times New Roman" w:hAnsi="Times New Roman"/>
          <w:noProof/>
          <w:sz w:val="24"/>
        </w:rPr>
      </w:pPr>
      <w:r w:rsidRPr="00FE6511">
        <w:rPr>
          <w:rFonts w:ascii="Times New Roman" w:hAnsi="Times New Roman"/>
          <w:noProof/>
          <w:sz w:val="24"/>
        </w:rPr>
        <w:t xml:space="preserve">Weber, E. U., &amp; Johnson, E. J. (2009). Mindful judgment and decision making. </w:t>
      </w:r>
      <w:r w:rsidRPr="00FE6511">
        <w:rPr>
          <w:rFonts w:ascii="Times New Roman" w:hAnsi="Times New Roman"/>
          <w:i/>
          <w:iCs/>
          <w:noProof/>
          <w:sz w:val="24"/>
        </w:rPr>
        <w:t>Annual Review of Psychology</w:t>
      </w:r>
      <w:r w:rsidRPr="00FE6511">
        <w:rPr>
          <w:rFonts w:ascii="Times New Roman" w:hAnsi="Times New Roman"/>
          <w:noProof/>
          <w:sz w:val="24"/>
        </w:rPr>
        <w:t xml:space="preserve">, </w:t>
      </w:r>
      <w:r w:rsidRPr="00FE6511">
        <w:rPr>
          <w:rFonts w:ascii="Times New Roman" w:hAnsi="Times New Roman"/>
          <w:i/>
          <w:iCs/>
          <w:noProof/>
          <w:sz w:val="24"/>
        </w:rPr>
        <w:t>60</w:t>
      </w:r>
      <w:r w:rsidRPr="00FE6511">
        <w:rPr>
          <w:rFonts w:ascii="Times New Roman" w:hAnsi="Times New Roman"/>
          <w:noProof/>
          <w:sz w:val="24"/>
        </w:rPr>
        <w:t>, 53–85. doi:10.1146/annurev.psych.60.110707.163633</w:t>
      </w:r>
    </w:p>
    <w:p w14:paraId="4DF5A28B" w14:textId="77777777" w:rsidR="00FE6511" w:rsidRPr="00FE6511" w:rsidRDefault="00FE6511">
      <w:pPr>
        <w:pStyle w:val="NormalWeb"/>
        <w:ind w:left="480" w:hanging="480"/>
        <w:divId w:val="182672771"/>
        <w:rPr>
          <w:rFonts w:ascii="Times New Roman" w:hAnsi="Times New Roman"/>
          <w:noProof/>
          <w:sz w:val="24"/>
        </w:rPr>
      </w:pPr>
      <w:r w:rsidRPr="00FE6511">
        <w:rPr>
          <w:rFonts w:ascii="Times New Roman" w:hAnsi="Times New Roman"/>
          <w:noProof/>
          <w:sz w:val="24"/>
        </w:rPr>
        <w:t xml:space="preserve">Weber, E. U., Johnson, E. J., Milch, K. F., Chang, H., Brodscholl, J. C., &amp; Goldstein, D. G. (2007). Asymmetric discounting in intertemporal choice: a query-theory account. </w:t>
      </w:r>
      <w:r w:rsidRPr="00FE6511">
        <w:rPr>
          <w:rFonts w:ascii="Times New Roman" w:hAnsi="Times New Roman"/>
          <w:i/>
          <w:iCs/>
          <w:noProof/>
          <w:sz w:val="24"/>
        </w:rPr>
        <w:t>Psychological Science : A Journal of the American Psychological Society / APS</w:t>
      </w:r>
      <w:r w:rsidRPr="00FE6511">
        <w:rPr>
          <w:rFonts w:ascii="Times New Roman" w:hAnsi="Times New Roman"/>
          <w:noProof/>
          <w:sz w:val="24"/>
        </w:rPr>
        <w:t xml:space="preserve">, </w:t>
      </w:r>
      <w:r w:rsidRPr="00FE6511">
        <w:rPr>
          <w:rFonts w:ascii="Times New Roman" w:hAnsi="Times New Roman"/>
          <w:i/>
          <w:iCs/>
          <w:noProof/>
          <w:sz w:val="24"/>
        </w:rPr>
        <w:t>18</w:t>
      </w:r>
      <w:r w:rsidRPr="00FE6511">
        <w:rPr>
          <w:rFonts w:ascii="Times New Roman" w:hAnsi="Times New Roman"/>
          <w:noProof/>
          <w:sz w:val="24"/>
        </w:rPr>
        <w:t>, 516–523. doi:10.1111/j.1467-9280.2007.01932.x</w:t>
      </w:r>
    </w:p>
    <w:p w14:paraId="6369942C" w14:textId="77777777" w:rsidR="00FE6511" w:rsidRPr="00FE6511" w:rsidRDefault="00FE6511">
      <w:pPr>
        <w:pStyle w:val="NormalWeb"/>
        <w:ind w:left="480" w:hanging="480"/>
        <w:divId w:val="182672771"/>
        <w:rPr>
          <w:rFonts w:ascii="Times New Roman" w:hAnsi="Times New Roman"/>
          <w:noProof/>
          <w:sz w:val="24"/>
        </w:rPr>
      </w:pPr>
      <w:r w:rsidRPr="00FE6511">
        <w:rPr>
          <w:rFonts w:ascii="Times New Roman" w:hAnsi="Times New Roman"/>
          <w:noProof/>
          <w:sz w:val="24"/>
        </w:rPr>
        <w:t xml:space="preserve">Wimmer, G. E., &amp; Shohamy, D. (2012). Preference by association: how memory mechanisms in the hippocampus bias decisions. </w:t>
      </w:r>
      <w:r w:rsidRPr="00FE6511">
        <w:rPr>
          <w:rFonts w:ascii="Times New Roman" w:hAnsi="Times New Roman"/>
          <w:i/>
          <w:iCs/>
          <w:noProof/>
          <w:sz w:val="24"/>
        </w:rPr>
        <w:t>Science (New York, N.Y.)</w:t>
      </w:r>
      <w:r w:rsidRPr="00FE6511">
        <w:rPr>
          <w:rFonts w:ascii="Times New Roman" w:hAnsi="Times New Roman"/>
          <w:noProof/>
          <w:sz w:val="24"/>
        </w:rPr>
        <w:t xml:space="preserve">, </w:t>
      </w:r>
      <w:r w:rsidRPr="00FE6511">
        <w:rPr>
          <w:rFonts w:ascii="Times New Roman" w:hAnsi="Times New Roman"/>
          <w:i/>
          <w:iCs/>
          <w:noProof/>
          <w:sz w:val="24"/>
        </w:rPr>
        <w:t>338</w:t>
      </w:r>
      <w:r w:rsidRPr="00FE6511">
        <w:rPr>
          <w:rFonts w:ascii="Times New Roman" w:hAnsi="Times New Roman"/>
          <w:noProof/>
          <w:sz w:val="24"/>
        </w:rPr>
        <w:t>(6104), 270–3. doi:10.1126/science.1223252</w:t>
      </w:r>
    </w:p>
    <w:p w14:paraId="6466487B" w14:textId="77777777" w:rsidR="00B90D89" w:rsidRPr="00B3406A" w:rsidRDefault="00117279" w:rsidP="00FE6511">
      <w:pPr>
        <w:pStyle w:val="NormalWeb"/>
        <w:ind w:left="480" w:hanging="480"/>
        <w:divId w:val="1748189885"/>
        <w:rPr>
          <w:shd w:val="clear" w:color="auto" w:fill="EFF3F8"/>
        </w:rPr>
      </w:pPr>
      <w:r>
        <w:rPr>
          <w:shd w:val="clear" w:color="auto" w:fill="EFF3F8"/>
        </w:rPr>
        <w:fldChar w:fldCharType="end"/>
      </w:r>
    </w:p>
    <w:sectPr w:rsidR="00B90D89" w:rsidRPr="00B3406A">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Eric Johnson" w:date="2015-05-16T11:04:00Z" w:initials="EJ">
    <w:p w14:paraId="42F7711F" w14:textId="77777777" w:rsidR="00C83420" w:rsidRDefault="00C83420">
      <w:pPr>
        <w:pStyle w:val="CommentText"/>
      </w:pPr>
      <w:r>
        <w:rPr>
          <w:rStyle w:val="CommentReference"/>
        </w:rPr>
        <w:annotationRef/>
      </w:r>
      <w:r>
        <w:t>A more psychological title.</w:t>
      </w:r>
    </w:p>
  </w:comment>
  <w:comment w:id="1" w:author="Ayse Zeynep Enkavi" w:date="2015-05-24T12:05:00Z" w:initials="AE">
    <w:p w14:paraId="29BB9552" w14:textId="77777777" w:rsidR="00C83420" w:rsidRDefault="00C83420">
      <w:pPr>
        <w:pStyle w:val="CommentText"/>
      </w:pPr>
      <w:r>
        <w:rPr>
          <w:rStyle w:val="CommentReference"/>
        </w:rPr>
        <w:annotationRef/>
      </w:r>
      <w:r w:rsidR="000F1903">
        <w:t>“</w:t>
      </w:r>
      <w:r>
        <w:t>Memories are necessary for preferences: Evidence from hippocampal lesion patients</w:t>
      </w:r>
      <w:r w:rsidR="000F1903">
        <w:t>” Would this work? Or too simple?</w:t>
      </w:r>
    </w:p>
  </w:comment>
  <w:comment w:id="2" w:author="Eric Johnson" w:date="2015-05-17T14:12:00Z" w:initials="EJ">
    <w:p w14:paraId="1C5C2336" w14:textId="77777777" w:rsidR="00C83420" w:rsidRDefault="00C83420">
      <w:pPr>
        <w:pStyle w:val="CommentText"/>
      </w:pPr>
      <w:r>
        <w:rPr>
          <w:rStyle w:val="CommentReference"/>
        </w:rPr>
        <w:annotationRef/>
      </w:r>
      <w:r>
        <w:t>Rewrite to deemphasize GARP</w:t>
      </w:r>
    </w:p>
    <w:p w14:paraId="15BF9FD8" w14:textId="77777777" w:rsidR="00C83420" w:rsidRDefault="00C83420">
      <w:pPr>
        <w:pStyle w:val="CommentText"/>
      </w:pPr>
    </w:p>
    <w:p w14:paraId="7363D10C" w14:textId="77777777" w:rsidR="00C83420" w:rsidRDefault="00C83420">
      <w:pPr>
        <w:pStyle w:val="CommentText"/>
      </w:pPr>
      <w:r>
        <w:t>Will need to talk about error and recent work there.</w:t>
      </w:r>
    </w:p>
    <w:p w14:paraId="5757A04F" w14:textId="77777777" w:rsidR="00C83420" w:rsidRDefault="00C83420">
      <w:pPr>
        <w:pStyle w:val="CommentText"/>
      </w:pPr>
    </w:p>
    <w:p w14:paraId="57ADE6B7" w14:textId="77777777" w:rsidR="00C83420" w:rsidRDefault="00C83420">
      <w:pPr>
        <w:pStyle w:val="CommentText"/>
      </w:pPr>
      <w:r>
        <w:t>One idea is to look at preferences with HM or other  case data</w:t>
      </w:r>
    </w:p>
    <w:p w14:paraId="4578E986" w14:textId="77777777" w:rsidR="00C83420" w:rsidRDefault="00C83420">
      <w:pPr>
        <w:pStyle w:val="CommentText"/>
      </w:pPr>
    </w:p>
    <w:p w14:paraId="4AA39ADD" w14:textId="77777777" w:rsidR="00C83420" w:rsidRDefault="00C83420">
      <w:pPr>
        <w:pStyle w:val="CommentText"/>
      </w:pPr>
      <w:r>
        <w:t>Also could think about a more explicit model.</w:t>
      </w:r>
    </w:p>
    <w:p w14:paraId="0178DA52" w14:textId="77777777" w:rsidR="00C83420" w:rsidRDefault="00C83420">
      <w:pPr>
        <w:pStyle w:val="CommentText"/>
      </w:pPr>
    </w:p>
    <w:p w14:paraId="145C1A96" w14:textId="77777777" w:rsidR="00C83420" w:rsidRDefault="00C83420">
      <w:pPr>
        <w:pStyle w:val="CommentText"/>
      </w:pPr>
      <w:r>
        <w:t>We should use, in a call for future research, the taxonomy suggested by R4, and perhaps make references to other literature results.</w:t>
      </w:r>
    </w:p>
    <w:p w14:paraId="2C74B912" w14:textId="77777777" w:rsidR="00C83420" w:rsidRDefault="00C83420">
      <w:pPr>
        <w:pStyle w:val="CommentText"/>
      </w:pPr>
    </w:p>
    <w:p w14:paraId="14ECBEF2" w14:textId="77777777" w:rsidR="00C83420" w:rsidRDefault="00C83420">
      <w:pPr>
        <w:pStyle w:val="CommentText"/>
      </w:pPr>
      <w:r>
        <w:t>On alternative:</w:t>
      </w:r>
    </w:p>
    <w:p w14:paraId="59660C1D" w14:textId="77777777" w:rsidR="00C83420" w:rsidRDefault="00C83420">
      <w:pPr>
        <w:pStyle w:val="CommentText"/>
      </w:pPr>
    </w:p>
    <w:p w14:paraId="3AEB8D97" w14:textId="77777777" w:rsidR="00C83420" w:rsidRDefault="00C83420">
      <w:pPr>
        <w:pStyle w:val="CommentText"/>
      </w:pPr>
      <w:r>
        <w:t xml:space="preserve">In the last decade, decision neuroscience has made significant progress in identifying how the value of options are generated.  Specifically,  a value network involving xx </w:t>
      </w:r>
      <w:proofErr w:type="spellStart"/>
      <w:r>
        <w:t>yy</w:t>
      </w:r>
      <w:proofErr w:type="spellEnd"/>
      <w:r>
        <w:t xml:space="preserve"> </w:t>
      </w:r>
      <w:proofErr w:type="spellStart"/>
      <w:r>
        <w:t>zz</w:t>
      </w:r>
      <w:proofErr w:type="spellEnd"/>
      <w:r>
        <w:t xml:space="preserve"> has been proposed.  An unsolved question, however, particularly for more complex stimuli, is where these value signals come from.</w:t>
      </w:r>
    </w:p>
    <w:p w14:paraId="79A39BF0" w14:textId="77777777" w:rsidR="00C83420" w:rsidRDefault="00C83420">
      <w:pPr>
        <w:pStyle w:val="CommentText"/>
      </w:pPr>
    </w:p>
    <w:p w14:paraId="14A24E56" w14:textId="77777777" w:rsidR="00C83420" w:rsidRDefault="00C83420">
      <w:pPr>
        <w:pStyle w:val="CommentText"/>
      </w:pPr>
      <w:r>
        <w:t xml:space="preserve">An independent tradition in the </w:t>
      </w:r>
      <w:proofErr w:type="spellStart"/>
      <w:r>
        <w:t>judgement</w:t>
      </w:r>
      <w:proofErr w:type="spellEnd"/>
      <w:r>
        <w:t xml:space="preserve"> and decision-making literature has suggest that preferences are often constructed  as needed.  </w:t>
      </w:r>
      <w:proofErr w:type="spellStart"/>
      <w:r>
        <w:t>Unilke</w:t>
      </w:r>
      <w:proofErr w:type="spellEnd"/>
      <w:r>
        <w:t xml:space="preserve"> the economist’s idea of a utility function and its related notion that values are of options ‘looked up’  and preexist when presented to the </w:t>
      </w:r>
      <w:proofErr w:type="spellStart"/>
      <w:r>
        <w:t>deiciosn</w:t>
      </w:r>
      <w:proofErr w:type="spellEnd"/>
      <w:r>
        <w:t xml:space="preserve">-maker, a long stream of research explains many of the well known inconsistencies in choice by suggesting that somehow preferences are calculated on the fly and affected by the way options are posed and the </w:t>
      </w:r>
      <w:proofErr w:type="spellStart"/>
      <w:r>
        <w:t>conent</w:t>
      </w:r>
      <w:proofErr w:type="spellEnd"/>
      <w:r>
        <w:t xml:space="preserve"> of the choice set.   </w:t>
      </w:r>
    </w:p>
    <w:p w14:paraId="31A3EE5E" w14:textId="77777777" w:rsidR="00C83420" w:rsidRDefault="00C83420">
      <w:pPr>
        <w:pStyle w:val="CommentText"/>
      </w:pPr>
    </w:p>
    <w:p w14:paraId="78FC5DAB" w14:textId="77777777" w:rsidR="00C83420" w:rsidRDefault="00C83420">
      <w:pPr>
        <w:pStyle w:val="CommentText"/>
      </w:pPr>
      <w:r>
        <w:t>Also Dan Hauser was willing to referee.</w:t>
      </w:r>
    </w:p>
  </w:comment>
  <w:comment w:id="32" w:author="Eric Johnson" w:date="2015-05-21T16:09:00Z" w:initials="EJ">
    <w:p w14:paraId="04A25AF1" w14:textId="77777777" w:rsidR="00C83420" w:rsidRDefault="00C83420">
      <w:pPr>
        <w:pStyle w:val="CommentText"/>
      </w:pPr>
      <w:r>
        <w:rPr>
          <w:rStyle w:val="CommentReference"/>
        </w:rPr>
        <w:annotationRef/>
      </w:r>
      <w:r>
        <w:t>Cut or delete</w:t>
      </w:r>
    </w:p>
  </w:comment>
  <w:comment w:id="35" w:author="Eric Johnson" w:date="2015-05-16T16:44:00Z" w:initials="EJ">
    <w:p w14:paraId="63877FBA" w14:textId="77777777" w:rsidR="00C83420" w:rsidRDefault="00C83420">
      <w:pPr>
        <w:pStyle w:val="CommentText"/>
      </w:pPr>
      <w:r>
        <w:rPr>
          <w:rStyle w:val="CommentReference"/>
        </w:rPr>
        <w:annotationRef/>
      </w:r>
      <w:r>
        <w:t xml:space="preserve">Imagine that you are slightly </w:t>
      </w:r>
      <w:proofErr w:type="spellStart"/>
      <w:r>
        <w:t>hungary</w:t>
      </w:r>
      <w:proofErr w:type="spellEnd"/>
      <w:r>
        <w:t xml:space="preserve"> late in the afternoon while working, and wander to a vending machine to select a snack.   You are faced with an array of over 20 possibilities.  How do you select among them?</w:t>
      </w:r>
    </w:p>
  </w:comment>
  <w:comment w:id="43" w:author="Eric Johnson" w:date="2015-05-16T16:42:00Z" w:initials="EJ">
    <w:p w14:paraId="603BFAE7" w14:textId="77777777" w:rsidR="00C83420" w:rsidRDefault="00C83420">
      <w:pPr>
        <w:pStyle w:val="CommentText"/>
      </w:pPr>
      <w:r>
        <w:rPr>
          <w:rStyle w:val="CommentReference"/>
        </w:rPr>
        <w:annotationRef/>
      </w:r>
      <w:r>
        <w:t>Insert comment 1 here.</w:t>
      </w:r>
    </w:p>
  </w:comment>
  <w:comment w:id="49" w:author="Eric Johnson" w:date="2015-05-16T16:58:00Z" w:initials="EJ">
    <w:p w14:paraId="7815652D" w14:textId="77777777" w:rsidR="00C83420" w:rsidRDefault="00C83420">
      <w:pPr>
        <w:pStyle w:val="CommentText"/>
      </w:pPr>
      <w:r>
        <w:rPr>
          <w:rStyle w:val="CommentReference"/>
        </w:rPr>
        <w:annotationRef/>
      </w:r>
      <w:r>
        <w:t>Carry on from here. </w:t>
      </w:r>
    </w:p>
  </w:comment>
  <w:comment w:id="54" w:author="Eric Johnson" w:date="2015-05-17T14:56:00Z" w:initials="EJ">
    <w:p w14:paraId="67D779D0" w14:textId="77777777" w:rsidR="00C83420" w:rsidRDefault="00C83420">
      <w:pPr>
        <w:pStyle w:val="CommentText"/>
      </w:pPr>
      <w:r>
        <w:rPr>
          <w:rStyle w:val="CommentReference"/>
        </w:rPr>
        <w:annotationRef/>
      </w:r>
      <w:r>
        <w:t>Should we be explicit about the model with error?</w:t>
      </w:r>
    </w:p>
  </w:comment>
  <w:comment w:id="59" w:author="Eric Johnson" w:date="2015-05-23T09:27:00Z" w:initials="EJ">
    <w:p w14:paraId="5069142D" w14:textId="77777777" w:rsidR="00C83420" w:rsidRDefault="00C83420">
      <w:pPr>
        <w:pStyle w:val="CommentText"/>
      </w:pPr>
      <w:ins w:id="64" w:author="Eric Johnson" w:date="2015-05-17T14:52:00Z">
        <w:r>
          <w:rPr>
            <w:rStyle w:val="CommentReference"/>
          </w:rPr>
          <w:annotationRef/>
        </w:r>
      </w:ins>
      <w:r>
        <w:t>Could be tightened and made a footnote?   Add references for reviews?</w:t>
      </w:r>
    </w:p>
  </w:comment>
  <w:comment w:id="106" w:author="Ayse Zeynep Enkavi" w:date="2015-02-11T21:43:00Z" w:initials="AE">
    <w:p w14:paraId="6A37E699" w14:textId="77777777" w:rsidR="00C83420" w:rsidRDefault="00C83420">
      <w:pPr>
        <w:pStyle w:val="CommentText"/>
      </w:pPr>
      <w:r>
        <w:rPr>
          <w:rStyle w:val="CommentReference"/>
        </w:rPr>
        <w:annotationRef/>
      </w:r>
      <w:r>
        <w:t>This is the plot I suggest for here</w:t>
      </w:r>
    </w:p>
    <w:p w14:paraId="7D967D21" w14:textId="77777777" w:rsidR="00C83420" w:rsidRDefault="00C83420">
      <w:pPr>
        <w:pStyle w:val="CommentText"/>
      </w:pPr>
      <w:r>
        <w:rPr>
          <w:noProof/>
        </w:rPr>
        <w:drawing>
          <wp:inline distT="0" distB="0" distL="0" distR="0" wp14:anchorId="26D2FD56" wp14:editId="074D93E1">
            <wp:extent cx="2648162" cy="15578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9576" cy="1558728"/>
                    </a:xfrm>
                    <a:prstGeom prst="rect">
                      <a:avLst/>
                    </a:prstGeom>
                    <a:noFill/>
                    <a:ln>
                      <a:noFill/>
                    </a:ln>
                  </pic:spPr>
                </pic:pic>
              </a:graphicData>
            </a:graphic>
          </wp:inline>
        </w:drawing>
      </w:r>
    </w:p>
  </w:comment>
  <w:comment w:id="129" w:author="Eric Johnson" w:date="2015-05-23T09:07:00Z" w:initials="EJ">
    <w:p w14:paraId="114B5D5E" w14:textId="77777777" w:rsidR="00C83420" w:rsidRDefault="00C83420">
      <w:pPr>
        <w:pStyle w:val="CommentText"/>
      </w:pPr>
      <w:r>
        <w:rPr>
          <w:rStyle w:val="CommentReference"/>
        </w:rPr>
        <w:annotationRef/>
      </w:r>
      <w:r>
        <w:t>Slightly condensed for words:</w:t>
      </w:r>
    </w:p>
    <w:p w14:paraId="134994BA" w14:textId="77777777" w:rsidR="00C83420" w:rsidRDefault="00C83420">
      <w:pPr>
        <w:pStyle w:val="CommentText"/>
      </w:pPr>
    </w:p>
    <w:p w14:paraId="08DB522E" w14:textId="77777777" w:rsidR="00C83420" w:rsidRDefault="00C83420">
      <w:pPr>
        <w:pStyle w:val="CommentText"/>
      </w:pPr>
    </w:p>
    <w:p w14:paraId="60EC6170" w14:textId="77777777" w:rsidR="00C83420" w:rsidRDefault="00C83420">
      <w:pPr>
        <w:pStyle w:val="CommentText"/>
      </w:pPr>
      <w:r>
        <w:t xml:space="preserve">One possible alternative explanation is that non-MTL respondents had better memory for their choices made earlier in the task, and that this prevented </w:t>
      </w:r>
      <w:proofErr w:type="spellStart"/>
      <w:r>
        <w:t>instransitive</w:t>
      </w:r>
      <w:proofErr w:type="spellEnd"/>
      <w:r>
        <w:t xml:space="preserve"> </w:t>
      </w:r>
      <w:proofErr w:type="spellStart"/>
      <w:r>
        <w:t>hcoices</w:t>
      </w:r>
      <w:proofErr w:type="spellEnd"/>
      <w:r>
        <w:t xml:space="preserve">.   This would suggest that  the rate of </w:t>
      </w:r>
      <w:proofErr w:type="spellStart"/>
      <w:r>
        <w:t>instransitivities</w:t>
      </w:r>
      <w:proofErr w:type="spellEnd"/>
      <w:r>
        <w:t xml:space="preserve"> should decline over time differentially for the MTL and non-MTL groups.  We tested this hypothesis and saw no differences in slopes (see SOM)</w:t>
      </w:r>
    </w:p>
  </w:comment>
  <w:comment w:id="130" w:author="Eric Johnson" w:date="2015-05-23T09:07:00Z" w:initials="EJ">
    <w:p w14:paraId="6762DE67" w14:textId="77777777" w:rsidR="00C83420" w:rsidRDefault="00C83420">
      <w:pPr>
        <w:pStyle w:val="CommentText"/>
      </w:pPr>
      <w:r>
        <w:rPr>
          <w:rStyle w:val="CommentReference"/>
        </w:rPr>
        <w:annotationRef/>
      </w:r>
      <w:r>
        <w:t>Replace entire paragraph with the above.</w:t>
      </w:r>
    </w:p>
  </w:comment>
  <w:comment w:id="131" w:author="Ayse Zeynep Enkavi" w:date="2015-02-12T14:11:00Z" w:initials="AE">
    <w:p w14:paraId="56FAF1A7" w14:textId="77777777" w:rsidR="00C83420" w:rsidRDefault="00C83420">
      <w:pPr>
        <w:pStyle w:val="CommentText"/>
      </w:pPr>
      <w:r>
        <w:rPr>
          <w:rStyle w:val="CommentReference"/>
        </w:rPr>
        <w:annotationRef/>
      </w:r>
      <w:r>
        <w:t>I think this calls for mediation, no?</w:t>
      </w:r>
    </w:p>
  </w:comment>
  <w:comment w:id="132" w:author="Eric Johnson" w:date="2015-05-23T09:02:00Z" w:initials="EJ">
    <w:p w14:paraId="74158482" w14:textId="77777777" w:rsidR="00C83420" w:rsidRDefault="00C83420">
      <w:pPr>
        <w:pStyle w:val="CommentText"/>
      </w:pPr>
      <w:r>
        <w:rPr>
          <w:rStyle w:val="CommentReference"/>
        </w:rPr>
        <w:annotationRef/>
      </w:r>
      <w:r>
        <w:t xml:space="preserve">The logic of </w:t>
      </w:r>
      <w:proofErr w:type="spellStart"/>
      <w:r>
        <w:t>tradional</w:t>
      </w:r>
      <w:proofErr w:type="spellEnd"/>
      <w:r>
        <w:t xml:space="preserve"> speed accuracy tradeoffs  is that there is NOT a correlation such that faster trials have more error.  You mentioned that Ian had a good idea.   My suggestion is that we simply summarize in a sentence and then put any more sophisticated analysis in the SM, but I could be convinced otherwise.</w:t>
      </w:r>
    </w:p>
  </w:comment>
  <w:comment w:id="134" w:author="Eric Johnson" w:date="2015-05-23T09:03:00Z" w:initials="EJ">
    <w:p w14:paraId="78895E31" w14:textId="77777777" w:rsidR="00C83420" w:rsidRDefault="00C83420">
      <w:pPr>
        <w:pStyle w:val="CommentText"/>
      </w:pPr>
      <w:r>
        <w:rPr>
          <w:rStyle w:val="CommentReference"/>
        </w:rPr>
        <w:annotationRef/>
      </w:r>
      <w:r>
        <w:t>Candidate for supplemental materials as well</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6AA02F" w14:textId="77777777" w:rsidR="00C83420" w:rsidRDefault="00C83420" w:rsidP="007F471C">
      <w:r>
        <w:separator/>
      </w:r>
    </w:p>
  </w:endnote>
  <w:endnote w:type="continuationSeparator" w:id="0">
    <w:p w14:paraId="112E23D1" w14:textId="77777777" w:rsidR="00C83420" w:rsidRDefault="00C83420" w:rsidP="007F47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Cambria Math">
    <w:panose1 w:val="02040503050406030204"/>
    <w:charset w:val="00"/>
    <w:family w:val="auto"/>
    <w:pitch w:val="variable"/>
    <w:sig w:usb0="E00002FF" w:usb1="420024FF" w:usb2="00000000" w:usb3="00000000" w:csb0="0000019F" w:csb1="00000000"/>
  </w:font>
  <w:font w:name="Malgun Gothic">
    <w:charset w:val="81"/>
    <w:family w:val="swiss"/>
    <w:pitch w:val="variable"/>
    <w:sig w:usb0="9000002F" w:usb1="29D77CFB" w:usb2="00000012" w:usb3="00000000" w:csb0="0008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2EC4BA" w14:textId="77777777" w:rsidR="00C83420" w:rsidRDefault="00C83420" w:rsidP="007F471C">
      <w:r>
        <w:separator/>
      </w:r>
    </w:p>
  </w:footnote>
  <w:footnote w:type="continuationSeparator" w:id="0">
    <w:p w14:paraId="6250C0BC" w14:textId="77777777" w:rsidR="00C83420" w:rsidRDefault="00C83420" w:rsidP="007F471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FB2AE6"/>
    <w:multiLevelType w:val="multilevel"/>
    <w:tmpl w:val="FB00C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FSVPasteboard_" w:val="1"/>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Times&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t9zxt59zq2rv00evas9xewe8asawdeza925e&quot;&gt;My EndNote Library&lt;record-ids&gt;&lt;item&gt;2422&lt;/item&gt;&lt;item&gt;3564&lt;/item&gt;&lt;item&gt;3578&lt;/item&gt;&lt;item&gt;3579&lt;/item&gt;&lt;/record-ids&gt;&lt;/item&gt;&lt;/Libraries&gt;"/>
  </w:docVars>
  <w:rsids>
    <w:rsidRoot w:val="006F718C"/>
    <w:rsid w:val="000072DF"/>
    <w:rsid w:val="00007FC9"/>
    <w:rsid w:val="0001500A"/>
    <w:rsid w:val="000175B4"/>
    <w:rsid w:val="000237C6"/>
    <w:rsid w:val="0003233C"/>
    <w:rsid w:val="00034EB2"/>
    <w:rsid w:val="00037B8A"/>
    <w:rsid w:val="00037F0B"/>
    <w:rsid w:val="00054516"/>
    <w:rsid w:val="00060F69"/>
    <w:rsid w:val="00063653"/>
    <w:rsid w:val="00074B8F"/>
    <w:rsid w:val="000808A8"/>
    <w:rsid w:val="00084392"/>
    <w:rsid w:val="00087AEB"/>
    <w:rsid w:val="000A74BA"/>
    <w:rsid w:val="000C7896"/>
    <w:rsid w:val="000D45D0"/>
    <w:rsid w:val="000D7202"/>
    <w:rsid w:val="000E2D96"/>
    <w:rsid w:val="000E3F2A"/>
    <w:rsid w:val="000F0884"/>
    <w:rsid w:val="000F1903"/>
    <w:rsid w:val="00105B4E"/>
    <w:rsid w:val="00105EA5"/>
    <w:rsid w:val="00107978"/>
    <w:rsid w:val="00117279"/>
    <w:rsid w:val="0012119E"/>
    <w:rsid w:val="00141EAB"/>
    <w:rsid w:val="001451B6"/>
    <w:rsid w:val="0015349E"/>
    <w:rsid w:val="00157314"/>
    <w:rsid w:val="0015746E"/>
    <w:rsid w:val="00163BCF"/>
    <w:rsid w:val="00164B51"/>
    <w:rsid w:val="001749D3"/>
    <w:rsid w:val="00181822"/>
    <w:rsid w:val="001870E8"/>
    <w:rsid w:val="001A70C8"/>
    <w:rsid w:val="001B5BB3"/>
    <w:rsid w:val="001B79B2"/>
    <w:rsid w:val="001C1E68"/>
    <w:rsid w:val="001D00E2"/>
    <w:rsid w:val="001D3730"/>
    <w:rsid w:val="001E294D"/>
    <w:rsid w:val="001E5574"/>
    <w:rsid w:val="001F0969"/>
    <w:rsid w:val="001F3831"/>
    <w:rsid w:val="00200409"/>
    <w:rsid w:val="002007FD"/>
    <w:rsid w:val="00210033"/>
    <w:rsid w:val="0022776D"/>
    <w:rsid w:val="00241090"/>
    <w:rsid w:val="00244984"/>
    <w:rsid w:val="00251380"/>
    <w:rsid w:val="002612C9"/>
    <w:rsid w:val="00274510"/>
    <w:rsid w:val="00297C7D"/>
    <w:rsid w:val="002A32A8"/>
    <w:rsid w:val="002B33AA"/>
    <w:rsid w:val="002C1833"/>
    <w:rsid w:val="002C6599"/>
    <w:rsid w:val="002C6BE7"/>
    <w:rsid w:val="002D0517"/>
    <w:rsid w:val="002D1B8F"/>
    <w:rsid w:val="002E0908"/>
    <w:rsid w:val="002E6C7A"/>
    <w:rsid w:val="002F0E37"/>
    <w:rsid w:val="002F5436"/>
    <w:rsid w:val="002F64BC"/>
    <w:rsid w:val="002F7278"/>
    <w:rsid w:val="00302D3B"/>
    <w:rsid w:val="00303FE1"/>
    <w:rsid w:val="00306BF4"/>
    <w:rsid w:val="0032362D"/>
    <w:rsid w:val="00327A7E"/>
    <w:rsid w:val="00335724"/>
    <w:rsid w:val="00336944"/>
    <w:rsid w:val="00341A25"/>
    <w:rsid w:val="00351E4D"/>
    <w:rsid w:val="003618F0"/>
    <w:rsid w:val="00377843"/>
    <w:rsid w:val="00383A71"/>
    <w:rsid w:val="00397B45"/>
    <w:rsid w:val="003B09C2"/>
    <w:rsid w:val="003B1F97"/>
    <w:rsid w:val="003B37FC"/>
    <w:rsid w:val="003B4EEA"/>
    <w:rsid w:val="003C0892"/>
    <w:rsid w:val="003E09B5"/>
    <w:rsid w:val="003E2470"/>
    <w:rsid w:val="003E48A8"/>
    <w:rsid w:val="003E71B2"/>
    <w:rsid w:val="003F068E"/>
    <w:rsid w:val="003F1C10"/>
    <w:rsid w:val="003F5F61"/>
    <w:rsid w:val="00404A12"/>
    <w:rsid w:val="004336D1"/>
    <w:rsid w:val="00440583"/>
    <w:rsid w:val="00450F4E"/>
    <w:rsid w:val="00452CCE"/>
    <w:rsid w:val="00454AD5"/>
    <w:rsid w:val="00454BE1"/>
    <w:rsid w:val="004604F7"/>
    <w:rsid w:val="00463363"/>
    <w:rsid w:val="004659E1"/>
    <w:rsid w:val="00470A2A"/>
    <w:rsid w:val="00487C58"/>
    <w:rsid w:val="00491CB1"/>
    <w:rsid w:val="00495240"/>
    <w:rsid w:val="004A39DC"/>
    <w:rsid w:val="004B1599"/>
    <w:rsid w:val="004C4A8A"/>
    <w:rsid w:val="004E0A88"/>
    <w:rsid w:val="004E47E4"/>
    <w:rsid w:val="004E7C35"/>
    <w:rsid w:val="004F3298"/>
    <w:rsid w:val="004F4C20"/>
    <w:rsid w:val="00504154"/>
    <w:rsid w:val="00511B9F"/>
    <w:rsid w:val="00520128"/>
    <w:rsid w:val="00527F5C"/>
    <w:rsid w:val="005323A0"/>
    <w:rsid w:val="00532F2C"/>
    <w:rsid w:val="005372B0"/>
    <w:rsid w:val="0054049D"/>
    <w:rsid w:val="00542F31"/>
    <w:rsid w:val="0054383A"/>
    <w:rsid w:val="00543881"/>
    <w:rsid w:val="005445D8"/>
    <w:rsid w:val="00553550"/>
    <w:rsid w:val="00573690"/>
    <w:rsid w:val="00576CAC"/>
    <w:rsid w:val="00582DD2"/>
    <w:rsid w:val="005916A3"/>
    <w:rsid w:val="00592678"/>
    <w:rsid w:val="00594A1C"/>
    <w:rsid w:val="00596529"/>
    <w:rsid w:val="00597354"/>
    <w:rsid w:val="00597417"/>
    <w:rsid w:val="005B4F43"/>
    <w:rsid w:val="005C78DB"/>
    <w:rsid w:val="005E0A9F"/>
    <w:rsid w:val="005E38BE"/>
    <w:rsid w:val="005E6B5D"/>
    <w:rsid w:val="005E72D6"/>
    <w:rsid w:val="00612BC2"/>
    <w:rsid w:val="0062504E"/>
    <w:rsid w:val="0062772B"/>
    <w:rsid w:val="00636E24"/>
    <w:rsid w:val="00640BAF"/>
    <w:rsid w:val="00640FC3"/>
    <w:rsid w:val="006457FB"/>
    <w:rsid w:val="00646FB4"/>
    <w:rsid w:val="0065144A"/>
    <w:rsid w:val="00665473"/>
    <w:rsid w:val="00665890"/>
    <w:rsid w:val="00667E11"/>
    <w:rsid w:val="00672CDF"/>
    <w:rsid w:val="00682E7D"/>
    <w:rsid w:val="006851F2"/>
    <w:rsid w:val="006939FB"/>
    <w:rsid w:val="00695D7F"/>
    <w:rsid w:val="006A421E"/>
    <w:rsid w:val="006A7582"/>
    <w:rsid w:val="006B5029"/>
    <w:rsid w:val="006C51BD"/>
    <w:rsid w:val="006D7906"/>
    <w:rsid w:val="006E0437"/>
    <w:rsid w:val="006E681B"/>
    <w:rsid w:val="006F120B"/>
    <w:rsid w:val="006F260E"/>
    <w:rsid w:val="006F3C37"/>
    <w:rsid w:val="006F4354"/>
    <w:rsid w:val="006F718C"/>
    <w:rsid w:val="0070576D"/>
    <w:rsid w:val="00711A77"/>
    <w:rsid w:val="007369D1"/>
    <w:rsid w:val="00740BED"/>
    <w:rsid w:val="0074383F"/>
    <w:rsid w:val="007438F3"/>
    <w:rsid w:val="007517B9"/>
    <w:rsid w:val="00773758"/>
    <w:rsid w:val="00773BC4"/>
    <w:rsid w:val="00787FE4"/>
    <w:rsid w:val="007B3BCF"/>
    <w:rsid w:val="007B4351"/>
    <w:rsid w:val="007B4512"/>
    <w:rsid w:val="007B78CD"/>
    <w:rsid w:val="007C21C7"/>
    <w:rsid w:val="007C22EB"/>
    <w:rsid w:val="007C4B1D"/>
    <w:rsid w:val="007D4E36"/>
    <w:rsid w:val="007E212A"/>
    <w:rsid w:val="007F471C"/>
    <w:rsid w:val="007F7004"/>
    <w:rsid w:val="00802EAC"/>
    <w:rsid w:val="0083267F"/>
    <w:rsid w:val="00834205"/>
    <w:rsid w:val="00843B79"/>
    <w:rsid w:val="00847E24"/>
    <w:rsid w:val="0085242A"/>
    <w:rsid w:val="00853677"/>
    <w:rsid w:val="00861A66"/>
    <w:rsid w:val="00870AE6"/>
    <w:rsid w:val="008757A7"/>
    <w:rsid w:val="008928A3"/>
    <w:rsid w:val="008A50EE"/>
    <w:rsid w:val="008B3F36"/>
    <w:rsid w:val="008B5254"/>
    <w:rsid w:val="008B6F70"/>
    <w:rsid w:val="008C7EE0"/>
    <w:rsid w:val="008D4DC1"/>
    <w:rsid w:val="008E219B"/>
    <w:rsid w:val="008E273E"/>
    <w:rsid w:val="008E5396"/>
    <w:rsid w:val="008E6FAC"/>
    <w:rsid w:val="008F6404"/>
    <w:rsid w:val="00905821"/>
    <w:rsid w:val="009123A7"/>
    <w:rsid w:val="00913E3E"/>
    <w:rsid w:val="00915DB5"/>
    <w:rsid w:val="009336AA"/>
    <w:rsid w:val="00934075"/>
    <w:rsid w:val="00946650"/>
    <w:rsid w:val="00955DD9"/>
    <w:rsid w:val="00970F82"/>
    <w:rsid w:val="00972034"/>
    <w:rsid w:val="009728FF"/>
    <w:rsid w:val="00972949"/>
    <w:rsid w:val="0098098E"/>
    <w:rsid w:val="00993D2D"/>
    <w:rsid w:val="0099404B"/>
    <w:rsid w:val="009944D6"/>
    <w:rsid w:val="00996504"/>
    <w:rsid w:val="009A0D07"/>
    <w:rsid w:val="009A252B"/>
    <w:rsid w:val="009A38DC"/>
    <w:rsid w:val="009C3C08"/>
    <w:rsid w:val="009D0D6F"/>
    <w:rsid w:val="009D4D67"/>
    <w:rsid w:val="009D7603"/>
    <w:rsid w:val="009E36B1"/>
    <w:rsid w:val="009E4B41"/>
    <w:rsid w:val="009E6090"/>
    <w:rsid w:val="009F031B"/>
    <w:rsid w:val="009F60E1"/>
    <w:rsid w:val="00A01A03"/>
    <w:rsid w:val="00A04C78"/>
    <w:rsid w:val="00A055BC"/>
    <w:rsid w:val="00A06EB4"/>
    <w:rsid w:val="00A07EF2"/>
    <w:rsid w:val="00A141E1"/>
    <w:rsid w:val="00A24335"/>
    <w:rsid w:val="00A2625E"/>
    <w:rsid w:val="00A444F4"/>
    <w:rsid w:val="00A45389"/>
    <w:rsid w:val="00A50D12"/>
    <w:rsid w:val="00A57E05"/>
    <w:rsid w:val="00A6769A"/>
    <w:rsid w:val="00A83965"/>
    <w:rsid w:val="00A910F9"/>
    <w:rsid w:val="00AA21D5"/>
    <w:rsid w:val="00AA7131"/>
    <w:rsid w:val="00AC7120"/>
    <w:rsid w:val="00AD087C"/>
    <w:rsid w:val="00AE45BB"/>
    <w:rsid w:val="00AE5078"/>
    <w:rsid w:val="00AE5976"/>
    <w:rsid w:val="00AE7053"/>
    <w:rsid w:val="00AF5A06"/>
    <w:rsid w:val="00B00F79"/>
    <w:rsid w:val="00B21608"/>
    <w:rsid w:val="00B3406A"/>
    <w:rsid w:val="00B342D2"/>
    <w:rsid w:val="00B3799D"/>
    <w:rsid w:val="00B5135A"/>
    <w:rsid w:val="00B5288C"/>
    <w:rsid w:val="00B53D49"/>
    <w:rsid w:val="00B643E2"/>
    <w:rsid w:val="00B716D3"/>
    <w:rsid w:val="00B74F6D"/>
    <w:rsid w:val="00B7515D"/>
    <w:rsid w:val="00B8485B"/>
    <w:rsid w:val="00B857C6"/>
    <w:rsid w:val="00B90D89"/>
    <w:rsid w:val="00B92D3C"/>
    <w:rsid w:val="00BA79AF"/>
    <w:rsid w:val="00BB2FCF"/>
    <w:rsid w:val="00BB6AA5"/>
    <w:rsid w:val="00BC6BB4"/>
    <w:rsid w:val="00BD1937"/>
    <w:rsid w:val="00BD1E99"/>
    <w:rsid w:val="00BE0EA4"/>
    <w:rsid w:val="00BE2348"/>
    <w:rsid w:val="00BF0BAB"/>
    <w:rsid w:val="00C017A4"/>
    <w:rsid w:val="00C03BBD"/>
    <w:rsid w:val="00C067B5"/>
    <w:rsid w:val="00C10D1C"/>
    <w:rsid w:val="00C20153"/>
    <w:rsid w:val="00C33016"/>
    <w:rsid w:val="00C35692"/>
    <w:rsid w:val="00C366E6"/>
    <w:rsid w:val="00C40C25"/>
    <w:rsid w:val="00C62B62"/>
    <w:rsid w:val="00C64C50"/>
    <w:rsid w:val="00C75384"/>
    <w:rsid w:val="00C80955"/>
    <w:rsid w:val="00C83420"/>
    <w:rsid w:val="00C950BD"/>
    <w:rsid w:val="00C95FEC"/>
    <w:rsid w:val="00CA16EC"/>
    <w:rsid w:val="00CA30E3"/>
    <w:rsid w:val="00CA63CE"/>
    <w:rsid w:val="00CC0887"/>
    <w:rsid w:val="00CC63ED"/>
    <w:rsid w:val="00CD5447"/>
    <w:rsid w:val="00CD7257"/>
    <w:rsid w:val="00CE2092"/>
    <w:rsid w:val="00CE376F"/>
    <w:rsid w:val="00CE69A6"/>
    <w:rsid w:val="00CE7060"/>
    <w:rsid w:val="00CF00E3"/>
    <w:rsid w:val="00CF313D"/>
    <w:rsid w:val="00D03A87"/>
    <w:rsid w:val="00D06C25"/>
    <w:rsid w:val="00D147E2"/>
    <w:rsid w:val="00D217DC"/>
    <w:rsid w:val="00D26327"/>
    <w:rsid w:val="00D37867"/>
    <w:rsid w:val="00D451EA"/>
    <w:rsid w:val="00D751A0"/>
    <w:rsid w:val="00D808E4"/>
    <w:rsid w:val="00D919E9"/>
    <w:rsid w:val="00DC28E9"/>
    <w:rsid w:val="00DC570C"/>
    <w:rsid w:val="00DE1275"/>
    <w:rsid w:val="00DF3BC5"/>
    <w:rsid w:val="00DF49CB"/>
    <w:rsid w:val="00DF57C2"/>
    <w:rsid w:val="00E000C1"/>
    <w:rsid w:val="00E01C70"/>
    <w:rsid w:val="00E02A71"/>
    <w:rsid w:val="00E06CE1"/>
    <w:rsid w:val="00E07CF7"/>
    <w:rsid w:val="00E14DC8"/>
    <w:rsid w:val="00E16226"/>
    <w:rsid w:val="00E46507"/>
    <w:rsid w:val="00E548BA"/>
    <w:rsid w:val="00E6065B"/>
    <w:rsid w:val="00E6264F"/>
    <w:rsid w:val="00E77D08"/>
    <w:rsid w:val="00EB4A6F"/>
    <w:rsid w:val="00EC3A72"/>
    <w:rsid w:val="00ED0F53"/>
    <w:rsid w:val="00ED180F"/>
    <w:rsid w:val="00ED1E97"/>
    <w:rsid w:val="00EE0206"/>
    <w:rsid w:val="00EE02B2"/>
    <w:rsid w:val="00EE735F"/>
    <w:rsid w:val="00F03147"/>
    <w:rsid w:val="00F10922"/>
    <w:rsid w:val="00F24195"/>
    <w:rsid w:val="00F34ACD"/>
    <w:rsid w:val="00F362B1"/>
    <w:rsid w:val="00F43805"/>
    <w:rsid w:val="00F46397"/>
    <w:rsid w:val="00F66774"/>
    <w:rsid w:val="00F70CB4"/>
    <w:rsid w:val="00F72439"/>
    <w:rsid w:val="00F829AD"/>
    <w:rsid w:val="00F9457A"/>
    <w:rsid w:val="00F97A3F"/>
    <w:rsid w:val="00FA1F76"/>
    <w:rsid w:val="00FB01DC"/>
    <w:rsid w:val="00FB5A2B"/>
    <w:rsid w:val="00FC0331"/>
    <w:rsid w:val="00FC1F3D"/>
    <w:rsid w:val="00FD5C26"/>
    <w:rsid w:val="00FE6511"/>
    <w:rsid w:val="00FF478F"/>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8EF2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471C"/>
    <w:pPr>
      <w:tabs>
        <w:tab w:val="left" w:pos="0"/>
      </w:tabs>
      <w:spacing w:after="0" w:line="480" w:lineRule="auto"/>
      <w:ind w:right="-14" w:firstLine="360"/>
    </w:pPr>
    <w:rPr>
      <w:rFonts w:ascii="Times New Roman" w:eastAsia="Times New Roman" w:hAnsi="Times New Roman" w:cs="Times New Roman"/>
      <w:bCs/>
      <w:iCs/>
      <w:sz w:val="24"/>
      <w:szCs w:val="20"/>
      <w:lang w:val="en-US"/>
    </w:rPr>
  </w:style>
  <w:style w:type="paragraph" w:styleId="Heading1">
    <w:name w:val="heading 1"/>
    <w:basedOn w:val="Normal"/>
    <w:next w:val="Normal"/>
    <w:link w:val="Heading1Char"/>
    <w:uiPriority w:val="9"/>
    <w:qFormat/>
    <w:rsid w:val="007F471C"/>
    <w:pPr>
      <w:keepNext/>
      <w:keepLines/>
      <w:spacing w:before="480"/>
      <w:outlineLvl w:val="0"/>
    </w:pPr>
    <w:rPr>
      <w:rFonts w:asciiTheme="majorHAnsi" w:eastAsiaTheme="majorEastAsia" w:hAnsiTheme="majorHAnsi" w:cstheme="majorBidi"/>
      <w:b/>
      <w:bCs w:val="0"/>
      <w:color w:val="345A8A" w:themeColor="accent1" w:themeShade="B5"/>
      <w:sz w:val="32"/>
      <w:szCs w:val="32"/>
    </w:rPr>
  </w:style>
  <w:style w:type="paragraph" w:styleId="Heading2">
    <w:name w:val="heading 2"/>
    <w:basedOn w:val="Normal"/>
    <w:next w:val="Normal"/>
    <w:link w:val="Heading2Char"/>
    <w:uiPriority w:val="9"/>
    <w:unhideWhenUsed/>
    <w:qFormat/>
    <w:rsid w:val="007F471C"/>
    <w:pPr>
      <w:keepNext/>
      <w:keepLines/>
      <w:spacing w:before="200"/>
      <w:outlineLvl w:val="1"/>
    </w:pPr>
    <w:rPr>
      <w:rFonts w:asciiTheme="majorHAnsi" w:eastAsiaTheme="majorEastAsia" w:hAnsiTheme="majorHAnsi" w:cstheme="majorBidi"/>
      <w:b/>
      <w:bCs w:val="0"/>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757A7"/>
    <w:rPr>
      <w:sz w:val="16"/>
      <w:szCs w:val="16"/>
    </w:rPr>
  </w:style>
  <w:style w:type="paragraph" w:styleId="CommentText">
    <w:name w:val="annotation text"/>
    <w:basedOn w:val="Normal"/>
    <w:link w:val="CommentTextChar"/>
    <w:uiPriority w:val="99"/>
    <w:unhideWhenUsed/>
    <w:rsid w:val="008757A7"/>
    <w:rPr>
      <w:sz w:val="20"/>
    </w:rPr>
  </w:style>
  <w:style w:type="character" w:customStyle="1" w:styleId="CommentTextChar">
    <w:name w:val="Comment Text Char"/>
    <w:basedOn w:val="DefaultParagraphFont"/>
    <w:link w:val="CommentText"/>
    <w:uiPriority w:val="99"/>
    <w:rsid w:val="008757A7"/>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8757A7"/>
    <w:rPr>
      <w:b/>
      <w:bCs w:val="0"/>
    </w:rPr>
  </w:style>
  <w:style w:type="character" w:customStyle="1" w:styleId="CommentSubjectChar">
    <w:name w:val="Comment Subject Char"/>
    <w:basedOn w:val="CommentTextChar"/>
    <w:link w:val="CommentSubject"/>
    <w:uiPriority w:val="99"/>
    <w:semiHidden/>
    <w:rsid w:val="008757A7"/>
    <w:rPr>
      <w:rFonts w:ascii="Times New Roman" w:eastAsia="Times New Roman" w:hAnsi="Times New Roman" w:cs="Times New Roman"/>
      <w:b/>
      <w:bCs/>
      <w:sz w:val="20"/>
      <w:szCs w:val="20"/>
      <w:lang w:val="en-US"/>
    </w:rPr>
  </w:style>
  <w:style w:type="paragraph" w:styleId="BalloonText">
    <w:name w:val="Balloon Text"/>
    <w:basedOn w:val="Normal"/>
    <w:link w:val="BalloonTextChar"/>
    <w:uiPriority w:val="99"/>
    <w:semiHidden/>
    <w:unhideWhenUsed/>
    <w:rsid w:val="008757A7"/>
    <w:rPr>
      <w:rFonts w:ascii="Tahoma" w:hAnsi="Tahoma" w:cs="Tahoma"/>
      <w:sz w:val="16"/>
      <w:szCs w:val="16"/>
    </w:rPr>
  </w:style>
  <w:style w:type="character" w:customStyle="1" w:styleId="BalloonTextChar">
    <w:name w:val="Balloon Text Char"/>
    <w:basedOn w:val="DefaultParagraphFont"/>
    <w:link w:val="BalloonText"/>
    <w:uiPriority w:val="99"/>
    <w:semiHidden/>
    <w:rsid w:val="008757A7"/>
    <w:rPr>
      <w:rFonts w:ascii="Tahoma" w:eastAsia="Times New Roman" w:hAnsi="Tahoma" w:cs="Tahoma"/>
      <w:sz w:val="16"/>
      <w:szCs w:val="16"/>
      <w:lang w:val="en-US"/>
    </w:rPr>
  </w:style>
  <w:style w:type="paragraph" w:styleId="Caption">
    <w:name w:val="caption"/>
    <w:basedOn w:val="Normal"/>
    <w:next w:val="Normal"/>
    <w:uiPriority w:val="35"/>
    <w:unhideWhenUsed/>
    <w:qFormat/>
    <w:rsid w:val="001D3730"/>
    <w:pPr>
      <w:spacing w:after="200"/>
    </w:pPr>
    <w:rPr>
      <w:b/>
      <w:bCs w:val="0"/>
      <w:color w:val="4F81BD" w:themeColor="accent1"/>
      <w:sz w:val="18"/>
      <w:szCs w:val="18"/>
    </w:rPr>
  </w:style>
  <w:style w:type="character" w:styleId="Hyperlink">
    <w:name w:val="Hyperlink"/>
    <w:basedOn w:val="DefaultParagraphFont"/>
    <w:uiPriority w:val="99"/>
    <w:unhideWhenUsed/>
    <w:rsid w:val="00B90D89"/>
    <w:rPr>
      <w:color w:val="0000FF"/>
      <w:u w:val="single"/>
    </w:rPr>
  </w:style>
  <w:style w:type="character" w:customStyle="1" w:styleId="apple-converted-space">
    <w:name w:val="apple-converted-space"/>
    <w:basedOn w:val="DefaultParagraphFont"/>
    <w:rsid w:val="00B90D89"/>
  </w:style>
  <w:style w:type="paragraph" w:styleId="BodyText">
    <w:name w:val="Body Text"/>
    <w:basedOn w:val="Normal"/>
    <w:link w:val="BodyTextChar"/>
    <w:rsid w:val="00454BE1"/>
    <w:rPr>
      <w:bCs w:val="0"/>
      <w:iCs w:val="0"/>
    </w:rPr>
  </w:style>
  <w:style w:type="character" w:customStyle="1" w:styleId="BodyTextChar">
    <w:name w:val="Body Text Char"/>
    <w:basedOn w:val="DefaultParagraphFont"/>
    <w:link w:val="BodyText"/>
    <w:rsid w:val="00454BE1"/>
    <w:rPr>
      <w:rFonts w:ascii="Times New Roman" w:eastAsia="Times New Roman" w:hAnsi="Times New Roman" w:cs="Times New Roman"/>
      <w:bCs/>
      <w:iCs/>
      <w:sz w:val="24"/>
      <w:szCs w:val="20"/>
      <w:lang w:val="en-US"/>
    </w:rPr>
  </w:style>
  <w:style w:type="character" w:styleId="FollowedHyperlink">
    <w:name w:val="FollowedHyperlink"/>
    <w:basedOn w:val="DefaultParagraphFont"/>
    <w:uiPriority w:val="99"/>
    <w:semiHidden/>
    <w:unhideWhenUsed/>
    <w:rsid w:val="00905821"/>
    <w:rPr>
      <w:color w:val="800080" w:themeColor="followedHyperlink"/>
      <w:u w:val="single"/>
    </w:rPr>
  </w:style>
  <w:style w:type="paragraph" w:styleId="FootnoteText">
    <w:name w:val="footnote text"/>
    <w:basedOn w:val="Normal"/>
    <w:link w:val="FootnoteTextChar"/>
    <w:uiPriority w:val="99"/>
    <w:unhideWhenUsed/>
    <w:rsid w:val="00BB2FCF"/>
  </w:style>
  <w:style w:type="character" w:customStyle="1" w:styleId="FootnoteTextChar">
    <w:name w:val="Footnote Text Char"/>
    <w:basedOn w:val="DefaultParagraphFont"/>
    <w:link w:val="FootnoteText"/>
    <w:uiPriority w:val="99"/>
    <w:rsid w:val="00BB2FCF"/>
    <w:rPr>
      <w:rFonts w:ascii="Times New Roman" w:eastAsia="Times New Roman" w:hAnsi="Times New Roman" w:cs="Times New Roman"/>
      <w:sz w:val="24"/>
      <w:szCs w:val="24"/>
      <w:lang w:val="en-US"/>
    </w:rPr>
  </w:style>
  <w:style w:type="character" w:styleId="FootnoteReference">
    <w:name w:val="footnote reference"/>
    <w:basedOn w:val="DefaultParagraphFont"/>
    <w:uiPriority w:val="99"/>
    <w:unhideWhenUsed/>
    <w:rsid w:val="00BB2FCF"/>
    <w:rPr>
      <w:vertAlign w:val="superscript"/>
    </w:rPr>
  </w:style>
  <w:style w:type="paragraph" w:styleId="Title">
    <w:name w:val="Title"/>
    <w:basedOn w:val="Normal"/>
    <w:next w:val="Normal"/>
    <w:link w:val="TitleChar"/>
    <w:uiPriority w:val="10"/>
    <w:qFormat/>
    <w:rsid w:val="00F66774"/>
    <w:pP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66774"/>
    <w:rPr>
      <w:rFonts w:asciiTheme="majorHAnsi" w:eastAsiaTheme="majorEastAsia" w:hAnsiTheme="majorHAnsi" w:cstheme="majorBidi"/>
      <w:bCs/>
      <w:iCs/>
      <w:color w:val="17365D" w:themeColor="text2" w:themeShade="BF"/>
      <w:spacing w:val="5"/>
      <w:kern w:val="28"/>
      <w:sz w:val="52"/>
      <w:szCs w:val="52"/>
      <w:lang w:val="en-US"/>
    </w:rPr>
  </w:style>
  <w:style w:type="character" w:customStyle="1" w:styleId="Heading1Char">
    <w:name w:val="Heading 1 Char"/>
    <w:basedOn w:val="DefaultParagraphFont"/>
    <w:link w:val="Heading1"/>
    <w:uiPriority w:val="9"/>
    <w:rsid w:val="007F471C"/>
    <w:rPr>
      <w:rFonts w:asciiTheme="majorHAnsi" w:eastAsiaTheme="majorEastAsia" w:hAnsiTheme="majorHAnsi" w:cstheme="majorBidi"/>
      <w:b/>
      <w:iCs/>
      <w:color w:val="345A8A" w:themeColor="accent1" w:themeShade="B5"/>
      <w:sz w:val="32"/>
      <w:szCs w:val="32"/>
      <w:lang w:val="en-US"/>
    </w:rPr>
  </w:style>
  <w:style w:type="character" w:customStyle="1" w:styleId="Heading2Char">
    <w:name w:val="Heading 2 Char"/>
    <w:basedOn w:val="DefaultParagraphFont"/>
    <w:link w:val="Heading2"/>
    <w:uiPriority w:val="9"/>
    <w:rsid w:val="007F471C"/>
    <w:rPr>
      <w:rFonts w:asciiTheme="majorHAnsi" w:eastAsiaTheme="majorEastAsia" w:hAnsiTheme="majorHAnsi" w:cstheme="majorBidi"/>
      <w:b/>
      <w:iCs/>
      <w:color w:val="4F81BD" w:themeColor="accent1"/>
      <w:sz w:val="26"/>
      <w:szCs w:val="26"/>
      <w:lang w:val="en-US"/>
    </w:rPr>
  </w:style>
  <w:style w:type="character" w:styleId="PlaceholderText">
    <w:name w:val="Placeholder Text"/>
    <w:basedOn w:val="DefaultParagraphFont"/>
    <w:uiPriority w:val="99"/>
    <w:semiHidden/>
    <w:rsid w:val="00BA79AF"/>
    <w:rPr>
      <w:color w:val="808080"/>
    </w:rPr>
  </w:style>
  <w:style w:type="paragraph" w:styleId="NormalWeb">
    <w:name w:val="Normal (Web)"/>
    <w:basedOn w:val="Normal"/>
    <w:uiPriority w:val="99"/>
    <w:unhideWhenUsed/>
    <w:rsid w:val="00117279"/>
    <w:pPr>
      <w:tabs>
        <w:tab w:val="clear" w:pos="0"/>
      </w:tabs>
      <w:spacing w:before="100" w:beforeAutospacing="1" w:after="100" w:afterAutospacing="1" w:line="240" w:lineRule="auto"/>
      <w:ind w:right="0" w:firstLine="0"/>
    </w:pPr>
    <w:rPr>
      <w:rFonts w:ascii="Times" w:eastAsiaTheme="minorEastAsia" w:hAnsi="Times"/>
      <w:bCs w:val="0"/>
      <w:iCs w:val="0"/>
      <w:sz w:val="20"/>
    </w:rPr>
  </w:style>
  <w:style w:type="paragraph" w:styleId="Revision">
    <w:name w:val="Revision"/>
    <w:hidden/>
    <w:uiPriority w:val="99"/>
    <w:semiHidden/>
    <w:rsid w:val="006E681B"/>
    <w:pPr>
      <w:spacing w:after="0" w:line="240" w:lineRule="auto"/>
    </w:pPr>
    <w:rPr>
      <w:rFonts w:ascii="Times New Roman" w:eastAsia="Times New Roman" w:hAnsi="Times New Roman" w:cs="Times New Roman"/>
      <w:bCs/>
      <w:iCs/>
      <w:sz w:val="24"/>
      <w:szCs w:val="20"/>
      <w:lang w:val="en-US"/>
    </w:rPr>
  </w:style>
  <w:style w:type="character" w:customStyle="1" w:styleId="cit-auth">
    <w:name w:val="cit-auth"/>
    <w:basedOn w:val="DefaultParagraphFont"/>
    <w:rsid w:val="00105EA5"/>
  </w:style>
  <w:style w:type="character" w:customStyle="1" w:styleId="cit-sep">
    <w:name w:val="cit-sep"/>
    <w:basedOn w:val="DefaultParagraphFont"/>
    <w:rsid w:val="00105EA5"/>
  </w:style>
  <w:style w:type="character" w:customStyle="1" w:styleId="cit-title">
    <w:name w:val="cit-title"/>
    <w:basedOn w:val="DefaultParagraphFont"/>
    <w:rsid w:val="00105EA5"/>
  </w:style>
  <w:style w:type="character" w:styleId="HTMLCite">
    <w:name w:val="HTML Cite"/>
    <w:basedOn w:val="DefaultParagraphFont"/>
    <w:uiPriority w:val="99"/>
    <w:semiHidden/>
    <w:unhideWhenUsed/>
    <w:rsid w:val="00105EA5"/>
    <w:rPr>
      <w:i/>
      <w:iCs/>
    </w:rPr>
  </w:style>
  <w:style w:type="character" w:customStyle="1" w:styleId="cit-print-date">
    <w:name w:val="cit-print-date"/>
    <w:basedOn w:val="DefaultParagraphFont"/>
    <w:rsid w:val="00105EA5"/>
  </w:style>
  <w:style w:type="character" w:customStyle="1" w:styleId="cit-vol">
    <w:name w:val="cit-vol"/>
    <w:basedOn w:val="DefaultParagraphFont"/>
    <w:rsid w:val="00105EA5"/>
  </w:style>
  <w:style w:type="character" w:customStyle="1" w:styleId="cit-issue">
    <w:name w:val="cit-issue"/>
    <w:basedOn w:val="DefaultParagraphFont"/>
    <w:rsid w:val="00105EA5"/>
  </w:style>
  <w:style w:type="character" w:customStyle="1" w:styleId="cit-first-page">
    <w:name w:val="cit-first-page"/>
    <w:basedOn w:val="DefaultParagraphFont"/>
    <w:rsid w:val="00105EA5"/>
  </w:style>
  <w:style w:type="character" w:customStyle="1" w:styleId="cit-last-page">
    <w:name w:val="cit-last-page"/>
    <w:basedOn w:val="DefaultParagraphFont"/>
    <w:rsid w:val="00105EA5"/>
  </w:style>
  <w:style w:type="character" w:customStyle="1" w:styleId="cit-ahead-of-print-date">
    <w:name w:val="cit-ahead-of-print-date"/>
    <w:basedOn w:val="DefaultParagraphFont"/>
    <w:rsid w:val="00105EA5"/>
  </w:style>
  <w:style w:type="character" w:customStyle="1" w:styleId="highlight">
    <w:name w:val="highlight"/>
    <w:basedOn w:val="DefaultParagraphFont"/>
    <w:rsid w:val="00740BED"/>
  </w:style>
  <w:style w:type="paragraph" w:customStyle="1" w:styleId="Titel1">
    <w:name w:val="Titel1"/>
    <w:basedOn w:val="Normal"/>
    <w:rsid w:val="00740BED"/>
    <w:pPr>
      <w:tabs>
        <w:tab w:val="clear" w:pos="0"/>
      </w:tabs>
      <w:spacing w:before="100" w:beforeAutospacing="1" w:after="100" w:afterAutospacing="1" w:line="240" w:lineRule="auto"/>
      <w:ind w:right="0" w:firstLine="0"/>
    </w:pPr>
    <w:rPr>
      <w:bCs w:val="0"/>
      <w:iCs w:val="0"/>
      <w:szCs w:val="24"/>
      <w:lang w:val="de-DE" w:eastAsia="de-DE"/>
    </w:rPr>
  </w:style>
  <w:style w:type="paragraph" w:customStyle="1" w:styleId="desc">
    <w:name w:val="desc"/>
    <w:basedOn w:val="Normal"/>
    <w:rsid w:val="00740BED"/>
    <w:pPr>
      <w:tabs>
        <w:tab w:val="clear" w:pos="0"/>
      </w:tabs>
      <w:spacing w:before="100" w:beforeAutospacing="1" w:after="100" w:afterAutospacing="1" w:line="240" w:lineRule="auto"/>
      <w:ind w:right="0" w:firstLine="0"/>
    </w:pPr>
    <w:rPr>
      <w:bCs w:val="0"/>
      <w:iCs w:val="0"/>
      <w:szCs w:val="24"/>
      <w:lang w:val="de-DE" w:eastAsia="de-DE"/>
    </w:rPr>
  </w:style>
  <w:style w:type="paragraph" w:styleId="Header">
    <w:name w:val="header"/>
    <w:basedOn w:val="Normal"/>
    <w:link w:val="HeaderChar"/>
    <w:uiPriority w:val="99"/>
    <w:unhideWhenUsed/>
    <w:rsid w:val="006A7582"/>
    <w:pPr>
      <w:tabs>
        <w:tab w:val="clear" w:pos="0"/>
        <w:tab w:val="center" w:pos="4320"/>
        <w:tab w:val="right" w:pos="8640"/>
      </w:tabs>
      <w:spacing w:line="240" w:lineRule="auto"/>
    </w:pPr>
  </w:style>
  <w:style w:type="character" w:customStyle="1" w:styleId="HeaderChar">
    <w:name w:val="Header Char"/>
    <w:basedOn w:val="DefaultParagraphFont"/>
    <w:link w:val="Header"/>
    <w:uiPriority w:val="99"/>
    <w:rsid w:val="006A7582"/>
    <w:rPr>
      <w:rFonts w:ascii="Times New Roman" w:eastAsia="Times New Roman" w:hAnsi="Times New Roman" w:cs="Times New Roman"/>
      <w:bCs/>
      <w:iCs/>
      <w:sz w:val="24"/>
      <w:szCs w:val="20"/>
      <w:lang w:val="en-US"/>
    </w:rPr>
  </w:style>
  <w:style w:type="paragraph" w:styleId="Footer">
    <w:name w:val="footer"/>
    <w:basedOn w:val="Normal"/>
    <w:link w:val="FooterChar"/>
    <w:uiPriority w:val="99"/>
    <w:unhideWhenUsed/>
    <w:rsid w:val="006A7582"/>
    <w:pPr>
      <w:tabs>
        <w:tab w:val="clear" w:pos="0"/>
        <w:tab w:val="center" w:pos="4320"/>
        <w:tab w:val="right" w:pos="8640"/>
      </w:tabs>
      <w:spacing w:line="240" w:lineRule="auto"/>
    </w:pPr>
  </w:style>
  <w:style w:type="character" w:customStyle="1" w:styleId="FooterChar">
    <w:name w:val="Footer Char"/>
    <w:basedOn w:val="DefaultParagraphFont"/>
    <w:link w:val="Footer"/>
    <w:uiPriority w:val="99"/>
    <w:rsid w:val="006A7582"/>
    <w:rPr>
      <w:rFonts w:ascii="Times New Roman" w:eastAsia="Times New Roman" w:hAnsi="Times New Roman" w:cs="Times New Roman"/>
      <w:bCs/>
      <w:iCs/>
      <w:sz w:val="24"/>
      <w:szCs w:val="20"/>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471C"/>
    <w:pPr>
      <w:tabs>
        <w:tab w:val="left" w:pos="0"/>
      </w:tabs>
      <w:spacing w:after="0" w:line="480" w:lineRule="auto"/>
      <w:ind w:right="-14" w:firstLine="360"/>
    </w:pPr>
    <w:rPr>
      <w:rFonts w:ascii="Times New Roman" w:eastAsia="Times New Roman" w:hAnsi="Times New Roman" w:cs="Times New Roman"/>
      <w:bCs/>
      <w:iCs/>
      <w:sz w:val="24"/>
      <w:szCs w:val="20"/>
      <w:lang w:val="en-US"/>
    </w:rPr>
  </w:style>
  <w:style w:type="paragraph" w:styleId="Heading1">
    <w:name w:val="heading 1"/>
    <w:basedOn w:val="Normal"/>
    <w:next w:val="Normal"/>
    <w:link w:val="Heading1Char"/>
    <w:uiPriority w:val="9"/>
    <w:qFormat/>
    <w:rsid w:val="007F471C"/>
    <w:pPr>
      <w:keepNext/>
      <w:keepLines/>
      <w:spacing w:before="480"/>
      <w:outlineLvl w:val="0"/>
    </w:pPr>
    <w:rPr>
      <w:rFonts w:asciiTheme="majorHAnsi" w:eastAsiaTheme="majorEastAsia" w:hAnsiTheme="majorHAnsi" w:cstheme="majorBidi"/>
      <w:b/>
      <w:bCs w:val="0"/>
      <w:color w:val="345A8A" w:themeColor="accent1" w:themeShade="B5"/>
      <w:sz w:val="32"/>
      <w:szCs w:val="32"/>
    </w:rPr>
  </w:style>
  <w:style w:type="paragraph" w:styleId="Heading2">
    <w:name w:val="heading 2"/>
    <w:basedOn w:val="Normal"/>
    <w:next w:val="Normal"/>
    <w:link w:val="Heading2Char"/>
    <w:uiPriority w:val="9"/>
    <w:unhideWhenUsed/>
    <w:qFormat/>
    <w:rsid w:val="007F471C"/>
    <w:pPr>
      <w:keepNext/>
      <w:keepLines/>
      <w:spacing w:before="200"/>
      <w:outlineLvl w:val="1"/>
    </w:pPr>
    <w:rPr>
      <w:rFonts w:asciiTheme="majorHAnsi" w:eastAsiaTheme="majorEastAsia" w:hAnsiTheme="majorHAnsi" w:cstheme="majorBidi"/>
      <w:b/>
      <w:bCs w:val="0"/>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757A7"/>
    <w:rPr>
      <w:sz w:val="16"/>
      <w:szCs w:val="16"/>
    </w:rPr>
  </w:style>
  <w:style w:type="paragraph" w:styleId="CommentText">
    <w:name w:val="annotation text"/>
    <w:basedOn w:val="Normal"/>
    <w:link w:val="CommentTextChar"/>
    <w:uiPriority w:val="99"/>
    <w:unhideWhenUsed/>
    <w:rsid w:val="008757A7"/>
    <w:rPr>
      <w:sz w:val="20"/>
    </w:rPr>
  </w:style>
  <w:style w:type="character" w:customStyle="1" w:styleId="CommentTextChar">
    <w:name w:val="Comment Text Char"/>
    <w:basedOn w:val="DefaultParagraphFont"/>
    <w:link w:val="CommentText"/>
    <w:uiPriority w:val="99"/>
    <w:rsid w:val="008757A7"/>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8757A7"/>
    <w:rPr>
      <w:b/>
      <w:bCs w:val="0"/>
    </w:rPr>
  </w:style>
  <w:style w:type="character" w:customStyle="1" w:styleId="CommentSubjectChar">
    <w:name w:val="Comment Subject Char"/>
    <w:basedOn w:val="CommentTextChar"/>
    <w:link w:val="CommentSubject"/>
    <w:uiPriority w:val="99"/>
    <w:semiHidden/>
    <w:rsid w:val="008757A7"/>
    <w:rPr>
      <w:rFonts w:ascii="Times New Roman" w:eastAsia="Times New Roman" w:hAnsi="Times New Roman" w:cs="Times New Roman"/>
      <w:b/>
      <w:bCs/>
      <w:sz w:val="20"/>
      <w:szCs w:val="20"/>
      <w:lang w:val="en-US"/>
    </w:rPr>
  </w:style>
  <w:style w:type="paragraph" w:styleId="BalloonText">
    <w:name w:val="Balloon Text"/>
    <w:basedOn w:val="Normal"/>
    <w:link w:val="BalloonTextChar"/>
    <w:uiPriority w:val="99"/>
    <w:semiHidden/>
    <w:unhideWhenUsed/>
    <w:rsid w:val="008757A7"/>
    <w:rPr>
      <w:rFonts w:ascii="Tahoma" w:hAnsi="Tahoma" w:cs="Tahoma"/>
      <w:sz w:val="16"/>
      <w:szCs w:val="16"/>
    </w:rPr>
  </w:style>
  <w:style w:type="character" w:customStyle="1" w:styleId="BalloonTextChar">
    <w:name w:val="Balloon Text Char"/>
    <w:basedOn w:val="DefaultParagraphFont"/>
    <w:link w:val="BalloonText"/>
    <w:uiPriority w:val="99"/>
    <w:semiHidden/>
    <w:rsid w:val="008757A7"/>
    <w:rPr>
      <w:rFonts w:ascii="Tahoma" w:eastAsia="Times New Roman" w:hAnsi="Tahoma" w:cs="Tahoma"/>
      <w:sz w:val="16"/>
      <w:szCs w:val="16"/>
      <w:lang w:val="en-US"/>
    </w:rPr>
  </w:style>
  <w:style w:type="paragraph" w:styleId="Caption">
    <w:name w:val="caption"/>
    <w:basedOn w:val="Normal"/>
    <w:next w:val="Normal"/>
    <w:uiPriority w:val="35"/>
    <w:unhideWhenUsed/>
    <w:qFormat/>
    <w:rsid w:val="001D3730"/>
    <w:pPr>
      <w:spacing w:after="200"/>
    </w:pPr>
    <w:rPr>
      <w:b/>
      <w:bCs w:val="0"/>
      <w:color w:val="4F81BD" w:themeColor="accent1"/>
      <w:sz w:val="18"/>
      <w:szCs w:val="18"/>
    </w:rPr>
  </w:style>
  <w:style w:type="character" w:styleId="Hyperlink">
    <w:name w:val="Hyperlink"/>
    <w:basedOn w:val="DefaultParagraphFont"/>
    <w:uiPriority w:val="99"/>
    <w:unhideWhenUsed/>
    <w:rsid w:val="00B90D89"/>
    <w:rPr>
      <w:color w:val="0000FF"/>
      <w:u w:val="single"/>
    </w:rPr>
  </w:style>
  <w:style w:type="character" w:customStyle="1" w:styleId="apple-converted-space">
    <w:name w:val="apple-converted-space"/>
    <w:basedOn w:val="DefaultParagraphFont"/>
    <w:rsid w:val="00B90D89"/>
  </w:style>
  <w:style w:type="paragraph" w:styleId="BodyText">
    <w:name w:val="Body Text"/>
    <w:basedOn w:val="Normal"/>
    <w:link w:val="BodyTextChar"/>
    <w:rsid w:val="00454BE1"/>
    <w:rPr>
      <w:bCs w:val="0"/>
      <w:iCs w:val="0"/>
    </w:rPr>
  </w:style>
  <w:style w:type="character" w:customStyle="1" w:styleId="BodyTextChar">
    <w:name w:val="Body Text Char"/>
    <w:basedOn w:val="DefaultParagraphFont"/>
    <w:link w:val="BodyText"/>
    <w:rsid w:val="00454BE1"/>
    <w:rPr>
      <w:rFonts w:ascii="Times New Roman" w:eastAsia="Times New Roman" w:hAnsi="Times New Roman" w:cs="Times New Roman"/>
      <w:bCs/>
      <w:iCs/>
      <w:sz w:val="24"/>
      <w:szCs w:val="20"/>
      <w:lang w:val="en-US"/>
    </w:rPr>
  </w:style>
  <w:style w:type="character" w:styleId="FollowedHyperlink">
    <w:name w:val="FollowedHyperlink"/>
    <w:basedOn w:val="DefaultParagraphFont"/>
    <w:uiPriority w:val="99"/>
    <w:semiHidden/>
    <w:unhideWhenUsed/>
    <w:rsid w:val="00905821"/>
    <w:rPr>
      <w:color w:val="800080" w:themeColor="followedHyperlink"/>
      <w:u w:val="single"/>
    </w:rPr>
  </w:style>
  <w:style w:type="paragraph" w:styleId="FootnoteText">
    <w:name w:val="footnote text"/>
    <w:basedOn w:val="Normal"/>
    <w:link w:val="FootnoteTextChar"/>
    <w:uiPriority w:val="99"/>
    <w:unhideWhenUsed/>
    <w:rsid w:val="00BB2FCF"/>
  </w:style>
  <w:style w:type="character" w:customStyle="1" w:styleId="FootnoteTextChar">
    <w:name w:val="Footnote Text Char"/>
    <w:basedOn w:val="DefaultParagraphFont"/>
    <w:link w:val="FootnoteText"/>
    <w:uiPriority w:val="99"/>
    <w:rsid w:val="00BB2FCF"/>
    <w:rPr>
      <w:rFonts w:ascii="Times New Roman" w:eastAsia="Times New Roman" w:hAnsi="Times New Roman" w:cs="Times New Roman"/>
      <w:sz w:val="24"/>
      <w:szCs w:val="24"/>
      <w:lang w:val="en-US"/>
    </w:rPr>
  </w:style>
  <w:style w:type="character" w:styleId="FootnoteReference">
    <w:name w:val="footnote reference"/>
    <w:basedOn w:val="DefaultParagraphFont"/>
    <w:uiPriority w:val="99"/>
    <w:unhideWhenUsed/>
    <w:rsid w:val="00BB2FCF"/>
    <w:rPr>
      <w:vertAlign w:val="superscript"/>
    </w:rPr>
  </w:style>
  <w:style w:type="paragraph" w:styleId="Title">
    <w:name w:val="Title"/>
    <w:basedOn w:val="Normal"/>
    <w:next w:val="Normal"/>
    <w:link w:val="TitleChar"/>
    <w:uiPriority w:val="10"/>
    <w:qFormat/>
    <w:rsid w:val="00F66774"/>
    <w:pP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66774"/>
    <w:rPr>
      <w:rFonts w:asciiTheme="majorHAnsi" w:eastAsiaTheme="majorEastAsia" w:hAnsiTheme="majorHAnsi" w:cstheme="majorBidi"/>
      <w:bCs/>
      <w:iCs/>
      <w:color w:val="17365D" w:themeColor="text2" w:themeShade="BF"/>
      <w:spacing w:val="5"/>
      <w:kern w:val="28"/>
      <w:sz w:val="52"/>
      <w:szCs w:val="52"/>
      <w:lang w:val="en-US"/>
    </w:rPr>
  </w:style>
  <w:style w:type="character" w:customStyle="1" w:styleId="Heading1Char">
    <w:name w:val="Heading 1 Char"/>
    <w:basedOn w:val="DefaultParagraphFont"/>
    <w:link w:val="Heading1"/>
    <w:uiPriority w:val="9"/>
    <w:rsid w:val="007F471C"/>
    <w:rPr>
      <w:rFonts w:asciiTheme="majorHAnsi" w:eastAsiaTheme="majorEastAsia" w:hAnsiTheme="majorHAnsi" w:cstheme="majorBidi"/>
      <w:b/>
      <w:iCs/>
      <w:color w:val="345A8A" w:themeColor="accent1" w:themeShade="B5"/>
      <w:sz w:val="32"/>
      <w:szCs w:val="32"/>
      <w:lang w:val="en-US"/>
    </w:rPr>
  </w:style>
  <w:style w:type="character" w:customStyle="1" w:styleId="Heading2Char">
    <w:name w:val="Heading 2 Char"/>
    <w:basedOn w:val="DefaultParagraphFont"/>
    <w:link w:val="Heading2"/>
    <w:uiPriority w:val="9"/>
    <w:rsid w:val="007F471C"/>
    <w:rPr>
      <w:rFonts w:asciiTheme="majorHAnsi" w:eastAsiaTheme="majorEastAsia" w:hAnsiTheme="majorHAnsi" w:cstheme="majorBidi"/>
      <w:b/>
      <w:iCs/>
      <w:color w:val="4F81BD" w:themeColor="accent1"/>
      <w:sz w:val="26"/>
      <w:szCs w:val="26"/>
      <w:lang w:val="en-US"/>
    </w:rPr>
  </w:style>
  <w:style w:type="character" w:styleId="PlaceholderText">
    <w:name w:val="Placeholder Text"/>
    <w:basedOn w:val="DefaultParagraphFont"/>
    <w:uiPriority w:val="99"/>
    <w:semiHidden/>
    <w:rsid w:val="00BA79AF"/>
    <w:rPr>
      <w:color w:val="808080"/>
    </w:rPr>
  </w:style>
  <w:style w:type="paragraph" w:styleId="NormalWeb">
    <w:name w:val="Normal (Web)"/>
    <w:basedOn w:val="Normal"/>
    <w:uiPriority w:val="99"/>
    <w:unhideWhenUsed/>
    <w:rsid w:val="00117279"/>
    <w:pPr>
      <w:tabs>
        <w:tab w:val="clear" w:pos="0"/>
      </w:tabs>
      <w:spacing w:before="100" w:beforeAutospacing="1" w:after="100" w:afterAutospacing="1" w:line="240" w:lineRule="auto"/>
      <w:ind w:right="0" w:firstLine="0"/>
    </w:pPr>
    <w:rPr>
      <w:rFonts w:ascii="Times" w:eastAsiaTheme="minorEastAsia" w:hAnsi="Times"/>
      <w:bCs w:val="0"/>
      <w:iCs w:val="0"/>
      <w:sz w:val="20"/>
    </w:rPr>
  </w:style>
  <w:style w:type="paragraph" w:styleId="Revision">
    <w:name w:val="Revision"/>
    <w:hidden/>
    <w:uiPriority w:val="99"/>
    <w:semiHidden/>
    <w:rsid w:val="006E681B"/>
    <w:pPr>
      <w:spacing w:after="0" w:line="240" w:lineRule="auto"/>
    </w:pPr>
    <w:rPr>
      <w:rFonts w:ascii="Times New Roman" w:eastAsia="Times New Roman" w:hAnsi="Times New Roman" w:cs="Times New Roman"/>
      <w:bCs/>
      <w:iCs/>
      <w:sz w:val="24"/>
      <w:szCs w:val="20"/>
      <w:lang w:val="en-US"/>
    </w:rPr>
  </w:style>
  <w:style w:type="character" w:customStyle="1" w:styleId="cit-auth">
    <w:name w:val="cit-auth"/>
    <w:basedOn w:val="DefaultParagraphFont"/>
    <w:rsid w:val="00105EA5"/>
  </w:style>
  <w:style w:type="character" w:customStyle="1" w:styleId="cit-sep">
    <w:name w:val="cit-sep"/>
    <w:basedOn w:val="DefaultParagraphFont"/>
    <w:rsid w:val="00105EA5"/>
  </w:style>
  <w:style w:type="character" w:customStyle="1" w:styleId="cit-title">
    <w:name w:val="cit-title"/>
    <w:basedOn w:val="DefaultParagraphFont"/>
    <w:rsid w:val="00105EA5"/>
  </w:style>
  <w:style w:type="character" w:styleId="HTMLCite">
    <w:name w:val="HTML Cite"/>
    <w:basedOn w:val="DefaultParagraphFont"/>
    <w:uiPriority w:val="99"/>
    <w:semiHidden/>
    <w:unhideWhenUsed/>
    <w:rsid w:val="00105EA5"/>
    <w:rPr>
      <w:i/>
      <w:iCs/>
    </w:rPr>
  </w:style>
  <w:style w:type="character" w:customStyle="1" w:styleId="cit-print-date">
    <w:name w:val="cit-print-date"/>
    <w:basedOn w:val="DefaultParagraphFont"/>
    <w:rsid w:val="00105EA5"/>
  </w:style>
  <w:style w:type="character" w:customStyle="1" w:styleId="cit-vol">
    <w:name w:val="cit-vol"/>
    <w:basedOn w:val="DefaultParagraphFont"/>
    <w:rsid w:val="00105EA5"/>
  </w:style>
  <w:style w:type="character" w:customStyle="1" w:styleId="cit-issue">
    <w:name w:val="cit-issue"/>
    <w:basedOn w:val="DefaultParagraphFont"/>
    <w:rsid w:val="00105EA5"/>
  </w:style>
  <w:style w:type="character" w:customStyle="1" w:styleId="cit-first-page">
    <w:name w:val="cit-first-page"/>
    <w:basedOn w:val="DefaultParagraphFont"/>
    <w:rsid w:val="00105EA5"/>
  </w:style>
  <w:style w:type="character" w:customStyle="1" w:styleId="cit-last-page">
    <w:name w:val="cit-last-page"/>
    <w:basedOn w:val="DefaultParagraphFont"/>
    <w:rsid w:val="00105EA5"/>
  </w:style>
  <w:style w:type="character" w:customStyle="1" w:styleId="cit-ahead-of-print-date">
    <w:name w:val="cit-ahead-of-print-date"/>
    <w:basedOn w:val="DefaultParagraphFont"/>
    <w:rsid w:val="00105EA5"/>
  </w:style>
  <w:style w:type="character" w:customStyle="1" w:styleId="highlight">
    <w:name w:val="highlight"/>
    <w:basedOn w:val="DefaultParagraphFont"/>
    <w:rsid w:val="00740BED"/>
  </w:style>
  <w:style w:type="paragraph" w:customStyle="1" w:styleId="Titel1">
    <w:name w:val="Titel1"/>
    <w:basedOn w:val="Normal"/>
    <w:rsid w:val="00740BED"/>
    <w:pPr>
      <w:tabs>
        <w:tab w:val="clear" w:pos="0"/>
      </w:tabs>
      <w:spacing w:before="100" w:beforeAutospacing="1" w:after="100" w:afterAutospacing="1" w:line="240" w:lineRule="auto"/>
      <w:ind w:right="0" w:firstLine="0"/>
    </w:pPr>
    <w:rPr>
      <w:bCs w:val="0"/>
      <w:iCs w:val="0"/>
      <w:szCs w:val="24"/>
      <w:lang w:val="de-DE" w:eastAsia="de-DE"/>
    </w:rPr>
  </w:style>
  <w:style w:type="paragraph" w:customStyle="1" w:styleId="desc">
    <w:name w:val="desc"/>
    <w:basedOn w:val="Normal"/>
    <w:rsid w:val="00740BED"/>
    <w:pPr>
      <w:tabs>
        <w:tab w:val="clear" w:pos="0"/>
      </w:tabs>
      <w:spacing w:before="100" w:beforeAutospacing="1" w:after="100" w:afterAutospacing="1" w:line="240" w:lineRule="auto"/>
      <w:ind w:right="0" w:firstLine="0"/>
    </w:pPr>
    <w:rPr>
      <w:bCs w:val="0"/>
      <w:iCs w:val="0"/>
      <w:szCs w:val="24"/>
      <w:lang w:val="de-DE" w:eastAsia="de-DE"/>
    </w:rPr>
  </w:style>
  <w:style w:type="paragraph" w:styleId="Header">
    <w:name w:val="header"/>
    <w:basedOn w:val="Normal"/>
    <w:link w:val="HeaderChar"/>
    <w:uiPriority w:val="99"/>
    <w:unhideWhenUsed/>
    <w:rsid w:val="006A7582"/>
    <w:pPr>
      <w:tabs>
        <w:tab w:val="clear" w:pos="0"/>
        <w:tab w:val="center" w:pos="4320"/>
        <w:tab w:val="right" w:pos="8640"/>
      </w:tabs>
      <w:spacing w:line="240" w:lineRule="auto"/>
    </w:pPr>
  </w:style>
  <w:style w:type="character" w:customStyle="1" w:styleId="HeaderChar">
    <w:name w:val="Header Char"/>
    <w:basedOn w:val="DefaultParagraphFont"/>
    <w:link w:val="Header"/>
    <w:uiPriority w:val="99"/>
    <w:rsid w:val="006A7582"/>
    <w:rPr>
      <w:rFonts w:ascii="Times New Roman" w:eastAsia="Times New Roman" w:hAnsi="Times New Roman" w:cs="Times New Roman"/>
      <w:bCs/>
      <w:iCs/>
      <w:sz w:val="24"/>
      <w:szCs w:val="20"/>
      <w:lang w:val="en-US"/>
    </w:rPr>
  </w:style>
  <w:style w:type="paragraph" w:styleId="Footer">
    <w:name w:val="footer"/>
    <w:basedOn w:val="Normal"/>
    <w:link w:val="FooterChar"/>
    <w:uiPriority w:val="99"/>
    <w:unhideWhenUsed/>
    <w:rsid w:val="006A7582"/>
    <w:pPr>
      <w:tabs>
        <w:tab w:val="clear" w:pos="0"/>
        <w:tab w:val="center" w:pos="4320"/>
        <w:tab w:val="right" w:pos="8640"/>
      </w:tabs>
      <w:spacing w:line="240" w:lineRule="auto"/>
    </w:pPr>
  </w:style>
  <w:style w:type="character" w:customStyle="1" w:styleId="FooterChar">
    <w:name w:val="Footer Char"/>
    <w:basedOn w:val="DefaultParagraphFont"/>
    <w:link w:val="Footer"/>
    <w:uiPriority w:val="99"/>
    <w:rsid w:val="006A7582"/>
    <w:rPr>
      <w:rFonts w:ascii="Times New Roman" w:eastAsia="Times New Roman" w:hAnsi="Times New Roman" w:cs="Times New Roman"/>
      <w:bCs/>
      <w:iCs/>
      <w:sz w:val="24"/>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056521">
      <w:bodyDiv w:val="1"/>
      <w:marLeft w:val="0"/>
      <w:marRight w:val="0"/>
      <w:marTop w:val="0"/>
      <w:marBottom w:val="0"/>
      <w:divBdr>
        <w:top w:val="none" w:sz="0" w:space="0" w:color="auto"/>
        <w:left w:val="none" w:sz="0" w:space="0" w:color="auto"/>
        <w:bottom w:val="none" w:sz="0" w:space="0" w:color="auto"/>
        <w:right w:val="none" w:sz="0" w:space="0" w:color="auto"/>
      </w:divBdr>
      <w:divsChild>
        <w:div w:id="1798790174">
          <w:marLeft w:val="0"/>
          <w:marRight w:val="0"/>
          <w:marTop w:val="0"/>
          <w:marBottom w:val="0"/>
          <w:divBdr>
            <w:top w:val="none" w:sz="0" w:space="0" w:color="auto"/>
            <w:left w:val="none" w:sz="0" w:space="0" w:color="auto"/>
            <w:bottom w:val="none" w:sz="0" w:space="0" w:color="auto"/>
            <w:right w:val="none" w:sz="0" w:space="0" w:color="auto"/>
          </w:divBdr>
        </w:div>
      </w:divsChild>
    </w:div>
    <w:div w:id="60031881">
      <w:bodyDiv w:val="1"/>
      <w:marLeft w:val="0"/>
      <w:marRight w:val="0"/>
      <w:marTop w:val="0"/>
      <w:marBottom w:val="0"/>
      <w:divBdr>
        <w:top w:val="none" w:sz="0" w:space="0" w:color="auto"/>
        <w:left w:val="none" w:sz="0" w:space="0" w:color="auto"/>
        <w:bottom w:val="none" w:sz="0" w:space="0" w:color="auto"/>
        <w:right w:val="none" w:sz="0" w:space="0" w:color="auto"/>
      </w:divBdr>
      <w:divsChild>
        <w:div w:id="192232549">
          <w:marLeft w:val="0"/>
          <w:marRight w:val="0"/>
          <w:marTop w:val="0"/>
          <w:marBottom w:val="0"/>
          <w:divBdr>
            <w:top w:val="none" w:sz="0" w:space="0" w:color="auto"/>
            <w:left w:val="none" w:sz="0" w:space="0" w:color="auto"/>
            <w:bottom w:val="none" w:sz="0" w:space="0" w:color="auto"/>
            <w:right w:val="none" w:sz="0" w:space="0" w:color="auto"/>
          </w:divBdr>
        </w:div>
      </w:divsChild>
    </w:div>
    <w:div w:id="249045550">
      <w:bodyDiv w:val="1"/>
      <w:marLeft w:val="0"/>
      <w:marRight w:val="0"/>
      <w:marTop w:val="0"/>
      <w:marBottom w:val="0"/>
      <w:divBdr>
        <w:top w:val="none" w:sz="0" w:space="0" w:color="auto"/>
        <w:left w:val="none" w:sz="0" w:space="0" w:color="auto"/>
        <w:bottom w:val="none" w:sz="0" w:space="0" w:color="auto"/>
        <w:right w:val="none" w:sz="0" w:space="0" w:color="auto"/>
      </w:divBdr>
      <w:divsChild>
        <w:div w:id="2104956403">
          <w:marLeft w:val="0"/>
          <w:marRight w:val="0"/>
          <w:marTop w:val="0"/>
          <w:marBottom w:val="0"/>
          <w:divBdr>
            <w:top w:val="none" w:sz="0" w:space="0" w:color="auto"/>
            <w:left w:val="none" w:sz="0" w:space="0" w:color="auto"/>
            <w:bottom w:val="none" w:sz="0" w:space="0" w:color="auto"/>
            <w:right w:val="none" w:sz="0" w:space="0" w:color="auto"/>
          </w:divBdr>
        </w:div>
      </w:divsChild>
    </w:div>
    <w:div w:id="346173220">
      <w:bodyDiv w:val="1"/>
      <w:marLeft w:val="0"/>
      <w:marRight w:val="0"/>
      <w:marTop w:val="0"/>
      <w:marBottom w:val="0"/>
      <w:divBdr>
        <w:top w:val="none" w:sz="0" w:space="0" w:color="auto"/>
        <w:left w:val="none" w:sz="0" w:space="0" w:color="auto"/>
        <w:bottom w:val="none" w:sz="0" w:space="0" w:color="auto"/>
        <w:right w:val="none" w:sz="0" w:space="0" w:color="auto"/>
      </w:divBdr>
      <w:divsChild>
        <w:div w:id="654408506">
          <w:marLeft w:val="0"/>
          <w:marRight w:val="0"/>
          <w:marTop w:val="0"/>
          <w:marBottom w:val="0"/>
          <w:divBdr>
            <w:top w:val="none" w:sz="0" w:space="0" w:color="auto"/>
            <w:left w:val="none" w:sz="0" w:space="0" w:color="auto"/>
            <w:bottom w:val="none" w:sz="0" w:space="0" w:color="auto"/>
            <w:right w:val="none" w:sz="0" w:space="0" w:color="auto"/>
          </w:divBdr>
        </w:div>
      </w:divsChild>
    </w:div>
    <w:div w:id="401802208">
      <w:bodyDiv w:val="1"/>
      <w:marLeft w:val="0"/>
      <w:marRight w:val="0"/>
      <w:marTop w:val="0"/>
      <w:marBottom w:val="0"/>
      <w:divBdr>
        <w:top w:val="none" w:sz="0" w:space="0" w:color="auto"/>
        <w:left w:val="none" w:sz="0" w:space="0" w:color="auto"/>
        <w:bottom w:val="none" w:sz="0" w:space="0" w:color="auto"/>
        <w:right w:val="none" w:sz="0" w:space="0" w:color="auto"/>
      </w:divBdr>
    </w:div>
    <w:div w:id="576552264">
      <w:bodyDiv w:val="1"/>
      <w:marLeft w:val="0"/>
      <w:marRight w:val="0"/>
      <w:marTop w:val="0"/>
      <w:marBottom w:val="0"/>
      <w:divBdr>
        <w:top w:val="none" w:sz="0" w:space="0" w:color="auto"/>
        <w:left w:val="none" w:sz="0" w:space="0" w:color="auto"/>
        <w:bottom w:val="none" w:sz="0" w:space="0" w:color="auto"/>
        <w:right w:val="none" w:sz="0" w:space="0" w:color="auto"/>
      </w:divBdr>
    </w:div>
    <w:div w:id="734664802">
      <w:bodyDiv w:val="1"/>
      <w:marLeft w:val="0"/>
      <w:marRight w:val="0"/>
      <w:marTop w:val="0"/>
      <w:marBottom w:val="0"/>
      <w:divBdr>
        <w:top w:val="none" w:sz="0" w:space="0" w:color="auto"/>
        <w:left w:val="none" w:sz="0" w:space="0" w:color="auto"/>
        <w:bottom w:val="none" w:sz="0" w:space="0" w:color="auto"/>
        <w:right w:val="none" w:sz="0" w:space="0" w:color="auto"/>
      </w:divBdr>
    </w:div>
    <w:div w:id="827985085">
      <w:bodyDiv w:val="1"/>
      <w:marLeft w:val="0"/>
      <w:marRight w:val="0"/>
      <w:marTop w:val="0"/>
      <w:marBottom w:val="0"/>
      <w:divBdr>
        <w:top w:val="none" w:sz="0" w:space="0" w:color="auto"/>
        <w:left w:val="none" w:sz="0" w:space="0" w:color="auto"/>
        <w:bottom w:val="none" w:sz="0" w:space="0" w:color="auto"/>
        <w:right w:val="none" w:sz="0" w:space="0" w:color="auto"/>
      </w:divBdr>
      <w:divsChild>
        <w:div w:id="792745367">
          <w:marLeft w:val="0"/>
          <w:marRight w:val="0"/>
          <w:marTop w:val="0"/>
          <w:marBottom w:val="0"/>
          <w:divBdr>
            <w:top w:val="none" w:sz="0" w:space="0" w:color="auto"/>
            <w:left w:val="none" w:sz="0" w:space="0" w:color="auto"/>
            <w:bottom w:val="none" w:sz="0" w:space="0" w:color="auto"/>
            <w:right w:val="none" w:sz="0" w:space="0" w:color="auto"/>
          </w:divBdr>
        </w:div>
      </w:divsChild>
    </w:div>
    <w:div w:id="1020738705">
      <w:bodyDiv w:val="1"/>
      <w:marLeft w:val="0"/>
      <w:marRight w:val="0"/>
      <w:marTop w:val="0"/>
      <w:marBottom w:val="0"/>
      <w:divBdr>
        <w:top w:val="none" w:sz="0" w:space="0" w:color="auto"/>
        <w:left w:val="none" w:sz="0" w:space="0" w:color="auto"/>
        <w:bottom w:val="none" w:sz="0" w:space="0" w:color="auto"/>
        <w:right w:val="none" w:sz="0" w:space="0" w:color="auto"/>
      </w:divBdr>
      <w:divsChild>
        <w:div w:id="558440872">
          <w:marLeft w:val="0"/>
          <w:marRight w:val="0"/>
          <w:marTop w:val="0"/>
          <w:marBottom w:val="0"/>
          <w:divBdr>
            <w:top w:val="none" w:sz="0" w:space="0" w:color="auto"/>
            <w:left w:val="none" w:sz="0" w:space="0" w:color="auto"/>
            <w:bottom w:val="none" w:sz="0" w:space="0" w:color="auto"/>
            <w:right w:val="none" w:sz="0" w:space="0" w:color="auto"/>
          </w:divBdr>
        </w:div>
      </w:divsChild>
    </w:div>
    <w:div w:id="1123228224">
      <w:bodyDiv w:val="1"/>
      <w:marLeft w:val="0"/>
      <w:marRight w:val="0"/>
      <w:marTop w:val="0"/>
      <w:marBottom w:val="0"/>
      <w:divBdr>
        <w:top w:val="none" w:sz="0" w:space="0" w:color="auto"/>
        <w:left w:val="none" w:sz="0" w:space="0" w:color="auto"/>
        <w:bottom w:val="none" w:sz="0" w:space="0" w:color="auto"/>
        <w:right w:val="none" w:sz="0" w:space="0" w:color="auto"/>
      </w:divBdr>
      <w:divsChild>
        <w:div w:id="1705978548">
          <w:marLeft w:val="0"/>
          <w:marRight w:val="0"/>
          <w:marTop w:val="0"/>
          <w:marBottom w:val="0"/>
          <w:divBdr>
            <w:top w:val="none" w:sz="0" w:space="0" w:color="auto"/>
            <w:left w:val="none" w:sz="0" w:space="0" w:color="auto"/>
            <w:bottom w:val="none" w:sz="0" w:space="0" w:color="auto"/>
            <w:right w:val="none" w:sz="0" w:space="0" w:color="auto"/>
          </w:divBdr>
          <w:divsChild>
            <w:div w:id="949315867">
              <w:marLeft w:val="0"/>
              <w:marRight w:val="0"/>
              <w:marTop w:val="0"/>
              <w:marBottom w:val="0"/>
              <w:divBdr>
                <w:top w:val="none" w:sz="0" w:space="0" w:color="auto"/>
                <w:left w:val="none" w:sz="0" w:space="0" w:color="auto"/>
                <w:bottom w:val="none" w:sz="0" w:space="0" w:color="auto"/>
                <w:right w:val="none" w:sz="0" w:space="0" w:color="auto"/>
              </w:divBdr>
              <w:divsChild>
                <w:div w:id="380789618">
                  <w:marLeft w:val="0"/>
                  <w:marRight w:val="0"/>
                  <w:marTop w:val="0"/>
                  <w:marBottom w:val="0"/>
                  <w:divBdr>
                    <w:top w:val="none" w:sz="0" w:space="0" w:color="auto"/>
                    <w:left w:val="none" w:sz="0" w:space="0" w:color="auto"/>
                    <w:bottom w:val="none" w:sz="0" w:space="0" w:color="auto"/>
                    <w:right w:val="none" w:sz="0" w:space="0" w:color="auto"/>
                  </w:divBdr>
                  <w:divsChild>
                    <w:div w:id="2131127963">
                      <w:marLeft w:val="0"/>
                      <w:marRight w:val="0"/>
                      <w:marTop w:val="0"/>
                      <w:marBottom w:val="0"/>
                      <w:divBdr>
                        <w:top w:val="none" w:sz="0" w:space="0" w:color="auto"/>
                        <w:left w:val="none" w:sz="0" w:space="0" w:color="auto"/>
                        <w:bottom w:val="none" w:sz="0" w:space="0" w:color="auto"/>
                        <w:right w:val="none" w:sz="0" w:space="0" w:color="auto"/>
                      </w:divBdr>
                      <w:divsChild>
                        <w:div w:id="1247150655">
                          <w:marLeft w:val="0"/>
                          <w:marRight w:val="0"/>
                          <w:marTop w:val="0"/>
                          <w:marBottom w:val="0"/>
                          <w:divBdr>
                            <w:top w:val="none" w:sz="0" w:space="0" w:color="auto"/>
                            <w:left w:val="none" w:sz="0" w:space="0" w:color="auto"/>
                            <w:bottom w:val="none" w:sz="0" w:space="0" w:color="auto"/>
                            <w:right w:val="none" w:sz="0" w:space="0" w:color="auto"/>
                          </w:divBdr>
                          <w:divsChild>
                            <w:div w:id="1060593246">
                              <w:marLeft w:val="0"/>
                              <w:marRight w:val="0"/>
                              <w:marTop w:val="0"/>
                              <w:marBottom w:val="0"/>
                              <w:divBdr>
                                <w:top w:val="none" w:sz="0" w:space="0" w:color="auto"/>
                                <w:left w:val="none" w:sz="0" w:space="0" w:color="auto"/>
                                <w:bottom w:val="none" w:sz="0" w:space="0" w:color="auto"/>
                                <w:right w:val="none" w:sz="0" w:space="0" w:color="auto"/>
                              </w:divBdr>
                              <w:divsChild>
                                <w:div w:id="2104833564">
                                  <w:marLeft w:val="0"/>
                                  <w:marRight w:val="0"/>
                                  <w:marTop w:val="0"/>
                                  <w:marBottom w:val="0"/>
                                  <w:divBdr>
                                    <w:top w:val="none" w:sz="0" w:space="0" w:color="auto"/>
                                    <w:left w:val="none" w:sz="0" w:space="0" w:color="auto"/>
                                    <w:bottom w:val="none" w:sz="0" w:space="0" w:color="auto"/>
                                    <w:right w:val="none" w:sz="0" w:space="0" w:color="auto"/>
                                  </w:divBdr>
                                  <w:divsChild>
                                    <w:div w:id="1954482455">
                                      <w:marLeft w:val="0"/>
                                      <w:marRight w:val="0"/>
                                      <w:marTop w:val="0"/>
                                      <w:marBottom w:val="0"/>
                                      <w:divBdr>
                                        <w:top w:val="none" w:sz="0" w:space="0" w:color="auto"/>
                                        <w:left w:val="none" w:sz="0" w:space="0" w:color="auto"/>
                                        <w:bottom w:val="none" w:sz="0" w:space="0" w:color="auto"/>
                                        <w:right w:val="none" w:sz="0" w:space="0" w:color="auto"/>
                                      </w:divBdr>
                                      <w:divsChild>
                                        <w:div w:id="1845320867">
                                          <w:marLeft w:val="0"/>
                                          <w:marRight w:val="0"/>
                                          <w:marTop w:val="0"/>
                                          <w:marBottom w:val="0"/>
                                          <w:divBdr>
                                            <w:top w:val="none" w:sz="0" w:space="0" w:color="auto"/>
                                            <w:left w:val="none" w:sz="0" w:space="0" w:color="auto"/>
                                            <w:bottom w:val="none" w:sz="0" w:space="0" w:color="auto"/>
                                            <w:right w:val="none" w:sz="0" w:space="0" w:color="auto"/>
                                          </w:divBdr>
                                          <w:divsChild>
                                            <w:div w:id="1275554814">
                                              <w:marLeft w:val="0"/>
                                              <w:marRight w:val="0"/>
                                              <w:marTop w:val="0"/>
                                              <w:marBottom w:val="0"/>
                                              <w:divBdr>
                                                <w:top w:val="none" w:sz="0" w:space="0" w:color="auto"/>
                                                <w:left w:val="none" w:sz="0" w:space="0" w:color="auto"/>
                                                <w:bottom w:val="none" w:sz="0" w:space="0" w:color="auto"/>
                                                <w:right w:val="none" w:sz="0" w:space="0" w:color="auto"/>
                                              </w:divBdr>
                                              <w:divsChild>
                                                <w:div w:id="1748189885">
                                                  <w:marLeft w:val="0"/>
                                                  <w:marRight w:val="0"/>
                                                  <w:marTop w:val="0"/>
                                                  <w:marBottom w:val="0"/>
                                                  <w:divBdr>
                                                    <w:top w:val="none" w:sz="0" w:space="0" w:color="auto"/>
                                                    <w:left w:val="none" w:sz="0" w:space="0" w:color="auto"/>
                                                    <w:bottom w:val="none" w:sz="0" w:space="0" w:color="auto"/>
                                                    <w:right w:val="none" w:sz="0" w:space="0" w:color="auto"/>
                                                  </w:divBdr>
                                                  <w:divsChild>
                                                    <w:div w:id="18267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07782007">
      <w:bodyDiv w:val="1"/>
      <w:marLeft w:val="0"/>
      <w:marRight w:val="0"/>
      <w:marTop w:val="0"/>
      <w:marBottom w:val="0"/>
      <w:divBdr>
        <w:top w:val="none" w:sz="0" w:space="0" w:color="auto"/>
        <w:left w:val="none" w:sz="0" w:space="0" w:color="auto"/>
        <w:bottom w:val="none" w:sz="0" w:space="0" w:color="auto"/>
        <w:right w:val="none" w:sz="0" w:space="0" w:color="auto"/>
      </w:divBdr>
      <w:divsChild>
        <w:div w:id="644432579">
          <w:marLeft w:val="0"/>
          <w:marRight w:val="0"/>
          <w:marTop w:val="0"/>
          <w:marBottom w:val="0"/>
          <w:divBdr>
            <w:top w:val="none" w:sz="0" w:space="0" w:color="auto"/>
            <w:left w:val="none" w:sz="0" w:space="0" w:color="auto"/>
            <w:bottom w:val="none" w:sz="0" w:space="0" w:color="auto"/>
            <w:right w:val="none" w:sz="0" w:space="0" w:color="auto"/>
          </w:divBdr>
        </w:div>
      </w:divsChild>
    </w:div>
    <w:div w:id="1576671992">
      <w:bodyDiv w:val="1"/>
      <w:marLeft w:val="0"/>
      <w:marRight w:val="0"/>
      <w:marTop w:val="0"/>
      <w:marBottom w:val="0"/>
      <w:divBdr>
        <w:top w:val="none" w:sz="0" w:space="0" w:color="auto"/>
        <w:left w:val="none" w:sz="0" w:space="0" w:color="auto"/>
        <w:bottom w:val="none" w:sz="0" w:space="0" w:color="auto"/>
        <w:right w:val="none" w:sz="0" w:space="0" w:color="auto"/>
      </w:divBdr>
    </w:div>
    <w:div w:id="1718620657">
      <w:bodyDiv w:val="1"/>
      <w:marLeft w:val="0"/>
      <w:marRight w:val="0"/>
      <w:marTop w:val="0"/>
      <w:marBottom w:val="0"/>
      <w:divBdr>
        <w:top w:val="none" w:sz="0" w:space="0" w:color="auto"/>
        <w:left w:val="none" w:sz="0" w:space="0" w:color="auto"/>
        <w:bottom w:val="none" w:sz="0" w:space="0" w:color="auto"/>
        <w:right w:val="none" w:sz="0" w:space="0" w:color="auto"/>
      </w:divBdr>
      <w:divsChild>
        <w:div w:id="1030838900">
          <w:marLeft w:val="0"/>
          <w:marRight w:val="0"/>
          <w:marTop w:val="0"/>
          <w:marBottom w:val="0"/>
          <w:divBdr>
            <w:top w:val="none" w:sz="0" w:space="0" w:color="auto"/>
            <w:left w:val="none" w:sz="0" w:space="0" w:color="auto"/>
            <w:bottom w:val="none" w:sz="0" w:space="0" w:color="auto"/>
            <w:right w:val="none" w:sz="0" w:space="0" w:color="auto"/>
          </w:divBdr>
        </w:div>
        <w:div w:id="1077437103">
          <w:marLeft w:val="0"/>
          <w:marRight w:val="0"/>
          <w:marTop w:val="0"/>
          <w:marBottom w:val="0"/>
          <w:divBdr>
            <w:top w:val="none" w:sz="0" w:space="0" w:color="auto"/>
            <w:left w:val="none" w:sz="0" w:space="0" w:color="auto"/>
            <w:bottom w:val="none" w:sz="0" w:space="0" w:color="auto"/>
            <w:right w:val="none" w:sz="0" w:space="0" w:color="auto"/>
          </w:divBdr>
        </w:div>
      </w:divsChild>
    </w:div>
    <w:div w:id="1725057958">
      <w:bodyDiv w:val="1"/>
      <w:marLeft w:val="0"/>
      <w:marRight w:val="0"/>
      <w:marTop w:val="0"/>
      <w:marBottom w:val="0"/>
      <w:divBdr>
        <w:top w:val="none" w:sz="0" w:space="0" w:color="auto"/>
        <w:left w:val="none" w:sz="0" w:space="0" w:color="auto"/>
        <w:bottom w:val="none" w:sz="0" w:space="0" w:color="auto"/>
        <w:right w:val="none" w:sz="0" w:space="0" w:color="auto"/>
      </w:divBdr>
      <w:divsChild>
        <w:div w:id="1989090032">
          <w:marLeft w:val="0"/>
          <w:marRight w:val="0"/>
          <w:marTop w:val="0"/>
          <w:marBottom w:val="0"/>
          <w:divBdr>
            <w:top w:val="none" w:sz="0" w:space="0" w:color="auto"/>
            <w:left w:val="none" w:sz="0" w:space="0" w:color="auto"/>
            <w:bottom w:val="none" w:sz="0" w:space="0" w:color="auto"/>
            <w:right w:val="none" w:sz="0" w:space="0" w:color="auto"/>
          </w:divBdr>
        </w:div>
      </w:divsChild>
    </w:div>
    <w:div w:id="1908756530">
      <w:bodyDiv w:val="1"/>
      <w:marLeft w:val="0"/>
      <w:marRight w:val="0"/>
      <w:marTop w:val="0"/>
      <w:marBottom w:val="0"/>
      <w:divBdr>
        <w:top w:val="none" w:sz="0" w:space="0" w:color="auto"/>
        <w:left w:val="none" w:sz="0" w:space="0" w:color="auto"/>
        <w:bottom w:val="none" w:sz="0" w:space="0" w:color="auto"/>
        <w:right w:val="none" w:sz="0" w:space="0" w:color="auto"/>
      </w:divBdr>
    </w:div>
    <w:div w:id="1989705242">
      <w:bodyDiv w:val="1"/>
      <w:marLeft w:val="0"/>
      <w:marRight w:val="0"/>
      <w:marTop w:val="0"/>
      <w:marBottom w:val="0"/>
      <w:divBdr>
        <w:top w:val="none" w:sz="0" w:space="0" w:color="auto"/>
        <w:left w:val="none" w:sz="0" w:space="0" w:color="auto"/>
        <w:bottom w:val="none" w:sz="0" w:space="0" w:color="auto"/>
        <w:right w:val="none" w:sz="0" w:space="0" w:color="auto"/>
      </w:divBdr>
      <w:divsChild>
        <w:div w:id="1369140290">
          <w:marLeft w:val="0"/>
          <w:marRight w:val="0"/>
          <w:marTop w:val="0"/>
          <w:marBottom w:val="0"/>
          <w:divBdr>
            <w:top w:val="none" w:sz="0" w:space="0" w:color="auto"/>
            <w:left w:val="none" w:sz="0" w:space="0" w:color="auto"/>
            <w:bottom w:val="none" w:sz="0" w:space="0" w:color="auto"/>
            <w:right w:val="none" w:sz="0" w:space="0" w:color="auto"/>
          </w:divBdr>
        </w:div>
        <w:div w:id="11559483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comments.xml.rels><?xml version="1.0" encoding="UTF-8" standalone="yes"?>
<Relationships xmlns="http://schemas.openxmlformats.org/package/2006/relationships"><Relationship Id="rId1" Type="http://schemas.openxmlformats.org/officeDocument/2006/relationships/image" Target="media/image1.png"/></Relationship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yperlink" Target="mailto:bernd.weber@ukb.uni-bonn.de"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DEC5E3-F818-F642-9C8C-0A21F9EB31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15</Pages>
  <Words>19113</Words>
  <Characters>108947</Characters>
  <Application>Microsoft Macintosh Word</Application>
  <DocSecurity>0</DocSecurity>
  <Lines>907</Lines>
  <Paragraphs>255</Paragraphs>
  <ScaleCrop>false</ScaleCrop>
  <HeadingPairs>
    <vt:vector size="2" baseType="variant">
      <vt:variant>
        <vt:lpstr>Titel</vt:lpstr>
      </vt:variant>
      <vt:variant>
        <vt:i4>1</vt:i4>
      </vt:variant>
    </vt:vector>
  </HeadingPairs>
  <TitlesOfParts>
    <vt:vector size="1" baseType="lpstr">
      <vt:lpstr/>
    </vt:vector>
  </TitlesOfParts>
  <Company>CENS / LuB</Company>
  <LinksUpToDate>false</LinksUpToDate>
  <CharactersWithSpaces>127805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Bernd Weber</dc:creator>
  <cp:lastModifiedBy>Ayse Zeynep Enkavi</cp:lastModifiedBy>
  <cp:revision>3</cp:revision>
  <cp:lastPrinted>2014-05-11T08:54:00Z</cp:lastPrinted>
  <dcterms:created xsi:type="dcterms:W3CDTF">2015-05-24T19:01:00Z</dcterms:created>
  <dcterms:modified xsi:type="dcterms:W3CDTF">2015-05-24T19:15:00Z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id="http://www.zotero.org/styles/apa"/&gt;&lt;format class="21"/&gt;&lt;count citations="8" publications="8"/&gt;&lt;/info&gt;PAPERS2_INFO_END</vt:lpwstr>
  </property>
  <property fmtid="{D5CDD505-2E9C-101B-9397-08002B2CF9AE}" pid="3" name="Mendeley Document_1">
    <vt:lpwstr>True</vt:lpwstr>
  </property>
  <property fmtid="{D5CDD505-2E9C-101B-9397-08002B2CF9AE}" pid="4" name="Mendeley User Name_1">
    <vt:lpwstr>zeynep@decisionsciences.columbia.edu@www.mendeley.com</vt:lpwstr>
  </property>
  <property fmtid="{D5CDD505-2E9C-101B-9397-08002B2CF9AE}" pid="5" name="Mendeley Citation Style_1">
    <vt:lpwstr>http://www.zotero.org/styles/apa</vt:lpwstr>
  </property>
  <property fmtid="{D5CDD505-2E9C-101B-9397-08002B2CF9AE}" pid="6" name="Mendeley Recent Style Id 0_1">
    <vt:lpwstr>http://www.zotero.org/styles/american-medical-association</vt:lpwstr>
  </property>
  <property fmtid="{D5CDD505-2E9C-101B-9397-08002B2CF9AE}" pid="7" name="Mendeley Recent Style Name 0_1">
    <vt:lpwstr>American Medical Association</vt:lpwstr>
  </property>
  <property fmtid="{D5CDD505-2E9C-101B-9397-08002B2CF9AE}" pid="8" name="Mendeley Recent Style Id 1_1">
    <vt:lpwstr>http://www.zotero.org/styles/american-political-science-association</vt:lpwstr>
  </property>
  <property fmtid="{D5CDD505-2E9C-101B-9397-08002B2CF9AE}" pid="9" name="Mendeley Recent Style Name 1_1">
    <vt:lpwstr>American Political Science Association</vt:lpwstr>
  </property>
  <property fmtid="{D5CDD505-2E9C-101B-9397-08002B2CF9AE}" pid="10" name="Mendeley Recent Style Id 2_1">
    <vt:lpwstr>http://www.zotero.org/styles/apa</vt:lpwstr>
  </property>
  <property fmtid="{D5CDD505-2E9C-101B-9397-08002B2CF9AE}" pid="11" name="Mendeley Recent Style Name 2_1">
    <vt:lpwstr>American Psychological Association 6th edition</vt:lpwstr>
  </property>
  <property fmtid="{D5CDD505-2E9C-101B-9397-08002B2CF9AE}" pid="12" name="Mendeley Recent Style Id 3_1">
    <vt:lpwstr>http://www.zotero.org/styles/american-sociological-association</vt:lpwstr>
  </property>
  <property fmtid="{D5CDD505-2E9C-101B-9397-08002B2CF9AE}" pid="13" name="Mendeley Recent Style Name 3_1">
    <vt:lpwstr>American Sociological Association</vt:lpwstr>
  </property>
  <property fmtid="{D5CDD505-2E9C-101B-9397-08002B2CF9AE}" pid="14" name="Mendeley Recent Style Id 4_1">
    <vt:lpwstr>http://www.zotero.org/styles/chicago-author-date</vt:lpwstr>
  </property>
  <property fmtid="{D5CDD505-2E9C-101B-9397-08002B2CF9AE}" pid="15" name="Mendeley Recent Style Name 4_1">
    <vt:lpwstr>Chicago Manual of Style 16th edition (author-date)</vt:lpwstr>
  </property>
  <property fmtid="{D5CDD505-2E9C-101B-9397-08002B2CF9AE}" pid="16" name="Mendeley Recent Style Id 5_1">
    <vt:lpwstr>http://www.zotero.org/styles/harvard1</vt:lpwstr>
  </property>
  <property fmtid="{D5CDD505-2E9C-101B-9397-08002B2CF9AE}" pid="17" name="Mendeley Recent Style Name 5_1">
    <vt:lpwstr>Harvard Reference format 1 (author-date)</vt:lpwstr>
  </property>
  <property fmtid="{D5CDD505-2E9C-101B-9397-08002B2CF9AE}" pid="18" name="Mendeley Recent Style Id 6_1">
    <vt:lpwstr>http://www.zotero.org/styles/ieee</vt:lpwstr>
  </property>
  <property fmtid="{D5CDD505-2E9C-101B-9397-08002B2CF9AE}" pid="19" name="Mendeley Recent Style Name 6_1">
    <vt:lpwstr>IEEE</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7th edition</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ies>
</file>