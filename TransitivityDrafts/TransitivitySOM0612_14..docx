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17F99" w14:textId="36587F29" w:rsidR="00E3440C" w:rsidRPr="00E3440C" w:rsidRDefault="00C05BDF" w:rsidP="00957149">
      <w:pPr>
        <w:pStyle w:val="Title"/>
        <w:spacing w:line="480" w:lineRule="auto"/>
        <w:jc w:val="center"/>
        <w:rPr>
          <w:rFonts w:ascii="Times" w:hAnsi="Times"/>
          <w:b/>
          <w:color w:val="auto"/>
          <w:sz w:val="24"/>
          <w:szCs w:val="24"/>
        </w:rPr>
      </w:pPr>
      <w:r>
        <w:rPr>
          <w:rFonts w:ascii="Times" w:hAnsi="Times"/>
          <w:b/>
          <w:color w:val="auto"/>
          <w:sz w:val="24"/>
          <w:szCs w:val="24"/>
        </w:rPr>
        <w:t>SUPPLEME</w:t>
      </w:r>
      <w:r w:rsidR="00E3440C">
        <w:rPr>
          <w:rFonts w:ascii="Times" w:hAnsi="Times"/>
          <w:b/>
          <w:color w:val="auto"/>
          <w:sz w:val="24"/>
          <w:szCs w:val="24"/>
        </w:rPr>
        <w:t>NTAL ONLINE MATERIALS</w:t>
      </w:r>
    </w:p>
    <w:p w14:paraId="29D8E806" w14:textId="77777777" w:rsidR="00E3440C" w:rsidRDefault="00E3440C" w:rsidP="00957149">
      <w:pPr>
        <w:pStyle w:val="Title"/>
        <w:spacing w:line="480" w:lineRule="auto"/>
        <w:jc w:val="center"/>
        <w:rPr>
          <w:rFonts w:ascii="Times" w:hAnsi="Times"/>
          <w:color w:val="auto"/>
          <w:sz w:val="24"/>
          <w:szCs w:val="24"/>
        </w:rPr>
      </w:pPr>
    </w:p>
    <w:p w14:paraId="014A070C" w14:textId="77777777" w:rsidR="00E3440C" w:rsidRDefault="00E3440C" w:rsidP="00957149">
      <w:pPr>
        <w:pStyle w:val="Title"/>
        <w:spacing w:line="480" w:lineRule="auto"/>
        <w:jc w:val="center"/>
        <w:rPr>
          <w:rFonts w:ascii="Times" w:hAnsi="Times"/>
          <w:color w:val="auto"/>
          <w:sz w:val="24"/>
          <w:szCs w:val="24"/>
        </w:rPr>
      </w:pPr>
    </w:p>
    <w:p w14:paraId="0FFD1B2C" w14:textId="77777777" w:rsidR="00E3440C" w:rsidRDefault="00E3440C" w:rsidP="00957149">
      <w:pPr>
        <w:pStyle w:val="Title"/>
        <w:spacing w:line="480" w:lineRule="auto"/>
        <w:jc w:val="center"/>
        <w:rPr>
          <w:rFonts w:ascii="Times" w:hAnsi="Times"/>
          <w:color w:val="auto"/>
          <w:sz w:val="24"/>
          <w:szCs w:val="24"/>
        </w:rPr>
      </w:pPr>
    </w:p>
    <w:p w14:paraId="7C082938" w14:textId="77777777" w:rsidR="00E3440C" w:rsidRDefault="00E3440C" w:rsidP="00957149">
      <w:pPr>
        <w:pStyle w:val="Title"/>
        <w:spacing w:line="480" w:lineRule="auto"/>
        <w:jc w:val="center"/>
        <w:rPr>
          <w:rFonts w:ascii="Times" w:hAnsi="Times"/>
          <w:color w:val="auto"/>
          <w:sz w:val="24"/>
          <w:szCs w:val="24"/>
        </w:rPr>
      </w:pPr>
    </w:p>
    <w:p w14:paraId="60224490" w14:textId="77777777" w:rsidR="00E3440C" w:rsidRPr="00E3440C" w:rsidRDefault="00E3440C" w:rsidP="00957149">
      <w:pPr>
        <w:pStyle w:val="Title"/>
        <w:spacing w:line="480" w:lineRule="auto"/>
        <w:jc w:val="center"/>
        <w:rPr>
          <w:rFonts w:ascii="Times" w:hAnsi="Times"/>
          <w:color w:val="auto"/>
          <w:sz w:val="24"/>
          <w:szCs w:val="24"/>
        </w:rPr>
      </w:pPr>
      <w:r w:rsidRPr="00E3440C">
        <w:rPr>
          <w:rFonts w:ascii="Times" w:hAnsi="Times"/>
          <w:color w:val="auto"/>
          <w:sz w:val="24"/>
          <w:szCs w:val="24"/>
        </w:rPr>
        <w:t>Preference consistency relies on hippocampal function:</w:t>
      </w:r>
    </w:p>
    <w:p w14:paraId="1DAD2A3F" w14:textId="77777777" w:rsidR="00E3440C" w:rsidRPr="00E3440C" w:rsidRDefault="00E3440C" w:rsidP="00957149">
      <w:pPr>
        <w:pStyle w:val="Title"/>
        <w:spacing w:line="480" w:lineRule="auto"/>
        <w:jc w:val="center"/>
        <w:rPr>
          <w:rFonts w:ascii="Times" w:hAnsi="Times"/>
          <w:color w:val="auto"/>
          <w:sz w:val="24"/>
          <w:szCs w:val="24"/>
        </w:rPr>
      </w:pPr>
      <w:r w:rsidRPr="00E3440C">
        <w:rPr>
          <w:rFonts w:ascii="Times" w:hAnsi="Times"/>
          <w:color w:val="auto"/>
          <w:sz w:val="24"/>
          <w:szCs w:val="24"/>
        </w:rPr>
        <w:t xml:space="preserve">Evidence from </w:t>
      </w:r>
      <w:proofErr w:type="spellStart"/>
      <w:r w:rsidRPr="00E3440C">
        <w:rPr>
          <w:rFonts w:ascii="Times" w:hAnsi="Times"/>
          <w:color w:val="auto"/>
          <w:sz w:val="24"/>
          <w:szCs w:val="24"/>
        </w:rPr>
        <w:t>mediotemporal</w:t>
      </w:r>
      <w:proofErr w:type="spellEnd"/>
      <w:r w:rsidRPr="00E3440C">
        <w:rPr>
          <w:rFonts w:ascii="Times" w:hAnsi="Times"/>
          <w:color w:val="auto"/>
          <w:sz w:val="24"/>
          <w:szCs w:val="24"/>
        </w:rPr>
        <w:t xml:space="preserve"> lobe epilepsy</w:t>
      </w:r>
    </w:p>
    <w:p w14:paraId="4FA5BD63" w14:textId="19F28BF0" w:rsidR="00E3440C" w:rsidRPr="0094422B" w:rsidRDefault="00E3440C" w:rsidP="00957149">
      <w:pPr>
        <w:rPr>
          <w:vertAlign w:val="superscript"/>
        </w:rPr>
      </w:pPr>
      <w:r w:rsidRPr="0094422B">
        <w:t>B. Weber</w:t>
      </w:r>
      <w:r w:rsidRPr="0094422B">
        <w:rPr>
          <w:vertAlign w:val="superscript"/>
        </w:rPr>
        <w:t>1,2</w:t>
      </w:r>
      <w:r w:rsidRPr="0094422B">
        <w:t xml:space="preserve">, </w:t>
      </w:r>
      <w:r w:rsidR="00081F1F" w:rsidRPr="0094422B">
        <w:t>A. Z. Enkavi</w:t>
      </w:r>
      <w:r w:rsidR="00081F1F" w:rsidRPr="0094422B">
        <w:rPr>
          <w:vertAlign w:val="superscript"/>
        </w:rPr>
        <w:t xml:space="preserve">3 </w:t>
      </w:r>
      <w:r w:rsidR="00081F1F" w:rsidRPr="0094422B">
        <w:t>,</w:t>
      </w:r>
      <w:r w:rsidRPr="0094422B">
        <w:t>I. Zweyer</w:t>
      </w:r>
      <w:r w:rsidRPr="0094422B">
        <w:rPr>
          <w:vertAlign w:val="superscript"/>
        </w:rPr>
        <w:t>1,2</w:t>
      </w:r>
      <w:r w:rsidRPr="0094422B">
        <w:t>, J. Wagner</w:t>
      </w:r>
      <w:r w:rsidRPr="0094422B">
        <w:rPr>
          <w:vertAlign w:val="superscript"/>
        </w:rPr>
        <w:t>1</w:t>
      </w:r>
      <w:r w:rsidRPr="0094422B">
        <w:t>, C.E. Elger</w:t>
      </w:r>
      <w:r w:rsidRPr="0094422B">
        <w:rPr>
          <w:vertAlign w:val="superscript"/>
        </w:rPr>
        <w:t>1,2</w:t>
      </w:r>
      <w:r w:rsidRPr="0094422B">
        <w:t>, E. U. Weber</w:t>
      </w:r>
      <w:r w:rsidRPr="0094422B">
        <w:rPr>
          <w:vertAlign w:val="superscript"/>
        </w:rPr>
        <w:t>3</w:t>
      </w:r>
      <w:r w:rsidRPr="0094422B">
        <w:t>, E. J. Johnson</w:t>
      </w:r>
      <w:r w:rsidRPr="0094422B">
        <w:rPr>
          <w:vertAlign w:val="superscript"/>
        </w:rPr>
        <w:t>3</w:t>
      </w:r>
      <w:r w:rsidRPr="0094422B">
        <w:t>,</w:t>
      </w:r>
    </w:p>
    <w:p w14:paraId="245F7102" w14:textId="77777777" w:rsidR="00E3440C" w:rsidRPr="0094422B" w:rsidRDefault="00E3440C" w:rsidP="00957149">
      <w:pPr>
        <w:rPr>
          <w:vertAlign w:val="superscript"/>
        </w:rPr>
      </w:pPr>
    </w:p>
    <w:p w14:paraId="7C7F1EBB" w14:textId="77777777" w:rsidR="00777627" w:rsidRDefault="00E3440C" w:rsidP="00957149">
      <w:r w:rsidRPr="00E500B7">
        <w:rPr>
          <w:vertAlign w:val="superscript"/>
        </w:rPr>
        <w:t>1</w:t>
      </w:r>
      <w:r>
        <w:t xml:space="preserve">Department of </w:t>
      </w:r>
      <w:proofErr w:type="spellStart"/>
      <w:r>
        <w:t>Epileptology</w:t>
      </w:r>
      <w:proofErr w:type="spellEnd"/>
      <w:r>
        <w:t>, University Hospital Bonn</w:t>
      </w:r>
      <w:r w:rsidRPr="00E500B7">
        <w:t>.</w:t>
      </w:r>
      <w:r>
        <w:t xml:space="preserve"> </w:t>
      </w:r>
      <w:r>
        <w:rPr>
          <w:vertAlign w:val="superscript"/>
        </w:rPr>
        <w:t>2</w:t>
      </w:r>
      <w:r>
        <w:t xml:space="preserve">Center for Economics and Neuroscience, University of Bonn. </w:t>
      </w:r>
      <w:r>
        <w:rPr>
          <w:vertAlign w:val="superscript"/>
        </w:rPr>
        <w:t>3</w:t>
      </w:r>
      <w:r>
        <w:t>Center for Decision Science, Columbia University</w:t>
      </w:r>
    </w:p>
    <w:p w14:paraId="33CAF74D" w14:textId="77777777" w:rsidR="00E3440C" w:rsidRDefault="00E3440C" w:rsidP="00957149"/>
    <w:p w14:paraId="3AC5F605" w14:textId="77777777" w:rsidR="00E3440C" w:rsidRDefault="00E3440C" w:rsidP="00957149">
      <w:pPr>
        <w:tabs>
          <w:tab w:val="clear" w:pos="0"/>
        </w:tabs>
        <w:ind w:right="0" w:firstLine="0"/>
        <w:rPr>
          <w:rFonts w:ascii="Times" w:eastAsiaTheme="majorEastAsia" w:hAnsi="Times" w:cstheme="majorBidi"/>
          <w:spacing w:val="5"/>
          <w:kern w:val="28"/>
          <w:szCs w:val="24"/>
        </w:rPr>
      </w:pPr>
      <w:r w:rsidRPr="00E3440C">
        <w:rPr>
          <w:rFonts w:ascii="Times" w:eastAsiaTheme="majorEastAsia" w:hAnsi="Times" w:cstheme="majorBidi"/>
          <w:spacing w:val="5"/>
          <w:kern w:val="28"/>
          <w:szCs w:val="24"/>
        </w:rPr>
        <w:t>Professor Dr. Bernd Weber</w:t>
      </w:r>
      <w:r>
        <w:rPr>
          <w:rFonts w:ascii="Times" w:eastAsiaTheme="majorEastAsia" w:hAnsi="Times" w:cstheme="majorBidi"/>
          <w:spacing w:val="5"/>
          <w:kern w:val="28"/>
          <w:szCs w:val="24"/>
        </w:rPr>
        <w:t xml:space="preserve"> (corresponding author)</w:t>
      </w:r>
      <w:r w:rsidRPr="00E3440C">
        <w:rPr>
          <w:rFonts w:ascii="Times" w:eastAsiaTheme="majorEastAsia" w:hAnsi="Times" w:cstheme="majorBidi"/>
          <w:spacing w:val="5"/>
          <w:kern w:val="28"/>
          <w:szCs w:val="24"/>
        </w:rPr>
        <w:br/>
        <w:t>Heisenberg Professor</w:t>
      </w:r>
      <w:r w:rsidRPr="00E3440C">
        <w:rPr>
          <w:rFonts w:ascii="Times" w:eastAsiaTheme="majorEastAsia" w:hAnsi="Times" w:cstheme="majorBidi"/>
          <w:spacing w:val="5"/>
          <w:kern w:val="28"/>
          <w:szCs w:val="24"/>
        </w:rPr>
        <w:br/>
        <w:t xml:space="preserve">Department of </w:t>
      </w:r>
      <w:proofErr w:type="spellStart"/>
      <w:r w:rsidRPr="00E3440C">
        <w:rPr>
          <w:rFonts w:ascii="Times" w:eastAsiaTheme="majorEastAsia" w:hAnsi="Times" w:cstheme="majorBidi"/>
          <w:spacing w:val="5"/>
          <w:kern w:val="28"/>
          <w:szCs w:val="24"/>
        </w:rPr>
        <w:t>Epileptology</w:t>
      </w:r>
      <w:proofErr w:type="spellEnd"/>
      <w:r w:rsidRPr="00E3440C">
        <w:rPr>
          <w:rFonts w:ascii="Times" w:eastAsiaTheme="majorEastAsia" w:hAnsi="Times" w:cstheme="majorBidi"/>
          <w:spacing w:val="5"/>
          <w:kern w:val="28"/>
          <w:szCs w:val="24"/>
        </w:rPr>
        <w:br/>
        <w:t xml:space="preserve">Head - </w:t>
      </w:r>
      <w:proofErr w:type="spellStart"/>
      <w:r w:rsidRPr="00E3440C">
        <w:rPr>
          <w:rFonts w:ascii="Times" w:eastAsiaTheme="majorEastAsia" w:hAnsi="Times" w:cstheme="majorBidi"/>
          <w:spacing w:val="5"/>
          <w:kern w:val="28"/>
          <w:szCs w:val="24"/>
        </w:rPr>
        <w:t>NeuroCognition</w:t>
      </w:r>
      <w:proofErr w:type="spellEnd"/>
      <w:r w:rsidRPr="00E3440C">
        <w:rPr>
          <w:rFonts w:ascii="Times" w:eastAsiaTheme="majorEastAsia" w:hAnsi="Times" w:cstheme="majorBidi"/>
          <w:spacing w:val="5"/>
          <w:kern w:val="28"/>
          <w:szCs w:val="24"/>
        </w:rPr>
        <w:t xml:space="preserve"> | Imaging</w:t>
      </w:r>
      <w:r w:rsidRPr="00E3440C">
        <w:rPr>
          <w:rFonts w:ascii="Times" w:eastAsiaTheme="majorEastAsia" w:hAnsi="Times" w:cstheme="majorBidi"/>
          <w:spacing w:val="5"/>
          <w:kern w:val="28"/>
          <w:szCs w:val="24"/>
        </w:rPr>
        <w:br/>
      </w:r>
      <w:proofErr w:type="spellStart"/>
      <w:r w:rsidRPr="00E3440C">
        <w:rPr>
          <w:rFonts w:ascii="Times" w:eastAsiaTheme="majorEastAsia" w:hAnsi="Times" w:cstheme="majorBidi"/>
          <w:spacing w:val="5"/>
          <w:kern w:val="28"/>
          <w:szCs w:val="24"/>
        </w:rPr>
        <w:t>Life&amp;Brain</w:t>
      </w:r>
      <w:proofErr w:type="spellEnd"/>
      <w:r w:rsidRPr="00E3440C">
        <w:rPr>
          <w:rFonts w:ascii="Times" w:eastAsiaTheme="majorEastAsia" w:hAnsi="Times" w:cstheme="majorBidi"/>
          <w:spacing w:val="5"/>
          <w:kern w:val="28"/>
          <w:szCs w:val="24"/>
        </w:rPr>
        <w:t xml:space="preserve"> Center </w:t>
      </w:r>
      <w:r w:rsidRPr="00E3440C">
        <w:rPr>
          <w:rFonts w:ascii="Times" w:eastAsiaTheme="majorEastAsia" w:hAnsi="Times" w:cstheme="majorBidi"/>
          <w:spacing w:val="5"/>
          <w:kern w:val="28"/>
          <w:szCs w:val="24"/>
        </w:rPr>
        <w:br/>
        <w:t>Sigmund-Freud-Str. 25</w:t>
      </w:r>
      <w:r w:rsidRPr="00E3440C">
        <w:rPr>
          <w:rFonts w:ascii="Times" w:eastAsiaTheme="majorEastAsia" w:hAnsi="Times" w:cstheme="majorBidi"/>
          <w:spacing w:val="5"/>
          <w:kern w:val="28"/>
          <w:szCs w:val="24"/>
        </w:rPr>
        <w:br/>
        <w:t>53127 Bonn</w:t>
      </w:r>
      <w:r w:rsidRPr="00E3440C">
        <w:rPr>
          <w:rFonts w:ascii="Times" w:eastAsiaTheme="majorEastAsia" w:hAnsi="Times" w:cstheme="majorBidi"/>
          <w:spacing w:val="5"/>
          <w:kern w:val="28"/>
          <w:szCs w:val="24"/>
        </w:rPr>
        <w:br/>
        <w:t>Tel.: </w:t>
      </w:r>
      <w:r w:rsidR="00A90525">
        <w:fldChar w:fldCharType="begin"/>
      </w:r>
      <w:r w:rsidR="00A90525">
        <w:instrText xml:space="preserve"> HYPERLINK "tel:%2B%2B49%20228%206885-262" \t "_blank" </w:instrText>
      </w:r>
      <w:r w:rsidR="00A90525">
        <w:fldChar w:fldCharType="separate"/>
      </w:r>
      <w:r w:rsidRPr="00E3440C">
        <w:rPr>
          <w:rFonts w:ascii="Times" w:eastAsiaTheme="majorEastAsia" w:hAnsi="Times" w:cstheme="majorBidi"/>
          <w:spacing w:val="5"/>
          <w:kern w:val="28"/>
          <w:szCs w:val="24"/>
        </w:rPr>
        <w:t>++49 228 6885-262</w:t>
      </w:r>
      <w:r w:rsidR="00A90525">
        <w:rPr>
          <w:rFonts w:ascii="Times" w:eastAsiaTheme="majorEastAsia" w:hAnsi="Times" w:cstheme="majorBidi"/>
          <w:spacing w:val="5"/>
          <w:kern w:val="28"/>
          <w:szCs w:val="24"/>
        </w:rPr>
        <w:fldChar w:fldCharType="end"/>
      </w:r>
      <w:r w:rsidRPr="00E3440C">
        <w:rPr>
          <w:rFonts w:ascii="Times" w:eastAsiaTheme="majorEastAsia" w:hAnsi="Times" w:cstheme="majorBidi"/>
          <w:spacing w:val="5"/>
          <w:kern w:val="28"/>
          <w:szCs w:val="24"/>
        </w:rPr>
        <w:br/>
        <w:t>Fax: </w:t>
      </w:r>
      <w:r w:rsidR="00A90525">
        <w:fldChar w:fldCharType="begin"/>
      </w:r>
      <w:r w:rsidR="00A90525">
        <w:instrText xml:space="preserve"> HYPERLINK "tel:%2B%2B49%20228%206885-261" \t "_blank" </w:instrText>
      </w:r>
      <w:r w:rsidR="00A90525">
        <w:fldChar w:fldCharType="separate"/>
      </w:r>
      <w:r w:rsidRPr="00E3440C">
        <w:rPr>
          <w:rFonts w:ascii="Times" w:eastAsiaTheme="majorEastAsia" w:hAnsi="Times" w:cstheme="majorBidi"/>
          <w:spacing w:val="5"/>
          <w:kern w:val="28"/>
          <w:szCs w:val="24"/>
        </w:rPr>
        <w:t>++49 228 6885-261</w:t>
      </w:r>
      <w:r w:rsidR="00A90525">
        <w:rPr>
          <w:rFonts w:ascii="Times" w:eastAsiaTheme="majorEastAsia" w:hAnsi="Times" w:cstheme="majorBidi"/>
          <w:spacing w:val="5"/>
          <w:kern w:val="28"/>
          <w:szCs w:val="24"/>
        </w:rPr>
        <w:fldChar w:fldCharType="end"/>
      </w:r>
    </w:p>
    <w:p w14:paraId="577BF45C" w14:textId="6F50EF85" w:rsidR="00E3440C" w:rsidRDefault="00E3440C" w:rsidP="00957149">
      <w:pPr>
        <w:tabs>
          <w:tab w:val="clear" w:pos="0"/>
        </w:tabs>
        <w:ind w:right="0" w:firstLine="0"/>
        <w:rPr>
          <w:rFonts w:ascii="Times" w:hAnsi="Times"/>
          <w:bCs w:val="0"/>
          <w:iCs w:val="0"/>
          <w:sz w:val="20"/>
        </w:rPr>
      </w:pPr>
      <w:proofErr w:type="gramStart"/>
      <w:r>
        <w:rPr>
          <w:rFonts w:ascii="Times" w:eastAsiaTheme="majorEastAsia" w:hAnsi="Times" w:cstheme="majorBidi"/>
          <w:spacing w:val="5"/>
          <w:kern w:val="28"/>
          <w:szCs w:val="24"/>
        </w:rPr>
        <w:t>e</w:t>
      </w:r>
      <w:proofErr w:type="gramEnd"/>
      <w:r>
        <w:rPr>
          <w:rFonts w:ascii="Times" w:eastAsiaTheme="majorEastAsia" w:hAnsi="Times" w:cstheme="majorBidi"/>
          <w:spacing w:val="5"/>
          <w:kern w:val="28"/>
          <w:szCs w:val="24"/>
        </w:rPr>
        <w:t xml:space="preserve">-mail: </w:t>
      </w:r>
      <w:r w:rsidR="00957149">
        <w:rPr>
          <w:rFonts w:ascii="Times" w:eastAsiaTheme="majorEastAsia" w:hAnsi="Times" w:cstheme="majorBidi"/>
          <w:spacing w:val="5"/>
          <w:kern w:val="28"/>
          <w:szCs w:val="24"/>
        </w:rPr>
        <w:t>bernd.weber@ukb.uni-bonn.de</w:t>
      </w:r>
    </w:p>
    <w:p w14:paraId="495A3F65" w14:textId="77777777" w:rsidR="00E3440C" w:rsidRDefault="00E3440C" w:rsidP="00026251">
      <w:pPr>
        <w:tabs>
          <w:tab w:val="clear" w:pos="0"/>
        </w:tabs>
        <w:ind w:right="0"/>
        <w:jc w:val="center"/>
        <w:rPr>
          <w:rFonts w:ascii="Times" w:hAnsi="Times"/>
          <w:b/>
          <w:bCs w:val="0"/>
          <w:iCs w:val="0"/>
          <w:szCs w:val="24"/>
        </w:rPr>
      </w:pPr>
      <w:r>
        <w:rPr>
          <w:rFonts w:ascii="Times" w:hAnsi="Times"/>
          <w:b/>
          <w:bCs w:val="0"/>
          <w:iCs w:val="0"/>
          <w:szCs w:val="24"/>
        </w:rPr>
        <w:lastRenderedPageBreak/>
        <w:t>METHODS AND MATERIALS</w:t>
      </w:r>
    </w:p>
    <w:p w14:paraId="263ED498" w14:textId="77777777" w:rsidR="00E3440C" w:rsidRDefault="00E3440C" w:rsidP="00026251">
      <w:pPr>
        <w:tabs>
          <w:tab w:val="clear" w:pos="0"/>
        </w:tabs>
        <w:ind w:right="0"/>
        <w:rPr>
          <w:rFonts w:ascii="Times" w:hAnsi="Times"/>
          <w:b/>
          <w:bCs w:val="0"/>
          <w:iCs w:val="0"/>
          <w:szCs w:val="24"/>
        </w:rPr>
      </w:pPr>
    </w:p>
    <w:p w14:paraId="48E31796" w14:textId="481ED467" w:rsidR="00E4134B" w:rsidRDefault="00E4134B" w:rsidP="00026251">
      <w:pPr>
        <w:tabs>
          <w:tab w:val="clear" w:pos="0"/>
        </w:tabs>
        <w:ind w:right="0"/>
        <w:rPr>
          <w:rFonts w:ascii="Times" w:hAnsi="Times"/>
          <w:bCs w:val="0"/>
          <w:i/>
          <w:iCs w:val="0"/>
          <w:szCs w:val="24"/>
        </w:rPr>
      </w:pPr>
      <w:r>
        <w:rPr>
          <w:rFonts w:ascii="Times" w:hAnsi="Times"/>
          <w:bCs w:val="0"/>
          <w:i/>
          <w:iCs w:val="0"/>
          <w:szCs w:val="24"/>
        </w:rPr>
        <w:t>Table</w:t>
      </w:r>
      <w:r w:rsidR="003D581F">
        <w:rPr>
          <w:rFonts w:ascii="Times" w:hAnsi="Times"/>
          <w:bCs w:val="0"/>
          <w:i/>
          <w:iCs w:val="0"/>
          <w:szCs w:val="24"/>
        </w:rPr>
        <w:t xml:space="preserve"> S1.</w:t>
      </w:r>
      <w:r>
        <w:rPr>
          <w:rFonts w:ascii="Times" w:hAnsi="Times"/>
          <w:bCs w:val="0"/>
          <w:i/>
          <w:iCs w:val="0"/>
          <w:szCs w:val="24"/>
        </w:rPr>
        <w:t xml:space="preserve"> </w:t>
      </w:r>
      <w:r w:rsidR="003D581F">
        <w:rPr>
          <w:rFonts w:ascii="Times" w:hAnsi="Times"/>
          <w:bCs w:val="0"/>
          <w:i/>
          <w:iCs w:val="0"/>
          <w:szCs w:val="24"/>
        </w:rPr>
        <w:t>D</w:t>
      </w:r>
      <w:r>
        <w:rPr>
          <w:rFonts w:ascii="Times" w:hAnsi="Times"/>
          <w:bCs w:val="0"/>
          <w:i/>
          <w:iCs w:val="0"/>
          <w:szCs w:val="24"/>
        </w:rPr>
        <w:t xml:space="preserve">emographic </w:t>
      </w:r>
      <w:r w:rsidR="003D581F">
        <w:rPr>
          <w:rFonts w:ascii="Times" w:hAnsi="Times"/>
          <w:bCs w:val="0"/>
          <w:i/>
          <w:iCs w:val="0"/>
          <w:szCs w:val="24"/>
        </w:rPr>
        <w:t>and clinical characteristics of the included subjects</w:t>
      </w:r>
    </w:p>
    <w:tbl>
      <w:tblPr>
        <w:tblStyle w:val="TableGrid"/>
        <w:tblW w:w="0" w:type="auto"/>
        <w:tblLook w:val="04A0" w:firstRow="1" w:lastRow="0" w:firstColumn="1" w:lastColumn="0" w:noHBand="0" w:noVBand="1"/>
      </w:tblPr>
      <w:tblGrid>
        <w:gridCol w:w="1256"/>
        <w:gridCol w:w="1651"/>
        <w:gridCol w:w="1399"/>
        <w:gridCol w:w="1922"/>
        <w:gridCol w:w="1239"/>
        <w:gridCol w:w="1163"/>
      </w:tblGrid>
      <w:tr w:rsidR="00097302" w14:paraId="719A00C3" w14:textId="31D00D6E" w:rsidTr="00957149">
        <w:tc>
          <w:tcPr>
            <w:tcW w:w="1256" w:type="dxa"/>
          </w:tcPr>
          <w:p w14:paraId="24E0968F" w14:textId="77777777" w:rsidR="00097302" w:rsidRDefault="00097302" w:rsidP="00957149">
            <w:pPr>
              <w:tabs>
                <w:tab w:val="clear" w:pos="0"/>
              </w:tabs>
              <w:spacing w:line="240" w:lineRule="auto"/>
              <w:ind w:right="0" w:firstLine="0"/>
              <w:rPr>
                <w:rFonts w:ascii="Times" w:hAnsi="Times"/>
                <w:bCs w:val="0"/>
                <w:i/>
                <w:iCs w:val="0"/>
                <w:szCs w:val="24"/>
              </w:rPr>
            </w:pPr>
          </w:p>
        </w:tc>
        <w:tc>
          <w:tcPr>
            <w:tcW w:w="1651" w:type="dxa"/>
          </w:tcPr>
          <w:p w14:paraId="56FCAB43" w14:textId="60E75503"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Age</w:t>
            </w:r>
          </w:p>
        </w:tc>
        <w:tc>
          <w:tcPr>
            <w:tcW w:w="1399" w:type="dxa"/>
          </w:tcPr>
          <w:p w14:paraId="364315D6" w14:textId="5881AF5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Gender (m/f)</w:t>
            </w:r>
          </w:p>
        </w:tc>
        <w:tc>
          <w:tcPr>
            <w:tcW w:w="1922" w:type="dxa"/>
          </w:tcPr>
          <w:p w14:paraId="46A98D2E" w14:textId="7A26AC2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Handedness (left/right/</w:t>
            </w:r>
            <w:proofErr w:type="spellStart"/>
            <w:r>
              <w:rPr>
                <w:rFonts w:ascii="Times" w:hAnsi="Times"/>
                <w:bCs w:val="0"/>
                <w:i/>
                <w:iCs w:val="0"/>
                <w:szCs w:val="24"/>
              </w:rPr>
              <w:t>ambi</w:t>
            </w:r>
            <w:proofErr w:type="spellEnd"/>
            <w:r>
              <w:rPr>
                <w:rFonts w:ascii="Times" w:hAnsi="Times"/>
                <w:bCs w:val="0"/>
                <w:i/>
                <w:iCs w:val="0"/>
                <w:szCs w:val="24"/>
              </w:rPr>
              <w:t>)</w:t>
            </w:r>
          </w:p>
        </w:tc>
        <w:tc>
          <w:tcPr>
            <w:tcW w:w="1239" w:type="dxa"/>
          </w:tcPr>
          <w:p w14:paraId="32229A1E" w14:textId="7746996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First seizure (age yrs.)</w:t>
            </w:r>
          </w:p>
        </w:tc>
        <w:tc>
          <w:tcPr>
            <w:tcW w:w="1163" w:type="dxa"/>
          </w:tcPr>
          <w:p w14:paraId="159FFADF" w14:textId="653BD05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Seizure frequency (n/month)</w:t>
            </w:r>
          </w:p>
        </w:tc>
      </w:tr>
      <w:tr w:rsidR="00097302" w14:paraId="75F6243B" w14:textId="3568028C" w:rsidTr="00957149">
        <w:tc>
          <w:tcPr>
            <w:tcW w:w="1256" w:type="dxa"/>
          </w:tcPr>
          <w:p w14:paraId="3C1C3DFD" w14:textId="1D4FBE46"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MTL</w:t>
            </w:r>
          </w:p>
        </w:tc>
        <w:tc>
          <w:tcPr>
            <w:tcW w:w="1651" w:type="dxa"/>
          </w:tcPr>
          <w:p w14:paraId="2282E436" w14:textId="305FE59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47.74 (2.56)</w:t>
            </w:r>
          </w:p>
        </w:tc>
        <w:tc>
          <w:tcPr>
            <w:tcW w:w="1399" w:type="dxa"/>
          </w:tcPr>
          <w:p w14:paraId="1279A22B" w14:textId="0230FE72"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16/15</w:t>
            </w:r>
          </w:p>
        </w:tc>
        <w:tc>
          <w:tcPr>
            <w:tcW w:w="1922" w:type="dxa"/>
          </w:tcPr>
          <w:p w14:paraId="5F4F0816" w14:textId="38A7BFF8"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6/24/1</w:t>
            </w:r>
          </w:p>
        </w:tc>
        <w:tc>
          <w:tcPr>
            <w:tcW w:w="1239" w:type="dxa"/>
          </w:tcPr>
          <w:p w14:paraId="52D60128" w14:textId="55F5B3D8"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18.73 (2.89)</w:t>
            </w:r>
          </w:p>
        </w:tc>
        <w:tc>
          <w:tcPr>
            <w:tcW w:w="1163" w:type="dxa"/>
          </w:tcPr>
          <w:p w14:paraId="72367DE9" w14:textId="42B37849"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5 (8.1)</w:t>
            </w:r>
          </w:p>
        </w:tc>
      </w:tr>
      <w:tr w:rsidR="00097302" w14:paraId="41180E51" w14:textId="2F8957AB" w:rsidTr="00957149">
        <w:tc>
          <w:tcPr>
            <w:tcW w:w="1256" w:type="dxa"/>
          </w:tcPr>
          <w:p w14:paraId="7ED8EF61" w14:textId="17435255"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ETL</w:t>
            </w:r>
          </w:p>
        </w:tc>
        <w:tc>
          <w:tcPr>
            <w:tcW w:w="1651" w:type="dxa"/>
          </w:tcPr>
          <w:p w14:paraId="6364577E" w14:textId="69F77E3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43.10(2.60)</w:t>
            </w:r>
          </w:p>
        </w:tc>
        <w:tc>
          <w:tcPr>
            <w:tcW w:w="1399" w:type="dxa"/>
          </w:tcPr>
          <w:p w14:paraId="1B7D7556" w14:textId="2C9DFA5C"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16/14</w:t>
            </w:r>
          </w:p>
        </w:tc>
        <w:tc>
          <w:tcPr>
            <w:tcW w:w="1922" w:type="dxa"/>
          </w:tcPr>
          <w:p w14:paraId="370B21AF" w14:textId="167C588D"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2/26/2</w:t>
            </w:r>
          </w:p>
        </w:tc>
        <w:tc>
          <w:tcPr>
            <w:tcW w:w="1239" w:type="dxa"/>
          </w:tcPr>
          <w:p w14:paraId="08C0E168" w14:textId="4E01478D"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20.17 (3.15)</w:t>
            </w:r>
          </w:p>
        </w:tc>
        <w:tc>
          <w:tcPr>
            <w:tcW w:w="1163" w:type="dxa"/>
          </w:tcPr>
          <w:p w14:paraId="42F516E9" w14:textId="7A1A5F95"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 (7.6)</w:t>
            </w:r>
          </w:p>
        </w:tc>
      </w:tr>
      <w:tr w:rsidR="00097302" w14:paraId="738DADC1" w14:textId="4F7CAFAD" w:rsidTr="00957149">
        <w:tc>
          <w:tcPr>
            <w:tcW w:w="1256" w:type="dxa"/>
          </w:tcPr>
          <w:p w14:paraId="52EA07CD" w14:textId="0CBA44A0"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CON</w:t>
            </w:r>
          </w:p>
        </w:tc>
        <w:tc>
          <w:tcPr>
            <w:tcW w:w="1651" w:type="dxa"/>
          </w:tcPr>
          <w:p w14:paraId="773A1D29" w14:textId="56B1CBD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51.40(2.60)</w:t>
            </w:r>
          </w:p>
        </w:tc>
        <w:tc>
          <w:tcPr>
            <w:tcW w:w="1399" w:type="dxa"/>
          </w:tcPr>
          <w:p w14:paraId="0B7D97FF" w14:textId="439A75F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15/15</w:t>
            </w:r>
          </w:p>
        </w:tc>
        <w:tc>
          <w:tcPr>
            <w:tcW w:w="1922" w:type="dxa"/>
          </w:tcPr>
          <w:p w14:paraId="6C3CCCE7" w14:textId="3B5DC95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1/29/0</w:t>
            </w:r>
          </w:p>
        </w:tc>
        <w:tc>
          <w:tcPr>
            <w:tcW w:w="1239" w:type="dxa"/>
          </w:tcPr>
          <w:p w14:paraId="4B87663C" w14:textId="6DA0653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w:t>
            </w:r>
          </w:p>
        </w:tc>
        <w:tc>
          <w:tcPr>
            <w:tcW w:w="1163" w:type="dxa"/>
          </w:tcPr>
          <w:p w14:paraId="7D6C612D" w14:textId="3D584FC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w:t>
            </w:r>
          </w:p>
        </w:tc>
      </w:tr>
      <w:tr w:rsidR="00097302" w14:paraId="6B9DA52D" w14:textId="41D8F9AD" w:rsidTr="00957149">
        <w:tc>
          <w:tcPr>
            <w:tcW w:w="1256" w:type="dxa"/>
          </w:tcPr>
          <w:p w14:paraId="641318A2" w14:textId="77777777" w:rsidR="00097302" w:rsidRDefault="00097302" w:rsidP="00957149">
            <w:pPr>
              <w:tabs>
                <w:tab w:val="clear" w:pos="0"/>
              </w:tabs>
              <w:spacing w:line="240" w:lineRule="auto"/>
              <w:ind w:right="0" w:firstLine="0"/>
              <w:rPr>
                <w:rFonts w:ascii="Times" w:hAnsi="Times"/>
                <w:bCs w:val="0"/>
                <w:i/>
                <w:iCs w:val="0"/>
                <w:szCs w:val="24"/>
              </w:rPr>
            </w:pPr>
          </w:p>
        </w:tc>
        <w:tc>
          <w:tcPr>
            <w:tcW w:w="1651" w:type="dxa"/>
          </w:tcPr>
          <w:p w14:paraId="4BA4E6C7" w14:textId="19D69793"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n.sign</w:t>
            </w:r>
            <w:proofErr w:type="spellEnd"/>
            <w:r>
              <w:rPr>
                <w:rFonts w:ascii="Times" w:hAnsi="Times"/>
                <w:bCs w:val="0"/>
                <w:i/>
                <w:iCs w:val="0"/>
                <w:szCs w:val="24"/>
              </w:rPr>
              <w:t>.</w:t>
            </w:r>
          </w:p>
        </w:tc>
        <w:tc>
          <w:tcPr>
            <w:tcW w:w="1399" w:type="dxa"/>
          </w:tcPr>
          <w:p w14:paraId="103637AA" w14:textId="229646CB"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 xml:space="preserve">n. </w:t>
            </w:r>
            <w:proofErr w:type="gramStart"/>
            <w:r>
              <w:rPr>
                <w:rFonts w:ascii="Times" w:hAnsi="Times"/>
                <w:bCs w:val="0"/>
                <w:i/>
                <w:iCs w:val="0"/>
                <w:szCs w:val="24"/>
              </w:rPr>
              <w:t>sign</w:t>
            </w:r>
            <w:proofErr w:type="gramEnd"/>
            <w:r>
              <w:rPr>
                <w:rFonts w:ascii="Times" w:hAnsi="Times"/>
                <w:bCs w:val="0"/>
                <w:i/>
                <w:iCs w:val="0"/>
                <w:szCs w:val="24"/>
              </w:rPr>
              <w:t>.</w:t>
            </w:r>
          </w:p>
        </w:tc>
        <w:tc>
          <w:tcPr>
            <w:tcW w:w="1922" w:type="dxa"/>
          </w:tcPr>
          <w:p w14:paraId="0B02204B" w14:textId="18016686"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n.sign</w:t>
            </w:r>
            <w:proofErr w:type="spellEnd"/>
            <w:r>
              <w:rPr>
                <w:rFonts w:ascii="Times" w:hAnsi="Times"/>
                <w:bCs w:val="0"/>
                <w:i/>
                <w:iCs w:val="0"/>
                <w:szCs w:val="24"/>
              </w:rPr>
              <w:t>.</w:t>
            </w:r>
          </w:p>
        </w:tc>
        <w:tc>
          <w:tcPr>
            <w:tcW w:w="1239" w:type="dxa"/>
          </w:tcPr>
          <w:p w14:paraId="0E64A6D6" w14:textId="29BF14E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 xml:space="preserve">n. </w:t>
            </w:r>
            <w:proofErr w:type="gramStart"/>
            <w:r>
              <w:rPr>
                <w:rFonts w:ascii="Times" w:hAnsi="Times"/>
                <w:bCs w:val="0"/>
                <w:i/>
                <w:iCs w:val="0"/>
                <w:szCs w:val="24"/>
              </w:rPr>
              <w:t>sign</w:t>
            </w:r>
            <w:proofErr w:type="gramEnd"/>
            <w:r>
              <w:rPr>
                <w:rFonts w:ascii="Times" w:hAnsi="Times"/>
                <w:bCs w:val="0"/>
                <w:i/>
                <w:iCs w:val="0"/>
                <w:szCs w:val="24"/>
              </w:rPr>
              <w:t>.</w:t>
            </w:r>
          </w:p>
        </w:tc>
        <w:tc>
          <w:tcPr>
            <w:tcW w:w="1163" w:type="dxa"/>
          </w:tcPr>
          <w:p w14:paraId="3BEF4521" w14:textId="60D1D9E1"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n.sign</w:t>
            </w:r>
            <w:proofErr w:type="spellEnd"/>
            <w:r>
              <w:rPr>
                <w:rFonts w:ascii="Times" w:hAnsi="Times"/>
                <w:bCs w:val="0"/>
                <w:i/>
                <w:iCs w:val="0"/>
                <w:szCs w:val="24"/>
              </w:rPr>
              <w:t>.</w:t>
            </w:r>
          </w:p>
        </w:tc>
      </w:tr>
    </w:tbl>
    <w:p w14:paraId="5D34E641" w14:textId="77777777" w:rsidR="00026251" w:rsidRDefault="00026251" w:rsidP="00957149">
      <w:pPr>
        <w:tabs>
          <w:tab w:val="clear" w:pos="0"/>
        </w:tabs>
        <w:ind w:right="0"/>
        <w:jc w:val="center"/>
        <w:rPr>
          <w:rFonts w:ascii="Times" w:hAnsi="Times"/>
          <w:b/>
          <w:bCs w:val="0"/>
          <w:iCs w:val="0"/>
          <w:szCs w:val="24"/>
        </w:rPr>
      </w:pPr>
    </w:p>
    <w:p w14:paraId="15BF47DC" w14:textId="77777777" w:rsidR="00E3440C" w:rsidRDefault="00E3440C" w:rsidP="00957149">
      <w:pPr>
        <w:tabs>
          <w:tab w:val="clear" w:pos="0"/>
        </w:tabs>
        <w:ind w:right="0"/>
        <w:jc w:val="center"/>
        <w:rPr>
          <w:rFonts w:ascii="Times" w:hAnsi="Times"/>
          <w:b/>
          <w:bCs w:val="0"/>
          <w:iCs w:val="0"/>
          <w:szCs w:val="24"/>
        </w:rPr>
      </w:pPr>
      <w:r>
        <w:rPr>
          <w:rFonts w:ascii="Times" w:hAnsi="Times"/>
          <w:b/>
          <w:bCs w:val="0"/>
          <w:iCs w:val="0"/>
          <w:szCs w:val="24"/>
        </w:rPr>
        <w:t>DATA ANALYSIS</w:t>
      </w:r>
    </w:p>
    <w:p w14:paraId="093B4FDD" w14:textId="57B99586" w:rsidR="00E3440C" w:rsidRDefault="00EF5E30" w:rsidP="00957149">
      <w:pPr>
        <w:tabs>
          <w:tab w:val="clear" w:pos="0"/>
        </w:tabs>
        <w:ind w:right="0"/>
        <w:rPr>
          <w:rFonts w:ascii="Times" w:hAnsi="Times"/>
          <w:bCs w:val="0"/>
          <w:i/>
          <w:iCs w:val="0"/>
          <w:szCs w:val="24"/>
        </w:rPr>
      </w:pPr>
      <w:r>
        <w:rPr>
          <w:rFonts w:ascii="Times" w:hAnsi="Times"/>
          <w:bCs w:val="0"/>
          <w:i/>
          <w:iCs w:val="0"/>
          <w:szCs w:val="24"/>
        </w:rPr>
        <w:t>Data cleaning</w:t>
      </w:r>
    </w:p>
    <w:p w14:paraId="69EB3E6C" w14:textId="25489AD9" w:rsidR="00EF5E30" w:rsidRPr="008C75D3" w:rsidRDefault="00C661A3" w:rsidP="00957149">
      <w:pPr>
        <w:tabs>
          <w:tab w:val="clear" w:pos="0"/>
        </w:tabs>
        <w:ind w:right="0"/>
        <w:rPr>
          <w:rFonts w:ascii="Times" w:hAnsi="Times"/>
          <w:bCs w:val="0"/>
          <w:iCs w:val="0"/>
          <w:szCs w:val="24"/>
        </w:rPr>
      </w:pPr>
      <w:r>
        <w:rPr>
          <w:rFonts w:ascii="Times" w:hAnsi="Times"/>
          <w:bCs w:val="0"/>
          <w:iCs w:val="0"/>
          <w:szCs w:val="24"/>
        </w:rPr>
        <w:t xml:space="preserve">Participants were instructed to indicate their preferences within 5 seconds </w:t>
      </w:r>
      <w:r w:rsidR="00926CF9">
        <w:rPr>
          <w:rFonts w:ascii="Times" w:hAnsi="Times"/>
          <w:bCs w:val="0"/>
          <w:iCs w:val="0"/>
          <w:szCs w:val="24"/>
        </w:rPr>
        <w:t>by</w:t>
      </w:r>
      <w:r>
        <w:rPr>
          <w:rFonts w:ascii="Times" w:hAnsi="Times"/>
          <w:bCs w:val="0"/>
          <w:iCs w:val="0"/>
          <w:szCs w:val="24"/>
        </w:rPr>
        <w:t xml:space="preserve"> pressing “1” (for left) or “4” (for right)</w:t>
      </w:r>
      <w:r w:rsidR="00926CF9">
        <w:rPr>
          <w:rFonts w:ascii="Times" w:hAnsi="Times"/>
          <w:bCs w:val="0"/>
          <w:iCs w:val="0"/>
          <w:szCs w:val="24"/>
        </w:rPr>
        <w:t xml:space="preserve"> on the computer keyboard</w:t>
      </w:r>
      <w:r>
        <w:rPr>
          <w:rFonts w:ascii="Times" w:hAnsi="Times"/>
          <w:bCs w:val="0"/>
          <w:iCs w:val="0"/>
          <w:szCs w:val="24"/>
        </w:rPr>
        <w:t xml:space="preserve">. There were trials where participants either failed to respond </w:t>
      </w:r>
      <w:r w:rsidR="00026251">
        <w:rPr>
          <w:rFonts w:ascii="Times" w:hAnsi="Times"/>
          <w:bCs w:val="0"/>
          <w:iCs w:val="0"/>
          <w:szCs w:val="24"/>
        </w:rPr>
        <w:t>with</w:t>
      </w:r>
      <w:r>
        <w:rPr>
          <w:rFonts w:ascii="Times" w:hAnsi="Times"/>
          <w:bCs w:val="0"/>
          <w:iCs w:val="0"/>
          <w:szCs w:val="24"/>
        </w:rPr>
        <w:t>in the time limit or responded using another button. We call the first type of error “timeout trials” and the second “</w:t>
      </w:r>
      <w:proofErr w:type="spellStart"/>
      <w:r>
        <w:rPr>
          <w:rFonts w:ascii="Times" w:hAnsi="Times"/>
          <w:bCs w:val="0"/>
          <w:iCs w:val="0"/>
          <w:szCs w:val="24"/>
        </w:rPr>
        <w:t>mispress</w:t>
      </w:r>
      <w:proofErr w:type="spellEnd"/>
      <w:r>
        <w:rPr>
          <w:rFonts w:ascii="Times" w:hAnsi="Times"/>
          <w:bCs w:val="0"/>
          <w:iCs w:val="0"/>
          <w:szCs w:val="24"/>
        </w:rPr>
        <w:t xml:space="preserve"> trials.” Since we cannot determine participants’ preferences in these trials with certainty these trials were cleaned as described below.</w:t>
      </w:r>
    </w:p>
    <w:p w14:paraId="28F04D61" w14:textId="77777777" w:rsidR="00026251" w:rsidRDefault="00026251" w:rsidP="00957149">
      <w:pPr>
        <w:tabs>
          <w:tab w:val="clear" w:pos="0"/>
        </w:tabs>
        <w:ind w:right="0"/>
        <w:rPr>
          <w:rFonts w:ascii="Times" w:hAnsi="Times"/>
          <w:bCs w:val="0"/>
          <w:i/>
          <w:iCs w:val="0"/>
          <w:szCs w:val="24"/>
        </w:rPr>
      </w:pPr>
    </w:p>
    <w:p w14:paraId="43738669" w14:textId="2AEB88EA" w:rsidR="00E3440C" w:rsidRDefault="00026251" w:rsidP="00957149">
      <w:pPr>
        <w:tabs>
          <w:tab w:val="clear" w:pos="0"/>
        </w:tabs>
        <w:ind w:right="0"/>
        <w:rPr>
          <w:rFonts w:ascii="Times" w:hAnsi="Times"/>
          <w:bCs w:val="0"/>
          <w:iCs w:val="0"/>
          <w:szCs w:val="24"/>
        </w:rPr>
      </w:pPr>
      <w:r>
        <w:rPr>
          <w:rFonts w:ascii="Times" w:hAnsi="Times"/>
          <w:bCs w:val="0"/>
          <w:i/>
          <w:iCs w:val="0"/>
          <w:szCs w:val="24"/>
        </w:rPr>
        <w:t>Timed out trials</w:t>
      </w:r>
    </w:p>
    <w:p w14:paraId="3607792E" w14:textId="5A20EBAE" w:rsidR="00DB21CE" w:rsidRDefault="00DC59A7" w:rsidP="00957149">
      <w:pPr>
        <w:tabs>
          <w:tab w:val="clear" w:pos="0"/>
        </w:tabs>
        <w:ind w:right="0"/>
        <w:rPr>
          <w:rFonts w:ascii="Times" w:hAnsi="Times"/>
          <w:bCs w:val="0"/>
          <w:iCs w:val="0"/>
          <w:szCs w:val="24"/>
        </w:rPr>
      </w:pPr>
      <w:r>
        <w:rPr>
          <w:rFonts w:ascii="Times" w:hAnsi="Times"/>
          <w:bCs w:val="0"/>
          <w:iCs w:val="0"/>
          <w:szCs w:val="24"/>
        </w:rPr>
        <w:t>57</w:t>
      </w:r>
      <w:r w:rsidR="00953EF2">
        <w:rPr>
          <w:rFonts w:ascii="Times" w:hAnsi="Times"/>
          <w:bCs w:val="0"/>
          <w:iCs w:val="0"/>
          <w:szCs w:val="24"/>
        </w:rPr>
        <w:t xml:space="preserve"> (63%)</w:t>
      </w:r>
      <w:r>
        <w:rPr>
          <w:rFonts w:ascii="Times" w:hAnsi="Times"/>
          <w:bCs w:val="0"/>
          <w:iCs w:val="0"/>
          <w:szCs w:val="24"/>
        </w:rPr>
        <w:t xml:space="preserve"> subjects (16 in the control group, 16 in the ETL group and 25 in the MTL group) timed out of at least one trial. </w:t>
      </w:r>
      <w:r w:rsidR="00BE183B">
        <w:rPr>
          <w:rFonts w:ascii="Times" w:hAnsi="Times"/>
          <w:bCs w:val="0"/>
          <w:iCs w:val="0"/>
          <w:szCs w:val="24"/>
        </w:rPr>
        <w:t>One participant in the MTL group</w:t>
      </w:r>
      <w:r w:rsidR="00E80709">
        <w:rPr>
          <w:rFonts w:ascii="Times" w:hAnsi="Times"/>
          <w:bCs w:val="0"/>
          <w:iCs w:val="0"/>
          <w:szCs w:val="24"/>
        </w:rPr>
        <w:t xml:space="preserve">, timed out of 66 trials. </w:t>
      </w:r>
      <w:r w:rsidR="00BE183B">
        <w:rPr>
          <w:rFonts w:ascii="Times" w:hAnsi="Times"/>
          <w:bCs w:val="0"/>
          <w:iCs w:val="0"/>
          <w:szCs w:val="24"/>
        </w:rPr>
        <w:t>T</w:t>
      </w:r>
      <w:r w:rsidR="00E80709">
        <w:rPr>
          <w:rFonts w:ascii="Times" w:hAnsi="Times"/>
          <w:bCs w:val="0"/>
          <w:iCs w:val="0"/>
          <w:szCs w:val="24"/>
        </w:rPr>
        <w:t>his partici</w:t>
      </w:r>
      <w:r w:rsidR="00953EF2">
        <w:rPr>
          <w:rFonts w:ascii="Times" w:hAnsi="Times"/>
          <w:bCs w:val="0"/>
          <w:iCs w:val="0"/>
          <w:szCs w:val="24"/>
        </w:rPr>
        <w:t>pant alone is responsible for 32</w:t>
      </w:r>
      <w:r w:rsidR="00E80709">
        <w:rPr>
          <w:rFonts w:ascii="Times" w:hAnsi="Times"/>
          <w:bCs w:val="0"/>
          <w:iCs w:val="0"/>
          <w:szCs w:val="24"/>
        </w:rPr>
        <w:t xml:space="preserve">% of </w:t>
      </w:r>
      <w:r w:rsidR="00953EF2">
        <w:rPr>
          <w:rFonts w:ascii="Times" w:hAnsi="Times"/>
          <w:bCs w:val="0"/>
          <w:iCs w:val="0"/>
          <w:szCs w:val="24"/>
        </w:rPr>
        <w:t xml:space="preserve">all </w:t>
      </w:r>
      <w:r w:rsidR="00E80709">
        <w:rPr>
          <w:rFonts w:ascii="Times" w:hAnsi="Times"/>
          <w:bCs w:val="0"/>
          <w:iCs w:val="0"/>
          <w:szCs w:val="24"/>
        </w:rPr>
        <w:t>the timed out trials</w:t>
      </w:r>
      <w:r w:rsidR="00BE183B">
        <w:rPr>
          <w:rFonts w:ascii="Times" w:hAnsi="Times"/>
          <w:bCs w:val="0"/>
          <w:iCs w:val="0"/>
          <w:szCs w:val="24"/>
        </w:rPr>
        <w:t xml:space="preserve"> and we cannot determine the participant’s preferences for 34.7% of trials</w:t>
      </w:r>
      <w:r w:rsidR="00E80709">
        <w:rPr>
          <w:rFonts w:ascii="Times" w:hAnsi="Times"/>
          <w:bCs w:val="0"/>
          <w:iCs w:val="0"/>
          <w:szCs w:val="24"/>
        </w:rPr>
        <w:t>.</w:t>
      </w:r>
      <w:r w:rsidR="00583403">
        <w:rPr>
          <w:rFonts w:ascii="Times" w:hAnsi="Times"/>
          <w:bCs w:val="0"/>
          <w:iCs w:val="0"/>
          <w:szCs w:val="24"/>
        </w:rPr>
        <w:t xml:space="preserve"> </w:t>
      </w:r>
      <w:r w:rsidR="00BE183B">
        <w:rPr>
          <w:rFonts w:ascii="Times" w:hAnsi="Times"/>
          <w:bCs w:val="0"/>
          <w:iCs w:val="0"/>
          <w:szCs w:val="24"/>
        </w:rPr>
        <w:t xml:space="preserve">Ignoring these trials affects 93.7% </w:t>
      </w:r>
      <w:r w:rsidR="00DB21CE">
        <w:rPr>
          <w:rFonts w:ascii="Times" w:hAnsi="Times"/>
          <w:bCs w:val="0"/>
          <w:iCs w:val="0"/>
          <w:szCs w:val="24"/>
        </w:rPr>
        <w:t>of this participant</w:t>
      </w:r>
      <w:r w:rsidR="009946B7">
        <w:rPr>
          <w:rFonts w:ascii="Times" w:hAnsi="Times"/>
          <w:bCs w:val="0"/>
          <w:iCs w:val="0"/>
          <w:szCs w:val="24"/>
        </w:rPr>
        <w:t>’</w:t>
      </w:r>
      <w:r w:rsidR="00DB21CE">
        <w:rPr>
          <w:rFonts w:ascii="Times" w:hAnsi="Times"/>
          <w:bCs w:val="0"/>
          <w:iCs w:val="0"/>
          <w:szCs w:val="24"/>
        </w:rPr>
        <w:t>s</w:t>
      </w:r>
      <w:r w:rsidR="009946B7">
        <w:rPr>
          <w:rFonts w:ascii="Times" w:hAnsi="Times"/>
          <w:bCs w:val="0"/>
          <w:iCs w:val="0"/>
          <w:szCs w:val="24"/>
        </w:rPr>
        <w:t xml:space="preserve"> intransitive choices</w:t>
      </w:r>
      <w:r w:rsidR="00DB21CE">
        <w:rPr>
          <w:rFonts w:ascii="Times" w:hAnsi="Times"/>
          <w:bCs w:val="0"/>
          <w:iCs w:val="0"/>
          <w:szCs w:val="24"/>
        </w:rPr>
        <w:t xml:space="preserve">. Therefore this participant was </w:t>
      </w:r>
      <w:r w:rsidR="00DB21CE">
        <w:rPr>
          <w:rFonts w:ascii="Times" w:hAnsi="Times"/>
          <w:bCs w:val="0"/>
          <w:iCs w:val="0"/>
          <w:szCs w:val="24"/>
        </w:rPr>
        <w:lastRenderedPageBreak/>
        <w:t xml:space="preserve">excluded from the remainder of the analyses. </w:t>
      </w:r>
      <w:r w:rsidR="00C648AA">
        <w:rPr>
          <w:rFonts w:ascii="Times" w:hAnsi="Times"/>
          <w:bCs w:val="0"/>
          <w:iCs w:val="0"/>
          <w:szCs w:val="24"/>
        </w:rPr>
        <w:t>Despite the</w:t>
      </w:r>
      <w:r w:rsidR="00953EF2">
        <w:rPr>
          <w:rFonts w:ascii="Times" w:hAnsi="Times"/>
          <w:bCs w:val="0"/>
          <w:iCs w:val="0"/>
          <w:szCs w:val="24"/>
        </w:rPr>
        <w:t xml:space="preserve"> exclusion </w:t>
      </w:r>
      <w:r w:rsidR="00C648AA">
        <w:rPr>
          <w:rFonts w:ascii="Times" w:hAnsi="Times"/>
          <w:bCs w:val="0"/>
          <w:iCs w:val="0"/>
          <w:szCs w:val="24"/>
        </w:rPr>
        <w:t>of this participant</w:t>
      </w:r>
      <w:r w:rsidR="00926CF9">
        <w:rPr>
          <w:rFonts w:ascii="Times" w:hAnsi="Times"/>
          <w:bCs w:val="0"/>
          <w:iCs w:val="0"/>
          <w:szCs w:val="24"/>
        </w:rPr>
        <w:t>,</w:t>
      </w:r>
      <w:r w:rsidR="00C648AA">
        <w:rPr>
          <w:rFonts w:ascii="Times" w:hAnsi="Times"/>
          <w:bCs w:val="0"/>
          <w:iCs w:val="0"/>
          <w:szCs w:val="24"/>
        </w:rPr>
        <w:t xml:space="preserve"> the MTL group still timed out of 2.4 trials on average, which was significantly more than the control group (</w:t>
      </w:r>
      <w:r w:rsidR="003000C4">
        <w:rPr>
          <w:rFonts w:ascii="Times" w:hAnsi="Times"/>
          <w:bCs w:val="0"/>
          <w:iCs w:val="0"/>
          <w:szCs w:val="24"/>
        </w:rPr>
        <w:t xml:space="preserve">pairwise t-test with </w:t>
      </w:r>
      <w:proofErr w:type="spellStart"/>
      <w:r w:rsidR="003000C4">
        <w:rPr>
          <w:rFonts w:ascii="Times" w:hAnsi="Times"/>
          <w:bCs w:val="0"/>
          <w:iCs w:val="0"/>
          <w:szCs w:val="24"/>
        </w:rPr>
        <w:t>Bonferroni</w:t>
      </w:r>
      <w:proofErr w:type="spellEnd"/>
      <w:r w:rsidR="003000C4">
        <w:rPr>
          <w:rFonts w:ascii="Times" w:hAnsi="Times"/>
          <w:bCs w:val="0"/>
          <w:iCs w:val="0"/>
          <w:szCs w:val="24"/>
        </w:rPr>
        <w:t xml:space="preserve"> correction </w:t>
      </w:r>
      <w:r w:rsidR="00C648AA">
        <w:rPr>
          <w:rFonts w:ascii="Times" w:hAnsi="Times"/>
          <w:bCs w:val="0"/>
          <w:iCs w:val="0"/>
          <w:szCs w:val="24"/>
        </w:rPr>
        <w:t>p = 0.01) but not the ETL group (p = 0.319)</w:t>
      </w:r>
      <w:r w:rsidR="00DB21CE">
        <w:rPr>
          <w:rFonts w:ascii="Times" w:hAnsi="Times"/>
          <w:bCs w:val="0"/>
          <w:iCs w:val="0"/>
          <w:szCs w:val="24"/>
        </w:rPr>
        <w:t>, which timed out of 1.5 trials on average</w:t>
      </w:r>
      <w:r w:rsidR="00C648AA">
        <w:rPr>
          <w:rFonts w:ascii="Times" w:hAnsi="Times"/>
          <w:bCs w:val="0"/>
          <w:iCs w:val="0"/>
          <w:szCs w:val="24"/>
        </w:rPr>
        <w:t xml:space="preserve">. </w:t>
      </w:r>
    </w:p>
    <w:p w14:paraId="152E0B7C" w14:textId="77777777" w:rsidR="00DB21CE" w:rsidRDefault="00DB21CE" w:rsidP="00957149">
      <w:pPr>
        <w:tabs>
          <w:tab w:val="clear" w:pos="0"/>
        </w:tabs>
        <w:ind w:right="0"/>
        <w:rPr>
          <w:rFonts w:ascii="Times" w:hAnsi="Times"/>
          <w:bCs w:val="0"/>
          <w:iCs w:val="0"/>
          <w:szCs w:val="24"/>
        </w:rPr>
      </w:pPr>
    </w:p>
    <w:p w14:paraId="799FD6EC" w14:textId="3BFE67A0" w:rsidR="00026251" w:rsidRDefault="00026251" w:rsidP="00026251">
      <w:pPr>
        <w:tabs>
          <w:tab w:val="clear" w:pos="0"/>
        </w:tabs>
        <w:ind w:right="0"/>
        <w:rPr>
          <w:rFonts w:ascii="Times" w:hAnsi="Times"/>
          <w:bCs w:val="0"/>
          <w:iCs w:val="0"/>
          <w:szCs w:val="24"/>
        </w:rPr>
      </w:pPr>
      <w:proofErr w:type="spellStart"/>
      <w:r>
        <w:rPr>
          <w:rFonts w:ascii="Times" w:hAnsi="Times"/>
          <w:bCs w:val="0"/>
          <w:i/>
          <w:iCs w:val="0"/>
          <w:szCs w:val="24"/>
        </w:rPr>
        <w:t>Misspress</w:t>
      </w:r>
      <w:proofErr w:type="spellEnd"/>
      <w:r>
        <w:rPr>
          <w:rFonts w:ascii="Times" w:hAnsi="Times"/>
          <w:bCs w:val="0"/>
          <w:i/>
          <w:iCs w:val="0"/>
          <w:szCs w:val="24"/>
        </w:rPr>
        <w:t xml:space="preserve"> trials</w:t>
      </w:r>
    </w:p>
    <w:p w14:paraId="41F83BAB" w14:textId="488654E0" w:rsidR="00DC59A7" w:rsidRDefault="00DB21CE" w:rsidP="00957149">
      <w:pPr>
        <w:tabs>
          <w:tab w:val="clear" w:pos="0"/>
        </w:tabs>
        <w:ind w:right="0"/>
        <w:rPr>
          <w:rFonts w:ascii="Times" w:hAnsi="Times"/>
          <w:bCs w:val="0"/>
          <w:iCs w:val="0"/>
          <w:szCs w:val="24"/>
        </w:rPr>
      </w:pPr>
      <w:r>
        <w:rPr>
          <w:rFonts w:ascii="Times" w:hAnsi="Times"/>
          <w:bCs w:val="0"/>
          <w:iCs w:val="0"/>
          <w:szCs w:val="24"/>
        </w:rPr>
        <w:t xml:space="preserve">9 subjects (2 in the control group, 3 in the ETL group and 4 in the MTL group) indicated their preferences using the wrong buttons at least once. One participant in the ETL group </w:t>
      </w:r>
      <w:proofErr w:type="spellStart"/>
      <w:r>
        <w:rPr>
          <w:rFonts w:ascii="Times" w:hAnsi="Times"/>
          <w:bCs w:val="0"/>
          <w:iCs w:val="0"/>
          <w:szCs w:val="24"/>
        </w:rPr>
        <w:t>mispressed</w:t>
      </w:r>
      <w:proofErr w:type="spellEnd"/>
      <w:r>
        <w:rPr>
          <w:rFonts w:ascii="Times" w:hAnsi="Times"/>
          <w:bCs w:val="0"/>
          <w:iCs w:val="0"/>
          <w:szCs w:val="24"/>
        </w:rPr>
        <w:t xml:space="preserve"> in 65 trials. </w:t>
      </w:r>
      <w:r w:rsidR="009946B7">
        <w:rPr>
          <w:rFonts w:ascii="Times" w:hAnsi="Times"/>
          <w:bCs w:val="0"/>
          <w:iCs w:val="0"/>
          <w:szCs w:val="24"/>
        </w:rPr>
        <w:t xml:space="preserve">This participant alone is responsible for 63.1% and we cannot determine the participant’s preferences for 34.2% of trials. Ignoring these trials affects 90.9% of this participant’s intransitive choices. Therefore this participant was also excluded from the remainder of the analyses. With this exclusion there were no significant differences in the number of </w:t>
      </w:r>
      <w:proofErr w:type="spellStart"/>
      <w:r w:rsidR="009946B7">
        <w:rPr>
          <w:rFonts w:ascii="Times" w:hAnsi="Times"/>
          <w:bCs w:val="0"/>
          <w:iCs w:val="0"/>
          <w:szCs w:val="24"/>
        </w:rPr>
        <w:t>mispressed</w:t>
      </w:r>
      <w:proofErr w:type="spellEnd"/>
      <w:r w:rsidR="009946B7">
        <w:rPr>
          <w:rFonts w:ascii="Times" w:hAnsi="Times"/>
          <w:bCs w:val="0"/>
          <w:iCs w:val="0"/>
          <w:szCs w:val="24"/>
        </w:rPr>
        <w:t xml:space="preserve"> trials between the groups. All groups </w:t>
      </w:r>
      <w:proofErr w:type="spellStart"/>
      <w:r w:rsidR="009946B7">
        <w:rPr>
          <w:rFonts w:ascii="Times" w:hAnsi="Times"/>
          <w:bCs w:val="0"/>
          <w:iCs w:val="0"/>
          <w:szCs w:val="24"/>
        </w:rPr>
        <w:t>mispressed</w:t>
      </w:r>
      <w:proofErr w:type="spellEnd"/>
      <w:r w:rsidR="009946B7">
        <w:rPr>
          <w:rFonts w:ascii="Times" w:hAnsi="Times"/>
          <w:bCs w:val="0"/>
          <w:iCs w:val="0"/>
          <w:szCs w:val="24"/>
        </w:rPr>
        <w:t xml:space="preserve"> less than one trial on average.</w:t>
      </w:r>
    </w:p>
    <w:p w14:paraId="6B15DA92" w14:textId="77777777" w:rsidR="00DC59A7" w:rsidRDefault="00DC59A7" w:rsidP="00957149">
      <w:pPr>
        <w:tabs>
          <w:tab w:val="clear" w:pos="0"/>
        </w:tabs>
        <w:ind w:right="0"/>
        <w:rPr>
          <w:rFonts w:ascii="Times" w:hAnsi="Times"/>
          <w:bCs w:val="0"/>
          <w:iCs w:val="0"/>
          <w:szCs w:val="24"/>
        </w:rPr>
      </w:pPr>
    </w:p>
    <w:p w14:paraId="5529FE9F" w14:textId="4CF0092E" w:rsidR="00DB21CE" w:rsidRDefault="00DB21CE" w:rsidP="00957149">
      <w:pPr>
        <w:tabs>
          <w:tab w:val="clear" w:pos="0"/>
        </w:tabs>
        <w:ind w:right="0"/>
        <w:rPr>
          <w:rFonts w:ascii="Times" w:hAnsi="Times"/>
          <w:bCs w:val="0"/>
          <w:iCs w:val="0"/>
          <w:szCs w:val="24"/>
        </w:rPr>
      </w:pPr>
      <w:r>
        <w:rPr>
          <w:rFonts w:ascii="Times" w:hAnsi="Times"/>
          <w:bCs w:val="0"/>
          <w:iCs w:val="0"/>
          <w:szCs w:val="24"/>
        </w:rPr>
        <w:t>After these cleaning procedures</w:t>
      </w:r>
      <w:r w:rsidR="00C3741D">
        <w:rPr>
          <w:rFonts w:ascii="Times" w:hAnsi="Times"/>
          <w:bCs w:val="0"/>
          <w:iCs w:val="0"/>
          <w:szCs w:val="24"/>
        </w:rPr>
        <w:t xml:space="preserve"> 89 subjects (30 in the control group, 29 in the ETL group and the 30</w:t>
      </w:r>
      <w:r>
        <w:rPr>
          <w:rFonts w:ascii="Times" w:hAnsi="Times"/>
          <w:bCs w:val="0"/>
          <w:iCs w:val="0"/>
          <w:szCs w:val="24"/>
        </w:rPr>
        <w:t xml:space="preserve"> in the MTL group) were used for the remainder of the analyses and all trials involving either error </w:t>
      </w:r>
      <w:r w:rsidR="00C3741D">
        <w:rPr>
          <w:rFonts w:ascii="Times" w:hAnsi="Times"/>
          <w:bCs w:val="0"/>
          <w:iCs w:val="0"/>
          <w:szCs w:val="24"/>
        </w:rPr>
        <w:t>(0.2% timeout and</w:t>
      </w:r>
      <w:r>
        <w:rPr>
          <w:rFonts w:ascii="Times" w:hAnsi="Times"/>
          <w:bCs w:val="0"/>
          <w:iCs w:val="0"/>
          <w:szCs w:val="24"/>
        </w:rPr>
        <w:t xml:space="preserve"> </w:t>
      </w:r>
      <w:r w:rsidR="00C3741D">
        <w:rPr>
          <w:rFonts w:ascii="Times" w:hAnsi="Times"/>
          <w:bCs w:val="0"/>
          <w:iCs w:val="0"/>
          <w:szCs w:val="24"/>
        </w:rPr>
        <w:t>0.8</w:t>
      </w:r>
      <w:r>
        <w:rPr>
          <w:rFonts w:ascii="Times" w:hAnsi="Times"/>
          <w:bCs w:val="0"/>
          <w:iCs w:val="0"/>
          <w:szCs w:val="24"/>
        </w:rPr>
        <w:t xml:space="preserve">% </w:t>
      </w:r>
      <w:proofErr w:type="spellStart"/>
      <w:r>
        <w:rPr>
          <w:rFonts w:ascii="Times" w:hAnsi="Times"/>
          <w:bCs w:val="0"/>
          <w:iCs w:val="0"/>
          <w:szCs w:val="24"/>
        </w:rPr>
        <w:t>mispress</w:t>
      </w:r>
      <w:proofErr w:type="spellEnd"/>
      <w:r>
        <w:rPr>
          <w:rFonts w:ascii="Times" w:hAnsi="Times"/>
          <w:bCs w:val="0"/>
          <w:iCs w:val="0"/>
          <w:szCs w:val="24"/>
        </w:rPr>
        <w:t xml:space="preserve">) were excluded. </w:t>
      </w:r>
    </w:p>
    <w:p w14:paraId="13C42016" w14:textId="0E361C80" w:rsidR="00946664" w:rsidRDefault="00946664" w:rsidP="00946664">
      <w:pPr>
        <w:tabs>
          <w:tab w:val="clear" w:pos="0"/>
        </w:tabs>
        <w:ind w:right="0"/>
        <w:rPr>
          <w:rFonts w:ascii="Times" w:hAnsi="Times"/>
          <w:bCs w:val="0"/>
          <w:iCs w:val="0"/>
          <w:szCs w:val="24"/>
        </w:rPr>
      </w:pPr>
      <w:r>
        <w:rPr>
          <w:rFonts w:ascii="Times" w:hAnsi="Times"/>
          <w:bCs w:val="0"/>
          <w:iCs w:val="0"/>
          <w:szCs w:val="24"/>
        </w:rPr>
        <w:t xml:space="preserve">To make sure that the group differences in the number of intransitive choices were not due to </w:t>
      </w:r>
      <w:r w:rsidR="00926CF9">
        <w:rPr>
          <w:rFonts w:ascii="Times" w:hAnsi="Times"/>
          <w:bCs w:val="0"/>
          <w:iCs w:val="0"/>
          <w:szCs w:val="24"/>
        </w:rPr>
        <w:t xml:space="preserve">missing data due to timeout or </w:t>
      </w:r>
      <w:proofErr w:type="spellStart"/>
      <w:r w:rsidR="00926CF9">
        <w:rPr>
          <w:rFonts w:ascii="Times" w:hAnsi="Times"/>
          <w:bCs w:val="0"/>
          <w:iCs w:val="0"/>
          <w:szCs w:val="24"/>
        </w:rPr>
        <w:t>mispress</w:t>
      </w:r>
      <w:proofErr w:type="spellEnd"/>
      <w:r w:rsidR="00926CF9">
        <w:rPr>
          <w:rFonts w:ascii="Times" w:hAnsi="Times"/>
          <w:bCs w:val="0"/>
          <w:iCs w:val="0"/>
          <w:szCs w:val="24"/>
        </w:rPr>
        <w:t xml:space="preserve">, we used only </w:t>
      </w:r>
      <w:r>
        <w:rPr>
          <w:rFonts w:ascii="Times" w:hAnsi="Times"/>
          <w:bCs w:val="0"/>
          <w:iCs w:val="0"/>
          <w:szCs w:val="24"/>
        </w:rPr>
        <w:t xml:space="preserve">triplets </w:t>
      </w:r>
      <w:r w:rsidR="00926CF9">
        <w:rPr>
          <w:rFonts w:ascii="Times" w:hAnsi="Times"/>
          <w:bCs w:val="0"/>
          <w:iCs w:val="0"/>
          <w:szCs w:val="24"/>
        </w:rPr>
        <w:t xml:space="preserve">that did not involve any of these pairs </w:t>
      </w:r>
      <w:r>
        <w:rPr>
          <w:rFonts w:ascii="Times" w:hAnsi="Times"/>
          <w:bCs w:val="0"/>
          <w:iCs w:val="0"/>
          <w:szCs w:val="24"/>
        </w:rPr>
        <w:t>in the analyses. This was particularly important because the MTL timed out of significantly more trials as described above.</w:t>
      </w:r>
      <w:r w:rsidR="00926CF9">
        <w:rPr>
          <w:rFonts w:ascii="Times" w:hAnsi="Times"/>
          <w:bCs w:val="0"/>
          <w:iCs w:val="0"/>
          <w:szCs w:val="24"/>
        </w:rPr>
        <w:t xml:space="preserve"> Because of this, the </w:t>
      </w:r>
      <w:r w:rsidR="00926CF9">
        <w:rPr>
          <w:rFonts w:ascii="Times" w:hAnsi="Times"/>
          <w:bCs w:val="0"/>
          <w:iCs w:val="0"/>
          <w:szCs w:val="24"/>
        </w:rPr>
        <w:lastRenderedPageBreak/>
        <w:t xml:space="preserve">reported percentage of </w:t>
      </w:r>
      <w:proofErr w:type="spellStart"/>
      <w:r w:rsidR="00926CF9">
        <w:rPr>
          <w:rFonts w:ascii="Times" w:hAnsi="Times"/>
          <w:bCs w:val="0"/>
          <w:iCs w:val="0"/>
          <w:szCs w:val="24"/>
        </w:rPr>
        <w:t>intransitivities</w:t>
      </w:r>
      <w:proofErr w:type="spellEnd"/>
      <w:r w:rsidR="00926CF9">
        <w:rPr>
          <w:rFonts w:ascii="Times" w:hAnsi="Times"/>
          <w:bCs w:val="0"/>
          <w:iCs w:val="0"/>
          <w:szCs w:val="24"/>
        </w:rPr>
        <w:t xml:space="preserve"> for the MTL group is most likely a conservative estimate.</w:t>
      </w:r>
    </w:p>
    <w:p w14:paraId="471A007D" w14:textId="77777777" w:rsidR="00DB21CE" w:rsidRDefault="00DB21CE" w:rsidP="00957149">
      <w:pPr>
        <w:tabs>
          <w:tab w:val="clear" w:pos="0"/>
        </w:tabs>
        <w:ind w:right="0"/>
        <w:rPr>
          <w:rFonts w:ascii="Times" w:hAnsi="Times"/>
          <w:bCs w:val="0"/>
          <w:iCs w:val="0"/>
          <w:szCs w:val="24"/>
        </w:rPr>
      </w:pPr>
    </w:p>
    <w:p w14:paraId="64730132" w14:textId="31B0888B" w:rsidR="00946664" w:rsidRDefault="00946664" w:rsidP="00946664">
      <w:pPr>
        <w:tabs>
          <w:tab w:val="clear" w:pos="0"/>
          <w:tab w:val="left" w:pos="3158"/>
        </w:tabs>
        <w:ind w:right="0"/>
        <w:jc w:val="center"/>
        <w:rPr>
          <w:rFonts w:ascii="Times" w:hAnsi="Times"/>
          <w:bCs w:val="0"/>
          <w:iCs w:val="0"/>
          <w:szCs w:val="24"/>
        </w:rPr>
      </w:pPr>
      <w:r>
        <w:rPr>
          <w:rFonts w:ascii="Times" w:hAnsi="Times"/>
          <w:bCs w:val="0"/>
          <w:iCs w:val="0"/>
          <w:szCs w:val="24"/>
        </w:rPr>
        <w:t>SUPPLEMENTARY RESULTS</w:t>
      </w:r>
    </w:p>
    <w:p w14:paraId="4F0FCED3" w14:textId="68E073C0" w:rsidR="008917A6" w:rsidRPr="004A20E2" w:rsidRDefault="00946664" w:rsidP="00957149">
      <w:pPr>
        <w:tabs>
          <w:tab w:val="clear" w:pos="0"/>
        </w:tabs>
        <w:ind w:right="0"/>
        <w:rPr>
          <w:rFonts w:ascii="Times" w:hAnsi="Times"/>
          <w:bCs w:val="0"/>
          <w:i/>
          <w:iCs w:val="0"/>
          <w:szCs w:val="24"/>
        </w:rPr>
      </w:pPr>
      <w:r>
        <w:rPr>
          <w:rFonts w:ascii="Times" w:hAnsi="Times"/>
          <w:bCs w:val="0"/>
          <w:i/>
          <w:iCs w:val="0"/>
          <w:szCs w:val="24"/>
        </w:rPr>
        <w:t>Re</w:t>
      </w:r>
      <w:r w:rsidR="002F2266">
        <w:rPr>
          <w:rFonts w:ascii="Times" w:hAnsi="Times"/>
          <w:bCs w:val="0"/>
          <w:i/>
          <w:iCs w:val="0"/>
          <w:szCs w:val="24"/>
        </w:rPr>
        <w:t>sponse</w:t>
      </w:r>
      <w:r>
        <w:rPr>
          <w:rFonts w:ascii="Times" w:hAnsi="Times"/>
          <w:bCs w:val="0"/>
          <w:i/>
          <w:iCs w:val="0"/>
          <w:szCs w:val="24"/>
        </w:rPr>
        <w:t xml:space="preserve"> times</w:t>
      </w:r>
    </w:p>
    <w:p w14:paraId="3817F078" w14:textId="3F37E676" w:rsidR="008917A6" w:rsidRDefault="001D3298" w:rsidP="00957149">
      <w:pPr>
        <w:tabs>
          <w:tab w:val="clear" w:pos="0"/>
        </w:tabs>
        <w:ind w:right="0"/>
      </w:pPr>
      <w:r>
        <w:rPr>
          <w:rFonts w:ascii="Times" w:hAnsi="Times"/>
          <w:bCs w:val="0"/>
          <w:iCs w:val="0"/>
          <w:szCs w:val="24"/>
        </w:rPr>
        <w:t>S</w:t>
      </w:r>
      <w:r w:rsidR="003066AD">
        <w:rPr>
          <w:rFonts w:ascii="Times" w:hAnsi="Times"/>
          <w:bCs w:val="0"/>
          <w:iCs w:val="0"/>
          <w:szCs w:val="24"/>
        </w:rPr>
        <w:t xml:space="preserve">ubjects took on average </w:t>
      </w:r>
      <w:r w:rsidR="00E80709">
        <w:rPr>
          <w:rFonts w:ascii="Times" w:hAnsi="Times"/>
          <w:bCs w:val="0"/>
          <w:iCs w:val="0"/>
          <w:szCs w:val="24"/>
        </w:rPr>
        <w:t>1</w:t>
      </w:r>
      <w:r>
        <w:rPr>
          <w:rFonts w:ascii="Times" w:hAnsi="Times"/>
          <w:bCs w:val="0"/>
          <w:iCs w:val="0"/>
          <w:szCs w:val="24"/>
        </w:rPr>
        <w:t>480</w:t>
      </w:r>
      <w:r w:rsidR="00E80709">
        <w:rPr>
          <w:rFonts w:ascii="Times" w:hAnsi="Times"/>
          <w:bCs w:val="0"/>
          <w:iCs w:val="0"/>
          <w:szCs w:val="24"/>
        </w:rPr>
        <w:t xml:space="preserve"> </w:t>
      </w:r>
      <w:r w:rsidR="00926CF9">
        <w:rPr>
          <w:rFonts w:ascii="Times" w:hAnsi="Times"/>
          <w:bCs w:val="0"/>
          <w:iCs w:val="0"/>
          <w:szCs w:val="24"/>
        </w:rPr>
        <w:t>mil</w:t>
      </w:r>
      <w:r w:rsidR="001305E4">
        <w:rPr>
          <w:rFonts w:ascii="Times" w:hAnsi="Times"/>
          <w:bCs w:val="0"/>
          <w:iCs w:val="0"/>
          <w:szCs w:val="24"/>
        </w:rPr>
        <w:t>l</w:t>
      </w:r>
      <w:r w:rsidR="00926CF9">
        <w:rPr>
          <w:rFonts w:ascii="Times" w:hAnsi="Times"/>
          <w:bCs w:val="0"/>
          <w:iCs w:val="0"/>
          <w:szCs w:val="24"/>
        </w:rPr>
        <w:t xml:space="preserve">iseconds </w:t>
      </w:r>
      <w:r w:rsidR="00E80709">
        <w:rPr>
          <w:rFonts w:ascii="Times" w:hAnsi="Times"/>
          <w:bCs w:val="0"/>
          <w:iCs w:val="0"/>
          <w:szCs w:val="24"/>
        </w:rPr>
        <w:t>on each trial</w:t>
      </w:r>
      <w:r w:rsidR="00E66936">
        <w:rPr>
          <w:rFonts w:ascii="Times" w:hAnsi="Times"/>
          <w:bCs w:val="0"/>
          <w:iCs w:val="0"/>
          <w:szCs w:val="24"/>
        </w:rPr>
        <w:t xml:space="preserve"> (SD = 7</w:t>
      </w:r>
      <w:r>
        <w:rPr>
          <w:rFonts w:ascii="Times" w:hAnsi="Times"/>
          <w:bCs w:val="0"/>
          <w:iCs w:val="0"/>
          <w:szCs w:val="24"/>
        </w:rPr>
        <w:t>1</w:t>
      </w:r>
      <w:r w:rsidR="00E66936">
        <w:rPr>
          <w:rFonts w:ascii="Times" w:hAnsi="Times"/>
          <w:bCs w:val="0"/>
          <w:iCs w:val="0"/>
          <w:szCs w:val="24"/>
        </w:rPr>
        <w:t>0</w:t>
      </w:r>
      <w:r w:rsidR="00D16AEB">
        <w:rPr>
          <w:rFonts w:ascii="Times" w:hAnsi="Times"/>
          <w:bCs w:val="0"/>
          <w:iCs w:val="0"/>
          <w:szCs w:val="24"/>
        </w:rPr>
        <w:t xml:space="preserve"> </w:t>
      </w:r>
      <w:proofErr w:type="spellStart"/>
      <w:r w:rsidR="00D16AEB">
        <w:rPr>
          <w:rFonts w:ascii="Times" w:hAnsi="Times"/>
          <w:bCs w:val="0"/>
          <w:iCs w:val="0"/>
          <w:szCs w:val="24"/>
        </w:rPr>
        <w:t>ms</w:t>
      </w:r>
      <w:proofErr w:type="spellEnd"/>
      <w:r w:rsidR="00D16AEB">
        <w:rPr>
          <w:rFonts w:ascii="Times" w:hAnsi="Times"/>
          <w:bCs w:val="0"/>
          <w:iCs w:val="0"/>
          <w:szCs w:val="24"/>
        </w:rPr>
        <w:t>)</w:t>
      </w:r>
      <w:r w:rsidR="00E80709">
        <w:rPr>
          <w:rFonts w:ascii="Times" w:hAnsi="Times"/>
          <w:bCs w:val="0"/>
          <w:iCs w:val="0"/>
          <w:szCs w:val="24"/>
        </w:rPr>
        <w:t xml:space="preserve"> and </w:t>
      </w:r>
      <w:r w:rsidR="00D16AEB">
        <w:rPr>
          <w:rFonts w:ascii="Times" w:hAnsi="Times"/>
          <w:bCs w:val="0"/>
          <w:iCs w:val="0"/>
          <w:szCs w:val="24"/>
        </w:rPr>
        <w:t>4.</w:t>
      </w:r>
      <w:r>
        <w:rPr>
          <w:rFonts w:ascii="Times" w:hAnsi="Times"/>
          <w:bCs w:val="0"/>
          <w:iCs w:val="0"/>
          <w:szCs w:val="24"/>
        </w:rPr>
        <w:t>63</w:t>
      </w:r>
      <w:r w:rsidR="00E80709">
        <w:rPr>
          <w:rFonts w:ascii="Times" w:hAnsi="Times"/>
          <w:bCs w:val="0"/>
          <w:iCs w:val="0"/>
          <w:szCs w:val="24"/>
        </w:rPr>
        <w:t xml:space="preserve"> minutes to complete the whole task</w:t>
      </w:r>
      <w:r w:rsidR="00D16AEB">
        <w:rPr>
          <w:rFonts w:ascii="Times" w:hAnsi="Times"/>
          <w:bCs w:val="0"/>
          <w:iCs w:val="0"/>
          <w:szCs w:val="24"/>
        </w:rPr>
        <w:t xml:space="preserve"> (</w:t>
      </w:r>
      <w:r w:rsidR="00E66936">
        <w:rPr>
          <w:rFonts w:ascii="Times" w:hAnsi="Times"/>
          <w:bCs w:val="0"/>
          <w:iCs w:val="0"/>
          <w:szCs w:val="24"/>
        </w:rPr>
        <w:t>range: 2.</w:t>
      </w:r>
      <w:r w:rsidR="00C91097">
        <w:rPr>
          <w:rFonts w:ascii="Times" w:hAnsi="Times"/>
          <w:bCs w:val="0"/>
          <w:iCs w:val="0"/>
          <w:szCs w:val="24"/>
        </w:rPr>
        <w:t>18</w:t>
      </w:r>
      <w:r w:rsidR="00E66936">
        <w:rPr>
          <w:rFonts w:ascii="Times" w:hAnsi="Times"/>
          <w:bCs w:val="0"/>
          <w:iCs w:val="0"/>
          <w:szCs w:val="24"/>
        </w:rPr>
        <w:t xml:space="preserve"> – 8</w:t>
      </w:r>
      <w:r w:rsidR="00C91097">
        <w:rPr>
          <w:rFonts w:ascii="Times" w:hAnsi="Times"/>
          <w:bCs w:val="0"/>
          <w:iCs w:val="0"/>
          <w:szCs w:val="24"/>
        </w:rPr>
        <w:t>.04</w:t>
      </w:r>
      <w:r w:rsidR="00E66936">
        <w:rPr>
          <w:rFonts w:ascii="Times" w:hAnsi="Times"/>
          <w:bCs w:val="0"/>
          <w:iCs w:val="0"/>
          <w:szCs w:val="24"/>
        </w:rPr>
        <w:t xml:space="preserve"> minutes, SD = 1.2</w:t>
      </w:r>
      <w:r w:rsidR="00C91097">
        <w:rPr>
          <w:rFonts w:ascii="Times" w:hAnsi="Times"/>
          <w:bCs w:val="0"/>
          <w:iCs w:val="0"/>
          <w:szCs w:val="24"/>
        </w:rPr>
        <w:t>2</w:t>
      </w:r>
      <w:r w:rsidR="00E66936">
        <w:rPr>
          <w:rFonts w:ascii="Times" w:hAnsi="Times"/>
          <w:bCs w:val="0"/>
          <w:iCs w:val="0"/>
          <w:szCs w:val="24"/>
        </w:rPr>
        <w:t xml:space="preserve"> minutes</w:t>
      </w:r>
      <w:r w:rsidR="00D16AEB">
        <w:rPr>
          <w:rFonts w:ascii="Times" w:hAnsi="Times"/>
          <w:bCs w:val="0"/>
          <w:iCs w:val="0"/>
          <w:szCs w:val="24"/>
        </w:rPr>
        <w:t>)</w:t>
      </w:r>
      <w:r w:rsidR="00E80709">
        <w:rPr>
          <w:rFonts w:ascii="Times" w:hAnsi="Times"/>
          <w:bCs w:val="0"/>
          <w:iCs w:val="0"/>
          <w:szCs w:val="24"/>
        </w:rPr>
        <w:t>.</w:t>
      </w:r>
      <w:r w:rsidR="003000C4">
        <w:rPr>
          <w:rFonts w:ascii="Times" w:hAnsi="Times"/>
          <w:bCs w:val="0"/>
          <w:iCs w:val="0"/>
          <w:szCs w:val="24"/>
        </w:rPr>
        <w:t xml:space="preserve"> There were no significant group differences in total task completion time </w:t>
      </w:r>
      <w:r w:rsidR="003000C4">
        <w:t>(</w:t>
      </w:r>
      <w:proofErr w:type="gramStart"/>
      <w:r w:rsidR="003000C4">
        <w:rPr>
          <w:i/>
        </w:rPr>
        <w:t>F</w:t>
      </w:r>
      <w:r w:rsidR="003000C4">
        <w:t>(</w:t>
      </w:r>
      <w:proofErr w:type="gramEnd"/>
      <w:r w:rsidR="003000C4">
        <w:t>2, 8</w:t>
      </w:r>
      <w:r w:rsidR="00C91097">
        <w:t>6</w:t>
      </w:r>
      <w:r w:rsidR="003000C4">
        <w:t>) = 2.1</w:t>
      </w:r>
      <w:r w:rsidR="00C91097">
        <w:t>7</w:t>
      </w:r>
      <w:r w:rsidR="003000C4">
        <w:t xml:space="preserve">, </w:t>
      </w:r>
      <w:r w:rsidR="003000C4">
        <w:rPr>
          <w:i/>
        </w:rPr>
        <w:t>p</w:t>
      </w:r>
      <w:r w:rsidR="003000C4">
        <w:t xml:space="preserve">  = 0.12)</w:t>
      </w:r>
      <w:r w:rsidR="00546C9F">
        <w:t>.</w:t>
      </w:r>
      <w:r w:rsidR="00624582">
        <w:t xml:space="preserve"> </w:t>
      </w:r>
    </w:p>
    <w:p w14:paraId="54FF08E3" w14:textId="4BF98C90" w:rsidR="00715933" w:rsidRDefault="00715933" w:rsidP="00957149">
      <w:pPr>
        <w:tabs>
          <w:tab w:val="clear" w:pos="0"/>
        </w:tabs>
        <w:ind w:right="0"/>
        <w:rPr>
          <w:rFonts w:ascii="Times" w:hAnsi="Times"/>
          <w:bCs w:val="0"/>
          <w:i/>
          <w:iCs w:val="0"/>
          <w:szCs w:val="24"/>
        </w:rPr>
      </w:pPr>
    </w:p>
    <w:p w14:paraId="1ED97ADC" w14:textId="4889EB1C" w:rsidR="00E3440C" w:rsidRDefault="003160E4" w:rsidP="00957149">
      <w:pPr>
        <w:tabs>
          <w:tab w:val="clear" w:pos="0"/>
        </w:tabs>
        <w:ind w:right="0"/>
        <w:rPr>
          <w:rFonts w:ascii="Times" w:hAnsi="Times"/>
          <w:bCs w:val="0"/>
          <w:i/>
          <w:iCs w:val="0"/>
          <w:szCs w:val="24"/>
        </w:rPr>
      </w:pPr>
      <w:proofErr w:type="spellStart"/>
      <w:r>
        <w:rPr>
          <w:rFonts w:ascii="Times" w:hAnsi="Times"/>
          <w:bCs w:val="0"/>
          <w:i/>
          <w:iCs w:val="0"/>
          <w:szCs w:val="24"/>
        </w:rPr>
        <w:t>Intransit</w:t>
      </w:r>
      <w:r w:rsidR="00926CF9">
        <w:rPr>
          <w:rFonts w:ascii="Times" w:hAnsi="Times"/>
          <w:bCs w:val="0"/>
          <w:i/>
          <w:iCs w:val="0"/>
          <w:szCs w:val="24"/>
        </w:rPr>
        <w:t>i</w:t>
      </w:r>
      <w:r>
        <w:rPr>
          <w:rFonts w:ascii="Times" w:hAnsi="Times"/>
          <w:bCs w:val="0"/>
          <w:i/>
          <w:iCs w:val="0"/>
          <w:szCs w:val="24"/>
        </w:rPr>
        <w:t>vities</w:t>
      </w:r>
      <w:proofErr w:type="spellEnd"/>
      <w:r>
        <w:rPr>
          <w:rFonts w:ascii="Times" w:hAnsi="Times"/>
          <w:bCs w:val="0"/>
          <w:i/>
          <w:iCs w:val="0"/>
          <w:szCs w:val="24"/>
        </w:rPr>
        <w:t xml:space="preserve"> by groups</w:t>
      </w:r>
    </w:p>
    <w:p w14:paraId="28A536D3" w14:textId="258901B9" w:rsidR="00F811BC" w:rsidRDefault="0034516B" w:rsidP="00957149">
      <w:pPr>
        <w:tabs>
          <w:tab w:val="clear" w:pos="0"/>
        </w:tabs>
        <w:ind w:right="0"/>
        <w:rPr>
          <w:rFonts w:ascii="Times" w:hAnsi="Times"/>
          <w:bCs w:val="0"/>
          <w:iCs w:val="0"/>
          <w:szCs w:val="24"/>
        </w:rPr>
      </w:pPr>
      <w:r>
        <w:rPr>
          <w:rFonts w:ascii="Times" w:hAnsi="Times"/>
          <w:bCs w:val="0"/>
          <w:iCs w:val="0"/>
          <w:szCs w:val="24"/>
        </w:rPr>
        <w:t>As the definition of intransitivity requires three pairs of trials</w:t>
      </w:r>
      <w:r w:rsidR="00926CF9">
        <w:rPr>
          <w:rFonts w:ascii="Times" w:hAnsi="Times"/>
          <w:bCs w:val="0"/>
          <w:iCs w:val="0"/>
          <w:szCs w:val="24"/>
        </w:rPr>
        <w:t>,</w:t>
      </w:r>
      <w:r>
        <w:rPr>
          <w:rFonts w:ascii="Times" w:hAnsi="Times"/>
          <w:bCs w:val="0"/>
          <w:iCs w:val="0"/>
          <w:szCs w:val="24"/>
        </w:rPr>
        <w:t xml:space="preserve"> we created a matrix with 1140 rows representing the possible combinations of 3 </w:t>
      </w:r>
      <w:r w:rsidR="00926CF9">
        <w:rPr>
          <w:rFonts w:ascii="Times" w:hAnsi="Times"/>
          <w:bCs w:val="0"/>
          <w:iCs w:val="0"/>
          <w:szCs w:val="24"/>
        </w:rPr>
        <w:t xml:space="preserve">pairwise choices for the </w:t>
      </w:r>
      <w:r>
        <w:rPr>
          <w:rFonts w:ascii="Times" w:hAnsi="Times"/>
          <w:bCs w:val="0"/>
          <w:iCs w:val="0"/>
          <w:szCs w:val="24"/>
        </w:rPr>
        <w:t xml:space="preserve">20 candy bars for each participant. These “triplets” were marked as intransitive if </w:t>
      </w:r>
    </w:p>
    <w:p w14:paraId="67E44B47" w14:textId="77777777" w:rsidR="0034516B" w:rsidRPr="0034516B" w:rsidRDefault="0034516B" w:rsidP="00957149">
      <w:pPr>
        <w:rPr>
          <w:rFonts w:ascii="Times" w:hAnsi="Times"/>
        </w:rPr>
      </w:pPr>
      <m:oMathPara>
        <m:oMath>
          <m:r>
            <w:rPr>
              <w:rFonts w:ascii="Cambria Math" w:hAnsi="Cambria Math"/>
            </w:rPr>
            <m:t xml:space="preserve">A ≳B and B≳C and C≳A </m:t>
          </m:r>
        </m:oMath>
      </m:oMathPara>
    </w:p>
    <w:p w14:paraId="3C28C506" w14:textId="77777777" w:rsidR="0034516B" w:rsidRPr="0034516B" w:rsidRDefault="0034516B" w:rsidP="00957149">
      <w:pPr>
        <w:jc w:val="center"/>
        <w:rPr>
          <w:rFonts w:ascii="Times" w:hAnsi="Times"/>
        </w:rPr>
      </w:pPr>
      <w:proofErr w:type="gramStart"/>
      <w:r w:rsidRPr="0034516B">
        <w:rPr>
          <w:rFonts w:ascii="Times" w:hAnsi="Times"/>
        </w:rPr>
        <w:t>or</w:t>
      </w:r>
      <w:proofErr w:type="gramEnd"/>
    </w:p>
    <w:p w14:paraId="031B560B" w14:textId="77777777" w:rsidR="0034516B" w:rsidRPr="0034516B" w:rsidRDefault="0034516B" w:rsidP="00957149">
      <w:pPr>
        <w:jc w:val="center"/>
        <w:rPr>
          <w:rFonts w:ascii="Times" w:hAnsi="Times"/>
        </w:rPr>
      </w:pPr>
      <m:oMathPara>
        <m:oMath>
          <m:r>
            <w:rPr>
              <w:rFonts w:ascii="Cambria Math" w:hAnsi="Cambria Math"/>
            </w:rPr>
            <m:t>B ≳A and C≳B and A≳C</m:t>
          </m:r>
        </m:oMath>
      </m:oMathPara>
    </w:p>
    <w:p w14:paraId="0648842A" w14:textId="6FAD10F7" w:rsidR="00FA466D" w:rsidRDefault="00E554BF" w:rsidP="00957149">
      <w:pPr>
        <w:tabs>
          <w:tab w:val="clear" w:pos="0"/>
        </w:tabs>
        <w:ind w:right="0" w:firstLine="0"/>
        <w:rPr>
          <w:rFonts w:ascii="Times" w:hAnsi="Times"/>
          <w:bCs w:val="0"/>
          <w:iCs w:val="0"/>
          <w:szCs w:val="24"/>
        </w:rPr>
      </w:pPr>
      <w:r>
        <w:rPr>
          <w:rFonts w:ascii="Times" w:hAnsi="Times"/>
          <w:bCs w:val="0"/>
          <w:iCs w:val="0"/>
          <w:szCs w:val="24"/>
        </w:rPr>
        <w:t xml:space="preserve">Triplet level counts were collapsed to </w:t>
      </w:r>
      <w:r w:rsidR="00B562BF">
        <w:rPr>
          <w:rFonts w:ascii="Times" w:hAnsi="Times"/>
          <w:bCs w:val="0"/>
          <w:iCs w:val="0"/>
          <w:szCs w:val="24"/>
        </w:rPr>
        <w:t xml:space="preserve">trial </w:t>
      </w:r>
      <w:r w:rsidR="002F2266">
        <w:rPr>
          <w:rFonts w:ascii="Times" w:hAnsi="Times"/>
          <w:bCs w:val="0"/>
          <w:iCs w:val="0"/>
          <w:szCs w:val="24"/>
        </w:rPr>
        <w:t xml:space="preserve">(i.e. choice pairs that participants saw) </w:t>
      </w:r>
      <w:r w:rsidR="00B562BF">
        <w:rPr>
          <w:rFonts w:ascii="Times" w:hAnsi="Times"/>
          <w:bCs w:val="0"/>
          <w:iCs w:val="0"/>
          <w:szCs w:val="24"/>
        </w:rPr>
        <w:t xml:space="preserve">and </w:t>
      </w:r>
      <w:r>
        <w:rPr>
          <w:rFonts w:ascii="Times" w:hAnsi="Times"/>
          <w:bCs w:val="0"/>
          <w:iCs w:val="0"/>
          <w:szCs w:val="24"/>
        </w:rPr>
        <w:t>subject level by summing the number of intransitive triplets.</w:t>
      </w:r>
      <w:r w:rsidR="00B562BF">
        <w:rPr>
          <w:rFonts w:ascii="Times" w:hAnsi="Times"/>
          <w:bCs w:val="0"/>
          <w:iCs w:val="0"/>
          <w:szCs w:val="24"/>
        </w:rPr>
        <w:t xml:space="preserve"> </w:t>
      </w:r>
    </w:p>
    <w:p w14:paraId="78801BBD" w14:textId="77777777" w:rsidR="00FA466D" w:rsidRDefault="00FA466D" w:rsidP="00957149">
      <w:pPr>
        <w:tabs>
          <w:tab w:val="clear" w:pos="0"/>
        </w:tabs>
        <w:ind w:right="0" w:firstLine="0"/>
        <w:rPr>
          <w:rFonts w:ascii="Times" w:hAnsi="Times"/>
          <w:bCs w:val="0"/>
          <w:iCs w:val="0"/>
          <w:szCs w:val="24"/>
        </w:rPr>
      </w:pPr>
    </w:p>
    <w:p w14:paraId="5940917A" w14:textId="6679EE95" w:rsidR="0034516B" w:rsidRDefault="00B562BF" w:rsidP="00957149">
      <w:pPr>
        <w:tabs>
          <w:tab w:val="clear" w:pos="0"/>
        </w:tabs>
        <w:ind w:right="0"/>
        <w:rPr>
          <w:rFonts w:ascii="Times" w:hAnsi="Times"/>
          <w:bCs w:val="0"/>
          <w:iCs w:val="0"/>
          <w:szCs w:val="24"/>
        </w:rPr>
      </w:pPr>
      <w:r>
        <w:rPr>
          <w:rFonts w:ascii="Times" w:hAnsi="Times"/>
          <w:bCs w:val="0"/>
          <w:iCs w:val="0"/>
          <w:szCs w:val="24"/>
        </w:rPr>
        <w:t>The number of t</w:t>
      </w:r>
      <w:r w:rsidR="00C91097">
        <w:rPr>
          <w:rFonts w:ascii="Times" w:hAnsi="Times"/>
          <w:bCs w:val="0"/>
          <w:iCs w:val="0"/>
          <w:szCs w:val="24"/>
        </w:rPr>
        <w:t>imes</w:t>
      </w:r>
      <w:r>
        <w:rPr>
          <w:rFonts w:ascii="Times" w:hAnsi="Times"/>
          <w:bCs w:val="0"/>
          <w:iCs w:val="0"/>
          <w:szCs w:val="24"/>
        </w:rPr>
        <w:t xml:space="preserve"> one trial was involved in an intransitivity ranged from </w:t>
      </w:r>
      <w:r w:rsidR="00B91F65">
        <w:rPr>
          <w:rFonts w:ascii="Times" w:hAnsi="Times"/>
          <w:bCs w:val="0"/>
          <w:iCs w:val="0"/>
          <w:szCs w:val="24"/>
        </w:rPr>
        <w:t>0 to 17 with a mean of 0.</w:t>
      </w:r>
      <w:r w:rsidR="00926CF9">
        <w:rPr>
          <w:rFonts w:ascii="Times" w:hAnsi="Times"/>
          <w:bCs w:val="0"/>
          <w:iCs w:val="0"/>
          <w:szCs w:val="24"/>
        </w:rPr>
        <w:t>8</w:t>
      </w:r>
      <w:r w:rsidR="00B91F65">
        <w:rPr>
          <w:rFonts w:ascii="Times" w:hAnsi="Times"/>
          <w:bCs w:val="0"/>
          <w:iCs w:val="0"/>
          <w:szCs w:val="24"/>
        </w:rPr>
        <w:t xml:space="preserve"> and standard deviation of 1.</w:t>
      </w:r>
      <w:r w:rsidR="00926CF9">
        <w:rPr>
          <w:rFonts w:ascii="Times" w:hAnsi="Times"/>
          <w:bCs w:val="0"/>
          <w:iCs w:val="0"/>
          <w:szCs w:val="24"/>
        </w:rPr>
        <w:t>5</w:t>
      </w:r>
      <w:r w:rsidR="00B91F65">
        <w:rPr>
          <w:rFonts w:ascii="Times" w:hAnsi="Times"/>
          <w:bCs w:val="0"/>
          <w:iCs w:val="0"/>
          <w:szCs w:val="24"/>
        </w:rPr>
        <w:t xml:space="preserve"> while the total number of </w:t>
      </w:r>
      <w:proofErr w:type="spellStart"/>
      <w:r w:rsidR="00B91F65">
        <w:rPr>
          <w:rFonts w:ascii="Times" w:hAnsi="Times"/>
          <w:bCs w:val="0"/>
          <w:iCs w:val="0"/>
          <w:szCs w:val="24"/>
        </w:rPr>
        <w:t>intransitivities</w:t>
      </w:r>
      <w:proofErr w:type="spellEnd"/>
      <w:r w:rsidR="00B91F65">
        <w:rPr>
          <w:rFonts w:ascii="Times" w:hAnsi="Times"/>
          <w:bCs w:val="0"/>
          <w:iCs w:val="0"/>
          <w:szCs w:val="24"/>
        </w:rPr>
        <w:t xml:space="preserve"> a subject committed ranged from 1 to 267 with a mean of 4</w:t>
      </w:r>
      <w:r w:rsidR="00A552D7">
        <w:rPr>
          <w:rFonts w:ascii="Times" w:hAnsi="Times"/>
          <w:bCs w:val="0"/>
          <w:iCs w:val="0"/>
          <w:szCs w:val="24"/>
        </w:rPr>
        <w:t>4.7</w:t>
      </w:r>
      <w:r w:rsidR="00B91F65">
        <w:rPr>
          <w:rFonts w:ascii="Times" w:hAnsi="Times"/>
          <w:bCs w:val="0"/>
          <w:iCs w:val="0"/>
          <w:szCs w:val="24"/>
        </w:rPr>
        <w:t xml:space="preserve"> (median = 37, SD = </w:t>
      </w:r>
      <w:r w:rsidR="00A552D7">
        <w:rPr>
          <w:rFonts w:ascii="Times" w:hAnsi="Times"/>
          <w:bCs w:val="0"/>
          <w:iCs w:val="0"/>
          <w:szCs w:val="24"/>
        </w:rPr>
        <w:t>39.</w:t>
      </w:r>
      <w:r w:rsidR="00926CF9">
        <w:rPr>
          <w:rFonts w:ascii="Times" w:hAnsi="Times"/>
          <w:bCs w:val="0"/>
          <w:iCs w:val="0"/>
          <w:szCs w:val="24"/>
        </w:rPr>
        <w:t>4</w:t>
      </w:r>
      <w:r w:rsidR="00B91F65">
        <w:rPr>
          <w:rFonts w:ascii="Times" w:hAnsi="Times"/>
          <w:bCs w:val="0"/>
          <w:iCs w:val="0"/>
          <w:szCs w:val="24"/>
        </w:rPr>
        <w:t>).</w:t>
      </w:r>
    </w:p>
    <w:p w14:paraId="1D19CD4A" w14:textId="77777777" w:rsidR="0034516B" w:rsidRPr="0034516B" w:rsidRDefault="0034516B" w:rsidP="00957149">
      <w:pPr>
        <w:tabs>
          <w:tab w:val="clear" w:pos="0"/>
        </w:tabs>
        <w:ind w:right="0"/>
        <w:rPr>
          <w:rFonts w:ascii="Times" w:hAnsi="Times"/>
          <w:bCs w:val="0"/>
          <w:iCs w:val="0"/>
          <w:szCs w:val="24"/>
        </w:rPr>
      </w:pPr>
    </w:p>
    <w:p w14:paraId="7AA3E4DF" w14:textId="3D27669C" w:rsidR="00F811BC" w:rsidRDefault="00F811BC" w:rsidP="00957149">
      <w:pPr>
        <w:tabs>
          <w:tab w:val="clear" w:pos="0"/>
        </w:tabs>
        <w:ind w:right="0"/>
        <w:rPr>
          <w:rFonts w:ascii="Times" w:hAnsi="Times"/>
          <w:bCs w:val="0"/>
          <w:iCs w:val="0"/>
          <w:szCs w:val="24"/>
        </w:rPr>
      </w:pPr>
      <w:r>
        <w:rPr>
          <w:rFonts w:ascii="Times" w:hAnsi="Times"/>
          <w:bCs w:val="0"/>
          <w:iCs w:val="0"/>
          <w:szCs w:val="24"/>
        </w:rPr>
        <w:t>To test if groups differed in the</w:t>
      </w:r>
      <w:r w:rsidR="00926CF9">
        <w:rPr>
          <w:rFonts w:ascii="Times" w:hAnsi="Times"/>
          <w:bCs w:val="0"/>
          <w:iCs w:val="0"/>
          <w:szCs w:val="24"/>
        </w:rPr>
        <w:t>ir</w:t>
      </w:r>
      <w:r>
        <w:rPr>
          <w:rFonts w:ascii="Times" w:hAnsi="Times"/>
          <w:bCs w:val="0"/>
          <w:iCs w:val="0"/>
          <w:szCs w:val="24"/>
        </w:rPr>
        <w:t xml:space="preserve"> number of intransitive choices we used a </w:t>
      </w:r>
      <w:proofErr w:type="spellStart"/>
      <w:r>
        <w:rPr>
          <w:rFonts w:ascii="Times" w:hAnsi="Times"/>
          <w:bCs w:val="0"/>
          <w:iCs w:val="0"/>
          <w:szCs w:val="24"/>
        </w:rPr>
        <w:t>Kruskal</w:t>
      </w:r>
      <w:proofErr w:type="spellEnd"/>
      <w:r>
        <w:rPr>
          <w:rFonts w:ascii="Times" w:hAnsi="Times"/>
          <w:bCs w:val="0"/>
          <w:iCs w:val="0"/>
          <w:szCs w:val="24"/>
        </w:rPr>
        <w:t xml:space="preserve">-Wallis one-way analysis of variance by ranks, which is a non-parametric testing </w:t>
      </w:r>
      <w:r w:rsidR="00F46862">
        <w:rPr>
          <w:rFonts w:ascii="Times" w:hAnsi="Times"/>
          <w:bCs w:val="0"/>
          <w:iCs w:val="0"/>
          <w:szCs w:val="24"/>
        </w:rPr>
        <w:t xml:space="preserve">on </w:t>
      </w:r>
      <w:r>
        <w:rPr>
          <w:rFonts w:ascii="Times" w:hAnsi="Times"/>
          <w:bCs w:val="0"/>
          <w:iCs w:val="0"/>
          <w:szCs w:val="24"/>
        </w:rPr>
        <w:t>whether multiple samples are drawn from the same distribution</w:t>
      </w:r>
      <w:r w:rsidR="00F46862">
        <w:rPr>
          <w:rFonts w:ascii="Times" w:hAnsi="Times"/>
          <w:bCs w:val="0"/>
          <w:iCs w:val="0"/>
          <w:szCs w:val="24"/>
        </w:rPr>
        <w:t>.</w:t>
      </w:r>
      <w:r>
        <w:rPr>
          <w:rFonts w:ascii="Times" w:hAnsi="Times"/>
          <w:bCs w:val="0"/>
          <w:iCs w:val="0"/>
          <w:szCs w:val="24"/>
        </w:rPr>
        <w:t xml:space="preserve"> </w:t>
      </w:r>
      <w:r w:rsidR="0071442C">
        <w:rPr>
          <w:rFonts w:ascii="Times" w:hAnsi="Times"/>
          <w:bCs w:val="0"/>
          <w:iCs w:val="0"/>
          <w:szCs w:val="24"/>
        </w:rPr>
        <w:t xml:space="preserve">A </w:t>
      </w:r>
      <w:r w:rsidR="007E0839">
        <w:rPr>
          <w:rFonts w:ascii="Times" w:hAnsi="Times"/>
          <w:bCs w:val="0"/>
          <w:iCs w:val="0"/>
          <w:szCs w:val="24"/>
        </w:rPr>
        <w:t xml:space="preserve">one-way ANOVA yielded comparable results to </w:t>
      </w:r>
      <w:r w:rsidR="00DA5F4F">
        <w:rPr>
          <w:rFonts w:ascii="Times" w:hAnsi="Times"/>
          <w:bCs w:val="0"/>
          <w:iCs w:val="0"/>
          <w:szCs w:val="24"/>
        </w:rPr>
        <w:t xml:space="preserve">the </w:t>
      </w:r>
      <w:proofErr w:type="spellStart"/>
      <w:r w:rsidR="00DA5F4F">
        <w:rPr>
          <w:rFonts w:ascii="Times" w:hAnsi="Times"/>
          <w:bCs w:val="0"/>
          <w:iCs w:val="0"/>
          <w:szCs w:val="24"/>
        </w:rPr>
        <w:t>Kruskall</w:t>
      </w:r>
      <w:proofErr w:type="spellEnd"/>
      <w:r w:rsidR="00DA5F4F">
        <w:rPr>
          <w:rFonts w:ascii="Times" w:hAnsi="Times"/>
          <w:bCs w:val="0"/>
          <w:iCs w:val="0"/>
          <w:szCs w:val="24"/>
        </w:rPr>
        <w:t>-Wallis test (</w:t>
      </w:r>
      <w:proofErr w:type="gramStart"/>
      <w:r w:rsidR="00DA5F4F">
        <w:rPr>
          <w:rFonts w:ascii="Times" w:hAnsi="Times"/>
          <w:bCs w:val="0"/>
          <w:iCs w:val="0"/>
          <w:szCs w:val="24"/>
        </w:rPr>
        <w:t>F(</w:t>
      </w:r>
      <w:proofErr w:type="gramEnd"/>
      <w:r w:rsidR="00DA5F4F">
        <w:rPr>
          <w:rFonts w:ascii="Times" w:hAnsi="Times"/>
          <w:bCs w:val="0"/>
          <w:iCs w:val="0"/>
          <w:szCs w:val="24"/>
        </w:rPr>
        <w:t>2,86</w:t>
      </w:r>
      <w:r w:rsidR="007E0839">
        <w:rPr>
          <w:rFonts w:ascii="Times" w:hAnsi="Times"/>
          <w:bCs w:val="0"/>
          <w:iCs w:val="0"/>
          <w:szCs w:val="24"/>
        </w:rPr>
        <w:t xml:space="preserve">) = </w:t>
      </w:r>
      <w:r w:rsidR="00DA5F4F">
        <w:rPr>
          <w:rFonts w:ascii="Times" w:hAnsi="Times"/>
          <w:bCs w:val="0"/>
          <w:iCs w:val="0"/>
          <w:szCs w:val="24"/>
        </w:rPr>
        <w:t>9.31</w:t>
      </w:r>
      <w:r w:rsidR="0071442C">
        <w:rPr>
          <w:rFonts w:ascii="Times" w:hAnsi="Times"/>
          <w:bCs w:val="0"/>
          <w:iCs w:val="0"/>
          <w:szCs w:val="24"/>
        </w:rPr>
        <w:t>, p&lt;0.001).</w:t>
      </w:r>
      <w:r w:rsidR="007E0839">
        <w:rPr>
          <w:rFonts w:ascii="Times" w:hAnsi="Times"/>
          <w:bCs w:val="0"/>
          <w:iCs w:val="0"/>
          <w:szCs w:val="24"/>
        </w:rPr>
        <w:t xml:space="preserve"> </w:t>
      </w:r>
    </w:p>
    <w:p w14:paraId="6AB6C998" w14:textId="77777777" w:rsidR="00E554BF" w:rsidRDefault="00E554BF" w:rsidP="00957149">
      <w:pPr>
        <w:tabs>
          <w:tab w:val="clear" w:pos="0"/>
        </w:tabs>
        <w:ind w:right="0"/>
        <w:rPr>
          <w:rFonts w:ascii="Times" w:hAnsi="Times"/>
          <w:bCs w:val="0"/>
          <w:iCs w:val="0"/>
          <w:szCs w:val="24"/>
        </w:rPr>
      </w:pPr>
    </w:p>
    <w:p w14:paraId="79781DF0" w14:textId="1437A223" w:rsidR="00E554BF" w:rsidRDefault="00E554BF" w:rsidP="00957149">
      <w:pPr>
        <w:tabs>
          <w:tab w:val="clear" w:pos="0"/>
        </w:tabs>
        <w:ind w:right="0"/>
        <w:rPr>
          <w:rFonts w:ascii="Times" w:hAnsi="Times"/>
          <w:bCs w:val="0"/>
          <w:iCs w:val="0"/>
          <w:szCs w:val="24"/>
        </w:rPr>
      </w:pPr>
      <w:r>
        <w:rPr>
          <w:rFonts w:ascii="Times" w:hAnsi="Times"/>
          <w:bCs w:val="0"/>
          <w:iCs w:val="0"/>
          <w:szCs w:val="24"/>
        </w:rPr>
        <w:t xml:space="preserve">On average the control </w:t>
      </w:r>
      <w:r w:rsidR="00F46862">
        <w:rPr>
          <w:rFonts w:ascii="Times" w:hAnsi="Times"/>
          <w:bCs w:val="0"/>
          <w:iCs w:val="0"/>
          <w:szCs w:val="24"/>
        </w:rPr>
        <w:t>respondents</w:t>
      </w:r>
      <w:r>
        <w:rPr>
          <w:rFonts w:ascii="Times" w:hAnsi="Times"/>
          <w:bCs w:val="0"/>
          <w:iCs w:val="0"/>
          <w:szCs w:val="24"/>
        </w:rPr>
        <w:t xml:space="preserve"> </w:t>
      </w:r>
      <w:r w:rsidR="00F46862">
        <w:rPr>
          <w:rFonts w:ascii="Times" w:hAnsi="Times"/>
          <w:bCs w:val="0"/>
          <w:iCs w:val="0"/>
          <w:szCs w:val="24"/>
        </w:rPr>
        <w:t>showed</w:t>
      </w:r>
      <w:r w:rsidR="008970E1">
        <w:rPr>
          <w:rFonts w:ascii="Times" w:hAnsi="Times"/>
          <w:bCs w:val="0"/>
          <w:iCs w:val="0"/>
          <w:szCs w:val="24"/>
        </w:rPr>
        <w:t xml:space="preserve"> 3</w:t>
      </w:r>
      <w:r w:rsidR="00DA5F4F">
        <w:rPr>
          <w:rFonts w:ascii="Times" w:hAnsi="Times"/>
          <w:bCs w:val="0"/>
          <w:iCs w:val="0"/>
          <w:szCs w:val="24"/>
        </w:rPr>
        <w:t>0.9</w:t>
      </w:r>
      <w:r w:rsidR="008970E1">
        <w:rPr>
          <w:rFonts w:ascii="Times" w:hAnsi="Times"/>
          <w:bCs w:val="0"/>
          <w:iCs w:val="0"/>
          <w:szCs w:val="24"/>
        </w:rPr>
        <w:t xml:space="preserve"> intransitive triplets (median = 3</w:t>
      </w:r>
      <w:r w:rsidR="00DA5F4F">
        <w:rPr>
          <w:rFonts w:ascii="Times" w:hAnsi="Times"/>
          <w:bCs w:val="0"/>
          <w:iCs w:val="0"/>
          <w:szCs w:val="24"/>
        </w:rPr>
        <w:t>2</w:t>
      </w:r>
      <w:r w:rsidR="008970E1">
        <w:rPr>
          <w:rFonts w:ascii="Times" w:hAnsi="Times"/>
          <w:bCs w:val="0"/>
          <w:iCs w:val="0"/>
          <w:szCs w:val="24"/>
        </w:rPr>
        <w:t xml:space="preserve">.5, SD = </w:t>
      </w:r>
      <w:r w:rsidR="00DA5F4F">
        <w:rPr>
          <w:rFonts w:ascii="Times" w:hAnsi="Times"/>
          <w:bCs w:val="0"/>
          <w:iCs w:val="0"/>
          <w:szCs w:val="24"/>
        </w:rPr>
        <w:t>15.</w:t>
      </w:r>
      <w:r w:rsidR="00926CF9">
        <w:rPr>
          <w:rFonts w:ascii="Times" w:hAnsi="Times"/>
          <w:bCs w:val="0"/>
          <w:iCs w:val="0"/>
          <w:szCs w:val="24"/>
        </w:rPr>
        <w:t>8</w:t>
      </w:r>
      <w:r w:rsidR="008970E1">
        <w:rPr>
          <w:rFonts w:ascii="Times" w:hAnsi="Times"/>
          <w:bCs w:val="0"/>
          <w:iCs w:val="0"/>
          <w:szCs w:val="24"/>
        </w:rPr>
        <w:t xml:space="preserve">), the ETL group </w:t>
      </w:r>
      <w:r w:rsidR="00F46862">
        <w:rPr>
          <w:rFonts w:ascii="Times" w:hAnsi="Times"/>
          <w:bCs w:val="0"/>
          <w:iCs w:val="0"/>
          <w:szCs w:val="24"/>
        </w:rPr>
        <w:t>showed</w:t>
      </w:r>
      <w:r w:rsidR="008970E1">
        <w:rPr>
          <w:rFonts w:ascii="Times" w:hAnsi="Times"/>
          <w:bCs w:val="0"/>
          <w:iCs w:val="0"/>
          <w:szCs w:val="24"/>
        </w:rPr>
        <w:t xml:space="preserve"> </w:t>
      </w:r>
      <w:r w:rsidR="00DA5F4F">
        <w:rPr>
          <w:rFonts w:ascii="Times" w:hAnsi="Times"/>
          <w:bCs w:val="0"/>
          <w:iCs w:val="0"/>
          <w:szCs w:val="24"/>
        </w:rPr>
        <w:t>38</w:t>
      </w:r>
      <w:r w:rsidR="008970E1">
        <w:rPr>
          <w:rFonts w:ascii="Times" w:hAnsi="Times"/>
          <w:bCs w:val="0"/>
          <w:iCs w:val="0"/>
          <w:szCs w:val="24"/>
        </w:rPr>
        <w:t>.</w:t>
      </w:r>
      <w:r w:rsidR="00926CF9">
        <w:rPr>
          <w:rFonts w:ascii="Times" w:hAnsi="Times"/>
          <w:bCs w:val="0"/>
          <w:iCs w:val="0"/>
          <w:szCs w:val="24"/>
        </w:rPr>
        <w:t>4</w:t>
      </w:r>
      <w:r w:rsidR="008970E1">
        <w:rPr>
          <w:rFonts w:ascii="Times" w:hAnsi="Times"/>
          <w:bCs w:val="0"/>
          <w:iCs w:val="0"/>
          <w:szCs w:val="24"/>
        </w:rPr>
        <w:t xml:space="preserve"> intransitive triplets (median = 3</w:t>
      </w:r>
      <w:r w:rsidR="00DA5F4F">
        <w:rPr>
          <w:rFonts w:ascii="Times" w:hAnsi="Times"/>
          <w:bCs w:val="0"/>
          <w:iCs w:val="0"/>
          <w:szCs w:val="24"/>
        </w:rPr>
        <w:t>2</w:t>
      </w:r>
      <w:r w:rsidR="008970E1">
        <w:rPr>
          <w:rFonts w:ascii="Times" w:hAnsi="Times"/>
          <w:bCs w:val="0"/>
          <w:iCs w:val="0"/>
          <w:szCs w:val="24"/>
        </w:rPr>
        <w:t xml:space="preserve">, SD = </w:t>
      </w:r>
      <w:r w:rsidR="00DA5F4F">
        <w:rPr>
          <w:rFonts w:ascii="Times" w:hAnsi="Times"/>
          <w:bCs w:val="0"/>
          <w:iCs w:val="0"/>
          <w:szCs w:val="24"/>
        </w:rPr>
        <w:t>23.8</w:t>
      </w:r>
      <w:r w:rsidR="008970E1">
        <w:rPr>
          <w:rFonts w:ascii="Times" w:hAnsi="Times"/>
          <w:bCs w:val="0"/>
          <w:iCs w:val="0"/>
          <w:szCs w:val="24"/>
        </w:rPr>
        <w:t xml:space="preserve">) and the MTL group </w:t>
      </w:r>
      <w:r w:rsidR="00F46862">
        <w:rPr>
          <w:rFonts w:ascii="Times" w:hAnsi="Times"/>
          <w:bCs w:val="0"/>
          <w:iCs w:val="0"/>
          <w:szCs w:val="24"/>
        </w:rPr>
        <w:t>showed</w:t>
      </w:r>
      <w:r w:rsidR="008970E1">
        <w:rPr>
          <w:rFonts w:ascii="Times" w:hAnsi="Times"/>
          <w:bCs w:val="0"/>
          <w:iCs w:val="0"/>
          <w:szCs w:val="24"/>
        </w:rPr>
        <w:t xml:space="preserve"> </w:t>
      </w:r>
      <w:r w:rsidR="00DA5F4F">
        <w:rPr>
          <w:rFonts w:ascii="Times" w:hAnsi="Times"/>
          <w:bCs w:val="0"/>
          <w:iCs w:val="0"/>
          <w:szCs w:val="24"/>
        </w:rPr>
        <w:t>6</w:t>
      </w:r>
      <w:r w:rsidR="008970E1">
        <w:rPr>
          <w:rFonts w:ascii="Times" w:hAnsi="Times"/>
          <w:bCs w:val="0"/>
          <w:iCs w:val="0"/>
          <w:szCs w:val="24"/>
        </w:rPr>
        <w:t>7.</w:t>
      </w:r>
      <w:r w:rsidR="00DA5F4F">
        <w:rPr>
          <w:rFonts w:ascii="Times" w:hAnsi="Times"/>
          <w:bCs w:val="0"/>
          <w:iCs w:val="0"/>
          <w:szCs w:val="24"/>
        </w:rPr>
        <w:t>3</w:t>
      </w:r>
      <w:r w:rsidR="008970E1">
        <w:rPr>
          <w:rFonts w:ascii="Times" w:hAnsi="Times"/>
          <w:bCs w:val="0"/>
          <w:iCs w:val="0"/>
          <w:szCs w:val="24"/>
        </w:rPr>
        <w:t xml:space="preserve"> intransitive triplets (median = </w:t>
      </w:r>
      <w:r w:rsidR="00DA5F4F">
        <w:rPr>
          <w:rFonts w:ascii="Times" w:hAnsi="Times"/>
          <w:bCs w:val="0"/>
          <w:iCs w:val="0"/>
          <w:szCs w:val="24"/>
        </w:rPr>
        <w:t>49</w:t>
      </w:r>
      <w:r w:rsidR="008970E1">
        <w:rPr>
          <w:rFonts w:ascii="Times" w:hAnsi="Times"/>
          <w:bCs w:val="0"/>
          <w:iCs w:val="0"/>
          <w:szCs w:val="24"/>
        </w:rPr>
        <w:t>, SD = 5</w:t>
      </w:r>
      <w:r w:rsidR="00DA5F4F">
        <w:rPr>
          <w:rFonts w:ascii="Times" w:hAnsi="Times"/>
          <w:bCs w:val="0"/>
          <w:iCs w:val="0"/>
          <w:szCs w:val="24"/>
        </w:rPr>
        <w:t>5.9</w:t>
      </w:r>
      <w:r w:rsidR="008970E1">
        <w:rPr>
          <w:rFonts w:ascii="Times" w:hAnsi="Times"/>
          <w:bCs w:val="0"/>
          <w:iCs w:val="0"/>
          <w:szCs w:val="24"/>
        </w:rPr>
        <w:t>), which translates to 2.</w:t>
      </w:r>
      <w:r w:rsidR="00DA5F4F">
        <w:rPr>
          <w:rFonts w:ascii="Times" w:hAnsi="Times"/>
          <w:bCs w:val="0"/>
          <w:iCs w:val="0"/>
          <w:szCs w:val="24"/>
        </w:rPr>
        <w:t>75</w:t>
      </w:r>
      <w:r w:rsidR="008970E1">
        <w:rPr>
          <w:rFonts w:ascii="Times" w:hAnsi="Times"/>
          <w:bCs w:val="0"/>
          <w:iCs w:val="0"/>
          <w:szCs w:val="24"/>
        </w:rPr>
        <w:t xml:space="preserve">%, </w:t>
      </w:r>
      <w:r w:rsidR="00DA5F4F">
        <w:rPr>
          <w:rFonts w:ascii="Times" w:hAnsi="Times"/>
          <w:bCs w:val="0"/>
          <w:iCs w:val="0"/>
          <w:szCs w:val="24"/>
        </w:rPr>
        <w:t>3</w:t>
      </w:r>
      <w:r w:rsidR="008970E1">
        <w:rPr>
          <w:rFonts w:ascii="Times" w:hAnsi="Times"/>
          <w:bCs w:val="0"/>
          <w:iCs w:val="0"/>
          <w:szCs w:val="24"/>
        </w:rPr>
        <w:t>.</w:t>
      </w:r>
      <w:r w:rsidR="005F6B17">
        <w:rPr>
          <w:rFonts w:ascii="Times" w:hAnsi="Times"/>
          <w:bCs w:val="0"/>
          <w:iCs w:val="0"/>
          <w:szCs w:val="24"/>
        </w:rPr>
        <w:t>47</w:t>
      </w:r>
      <w:r w:rsidR="008970E1">
        <w:rPr>
          <w:rFonts w:ascii="Times" w:hAnsi="Times"/>
          <w:bCs w:val="0"/>
          <w:iCs w:val="0"/>
          <w:szCs w:val="24"/>
        </w:rPr>
        <w:t>% and 6.</w:t>
      </w:r>
      <w:r w:rsidR="005F6B17">
        <w:rPr>
          <w:rFonts w:ascii="Times" w:hAnsi="Times"/>
          <w:bCs w:val="0"/>
          <w:iCs w:val="0"/>
          <w:szCs w:val="24"/>
        </w:rPr>
        <w:t>21</w:t>
      </w:r>
      <w:r w:rsidR="008970E1">
        <w:rPr>
          <w:rFonts w:ascii="Times" w:hAnsi="Times"/>
          <w:bCs w:val="0"/>
          <w:iCs w:val="0"/>
          <w:szCs w:val="24"/>
        </w:rPr>
        <w:t>% respectively.</w:t>
      </w:r>
      <w:r w:rsidR="00907388">
        <w:rPr>
          <w:rFonts w:ascii="Times" w:hAnsi="Times"/>
          <w:bCs w:val="0"/>
          <w:iCs w:val="0"/>
          <w:szCs w:val="24"/>
        </w:rPr>
        <w:t xml:space="preserve"> The </w:t>
      </w:r>
      <w:proofErr w:type="spellStart"/>
      <w:r w:rsidR="00907388">
        <w:rPr>
          <w:rFonts w:ascii="Times" w:hAnsi="Times"/>
          <w:bCs w:val="0"/>
          <w:iCs w:val="0"/>
          <w:szCs w:val="24"/>
        </w:rPr>
        <w:t>Kruskal</w:t>
      </w:r>
      <w:proofErr w:type="spellEnd"/>
      <w:r w:rsidR="00907388">
        <w:rPr>
          <w:rFonts w:ascii="Times" w:hAnsi="Times"/>
          <w:bCs w:val="0"/>
          <w:iCs w:val="0"/>
          <w:szCs w:val="24"/>
        </w:rPr>
        <w:t>-Wallis one-way analysis of variance confirmed significant group difference (</w:t>
      </w:r>
      <w:proofErr w:type="gramStart"/>
      <w:r w:rsidR="00907388">
        <w:rPr>
          <w:rFonts w:ascii="Times" w:hAnsi="Times"/>
          <w:bCs w:val="0"/>
          <w:iCs w:val="0"/>
          <w:szCs w:val="24"/>
        </w:rPr>
        <w:t>H(</w:t>
      </w:r>
      <w:proofErr w:type="gramEnd"/>
      <w:r w:rsidR="00907388">
        <w:rPr>
          <w:rFonts w:ascii="Times" w:hAnsi="Times"/>
          <w:bCs w:val="0"/>
          <w:iCs w:val="0"/>
          <w:szCs w:val="24"/>
        </w:rPr>
        <w:t xml:space="preserve">2) = </w:t>
      </w:r>
      <w:r w:rsidR="005F6B17">
        <w:rPr>
          <w:rFonts w:ascii="Times" w:hAnsi="Times"/>
          <w:bCs w:val="0"/>
          <w:iCs w:val="0"/>
          <w:szCs w:val="24"/>
        </w:rPr>
        <w:t>15.82</w:t>
      </w:r>
      <w:r w:rsidR="00907388">
        <w:rPr>
          <w:rFonts w:ascii="Times" w:hAnsi="Times"/>
          <w:bCs w:val="0"/>
          <w:iCs w:val="0"/>
          <w:szCs w:val="24"/>
        </w:rPr>
        <w:t>, p &lt; 0.001).</w:t>
      </w:r>
      <w:r w:rsidR="00163B1B">
        <w:rPr>
          <w:rFonts w:ascii="Times" w:hAnsi="Times"/>
          <w:bCs w:val="0"/>
          <w:iCs w:val="0"/>
          <w:szCs w:val="24"/>
        </w:rPr>
        <w:t xml:space="preserve"> The MTL group </w:t>
      </w:r>
      <w:r w:rsidR="00F46862">
        <w:rPr>
          <w:rFonts w:ascii="Times" w:hAnsi="Times"/>
          <w:bCs w:val="0"/>
          <w:iCs w:val="0"/>
          <w:szCs w:val="24"/>
        </w:rPr>
        <w:t>showed</w:t>
      </w:r>
      <w:r w:rsidR="00163B1B">
        <w:rPr>
          <w:rFonts w:ascii="Times" w:hAnsi="Times"/>
          <w:bCs w:val="0"/>
          <w:iCs w:val="0"/>
          <w:szCs w:val="24"/>
        </w:rPr>
        <w:t xml:space="preserve"> more intransitive triplets compared to both the control group (pairwise Wilcoxon test p &lt;0.001) and the ETL group (p = 0.0</w:t>
      </w:r>
      <w:r w:rsidR="005F6B17">
        <w:rPr>
          <w:rFonts w:ascii="Times" w:hAnsi="Times"/>
          <w:bCs w:val="0"/>
          <w:iCs w:val="0"/>
          <w:szCs w:val="24"/>
        </w:rPr>
        <w:t>1</w:t>
      </w:r>
      <w:r w:rsidR="00163B1B">
        <w:rPr>
          <w:rFonts w:ascii="Times" w:hAnsi="Times"/>
          <w:bCs w:val="0"/>
          <w:iCs w:val="0"/>
          <w:szCs w:val="24"/>
        </w:rPr>
        <w:t>9). The ETL and control groups did not differ from each other significantly (p = 0.</w:t>
      </w:r>
      <w:r w:rsidR="005F6B17">
        <w:rPr>
          <w:rFonts w:ascii="Times" w:hAnsi="Times"/>
          <w:bCs w:val="0"/>
          <w:iCs w:val="0"/>
          <w:szCs w:val="24"/>
        </w:rPr>
        <w:t>785</w:t>
      </w:r>
      <w:r w:rsidR="00163B1B">
        <w:rPr>
          <w:rFonts w:ascii="Times" w:hAnsi="Times"/>
          <w:bCs w:val="0"/>
          <w:iCs w:val="0"/>
          <w:szCs w:val="24"/>
        </w:rPr>
        <w:t>).</w:t>
      </w:r>
    </w:p>
    <w:p w14:paraId="64FEE8B7" w14:textId="77777777" w:rsidR="00F811BC" w:rsidRDefault="00F811BC" w:rsidP="00957149">
      <w:pPr>
        <w:tabs>
          <w:tab w:val="clear" w:pos="0"/>
        </w:tabs>
        <w:ind w:right="0" w:firstLine="0"/>
        <w:rPr>
          <w:rFonts w:ascii="Times" w:hAnsi="Times"/>
          <w:bCs w:val="0"/>
          <w:iCs w:val="0"/>
          <w:szCs w:val="24"/>
        </w:rPr>
      </w:pPr>
    </w:p>
    <w:p w14:paraId="7BBC8C00" w14:textId="11146AAE" w:rsidR="003160E4" w:rsidRPr="003160E4" w:rsidRDefault="00441A5B" w:rsidP="00957149">
      <w:pPr>
        <w:tabs>
          <w:tab w:val="clear" w:pos="0"/>
        </w:tabs>
        <w:ind w:right="0"/>
        <w:rPr>
          <w:rFonts w:ascii="Times" w:hAnsi="Times"/>
          <w:bCs w:val="0"/>
          <w:i/>
          <w:iCs w:val="0"/>
          <w:szCs w:val="24"/>
        </w:rPr>
      </w:pPr>
      <w:r>
        <w:rPr>
          <w:rFonts w:ascii="Times" w:hAnsi="Times"/>
          <w:bCs w:val="0"/>
          <w:i/>
          <w:iCs w:val="0"/>
          <w:szCs w:val="24"/>
        </w:rPr>
        <w:t xml:space="preserve">Preference for </w:t>
      </w:r>
      <w:r w:rsidR="0071442C">
        <w:rPr>
          <w:rFonts w:ascii="Times" w:hAnsi="Times"/>
          <w:bCs w:val="0"/>
          <w:i/>
          <w:iCs w:val="0"/>
          <w:szCs w:val="24"/>
        </w:rPr>
        <w:t>side</w:t>
      </w:r>
      <w:r w:rsidR="00926CF9">
        <w:rPr>
          <w:rFonts w:ascii="Times" w:hAnsi="Times"/>
          <w:bCs w:val="0"/>
          <w:i/>
          <w:iCs w:val="0"/>
          <w:szCs w:val="24"/>
        </w:rPr>
        <w:t xml:space="preserve"> of computer screen</w:t>
      </w:r>
      <w:r w:rsidR="0071442C">
        <w:rPr>
          <w:rFonts w:ascii="Times" w:hAnsi="Times"/>
          <w:bCs w:val="0"/>
          <w:i/>
          <w:iCs w:val="0"/>
          <w:szCs w:val="24"/>
        </w:rPr>
        <w:t xml:space="preserve"> </w:t>
      </w:r>
    </w:p>
    <w:p w14:paraId="23EE8806" w14:textId="422C2193" w:rsidR="00D82C63" w:rsidRDefault="00753584" w:rsidP="00957149">
      <w:pPr>
        <w:tabs>
          <w:tab w:val="clear" w:pos="0"/>
        </w:tabs>
        <w:ind w:right="0"/>
        <w:rPr>
          <w:rFonts w:ascii="Times" w:hAnsi="Times"/>
          <w:bCs w:val="0"/>
          <w:iCs w:val="0"/>
          <w:szCs w:val="24"/>
        </w:rPr>
      </w:pPr>
      <w:r>
        <w:rPr>
          <w:rFonts w:ascii="Times" w:hAnsi="Times"/>
          <w:bCs w:val="0"/>
          <w:iCs w:val="0"/>
          <w:szCs w:val="24"/>
        </w:rPr>
        <w:t xml:space="preserve">We checked for </w:t>
      </w:r>
      <w:r w:rsidR="000548E9">
        <w:rPr>
          <w:rFonts w:ascii="Times" w:hAnsi="Times"/>
          <w:bCs w:val="0"/>
          <w:iCs w:val="0"/>
          <w:szCs w:val="24"/>
        </w:rPr>
        <w:t xml:space="preserve">whether </w:t>
      </w:r>
      <w:r w:rsidR="00441A5B">
        <w:rPr>
          <w:rFonts w:ascii="Times" w:hAnsi="Times"/>
          <w:bCs w:val="0"/>
          <w:iCs w:val="0"/>
          <w:szCs w:val="24"/>
        </w:rPr>
        <w:t xml:space="preserve">an </w:t>
      </w:r>
      <w:r>
        <w:rPr>
          <w:rFonts w:ascii="Times" w:hAnsi="Times"/>
          <w:bCs w:val="0"/>
          <w:iCs w:val="0"/>
          <w:szCs w:val="24"/>
        </w:rPr>
        <w:t xml:space="preserve">incidental </w:t>
      </w:r>
      <w:r w:rsidR="000548E9">
        <w:rPr>
          <w:rFonts w:ascii="Times" w:hAnsi="Times"/>
          <w:bCs w:val="0"/>
          <w:iCs w:val="0"/>
          <w:szCs w:val="24"/>
        </w:rPr>
        <w:t>factor</w:t>
      </w:r>
      <w:r w:rsidR="00441A5B">
        <w:rPr>
          <w:rFonts w:ascii="Times" w:hAnsi="Times"/>
          <w:bCs w:val="0"/>
          <w:iCs w:val="0"/>
          <w:szCs w:val="24"/>
        </w:rPr>
        <w:t xml:space="preserve">, in </w:t>
      </w:r>
      <w:proofErr w:type="gramStart"/>
      <w:r w:rsidR="00441A5B">
        <w:rPr>
          <w:rFonts w:ascii="Times" w:hAnsi="Times"/>
          <w:bCs w:val="0"/>
          <w:iCs w:val="0"/>
          <w:szCs w:val="24"/>
        </w:rPr>
        <w:t xml:space="preserve">particular </w:t>
      </w:r>
      <w:r w:rsidR="000548E9">
        <w:rPr>
          <w:rFonts w:ascii="Times" w:hAnsi="Times"/>
          <w:bCs w:val="0"/>
          <w:iCs w:val="0"/>
          <w:szCs w:val="24"/>
        </w:rPr>
        <w:t xml:space="preserve"> </w:t>
      </w:r>
      <w:r w:rsidR="00441A5B">
        <w:rPr>
          <w:rFonts w:ascii="Times" w:hAnsi="Times"/>
          <w:bCs w:val="0"/>
          <w:iCs w:val="0"/>
          <w:szCs w:val="24"/>
        </w:rPr>
        <w:t>the</w:t>
      </w:r>
      <w:proofErr w:type="gramEnd"/>
      <w:r w:rsidR="00441A5B">
        <w:rPr>
          <w:rFonts w:ascii="Times" w:hAnsi="Times"/>
          <w:bCs w:val="0"/>
          <w:iCs w:val="0"/>
          <w:szCs w:val="24"/>
        </w:rPr>
        <w:t xml:space="preserve"> side of the screen on which a </w:t>
      </w:r>
      <w:r w:rsidR="000548E9">
        <w:rPr>
          <w:rFonts w:ascii="Times" w:hAnsi="Times"/>
          <w:bCs w:val="0"/>
          <w:iCs w:val="0"/>
          <w:szCs w:val="24"/>
        </w:rPr>
        <w:t xml:space="preserve">candy bars </w:t>
      </w:r>
      <w:r w:rsidR="00441A5B">
        <w:rPr>
          <w:rFonts w:ascii="Times" w:hAnsi="Times"/>
          <w:bCs w:val="0"/>
          <w:iCs w:val="0"/>
          <w:szCs w:val="24"/>
        </w:rPr>
        <w:t xml:space="preserve">was displayed, affected choice. </w:t>
      </w:r>
      <w:r w:rsidR="000F525F">
        <w:rPr>
          <w:rFonts w:ascii="Times" w:hAnsi="Times"/>
          <w:bCs w:val="0"/>
          <w:iCs w:val="0"/>
          <w:szCs w:val="24"/>
        </w:rPr>
        <w:t xml:space="preserve"> Overall the left side was chosen </w:t>
      </w:r>
      <w:r w:rsidR="00A40E56">
        <w:rPr>
          <w:rFonts w:ascii="Times" w:hAnsi="Times"/>
          <w:bCs w:val="0"/>
          <w:iCs w:val="0"/>
          <w:szCs w:val="24"/>
        </w:rPr>
        <w:t>50</w:t>
      </w:r>
      <w:r w:rsidR="000F525F">
        <w:rPr>
          <w:rFonts w:ascii="Times" w:hAnsi="Times"/>
          <w:bCs w:val="0"/>
          <w:iCs w:val="0"/>
          <w:szCs w:val="24"/>
        </w:rPr>
        <w:t>.</w:t>
      </w:r>
      <w:r w:rsidR="00A40E56">
        <w:rPr>
          <w:rFonts w:ascii="Times" w:hAnsi="Times"/>
          <w:bCs w:val="0"/>
          <w:iCs w:val="0"/>
          <w:szCs w:val="24"/>
        </w:rPr>
        <w:t>2</w:t>
      </w:r>
      <w:r w:rsidR="000F525F">
        <w:rPr>
          <w:rFonts w:ascii="Times" w:hAnsi="Times"/>
          <w:bCs w:val="0"/>
          <w:iCs w:val="0"/>
          <w:szCs w:val="24"/>
        </w:rPr>
        <w:t xml:space="preserve"> % of the time. The control group picked the left option 51</w:t>
      </w:r>
      <w:r w:rsidR="00A40E56">
        <w:rPr>
          <w:rFonts w:ascii="Times" w:hAnsi="Times"/>
          <w:bCs w:val="0"/>
          <w:iCs w:val="0"/>
          <w:szCs w:val="24"/>
        </w:rPr>
        <w:t>.21</w:t>
      </w:r>
      <w:r w:rsidR="000F525F">
        <w:rPr>
          <w:rFonts w:ascii="Times" w:hAnsi="Times"/>
          <w:bCs w:val="0"/>
          <w:iCs w:val="0"/>
          <w:szCs w:val="24"/>
        </w:rPr>
        <w:t xml:space="preserve">% of the time, the ETL group </w:t>
      </w:r>
      <w:r w:rsidR="00A40E56">
        <w:rPr>
          <w:rFonts w:ascii="Times" w:hAnsi="Times"/>
          <w:bCs w:val="0"/>
          <w:iCs w:val="0"/>
          <w:szCs w:val="24"/>
        </w:rPr>
        <w:t>50.85</w:t>
      </w:r>
      <w:r w:rsidR="000F525F">
        <w:rPr>
          <w:rFonts w:ascii="Times" w:hAnsi="Times"/>
          <w:bCs w:val="0"/>
          <w:iCs w:val="0"/>
          <w:szCs w:val="24"/>
        </w:rPr>
        <w:t>.1 % of the time and the MTL group 4</w:t>
      </w:r>
      <w:r w:rsidR="00A40E56">
        <w:rPr>
          <w:rFonts w:ascii="Times" w:hAnsi="Times"/>
          <w:bCs w:val="0"/>
          <w:iCs w:val="0"/>
          <w:szCs w:val="24"/>
        </w:rPr>
        <w:t>8.55</w:t>
      </w:r>
      <w:r w:rsidR="000F525F">
        <w:rPr>
          <w:rFonts w:ascii="Times" w:hAnsi="Times"/>
          <w:bCs w:val="0"/>
          <w:iCs w:val="0"/>
          <w:szCs w:val="24"/>
        </w:rPr>
        <w:t xml:space="preserve"> % of the time. A one-way ANOVA </w:t>
      </w:r>
      <w:r w:rsidR="00D82C63">
        <w:rPr>
          <w:rFonts w:ascii="Times" w:hAnsi="Times"/>
          <w:bCs w:val="0"/>
          <w:iCs w:val="0"/>
          <w:szCs w:val="24"/>
        </w:rPr>
        <w:t xml:space="preserve">indicated </w:t>
      </w:r>
      <w:r w:rsidR="000F525F">
        <w:rPr>
          <w:rFonts w:ascii="Times" w:hAnsi="Times"/>
          <w:bCs w:val="0"/>
          <w:iCs w:val="0"/>
          <w:szCs w:val="24"/>
        </w:rPr>
        <w:t>that the groups differ</w:t>
      </w:r>
      <w:r w:rsidR="00D82C63">
        <w:rPr>
          <w:rFonts w:ascii="Times" w:hAnsi="Times"/>
          <w:bCs w:val="0"/>
          <w:iCs w:val="0"/>
          <w:szCs w:val="24"/>
        </w:rPr>
        <w:t>ed</w:t>
      </w:r>
      <w:r w:rsidR="000F525F">
        <w:rPr>
          <w:rFonts w:ascii="Times" w:hAnsi="Times"/>
          <w:bCs w:val="0"/>
          <w:iCs w:val="0"/>
          <w:szCs w:val="24"/>
        </w:rPr>
        <w:t xml:space="preserve"> from each other in how often they chose left (</w:t>
      </w:r>
      <w:proofErr w:type="gramStart"/>
      <w:r w:rsidR="000F525F">
        <w:rPr>
          <w:rFonts w:ascii="Times" w:hAnsi="Times"/>
          <w:bCs w:val="0"/>
          <w:iCs w:val="0"/>
          <w:szCs w:val="24"/>
        </w:rPr>
        <w:t>F(</w:t>
      </w:r>
      <w:proofErr w:type="gramEnd"/>
      <w:r w:rsidR="000F525F">
        <w:rPr>
          <w:rFonts w:ascii="Times" w:hAnsi="Times"/>
          <w:bCs w:val="0"/>
          <w:iCs w:val="0"/>
          <w:szCs w:val="24"/>
        </w:rPr>
        <w:t xml:space="preserve">2, </w:t>
      </w:r>
      <w:r w:rsidR="00B37DCD">
        <w:rPr>
          <w:rFonts w:ascii="Times" w:hAnsi="Times"/>
          <w:bCs w:val="0"/>
          <w:iCs w:val="0"/>
          <w:szCs w:val="24"/>
        </w:rPr>
        <w:t>16729</w:t>
      </w:r>
      <w:r w:rsidR="000F525F">
        <w:rPr>
          <w:rFonts w:ascii="Times" w:hAnsi="Times"/>
          <w:bCs w:val="0"/>
          <w:iCs w:val="0"/>
          <w:szCs w:val="24"/>
        </w:rPr>
        <w:t xml:space="preserve">) = </w:t>
      </w:r>
      <w:r w:rsidR="00B37DCD">
        <w:rPr>
          <w:rFonts w:ascii="Times" w:hAnsi="Times"/>
          <w:bCs w:val="0"/>
          <w:iCs w:val="0"/>
          <w:szCs w:val="24"/>
        </w:rPr>
        <w:t>4.65</w:t>
      </w:r>
      <w:r w:rsidR="000F525F">
        <w:rPr>
          <w:rFonts w:ascii="Times" w:hAnsi="Times"/>
          <w:bCs w:val="0"/>
          <w:iCs w:val="0"/>
          <w:szCs w:val="24"/>
        </w:rPr>
        <w:t xml:space="preserve">, p </w:t>
      </w:r>
      <w:r w:rsidR="00D82C63">
        <w:rPr>
          <w:rFonts w:ascii="Times" w:hAnsi="Times"/>
          <w:bCs w:val="0"/>
          <w:iCs w:val="0"/>
          <w:szCs w:val="24"/>
        </w:rPr>
        <w:t>&lt;</w:t>
      </w:r>
      <w:r w:rsidR="000F525F">
        <w:rPr>
          <w:rFonts w:ascii="Times" w:hAnsi="Times"/>
          <w:bCs w:val="0"/>
          <w:iCs w:val="0"/>
          <w:szCs w:val="24"/>
        </w:rPr>
        <w:t xml:space="preserve"> 0.0</w:t>
      </w:r>
      <w:r w:rsidR="00D82C63">
        <w:rPr>
          <w:rFonts w:ascii="Times" w:hAnsi="Times"/>
          <w:bCs w:val="0"/>
          <w:iCs w:val="0"/>
          <w:szCs w:val="24"/>
        </w:rPr>
        <w:t>1</w:t>
      </w:r>
      <w:r w:rsidR="000F525F">
        <w:rPr>
          <w:rFonts w:ascii="Times" w:hAnsi="Times"/>
          <w:bCs w:val="0"/>
          <w:iCs w:val="0"/>
          <w:szCs w:val="24"/>
        </w:rPr>
        <w:t>)</w:t>
      </w:r>
      <w:r w:rsidR="00D82C63">
        <w:rPr>
          <w:rFonts w:ascii="Times" w:hAnsi="Times"/>
          <w:bCs w:val="0"/>
          <w:iCs w:val="0"/>
          <w:szCs w:val="24"/>
        </w:rPr>
        <w:t xml:space="preserve"> with the MTL choosing left less often than both the control (p = 0.015) and the ETL groups (p = 0.047)</w:t>
      </w:r>
      <w:r w:rsidR="000F525F">
        <w:rPr>
          <w:rFonts w:ascii="Times" w:hAnsi="Times"/>
          <w:bCs w:val="0"/>
          <w:iCs w:val="0"/>
          <w:szCs w:val="24"/>
        </w:rPr>
        <w:t xml:space="preserve">. </w:t>
      </w:r>
      <w:r w:rsidR="00D82C63">
        <w:rPr>
          <w:rFonts w:ascii="Times" w:hAnsi="Times"/>
          <w:bCs w:val="0"/>
          <w:iCs w:val="0"/>
          <w:szCs w:val="24"/>
        </w:rPr>
        <w:t xml:space="preserve">Paired t-tests showed that only the MTL </w:t>
      </w:r>
      <w:r w:rsidR="00D82C63">
        <w:rPr>
          <w:rFonts w:ascii="Times" w:hAnsi="Times"/>
          <w:bCs w:val="0"/>
          <w:iCs w:val="0"/>
          <w:szCs w:val="24"/>
        </w:rPr>
        <w:lastRenderedPageBreak/>
        <w:t xml:space="preserve">group chose the left side significantly less than 50% (p = 0.03). We checked whether what side was chosen had an effect on how often a trial was involved in an intransitivity running a multi-level regression with fixed effects for groups, side of </w:t>
      </w:r>
      <w:r w:rsidR="00F46862">
        <w:rPr>
          <w:rFonts w:ascii="Times" w:hAnsi="Times"/>
          <w:bCs w:val="0"/>
          <w:iCs w:val="0"/>
          <w:szCs w:val="24"/>
        </w:rPr>
        <w:t xml:space="preserve">chosen </w:t>
      </w:r>
      <w:r w:rsidR="00D82C63">
        <w:rPr>
          <w:rFonts w:ascii="Times" w:hAnsi="Times"/>
          <w:bCs w:val="0"/>
          <w:iCs w:val="0"/>
          <w:szCs w:val="24"/>
        </w:rPr>
        <w:t xml:space="preserve">bar and their interaction, as well as, random intercepts for each participant. Crucially the interaction term between the MTL group and the side of </w:t>
      </w:r>
      <w:r w:rsidR="00F46862">
        <w:rPr>
          <w:rFonts w:ascii="Times" w:hAnsi="Times"/>
          <w:bCs w:val="0"/>
          <w:iCs w:val="0"/>
          <w:szCs w:val="24"/>
        </w:rPr>
        <w:t xml:space="preserve">chosen </w:t>
      </w:r>
      <w:r w:rsidR="00D82C63">
        <w:rPr>
          <w:rFonts w:ascii="Times" w:hAnsi="Times"/>
          <w:bCs w:val="0"/>
          <w:iCs w:val="0"/>
          <w:szCs w:val="24"/>
        </w:rPr>
        <w:t>bar was not significant (</w:t>
      </w:r>
      <w:r w:rsidR="00D82C63">
        <w:t>β = – 0.034, t = – 0.67</w:t>
      </w:r>
      <w:r w:rsidR="00AD3709">
        <w:t>, p = 0.50</w:t>
      </w:r>
      <w:r w:rsidR="00D82C63">
        <w:t>).</w:t>
      </w:r>
      <w:r w:rsidR="00D82C63">
        <w:rPr>
          <w:rFonts w:ascii="Times" w:hAnsi="Times"/>
          <w:bCs w:val="0"/>
          <w:iCs w:val="0"/>
          <w:szCs w:val="24"/>
        </w:rPr>
        <w:t xml:space="preserve"> </w:t>
      </w:r>
    </w:p>
    <w:p w14:paraId="079DBB1A" w14:textId="77777777" w:rsidR="0091440F" w:rsidRDefault="0091440F" w:rsidP="00957149">
      <w:pPr>
        <w:tabs>
          <w:tab w:val="clear" w:pos="0"/>
        </w:tabs>
        <w:ind w:right="0" w:firstLine="0"/>
        <w:rPr>
          <w:rFonts w:ascii="Times" w:hAnsi="Times"/>
          <w:bCs w:val="0"/>
          <w:i/>
          <w:iCs w:val="0"/>
          <w:szCs w:val="24"/>
        </w:rPr>
      </w:pPr>
    </w:p>
    <w:p w14:paraId="5E25835E" w14:textId="2057CE9F" w:rsidR="00BF20CB" w:rsidRPr="0091440F" w:rsidRDefault="0091440F" w:rsidP="00957149">
      <w:pPr>
        <w:tabs>
          <w:tab w:val="clear" w:pos="0"/>
        </w:tabs>
        <w:ind w:right="0" w:firstLine="0"/>
        <w:rPr>
          <w:rFonts w:ascii="Times" w:hAnsi="Times"/>
          <w:bCs w:val="0"/>
          <w:i/>
          <w:iCs w:val="0"/>
          <w:szCs w:val="24"/>
        </w:rPr>
      </w:pPr>
      <w:r>
        <w:rPr>
          <w:rFonts w:ascii="Times" w:hAnsi="Times"/>
          <w:bCs w:val="0"/>
          <w:i/>
          <w:iCs w:val="0"/>
          <w:szCs w:val="24"/>
        </w:rPr>
        <w:t xml:space="preserve">Utilities of candy bars and </w:t>
      </w:r>
      <w:proofErr w:type="spellStart"/>
      <w:r>
        <w:rPr>
          <w:rFonts w:ascii="Times" w:hAnsi="Times"/>
          <w:bCs w:val="0"/>
          <w:i/>
          <w:iCs w:val="0"/>
          <w:szCs w:val="24"/>
        </w:rPr>
        <w:t>intransitivities</w:t>
      </w:r>
      <w:proofErr w:type="spellEnd"/>
    </w:p>
    <w:p w14:paraId="654DA1FB" w14:textId="5A8CC051" w:rsidR="00B20D57" w:rsidRDefault="00441A5B" w:rsidP="00957149">
      <w:pPr>
        <w:tabs>
          <w:tab w:val="clear" w:pos="0"/>
        </w:tabs>
        <w:ind w:right="0"/>
        <w:rPr>
          <w:rFonts w:ascii="Times" w:hAnsi="Times"/>
          <w:bCs w:val="0"/>
          <w:iCs w:val="0"/>
          <w:szCs w:val="24"/>
        </w:rPr>
      </w:pPr>
      <w:r>
        <w:rPr>
          <w:rFonts w:ascii="Times" w:hAnsi="Times"/>
          <w:bCs w:val="0"/>
          <w:iCs w:val="0"/>
          <w:szCs w:val="24"/>
        </w:rPr>
        <w:t>W</w:t>
      </w:r>
      <w:r w:rsidR="00B20D57">
        <w:rPr>
          <w:rFonts w:ascii="Times" w:hAnsi="Times"/>
          <w:bCs w:val="0"/>
          <w:iCs w:val="0"/>
          <w:szCs w:val="24"/>
        </w:rPr>
        <w:t xml:space="preserve">e calculated the utilities of each candy bar for each subject by fitting </w:t>
      </w:r>
      <w:r>
        <w:rPr>
          <w:rFonts w:ascii="Times" w:hAnsi="Times"/>
          <w:bCs w:val="0"/>
          <w:iCs w:val="0"/>
          <w:szCs w:val="24"/>
        </w:rPr>
        <w:t xml:space="preserve">a </w:t>
      </w:r>
      <w:r w:rsidR="00B20D57">
        <w:rPr>
          <w:rFonts w:ascii="Times" w:hAnsi="Times"/>
          <w:bCs w:val="0"/>
          <w:iCs w:val="0"/>
          <w:szCs w:val="24"/>
        </w:rPr>
        <w:t>Bradley-Terry-Luce model</w:t>
      </w:r>
      <w:r>
        <w:rPr>
          <w:rFonts w:ascii="Times" w:hAnsi="Times"/>
          <w:bCs w:val="0"/>
          <w:iCs w:val="0"/>
          <w:szCs w:val="24"/>
        </w:rPr>
        <w:t xml:space="preserve"> to the choices of each respondent</w:t>
      </w:r>
      <w:r w:rsidR="00B20D57">
        <w:rPr>
          <w:rFonts w:ascii="Times" w:hAnsi="Times"/>
          <w:bCs w:val="0"/>
          <w:iCs w:val="0"/>
          <w:szCs w:val="24"/>
        </w:rPr>
        <w:t xml:space="preserve">. </w:t>
      </w:r>
      <w:r>
        <w:rPr>
          <w:rFonts w:ascii="Times" w:hAnsi="Times"/>
          <w:bCs w:val="0"/>
          <w:iCs w:val="0"/>
          <w:szCs w:val="24"/>
        </w:rPr>
        <w:t xml:space="preserve"> To validate our assumption that intransitive choice patterns are the result of the presence of random error in people’s preference construction for each choice option, w</w:t>
      </w:r>
      <w:r w:rsidR="00B20D57">
        <w:rPr>
          <w:rFonts w:ascii="Times" w:hAnsi="Times"/>
          <w:bCs w:val="0"/>
          <w:iCs w:val="0"/>
          <w:szCs w:val="24"/>
        </w:rPr>
        <w:t>e tested whether pairs that are close in value for a subject</w:t>
      </w:r>
      <w:r>
        <w:rPr>
          <w:rFonts w:ascii="Times" w:hAnsi="Times"/>
          <w:bCs w:val="0"/>
          <w:iCs w:val="0"/>
          <w:szCs w:val="24"/>
        </w:rPr>
        <w:t xml:space="preserve"> (and thus more likely to be reversed in rank order by the presence of a constant level of random error) </w:t>
      </w:r>
      <w:r w:rsidR="00B20D57">
        <w:rPr>
          <w:rFonts w:ascii="Times" w:hAnsi="Times"/>
          <w:bCs w:val="0"/>
          <w:iCs w:val="0"/>
          <w:szCs w:val="24"/>
        </w:rPr>
        <w:t>were more likely to be involved in an intransitivity. Indeed, a multilevel model allowing for random intercepts for each subject nested in groups and fixed effects of the difference in utilities, as well as groups and their interactions confirmed that pairs where the difference was small were involved in more intransitive triplets (t = – 16.28</w:t>
      </w:r>
      <w:r w:rsidR="00696DCE">
        <w:rPr>
          <w:rFonts w:ascii="Times" w:hAnsi="Times"/>
          <w:bCs w:val="0"/>
          <w:iCs w:val="0"/>
          <w:szCs w:val="24"/>
        </w:rPr>
        <w:t>, p &lt; 0.001</w:t>
      </w:r>
      <w:r w:rsidR="00B20D57">
        <w:rPr>
          <w:rFonts w:ascii="Times" w:hAnsi="Times"/>
          <w:bCs w:val="0"/>
          <w:iCs w:val="0"/>
          <w:szCs w:val="24"/>
        </w:rPr>
        <w:t>).</w:t>
      </w:r>
    </w:p>
    <w:p w14:paraId="3509E091" w14:textId="77777777" w:rsidR="00DD673B" w:rsidRDefault="00DD673B" w:rsidP="00957149">
      <w:pPr>
        <w:tabs>
          <w:tab w:val="clear" w:pos="0"/>
        </w:tabs>
        <w:ind w:right="0" w:firstLine="0"/>
        <w:rPr>
          <w:rFonts w:ascii="Times" w:hAnsi="Times"/>
          <w:bCs w:val="0"/>
          <w:iCs w:val="0"/>
          <w:szCs w:val="24"/>
        </w:rPr>
      </w:pPr>
    </w:p>
    <w:p w14:paraId="5E989616" w14:textId="194260B3" w:rsidR="00DD673B" w:rsidRPr="003160E4" w:rsidRDefault="00441A5B" w:rsidP="00957149">
      <w:pPr>
        <w:tabs>
          <w:tab w:val="clear" w:pos="0"/>
        </w:tabs>
        <w:ind w:right="0"/>
        <w:rPr>
          <w:rFonts w:ascii="Times" w:hAnsi="Times"/>
          <w:bCs w:val="0"/>
          <w:i/>
          <w:iCs w:val="0"/>
          <w:szCs w:val="24"/>
        </w:rPr>
      </w:pPr>
      <w:r>
        <w:rPr>
          <w:rFonts w:ascii="Times" w:hAnsi="Times"/>
          <w:bCs w:val="0"/>
          <w:i/>
          <w:iCs w:val="0"/>
          <w:szCs w:val="24"/>
        </w:rPr>
        <w:t>Alternative explanations of (</w:t>
      </w:r>
      <w:proofErr w:type="gramStart"/>
      <w:r>
        <w:rPr>
          <w:rFonts w:ascii="Times" w:hAnsi="Times"/>
          <w:bCs w:val="0"/>
          <w:i/>
          <w:iCs w:val="0"/>
          <w:szCs w:val="24"/>
        </w:rPr>
        <w:t>in)t</w:t>
      </w:r>
      <w:r w:rsidR="00DD673B" w:rsidRPr="003160E4">
        <w:rPr>
          <w:rFonts w:ascii="Times" w:hAnsi="Times"/>
          <w:bCs w:val="0"/>
          <w:i/>
          <w:iCs w:val="0"/>
          <w:szCs w:val="24"/>
        </w:rPr>
        <w:t>ransitivity</w:t>
      </w:r>
      <w:proofErr w:type="gramEnd"/>
      <w:r w:rsidR="00DD673B" w:rsidRPr="003160E4">
        <w:rPr>
          <w:rFonts w:ascii="Times" w:hAnsi="Times"/>
          <w:bCs w:val="0"/>
          <w:i/>
          <w:iCs w:val="0"/>
          <w:szCs w:val="24"/>
        </w:rPr>
        <w:t xml:space="preserve"> </w:t>
      </w:r>
    </w:p>
    <w:p w14:paraId="1CC80CAC" w14:textId="22846156" w:rsidR="00DD673B" w:rsidRDefault="00DD673B" w:rsidP="00957149">
      <w:r>
        <w:t>As noted in the main text</w:t>
      </w:r>
      <w:r w:rsidR="00441A5B">
        <w:t>,</w:t>
      </w:r>
      <w:r w:rsidR="0071442C">
        <w:t xml:space="preserve"> o</w:t>
      </w:r>
      <w:r>
        <w:t xml:space="preserve">ne </w:t>
      </w:r>
      <w:r w:rsidR="0071442C">
        <w:t>alternative</w:t>
      </w:r>
      <w:r>
        <w:t xml:space="preserve"> </w:t>
      </w:r>
      <w:r w:rsidR="00F46862">
        <w:t xml:space="preserve">explanation </w:t>
      </w:r>
      <w:r>
        <w:t xml:space="preserve">for the </w:t>
      </w:r>
      <w:r w:rsidR="00CD1D5E">
        <w:t xml:space="preserve">observed group </w:t>
      </w:r>
      <w:r>
        <w:t xml:space="preserve">differences in </w:t>
      </w:r>
      <w:r w:rsidR="00CD1D5E">
        <w:t xml:space="preserve">intransitive choice patterns </w:t>
      </w:r>
      <w:r>
        <w:t xml:space="preserve">is not the influence of hippocampal damage on the construction of value estimates, but rather the idea that respondents with MTL </w:t>
      </w:r>
      <w:r>
        <w:lastRenderedPageBreak/>
        <w:t>damage simply did not recall their prior answers in the choice task</w:t>
      </w:r>
      <w:r w:rsidR="00F46862">
        <w:t xml:space="preserve"> as well as the other groups</w:t>
      </w:r>
      <w:r w:rsidR="00CD1D5E">
        <w:t>,</w:t>
      </w:r>
      <w:r w:rsidR="00F46862">
        <w:t xml:space="preserve"> who could use this information to increase their consistency in choices</w:t>
      </w:r>
      <w:r>
        <w:t xml:space="preserve">. We examined </w:t>
      </w:r>
      <w:r w:rsidR="00CD1D5E">
        <w:t xml:space="preserve">this alternative explanation by </w:t>
      </w:r>
      <w:r>
        <w:t xml:space="preserve">looking at the number of times each trial </w:t>
      </w:r>
      <w:r w:rsidR="00CD1D5E">
        <w:t xml:space="preserve">(i.e., choices made at different times of the test) </w:t>
      </w:r>
      <w:r>
        <w:t xml:space="preserve">was involved in intransitivity. </w:t>
      </w:r>
      <w:r w:rsidR="00CD1D5E">
        <w:t>The a</w:t>
      </w:r>
      <w:r>
        <w:t>lternative explanation</w:t>
      </w:r>
      <w:r w:rsidR="00CD1D5E">
        <w:t xml:space="preserve"> hypothesizing explicit </w:t>
      </w:r>
      <w:r>
        <w:t xml:space="preserve">memory </w:t>
      </w:r>
      <w:r w:rsidR="00CD1D5E">
        <w:t xml:space="preserve">recall of prior answers </w:t>
      </w:r>
      <w:r>
        <w:t>would expect a change in this proportion with trial number (i</w:t>
      </w:r>
      <w:r w:rsidR="00CD1D5E">
        <w:t>.</w:t>
      </w:r>
      <w:r>
        <w:t>e.</w:t>
      </w:r>
      <w:r w:rsidR="00CD1D5E">
        <w:t>,</w:t>
      </w:r>
      <w:r>
        <w:t xml:space="preserve"> </w:t>
      </w:r>
      <w:r w:rsidR="00FC09FC">
        <w:t>the time point at which</w:t>
      </w:r>
      <w:r>
        <w:t xml:space="preserve"> </w:t>
      </w:r>
      <w:r w:rsidR="00CD1D5E">
        <w:t>a choice</w:t>
      </w:r>
      <w:r>
        <w:t xml:space="preserve"> pair is seen during the session). </w:t>
      </w:r>
      <w:r w:rsidR="00CD1D5E">
        <w:t xml:space="preserve"> In particular, the alternative explanation would predict a decrease in </w:t>
      </w:r>
      <w:proofErr w:type="spellStart"/>
      <w:r w:rsidR="00CD1D5E">
        <w:t>intransitivities</w:t>
      </w:r>
      <w:proofErr w:type="spellEnd"/>
      <w:r w:rsidR="00CD1D5E">
        <w:t xml:space="preserve"> across trials, and less of a decrease in </w:t>
      </w:r>
      <w:proofErr w:type="spellStart"/>
      <w:r w:rsidR="00CD1D5E">
        <w:t>intransi</w:t>
      </w:r>
      <w:r w:rsidR="001305E4">
        <w:t>ti</w:t>
      </w:r>
      <w:r w:rsidR="00CD1D5E">
        <w:t>vities</w:t>
      </w:r>
      <w:proofErr w:type="spellEnd"/>
      <w:r w:rsidR="00CD1D5E">
        <w:t xml:space="preserve"> for the MTL group relative to the other two groups.  </w:t>
      </w:r>
      <w:r>
        <w:t xml:space="preserve">The number of times each trial was involved in an intransitivity served as the dependent measure in a hierarchical regression allowing for different intercepts for each subject nested in groups and fixed effects of the centered trial number and its centered quadratic term (to detect non-linear effects), as well as factors indicating groups and their interactions. </w:t>
      </w:r>
      <w:r w:rsidR="000810D8">
        <w:t xml:space="preserve">Consistent with previous analyses, </w:t>
      </w:r>
      <w:r>
        <w:t xml:space="preserve">each trial was involved in more </w:t>
      </w:r>
      <w:proofErr w:type="spellStart"/>
      <w:proofErr w:type="gramStart"/>
      <w:r>
        <w:t>intransitivities</w:t>
      </w:r>
      <w:proofErr w:type="spellEnd"/>
      <w:proofErr w:type="gramEnd"/>
      <w:r>
        <w:t xml:space="preserve"> for the MTL group (t = </w:t>
      </w:r>
      <w:r w:rsidR="00CA2C3E">
        <w:t>4.07, p &lt; 0.001</w:t>
      </w:r>
      <w:r>
        <w:t>)</w:t>
      </w:r>
      <w:r w:rsidR="00DC423D">
        <w:t xml:space="preserve">. </w:t>
      </w:r>
      <w:r w:rsidR="003160E4">
        <w:t>Each trial was involved in 0.5</w:t>
      </w:r>
      <w:r w:rsidR="00B06400">
        <w:t>2</w:t>
      </w:r>
      <w:r w:rsidR="003160E4">
        <w:t xml:space="preserve"> </w:t>
      </w:r>
      <w:proofErr w:type="spellStart"/>
      <w:r w:rsidR="003160E4">
        <w:t>intransitivities</w:t>
      </w:r>
      <w:proofErr w:type="spellEnd"/>
      <w:r w:rsidR="003160E4">
        <w:t xml:space="preserve"> for the control group, 0.</w:t>
      </w:r>
      <w:r w:rsidR="00B06400">
        <w:t>65</w:t>
      </w:r>
      <w:r w:rsidR="003160E4">
        <w:t xml:space="preserve"> for the ETL group and 1.</w:t>
      </w:r>
      <w:r w:rsidR="00B06400">
        <w:t>16</w:t>
      </w:r>
      <w:r w:rsidR="003160E4">
        <w:t xml:space="preserve"> for MTL group</w:t>
      </w:r>
      <w:r>
        <w:t xml:space="preserve"> but this pattern </w:t>
      </w:r>
      <w:r w:rsidR="003160E4">
        <w:t xml:space="preserve">showed neither a </w:t>
      </w:r>
      <w:r>
        <w:t>linear (t = 0.</w:t>
      </w:r>
      <w:r w:rsidR="00B06400">
        <w:t>80</w:t>
      </w:r>
      <w:r w:rsidR="00C46521">
        <w:t>, p = 0.43</w:t>
      </w:r>
      <w:r>
        <w:t xml:space="preserve">) </w:t>
      </w:r>
      <w:r w:rsidR="00B06400">
        <w:t>n</w:t>
      </w:r>
      <w:r>
        <w:t xml:space="preserve">or </w:t>
      </w:r>
      <w:r w:rsidR="00B06400">
        <w:t xml:space="preserve">a </w:t>
      </w:r>
      <w:r>
        <w:t>quadratic (t = 0.</w:t>
      </w:r>
      <w:r w:rsidR="00B06400">
        <w:t>42</w:t>
      </w:r>
      <w:r w:rsidR="00C46521">
        <w:t>, p = 0.68</w:t>
      </w:r>
      <w:r>
        <w:t>) trend for any of the groups</w:t>
      </w:r>
      <w:r w:rsidR="000A34A6">
        <w:t xml:space="preserve"> </w:t>
      </w:r>
      <w:r w:rsidR="00B06400">
        <w:t xml:space="preserve">neither did </w:t>
      </w:r>
      <w:r w:rsidR="000A34A6">
        <w:t xml:space="preserve">the interactions between trial number and groups (t = </w:t>
      </w:r>
      <w:r w:rsidR="00B06400">
        <w:t>0.64</w:t>
      </w:r>
      <w:r w:rsidR="00C46521">
        <w:t>, p = 0.52</w:t>
      </w:r>
      <w:r w:rsidR="000A34A6">
        <w:t xml:space="preserve"> for ETL group and </w:t>
      </w:r>
      <w:r w:rsidR="00C46521">
        <w:t xml:space="preserve">t = </w:t>
      </w:r>
      <w:r w:rsidR="000A34A6">
        <w:t>– 0.</w:t>
      </w:r>
      <w:r w:rsidR="00B06400">
        <w:t>75</w:t>
      </w:r>
      <w:r w:rsidR="00C46521">
        <w:t>, p = 0.45</w:t>
      </w:r>
      <w:r w:rsidR="000A34A6">
        <w:t xml:space="preserve"> for MTL group)</w:t>
      </w:r>
      <w:r>
        <w:t>. All trial</w:t>
      </w:r>
      <w:r w:rsidR="00FC09FC">
        <w:t>s</w:t>
      </w:r>
      <w:r>
        <w:t xml:space="preserve"> across the experiment for each subject were equally likely to be involved in an intransitive triplet ruling out </w:t>
      </w:r>
      <w:r w:rsidR="000810D8">
        <w:t xml:space="preserve">an </w:t>
      </w:r>
      <w:r>
        <w:t xml:space="preserve">explanation based on </w:t>
      </w:r>
      <w:r w:rsidR="000810D8">
        <w:t xml:space="preserve">explicit </w:t>
      </w:r>
      <w:r>
        <w:t xml:space="preserve">memory </w:t>
      </w:r>
      <w:r w:rsidR="000810D8">
        <w:t xml:space="preserve">of prior choices </w:t>
      </w:r>
      <w:r w:rsidR="00FC09FC">
        <w:t xml:space="preserve">within the experiment </w:t>
      </w:r>
      <w:r>
        <w:t xml:space="preserve">to explain the </w:t>
      </w:r>
      <w:r w:rsidR="000810D8">
        <w:t xml:space="preserve">observed </w:t>
      </w:r>
      <w:proofErr w:type="spellStart"/>
      <w:r w:rsidR="000810D8">
        <w:t>intransitivities</w:t>
      </w:r>
      <w:proofErr w:type="spellEnd"/>
      <w:r w:rsidR="000810D8">
        <w:t xml:space="preserve"> as well as </w:t>
      </w:r>
      <w:r>
        <w:t xml:space="preserve">group differences in </w:t>
      </w:r>
      <w:r w:rsidR="000810D8">
        <w:t xml:space="preserve">their frequency. </w:t>
      </w:r>
    </w:p>
    <w:p w14:paraId="419AF355" w14:textId="61BEF969" w:rsidR="00DD673B" w:rsidRDefault="00B06400" w:rsidP="00957149">
      <w:r>
        <w:rPr>
          <w:noProof/>
        </w:rPr>
        <w:lastRenderedPageBreak/>
        <w:drawing>
          <wp:inline distT="0" distB="0" distL="0" distR="0" wp14:anchorId="5D737226" wp14:editId="14C196B2">
            <wp:extent cx="4929196" cy="3033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1_050514.png"/>
                    <pic:cNvPicPr/>
                  </pic:nvPicPr>
                  <pic:blipFill>
                    <a:blip r:embed="rId8">
                      <a:extLst>
                        <a:ext uri="{28A0092B-C50C-407E-A947-70E740481C1C}">
                          <a14:useLocalDpi xmlns:a14="http://schemas.microsoft.com/office/drawing/2010/main" val="0"/>
                        </a:ext>
                      </a:extLst>
                    </a:blip>
                    <a:stretch>
                      <a:fillRect/>
                    </a:stretch>
                  </pic:blipFill>
                  <pic:spPr>
                    <a:xfrm>
                      <a:off x="0" y="0"/>
                      <a:ext cx="4929196" cy="3033395"/>
                    </a:xfrm>
                    <a:prstGeom prst="rect">
                      <a:avLst/>
                    </a:prstGeom>
                  </pic:spPr>
                </pic:pic>
              </a:graphicData>
            </a:graphic>
          </wp:inline>
        </w:drawing>
      </w:r>
    </w:p>
    <w:p w14:paraId="771CC619" w14:textId="5E179482" w:rsidR="008917A6" w:rsidRDefault="008917A6" w:rsidP="00957149">
      <w:pPr>
        <w:rPr>
          <w:rFonts w:ascii="Times" w:hAnsi="Times"/>
          <w:bCs w:val="0"/>
          <w:i/>
          <w:iCs w:val="0"/>
          <w:sz w:val="20"/>
        </w:rPr>
      </w:pPr>
      <w:r w:rsidRPr="00715933">
        <w:rPr>
          <w:rFonts w:ascii="Times" w:hAnsi="Times"/>
          <w:bCs w:val="0"/>
          <w:i/>
          <w:iCs w:val="0"/>
          <w:sz w:val="20"/>
        </w:rPr>
        <w:t xml:space="preserve">Fig. S1: </w:t>
      </w:r>
      <w:r>
        <w:rPr>
          <w:rFonts w:ascii="Times" w:hAnsi="Times"/>
          <w:bCs w:val="0"/>
          <w:i/>
          <w:iCs w:val="0"/>
          <w:sz w:val="20"/>
        </w:rPr>
        <w:t xml:space="preserve">Number of </w:t>
      </w:r>
      <w:proofErr w:type="spellStart"/>
      <w:r>
        <w:rPr>
          <w:rFonts w:ascii="Times" w:hAnsi="Times"/>
          <w:bCs w:val="0"/>
          <w:i/>
          <w:iCs w:val="0"/>
          <w:sz w:val="20"/>
        </w:rPr>
        <w:t>intransitivities</w:t>
      </w:r>
      <w:proofErr w:type="spellEnd"/>
      <w:r>
        <w:rPr>
          <w:rFonts w:ascii="Times" w:hAnsi="Times"/>
          <w:bCs w:val="0"/>
          <w:i/>
          <w:iCs w:val="0"/>
          <w:sz w:val="20"/>
        </w:rPr>
        <w:t xml:space="preserve"> a trial is involved in based on when it is seen during the task broken down by groups.</w:t>
      </w:r>
    </w:p>
    <w:p w14:paraId="67CE77F9" w14:textId="77777777" w:rsidR="008917A6" w:rsidRDefault="008917A6" w:rsidP="00957149"/>
    <w:p w14:paraId="7C712C93" w14:textId="466D557D" w:rsidR="00DD673B" w:rsidRPr="003160E4" w:rsidRDefault="003160E4" w:rsidP="00957149">
      <w:pPr>
        <w:tabs>
          <w:tab w:val="clear" w:pos="0"/>
        </w:tabs>
        <w:ind w:right="0"/>
        <w:rPr>
          <w:rFonts w:ascii="Times" w:hAnsi="Times"/>
          <w:bCs w:val="0"/>
          <w:i/>
          <w:iCs w:val="0"/>
          <w:szCs w:val="24"/>
        </w:rPr>
      </w:pPr>
      <w:proofErr w:type="spellStart"/>
      <w:r>
        <w:rPr>
          <w:rFonts w:ascii="Times" w:hAnsi="Times"/>
          <w:bCs w:val="0"/>
          <w:i/>
          <w:iCs w:val="0"/>
          <w:szCs w:val="24"/>
        </w:rPr>
        <w:t>Intransitivities</w:t>
      </w:r>
      <w:proofErr w:type="spellEnd"/>
      <w:r>
        <w:rPr>
          <w:rFonts w:ascii="Times" w:hAnsi="Times"/>
          <w:bCs w:val="0"/>
          <w:i/>
          <w:iCs w:val="0"/>
          <w:szCs w:val="24"/>
        </w:rPr>
        <w:t xml:space="preserve"> and re</w:t>
      </w:r>
      <w:r w:rsidR="000810D8">
        <w:rPr>
          <w:rFonts w:ascii="Times" w:hAnsi="Times"/>
          <w:bCs w:val="0"/>
          <w:i/>
          <w:iCs w:val="0"/>
          <w:szCs w:val="24"/>
        </w:rPr>
        <w:t>sponse</w:t>
      </w:r>
      <w:r>
        <w:rPr>
          <w:rFonts w:ascii="Times" w:hAnsi="Times"/>
          <w:bCs w:val="0"/>
          <w:i/>
          <w:iCs w:val="0"/>
          <w:szCs w:val="24"/>
        </w:rPr>
        <w:t xml:space="preserve"> times</w:t>
      </w:r>
    </w:p>
    <w:p w14:paraId="79D09590" w14:textId="53794D35" w:rsidR="001C336C" w:rsidRDefault="000810D8" w:rsidP="00957149">
      <w:pPr>
        <w:tabs>
          <w:tab w:val="clear" w:pos="0"/>
        </w:tabs>
        <w:ind w:right="0"/>
      </w:pPr>
      <w:r>
        <w:rPr>
          <w:rFonts w:ascii="Times" w:hAnsi="Times"/>
          <w:bCs w:val="0"/>
          <w:iCs w:val="0"/>
          <w:szCs w:val="24"/>
        </w:rPr>
        <w:t>A</w:t>
      </w:r>
      <w:r w:rsidR="001C336C" w:rsidRPr="008B6F70">
        <w:rPr>
          <w:rFonts w:ascii="Times" w:hAnsi="Times"/>
          <w:bCs w:val="0"/>
          <w:iCs w:val="0"/>
          <w:szCs w:val="24"/>
        </w:rPr>
        <w:t>ll participants g</w:t>
      </w:r>
      <w:r>
        <w:rPr>
          <w:rFonts w:ascii="Times" w:hAnsi="Times"/>
          <w:bCs w:val="0"/>
          <w:iCs w:val="0"/>
          <w:szCs w:val="24"/>
        </w:rPr>
        <w:t>o</w:t>
      </w:r>
      <w:r w:rsidR="001C336C" w:rsidRPr="008B6F70">
        <w:rPr>
          <w:rFonts w:ascii="Times" w:hAnsi="Times"/>
          <w:bCs w:val="0"/>
          <w:iCs w:val="0"/>
          <w:szCs w:val="24"/>
        </w:rPr>
        <w:t>t faster as they progress</w:t>
      </w:r>
      <w:r>
        <w:rPr>
          <w:rFonts w:ascii="Times" w:hAnsi="Times"/>
          <w:bCs w:val="0"/>
          <w:iCs w:val="0"/>
          <w:szCs w:val="24"/>
        </w:rPr>
        <w:t>ed</w:t>
      </w:r>
      <w:r w:rsidR="001C336C" w:rsidRPr="008B6F70">
        <w:rPr>
          <w:rFonts w:ascii="Times" w:hAnsi="Times"/>
          <w:bCs w:val="0"/>
          <w:iCs w:val="0"/>
          <w:szCs w:val="24"/>
        </w:rPr>
        <w:t xml:space="preserve"> </w:t>
      </w:r>
      <w:r>
        <w:rPr>
          <w:rFonts w:ascii="Times" w:hAnsi="Times"/>
          <w:bCs w:val="0"/>
          <w:iCs w:val="0"/>
          <w:szCs w:val="24"/>
        </w:rPr>
        <w:t>with</w:t>
      </w:r>
      <w:r w:rsidR="001C336C" w:rsidRPr="008B6F70">
        <w:rPr>
          <w:rFonts w:ascii="Times" w:hAnsi="Times"/>
          <w:bCs w:val="0"/>
          <w:iCs w:val="0"/>
          <w:szCs w:val="24"/>
        </w:rPr>
        <w:t xml:space="preserve"> the </w:t>
      </w:r>
      <w:r>
        <w:rPr>
          <w:rFonts w:ascii="Times" w:hAnsi="Times"/>
          <w:bCs w:val="0"/>
          <w:iCs w:val="0"/>
          <w:szCs w:val="24"/>
        </w:rPr>
        <w:t xml:space="preserve">choice </w:t>
      </w:r>
      <w:r w:rsidR="001C336C" w:rsidRPr="008B6F70">
        <w:rPr>
          <w:rFonts w:ascii="Times" w:hAnsi="Times"/>
          <w:bCs w:val="0"/>
          <w:iCs w:val="0"/>
          <w:szCs w:val="24"/>
        </w:rPr>
        <w:t xml:space="preserve">task. The MTL group has the </w:t>
      </w:r>
      <w:r w:rsidR="00723BAB">
        <w:rPr>
          <w:rFonts w:ascii="Times" w:hAnsi="Times"/>
          <w:bCs w:val="0"/>
          <w:iCs w:val="0"/>
          <w:szCs w:val="24"/>
        </w:rPr>
        <w:t>longest</w:t>
      </w:r>
      <w:r w:rsidR="00723BAB" w:rsidRPr="008B6F70">
        <w:rPr>
          <w:rFonts w:ascii="Times" w:hAnsi="Times"/>
          <w:bCs w:val="0"/>
          <w:iCs w:val="0"/>
          <w:szCs w:val="24"/>
        </w:rPr>
        <w:t xml:space="preserve"> </w:t>
      </w:r>
      <w:r w:rsidR="001C336C" w:rsidRPr="008B6F70">
        <w:rPr>
          <w:rFonts w:ascii="Times" w:hAnsi="Times"/>
          <w:bCs w:val="0"/>
          <w:iCs w:val="0"/>
          <w:szCs w:val="24"/>
        </w:rPr>
        <w:t>average re</w:t>
      </w:r>
      <w:r>
        <w:rPr>
          <w:rFonts w:ascii="Times" w:hAnsi="Times"/>
          <w:bCs w:val="0"/>
          <w:iCs w:val="0"/>
          <w:szCs w:val="24"/>
        </w:rPr>
        <w:t>sponse</w:t>
      </w:r>
      <w:r w:rsidR="001C336C" w:rsidRPr="008B6F70">
        <w:rPr>
          <w:rFonts w:ascii="Times" w:hAnsi="Times"/>
          <w:bCs w:val="0"/>
          <w:iCs w:val="0"/>
          <w:szCs w:val="24"/>
        </w:rPr>
        <w:t xml:space="preserve"> time</w:t>
      </w:r>
      <w:r w:rsidR="00506C66">
        <w:rPr>
          <w:rFonts w:ascii="Times" w:hAnsi="Times"/>
          <w:bCs w:val="0"/>
          <w:iCs w:val="0"/>
          <w:szCs w:val="24"/>
        </w:rPr>
        <w:t xml:space="preserve"> (1608 </w:t>
      </w:r>
      <w:proofErr w:type="spellStart"/>
      <w:r w:rsidR="00506C66">
        <w:rPr>
          <w:rFonts w:ascii="Times" w:hAnsi="Times"/>
          <w:bCs w:val="0"/>
          <w:iCs w:val="0"/>
          <w:szCs w:val="24"/>
        </w:rPr>
        <w:t>ms</w:t>
      </w:r>
      <w:proofErr w:type="spellEnd"/>
      <w:r w:rsidR="00506C66">
        <w:rPr>
          <w:rFonts w:ascii="Times" w:hAnsi="Times"/>
          <w:bCs w:val="0"/>
          <w:iCs w:val="0"/>
          <w:szCs w:val="24"/>
        </w:rPr>
        <w:t>)</w:t>
      </w:r>
      <w:r w:rsidR="001C336C" w:rsidRPr="008B6F70">
        <w:rPr>
          <w:rFonts w:ascii="Times" w:hAnsi="Times"/>
          <w:bCs w:val="0"/>
          <w:iCs w:val="0"/>
          <w:szCs w:val="24"/>
        </w:rPr>
        <w:t xml:space="preserve"> </w:t>
      </w:r>
      <w:r>
        <w:rPr>
          <w:rFonts w:ascii="Times" w:hAnsi="Times"/>
          <w:bCs w:val="0"/>
          <w:iCs w:val="0"/>
          <w:szCs w:val="24"/>
        </w:rPr>
        <w:t xml:space="preserve">per choice, </w:t>
      </w:r>
      <w:r w:rsidR="007564F2">
        <w:rPr>
          <w:rFonts w:ascii="Times" w:hAnsi="Times"/>
          <w:bCs w:val="0"/>
          <w:iCs w:val="0"/>
          <w:szCs w:val="24"/>
        </w:rPr>
        <w:t>followed by</w:t>
      </w:r>
      <w:r w:rsidR="001C336C" w:rsidRPr="008B6F70">
        <w:rPr>
          <w:rFonts w:ascii="Times" w:hAnsi="Times"/>
          <w:bCs w:val="0"/>
          <w:iCs w:val="0"/>
          <w:szCs w:val="24"/>
        </w:rPr>
        <w:t xml:space="preserve"> the control</w:t>
      </w:r>
      <w:r w:rsidR="00506C66">
        <w:rPr>
          <w:rFonts w:ascii="Times" w:hAnsi="Times"/>
          <w:bCs w:val="0"/>
          <w:iCs w:val="0"/>
          <w:szCs w:val="24"/>
        </w:rPr>
        <w:t xml:space="preserve"> (1418 </w:t>
      </w:r>
      <w:proofErr w:type="spellStart"/>
      <w:r w:rsidR="00506C66">
        <w:rPr>
          <w:rFonts w:ascii="Times" w:hAnsi="Times"/>
          <w:bCs w:val="0"/>
          <w:iCs w:val="0"/>
          <w:szCs w:val="24"/>
        </w:rPr>
        <w:t>ms</w:t>
      </w:r>
      <w:proofErr w:type="spellEnd"/>
      <w:r w:rsidR="00506C66">
        <w:rPr>
          <w:rFonts w:ascii="Times" w:hAnsi="Times"/>
          <w:bCs w:val="0"/>
          <w:iCs w:val="0"/>
          <w:szCs w:val="24"/>
        </w:rPr>
        <w:t>)</w:t>
      </w:r>
      <w:r w:rsidR="001C336C" w:rsidRPr="008B6F70">
        <w:rPr>
          <w:rFonts w:ascii="Times" w:hAnsi="Times"/>
          <w:bCs w:val="0"/>
          <w:iCs w:val="0"/>
          <w:szCs w:val="24"/>
        </w:rPr>
        <w:t xml:space="preserve"> and ETL</w:t>
      </w:r>
      <w:r w:rsidR="00506C66">
        <w:rPr>
          <w:rFonts w:ascii="Times" w:hAnsi="Times"/>
          <w:bCs w:val="0"/>
          <w:iCs w:val="0"/>
          <w:szCs w:val="24"/>
        </w:rPr>
        <w:t xml:space="preserve"> (1408 </w:t>
      </w:r>
      <w:proofErr w:type="spellStart"/>
      <w:r w:rsidR="00506C66">
        <w:rPr>
          <w:rFonts w:ascii="Times" w:hAnsi="Times"/>
          <w:bCs w:val="0"/>
          <w:iCs w:val="0"/>
          <w:szCs w:val="24"/>
        </w:rPr>
        <w:t>ms</w:t>
      </w:r>
      <w:proofErr w:type="spellEnd"/>
      <w:r w:rsidR="00506C66">
        <w:rPr>
          <w:rFonts w:ascii="Times" w:hAnsi="Times"/>
          <w:bCs w:val="0"/>
          <w:iCs w:val="0"/>
          <w:szCs w:val="24"/>
        </w:rPr>
        <w:t>)</w:t>
      </w:r>
      <w:r w:rsidR="001C336C" w:rsidRPr="008B6F70">
        <w:rPr>
          <w:rFonts w:ascii="Times" w:hAnsi="Times"/>
          <w:bCs w:val="0"/>
          <w:iCs w:val="0"/>
          <w:szCs w:val="24"/>
        </w:rPr>
        <w:t xml:space="preserve"> groups. How quickly each group sped up across trials also differ</w:t>
      </w:r>
      <w:r>
        <w:rPr>
          <w:rFonts w:ascii="Times" w:hAnsi="Times"/>
          <w:bCs w:val="0"/>
          <w:iCs w:val="0"/>
          <w:szCs w:val="24"/>
        </w:rPr>
        <w:t>ed</w:t>
      </w:r>
      <w:r w:rsidR="001C336C" w:rsidRPr="008B6F70">
        <w:rPr>
          <w:rFonts w:ascii="Times" w:hAnsi="Times"/>
          <w:bCs w:val="0"/>
          <w:iCs w:val="0"/>
          <w:szCs w:val="24"/>
        </w:rPr>
        <w:t xml:space="preserve"> significantly. The slope of speeding up </w:t>
      </w:r>
      <w:r>
        <w:rPr>
          <w:rFonts w:ascii="Times" w:hAnsi="Times"/>
          <w:bCs w:val="0"/>
          <w:iCs w:val="0"/>
          <w:szCs w:val="24"/>
        </w:rPr>
        <w:t>o</w:t>
      </w:r>
      <w:r w:rsidR="001C336C" w:rsidRPr="008B6F70">
        <w:rPr>
          <w:rFonts w:ascii="Times" w:hAnsi="Times"/>
          <w:bCs w:val="0"/>
          <w:iCs w:val="0"/>
          <w:szCs w:val="24"/>
        </w:rPr>
        <w:t xml:space="preserve">n later trials </w:t>
      </w:r>
      <w:r>
        <w:rPr>
          <w:rFonts w:ascii="Times" w:hAnsi="Times"/>
          <w:bCs w:val="0"/>
          <w:iCs w:val="0"/>
          <w:szCs w:val="24"/>
        </w:rPr>
        <w:t>wa</w:t>
      </w:r>
      <w:r w:rsidR="001C336C" w:rsidRPr="008B6F70">
        <w:rPr>
          <w:rFonts w:ascii="Times" w:hAnsi="Times"/>
          <w:bCs w:val="0"/>
          <w:iCs w:val="0"/>
          <w:szCs w:val="24"/>
        </w:rPr>
        <w:t xml:space="preserve">s steepest for the MTL group, followed by the control group and flattest for the ETL group. These differences </w:t>
      </w:r>
      <w:r>
        <w:rPr>
          <w:rFonts w:ascii="Times" w:hAnsi="Times"/>
          <w:bCs w:val="0"/>
          <w:iCs w:val="0"/>
          <w:szCs w:val="24"/>
        </w:rPr>
        <w:t>we</w:t>
      </w:r>
      <w:r w:rsidR="001C336C" w:rsidRPr="008B6F70">
        <w:rPr>
          <w:rFonts w:ascii="Times" w:hAnsi="Times"/>
          <w:bCs w:val="0"/>
          <w:iCs w:val="0"/>
          <w:szCs w:val="24"/>
        </w:rPr>
        <w:t>re tested for using a hierarchical model that account</w:t>
      </w:r>
      <w:r w:rsidR="00FC09FC">
        <w:rPr>
          <w:rFonts w:ascii="Times" w:hAnsi="Times"/>
          <w:bCs w:val="0"/>
          <w:iCs w:val="0"/>
          <w:szCs w:val="24"/>
        </w:rPr>
        <w:t>s</w:t>
      </w:r>
      <w:r w:rsidR="001C336C" w:rsidRPr="008B6F70">
        <w:rPr>
          <w:rFonts w:ascii="Times" w:hAnsi="Times"/>
          <w:bCs w:val="0"/>
          <w:iCs w:val="0"/>
          <w:szCs w:val="24"/>
        </w:rPr>
        <w:t xml:space="preserve"> for the repeated measures aspect of this data, using the R </w:t>
      </w:r>
      <w:proofErr w:type="spellStart"/>
      <w:r w:rsidR="001C336C" w:rsidRPr="008B6F70">
        <w:rPr>
          <w:rFonts w:ascii="Times" w:hAnsi="Times"/>
          <w:bCs w:val="0"/>
          <w:iCs w:val="0"/>
          <w:szCs w:val="24"/>
        </w:rPr>
        <w:t>lmer</w:t>
      </w:r>
      <w:proofErr w:type="spellEnd"/>
      <w:r w:rsidR="001C336C" w:rsidRPr="008B6F70">
        <w:rPr>
          <w:rFonts w:ascii="Times" w:hAnsi="Times"/>
          <w:bCs w:val="0"/>
          <w:iCs w:val="0"/>
          <w:szCs w:val="24"/>
        </w:rPr>
        <w:t xml:space="preserve"> function of the lme4 package (Version 1.0-5). The model includes as predictors (fixed effects) the trial number, group and their interaction and a random-effects participant term nested in the three groups. This random effect </w:t>
      </w:r>
      <w:r w:rsidR="001C336C" w:rsidRPr="008B6F70">
        <w:t>captures the repeated-measures aspect of the data and individual differences, if they exist. The significant fixed effect for trial number (β = –2.5</w:t>
      </w:r>
      <w:r w:rsidR="00760657">
        <w:t>4</w:t>
      </w:r>
      <w:r w:rsidR="001C336C" w:rsidRPr="008B6F70">
        <w:t>, t = – 18.1</w:t>
      </w:r>
      <w:r w:rsidR="00760657">
        <w:t>7</w:t>
      </w:r>
      <w:r w:rsidR="00C46521">
        <w:t>, p &lt; 0.001</w:t>
      </w:r>
      <w:r w:rsidR="001C336C" w:rsidRPr="008B6F70">
        <w:t xml:space="preserve">) indicates that </w:t>
      </w:r>
      <w:r w:rsidR="001C336C" w:rsidRPr="008B6F70">
        <w:lastRenderedPageBreak/>
        <w:t>all subjects decrease</w:t>
      </w:r>
      <w:r>
        <w:t>d</w:t>
      </w:r>
      <w:r w:rsidR="001C336C" w:rsidRPr="008B6F70">
        <w:t xml:space="preserve"> their re</w:t>
      </w:r>
      <w:r>
        <w:t>sponse</w:t>
      </w:r>
      <w:r w:rsidR="001C336C" w:rsidRPr="008B6F70">
        <w:t xml:space="preserve"> times </w:t>
      </w:r>
      <w:r>
        <w:t xml:space="preserve">across </w:t>
      </w:r>
      <w:r w:rsidR="001C336C" w:rsidRPr="008B6F70">
        <w:t>trial</w:t>
      </w:r>
      <w:r>
        <w:t>s</w:t>
      </w:r>
      <w:r w:rsidR="001C336C" w:rsidRPr="008B6F70">
        <w:t>. The significant fixed effect for the MTL group (t = 2.6</w:t>
      </w:r>
      <w:r w:rsidR="00760657">
        <w:t>2</w:t>
      </w:r>
      <w:r w:rsidR="00C46521">
        <w:t>, p = 0.01</w:t>
      </w:r>
      <w:r w:rsidR="001C336C" w:rsidRPr="008B6F70">
        <w:t>) and the lack thereof for the ETL group (β = –</w:t>
      </w:r>
      <w:r w:rsidR="00760657">
        <w:t>74</w:t>
      </w:r>
      <w:r w:rsidR="001C336C" w:rsidRPr="008B6F70">
        <w:t>.</w:t>
      </w:r>
      <w:r w:rsidR="00760657">
        <w:t>59</w:t>
      </w:r>
      <w:r w:rsidR="001C336C" w:rsidRPr="008B6F70">
        <w:t>, t = – 0.</w:t>
      </w:r>
      <w:r w:rsidR="00760657">
        <w:t>71</w:t>
      </w:r>
      <w:r w:rsidR="00C46521">
        <w:t>, p = 0.48</w:t>
      </w:r>
      <w:r w:rsidR="001C336C" w:rsidRPr="008B6F70">
        <w:t xml:space="preserve">) show that </w:t>
      </w:r>
      <w:commentRangeStart w:id="0"/>
      <w:r w:rsidR="001C336C" w:rsidRPr="008B6F70">
        <w:t>the MTL group was significantly slower (27</w:t>
      </w:r>
      <w:r w:rsidR="00760657">
        <w:t>3</w:t>
      </w:r>
      <w:r w:rsidR="001C336C" w:rsidRPr="008B6F70">
        <w:t>.</w:t>
      </w:r>
      <w:r w:rsidR="00760657">
        <w:t>46</w:t>
      </w:r>
      <w:r w:rsidR="001C336C" w:rsidRPr="008B6F70">
        <w:t xml:space="preserve"> </w:t>
      </w:r>
      <w:proofErr w:type="spellStart"/>
      <w:r w:rsidR="001C336C" w:rsidRPr="008B6F70">
        <w:t>ms</w:t>
      </w:r>
      <w:proofErr w:type="spellEnd"/>
      <w:r w:rsidR="001C336C" w:rsidRPr="008B6F70">
        <w:t xml:space="preserve"> on average) than the control group. The significant interactions with each group (β = 0.</w:t>
      </w:r>
      <w:r w:rsidR="00760657">
        <w:t>71</w:t>
      </w:r>
      <w:r w:rsidR="001C336C" w:rsidRPr="008B6F70">
        <w:t>, t = 3.</w:t>
      </w:r>
      <w:r w:rsidR="00760657">
        <w:t>57</w:t>
      </w:r>
      <w:r w:rsidR="00C46521">
        <w:t>, p &lt; 0.001</w:t>
      </w:r>
      <w:r w:rsidR="001C336C" w:rsidRPr="008B6F70">
        <w:t xml:space="preserve"> for </w:t>
      </w:r>
      <w:r w:rsidR="00760657">
        <w:t>ETL</w:t>
      </w:r>
      <w:r w:rsidR="00760657" w:rsidRPr="008B6F70">
        <w:t xml:space="preserve"> </w:t>
      </w:r>
      <w:r w:rsidR="001C336C" w:rsidRPr="008B6F70">
        <w:t>and β = –0.8</w:t>
      </w:r>
      <w:r w:rsidR="00760657">
        <w:t>72</w:t>
      </w:r>
      <w:r w:rsidR="001C336C" w:rsidRPr="008B6F70">
        <w:t>, t = – 4.</w:t>
      </w:r>
      <w:r w:rsidR="00760657">
        <w:t>40</w:t>
      </w:r>
      <w:r w:rsidR="00C46521">
        <w:t>, p &lt; 0.001</w:t>
      </w:r>
      <w:r w:rsidR="001C336C" w:rsidRPr="008B6F70">
        <w:t xml:space="preserve"> for </w:t>
      </w:r>
      <w:r w:rsidR="00760657">
        <w:t>MTL</w:t>
      </w:r>
      <w:r w:rsidR="001C336C" w:rsidRPr="008B6F70">
        <w:t>) imply that the slopes for this decrease in reaction times differ across groups.</w:t>
      </w:r>
      <w:commentRangeEnd w:id="0"/>
      <w:r w:rsidR="00BF0042">
        <w:rPr>
          <w:rStyle w:val="CommentReference"/>
        </w:rPr>
        <w:commentReference w:id="0"/>
      </w:r>
    </w:p>
    <w:p w14:paraId="0893C37A" w14:textId="77777777" w:rsidR="008917A6" w:rsidRDefault="008917A6" w:rsidP="00957149">
      <w:pPr>
        <w:tabs>
          <w:tab w:val="clear" w:pos="0"/>
        </w:tabs>
        <w:ind w:right="0"/>
      </w:pPr>
    </w:p>
    <w:p w14:paraId="27BED485" w14:textId="77777777" w:rsidR="008917A6" w:rsidRDefault="008917A6" w:rsidP="00957149">
      <w:pPr>
        <w:tabs>
          <w:tab w:val="clear" w:pos="0"/>
        </w:tabs>
        <w:ind w:right="0"/>
      </w:pPr>
    </w:p>
    <w:p w14:paraId="5EEBCACE" w14:textId="7371B57C" w:rsidR="008917A6" w:rsidRDefault="00760657" w:rsidP="00957149">
      <w:pPr>
        <w:tabs>
          <w:tab w:val="clear" w:pos="0"/>
        </w:tabs>
        <w:ind w:right="0"/>
        <w:rPr>
          <w:rFonts w:ascii="Times" w:hAnsi="Times"/>
          <w:bCs w:val="0"/>
          <w:iCs w:val="0"/>
          <w:szCs w:val="24"/>
        </w:rPr>
      </w:pPr>
      <w:r w:rsidRPr="00B20D57">
        <w:rPr>
          <w:rFonts w:ascii="Times" w:hAnsi="Times"/>
          <w:bCs w:val="0"/>
          <w:iCs w:val="0"/>
          <w:noProof/>
          <w:szCs w:val="24"/>
        </w:rPr>
        <w:drawing>
          <wp:inline distT="0" distB="0" distL="0" distR="0" wp14:anchorId="05DBD133" wp14:editId="2D78195C">
            <wp:extent cx="5300665" cy="326199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2Top_050514.png"/>
                    <pic:cNvPicPr/>
                  </pic:nvPicPr>
                  <pic:blipFill>
                    <a:blip r:embed="rId10">
                      <a:extLst>
                        <a:ext uri="{28A0092B-C50C-407E-A947-70E740481C1C}">
                          <a14:useLocalDpi xmlns:a14="http://schemas.microsoft.com/office/drawing/2010/main" val="0"/>
                        </a:ext>
                      </a:extLst>
                    </a:blip>
                    <a:stretch>
                      <a:fillRect/>
                    </a:stretch>
                  </pic:blipFill>
                  <pic:spPr>
                    <a:xfrm>
                      <a:off x="0" y="0"/>
                      <a:ext cx="5300665" cy="3261995"/>
                    </a:xfrm>
                    <a:prstGeom prst="rect">
                      <a:avLst/>
                    </a:prstGeom>
                  </pic:spPr>
                </pic:pic>
              </a:graphicData>
            </a:graphic>
          </wp:inline>
        </w:drawing>
      </w:r>
    </w:p>
    <w:p w14:paraId="16D02E89" w14:textId="77777777" w:rsidR="008917A6" w:rsidRPr="00AA2E56" w:rsidRDefault="008917A6" w:rsidP="00957149">
      <w:pPr>
        <w:tabs>
          <w:tab w:val="clear" w:pos="0"/>
        </w:tabs>
        <w:ind w:right="0"/>
        <w:rPr>
          <w:rFonts w:ascii="Times" w:hAnsi="Times"/>
          <w:bCs w:val="0"/>
          <w:iCs w:val="0"/>
          <w:szCs w:val="24"/>
        </w:rPr>
      </w:pPr>
    </w:p>
    <w:p w14:paraId="4B95EE3F" w14:textId="0E1AC8AA" w:rsidR="008917A6" w:rsidRDefault="00760657" w:rsidP="00957149">
      <w:pPr>
        <w:tabs>
          <w:tab w:val="clear" w:pos="0"/>
        </w:tabs>
        <w:ind w:right="0"/>
        <w:rPr>
          <w:rFonts w:ascii="Times" w:hAnsi="Times"/>
          <w:bCs w:val="0"/>
          <w:i/>
          <w:iCs w:val="0"/>
          <w:szCs w:val="24"/>
        </w:rPr>
      </w:pPr>
      <w:r w:rsidRPr="00B20D57">
        <w:rPr>
          <w:rFonts w:ascii="Times" w:hAnsi="Times"/>
          <w:bCs w:val="0"/>
          <w:i/>
          <w:iCs w:val="0"/>
          <w:noProof/>
          <w:szCs w:val="24"/>
        </w:rPr>
        <w:lastRenderedPageBreak/>
        <w:drawing>
          <wp:inline distT="0" distB="0" distL="0" distR="0" wp14:anchorId="0C38DB82" wp14:editId="354F02AF">
            <wp:extent cx="5189224" cy="3193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2Bottom_050514.png"/>
                    <pic:cNvPicPr/>
                  </pic:nvPicPr>
                  <pic:blipFill>
                    <a:blip r:embed="rId11">
                      <a:extLst>
                        <a:ext uri="{28A0092B-C50C-407E-A947-70E740481C1C}">
                          <a14:useLocalDpi xmlns:a14="http://schemas.microsoft.com/office/drawing/2010/main" val="0"/>
                        </a:ext>
                      </a:extLst>
                    </a:blip>
                    <a:stretch>
                      <a:fillRect/>
                    </a:stretch>
                  </pic:blipFill>
                  <pic:spPr>
                    <a:xfrm>
                      <a:off x="0" y="0"/>
                      <a:ext cx="5189224" cy="3193415"/>
                    </a:xfrm>
                    <a:prstGeom prst="rect">
                      <a:avLst/>
                    </a:prstGeom>
                  </pic:spPr>
                </pic:pic>
              </a:graphicData>
            </a:graphic>
          </wp:inline>
        </w:drawing>
      </w:r>
    </w:p>
    <w:p w14:paraId="51E1D4BB" w14:textId="77777777" w:rsidR="008917A6" w:rsidRDefault="008917A6" w:rsidP="00957149">
      <w:pPr>
        <w:tabs>
          <w:tab w:val="clear" w:pos="0"/>
        </w:tabs>
        <w:ind w:right="0"/>
        <w:rPr>
          <w:rFonts w:ascii="Times" w:hAnsi="Times"/>
          <w:bCs w:val="0"/>
          <w:i/>
          <w:iCs w:val="0"/>
          <w:szCs w:val="24"/>
        </w:rPr>
      </w:pPr>
    </w:p>
    <w:p w14:paraId="48D0AD43" w14:textId="323F05E5" w:rsidR="008917A6" w:rsidRDefault="008917A6" w:rsidP="00957149">
      <w:pPr>
        <w:tabs>
          <w:tab w:val="clear" w:pos="0"/>
        </w:tabs>
        <w:ind w:right="0"/>
      </w:pPr>
      <w:r w:rsidRPr="00715933">
        <w:rPr>
          <w:rFonts w:ascii="Times" w:hAnsi="Times"/>
          <w:bCs w:val="0"/>
          <w:i/>
          <w:iCs w:val="0"/>
          <w:sz w:val="20"/>
        </w:rPr>
        <w:t>Fig. S</w:t>
      </w:r>
      <w:r>
        <w:rPr>
          <w:rFonts w:ascii="Times" w:hAnsi="Times"/>
          <w:bCs w:val="0"/>
          <w:i/>
          <w:iCs w:val="0"/>
          <w:sz w:val="20"/>
        </w:rPr>
        <w:t>2</w:t>
      </w:r>
      <w:r w:rsidRPr="00715933">
        <w:rPr>
          <w:rFonts w:ascii="Times" w:hAnsi="Times"/>
          <w:bCs w:val="0"/>
          <w:i/>
          <w:iCs w:val="0"/>
          <w:sz w:val="20"/>
        </w:rPr>
        <w:t xml:space="preserve">: Change in </w:t>
      </w:r>
      <w:r>
        <w:rPr>
          <w:rFonts w:ascii="Times" w:hAnsi="Times"/>
          <w:bCs w:val="0"/>
          <w:i/>
          <w:iCs w:val="0"/>
          <w:sz w:val="20"/>
        </w:rPr>
        <w:t>re</w:t>
      </w:r>
      <w:r w:rsidR="000810D8">
        <w:rPr>
          <w:rFonts w:ascii="Times" w:hAnsi="Times"/>
          <w:bCs w:val="0"/>
          <w:i/>
          <w:iCs w:val="0"/>
          <w:sz w:val="20"/>
        </w:rPr>
        <w:t>sponse</w:t>
      </w:r>
      <w:r>
        <w:rPr>
          <w:rFonts w:ascii="Times" w:hAnsi="Times"/>
          <w:bCs w:val="0"/>
          <w:i/>
          <w:iCs w:val="0"/>
          <w:sz w:val="20"/>
        </w:rPr>
        <w:t xml:space="preserve"> times </w:t>
      </w:r>
      <w:r w:rsidR="000810D8">
        <w:rPr>
          <w:rFonts w:ascii="Times" w:hAnsi="Times"/>
          <w:bCs w:val="0"/>
          <w:i/>
          <w:iCs w:val="0"/>
          <w:sz w:val="20"/>
        </w:rPr>
        <w:t xml:space="preserve">(RT) </w:t>
      </w:r>
      <w:r>
        <w:rPr>
          <w:rFonts w:ascii="Times" w:hAnsi="Times"/>
          <w:bCs w:val="0"/>
          <w:i/>
          <w:iCs w:val="0"/>
          <w:sz w:val="20"/>
        </w:rPr>
        <w:t>based depending on how far subjects are in the task broken down by groups. Top panel is drawn from raw data and smoothed with loess curves. Bottom panel is based on multilevel model fit.</w:t>
      </w:r>
    </w:p>
    <w:p w14:paraId="6600CDF8" w14:textId="77777777" w:rsidR="0071442C" w:rsidRDefault="0071442C" w:rsidP="00957149"/>
    <w:p w14:paraId="6C0E8465" w14:textId="75BABAB3" w:rsidR="001C336C" w:rsidRDefault="001C336C" w:rsidP="00957149">
      <w:r>
        <w:rPr>
          <w:rFonts w:ascii="Times" w:hAnsi="Times"/>
          <w:bCs w:val="0"/>
          <w:iCs w:val="0"/>
          <w:szCs w:val="24"/>
        </w:rPr>
        <w:t>We examined whether re</w:t>
      </w:r>
      <w:r w:rsidR="000810D8">
        <w:rPr>
          <w:rFonts w:ascii="Times" w:hAnsi="Times"/>
          <w:bCs w:val="0"/>
          <w:iCs w:val="0"/>
          <w:szCs w:val="24"/>
        </w:rPr>
        <w:t>sponse</w:t>
      </w:r>
      <w:r w:rsidR="00555DD0">
        <w:rPr>
          <w:rFonts w:ascii="Times" w:hAnsi="Times"/>
          <w:bCs w:val="0"/>
          <w:iCs w:val="0"/>
          <w:szCs w:val="24"/>
        </w:rPr>
        <w:t xml:space="preserve"> times </w:t>
      </w:r>
      <w:r w:rsidR="000810D8">
        <w:rPr>
          <w:rFonts w:ascii="Times" w:hAnsi="Times"/>
          <w:bCs w:val="0"/>
          <w:iCs w:val="0"/>
          <w:szCs w:val="24"/>
        </w:rPr>
        <w:t xml:space="preserve">(RTs) at the </w:t>
      </w:r>
      <w:r w:rsidR="00555DD0">
        <w:rPr>
          <w:rFonts w:ascii="Times" w:hAnsi="Times"/>
          <w:bCs w:val="0"/>
          <w:iCs w:val="0"/>
          <w:szCs w:val="24"/>
        </w:rPr>
        <w:t>trial level</w:t>
      </w:r>
      <w:r>
        <w:rPr>
          <w:rFonts w:ascii="Times" w:hAnsi="Times"/>
          <w:bCs w:val="0"/>
          <w:iCs w:val="0"/>
          <w:szCs w:val="24"/>
        </w:rPr>
        <w:t xml:space="preserve"> had an effect on the number of </w:t>
      </w:r>
      <w:proofErr w:type="spellStart"/>
      <w:r>
        <w:rPr>
          <w:rFonts w:ascii="Times" w:hAnsi="Times"/>
          <w:bCs w:val="0"/>
          <w:iCs w:val="0"/>
          <w:szCs w:val="24"/>
        </w:rPr>
        <w:t>intransitivities</w:t>
      </w:r>
      <w:proofErr w:type="spellEnd"/>
      <w:r>
        <w:rPr>
          <w:rFonts w:ascii="Times" w:hAnsi="Times"/>
          <w:bCs w:val="0"/>
          <w:iCs w:val="0"/>
          <w:szCs w:val="24"/>
        </w:rPr>
        <w:t xml:space="preserve">. A multilevel model with fixed effects for centered RTs and centered quadratic term for RTs, as well as groups and random intercepts for each participant </w:t>
      </w:r>
      <w:r w:rsidR="000810D8">
        <w:rPr>
          <w:rFonts w:ascii="Times" w:hAnsi="Times"/>
          <w:bCs w:val="0"/>
          <w:iCs w:val="0"/>
          <w:szCs w:val="24"/>
        </w:rPr>
        <w:t xml:space="preserve">showed </w:t>
      </w:r>
      <w:r>
        <w:rPr>
          <w:rFonts w:ascii="Times" w:hAnsi="Times"/>
          <w:bCs w:val="0"/>
          <w:iCs w:val="0"/>
          <w:szCs w:val="24"/>
        </w:rPr>
        <w:t xml:space="preserve">that </w:t>
      </w:r>
      <w:r w:rsidR="000810D8">
        <w:rPr>
          <w:rFonts w:ascii="Times" w:hAnsi="Times"/>
          <w:bCs w:val="0"/>
          <w:iCs w:val="0"/>
          <w:szCs w:val="24"/>
        </w:rPr>
        <w:t>choices</w:t>
      </w:r>
      <w:r>
        <w:rPr>
          <w:rFonts w:ascii="Times" w:hAnsi="Times"/>
          <w:bCs w:val="0"/>
          <w:iCs w:val="0"/>
          <w:szCs w:val="24"/>
        </w:rPr>
        <w:t xml:space="preserve"> </w:t>
      </w:r>
      <w:r w:rsidR="000810D8">
        <w:rPr>
          <w:rFonts w:ascii="Times" w:hAnsi="Times"/>
          <w:bCs w:val="0"/>
          <w:iCs w:val="0"/>
          <w:szCs w:val="24"/>
        </w:rPr>
        <w:t>for which</w:t>
      </w:r>
      <w:r>
        <w:rPr>
          <w:rFonts w:ascii="Times" w:hAnsi="Times"/>
          <w:bCs w:val="0"/>
          <w:iCs w:val="0"/>
          <w:szCs w:val="24"/>
        </w:rPr>
        <w:t xml:space="preserve"> participants took longer were involved in more </w:t>
      </w:r>
      <w:proofErr w:type="spellStart"/>
      <w:r>
        <w:rPr>
          <w:rFonts w:ascii="Times" w:hAnsi="Times"/>
          <w:bCs w:val="0"/>
          <w:iCs w:val="0"/>
          <w:szCs w:val="24"/>
        </w:rPr>
        <w:t>intransitivites</w:t>
      </w:r>
      <w:proofErr w:type="spellEnd"/>
      <w:r w:rsidR="000810D8">
        <w:rPr>
          <w:rFonts w:ascii="Times" w:hAnsi="Times"/>
          <w:bCs w:val="0"/>
          <w:iCs w:val="0"/>
          <w:szCs w:val="24"/>
        </w:rPr>
        <w:t>,</w:t>
      </w:r>
      <w:r>
        <w:rPr>
          <w:rFonts w:ascii="Times" w:hAnsi="Times"/>
          <w:bCs w:val="0"/>
          <w:iCs w:val="0"/>
          <w:szCs w:val="24"/>
        </w:rPr>
        <w:t xml:space="preserve"> with an RT fixed effect </w:t>
      </w:r>
      <w:r>
        <w:t>(β = 0.000</w:t>
      </w:r>
      <w:r w:rsidR="001221B8">
        <w:t>7</w:t>
      </w:r>
      <w:r>
        <w:t>, t = 12.5</w:t>
      </w:r>
      <w:r w:rsidR="001221B8">
        <w:t>2</w:t>
      </w:r>
      <w:r w:rsidR="00C46521">
        <w:t>, p &lt; 0.001</w:t>
      </w:r>
      <w:r>
        <w:t xml:space="preserve">). This translates </w:t>
      </w:r>
      <w:proofErr w:type="gramStart"/>
      <w:r>
        <w:t>to roughly one more intransitivity</w:t>
      </w:r>
      <w:proofErr w:type="gramEnd"/>
      <w:r>
        <w:t xml:space="preserve"> per </w:t>
      </w:r>
      <w:r w:rsidR="000810D8">
        <w:t>choice</w:t>
      </w:r>
      <w:r>
        <w:t xml:space="preserve"> for every </w:t>
      </w:r>
      <w:r w:rsidR="000810D8">
        <w:t xml:space="preserve">extra </w:t>
      </w:r>
      <w:r>
        <w:t>two second</w:t>
      </w:r>
      <w:r w:rsidR="001221B8">
        <w:t>s</w:t>
      </w:r>
      <w:r>
        <w:t xml:space="preserve"> a participant spends on it, especially after the first second. Additionally this model confirmed the MTL group making significantly more </w:t>
      </w:r>
      <w:proofErr w:type="spellStart"/>
      <w:proofErr w:type="gramStart"/>
      <w:r>
        <w:t>intransitivities</w:t>
      </w:r>
      <w:proofErr w:type="spellEnd"/>
      <w:proofErr w:type="gramEnd"/>
      <w:r>
        <w:t xml:space="preserve"> per trial (β = 0.</w:t>
      </w:r>
      <w:r w:rsidR="001221B8">
        <w:t>56</w:t>
      </w:r>
      <w:r>
        <w:t>, t = 3.</w:t>
      </w:r>
      <w:r w:rsidR="001221B8">
        <w:t>47</w:t>
      </w:r>
      <w:r w:rsidR="00C46521">
        <w:t>, p &lt; 0.001</w:t>
      </w:r>
      <w:r>
        <w:t>) and captured the non-linear effects as seen in Figure S</w:t>
      </w:r>
      <w:r w:rsidR="001221B8">
        <w:t>3</w:t>
      </w:r>
      <w:r>
        <w:t xml:space="preserve"> (β = –</w:t>
      </w:r>
      <w:r w:rsidR="001221B8">
        <w:t>8</w:t>
      </w:r>
      <w:r>
        <w:t>.</w:t>
      </w:r>
      <w:r w:rsidR="001221B8">
        <w:t>65</w:t>
      </w:r>
      <w:r>
        <w:t>*10</w:t>
      </w:r>
      <w:r>
        <w:rPr>
          <w:vertAlign w:val="superscript"/>
        </w:rPr>
        <w:t>–</w:t>
      </w:r>
      <w:r w:rsidR="001221B8">
        <w:rPr>
          <w:vertAlign w:val="superscript"/>
        </w:rPr>
        <w:t>8</w:t>
      </w:r>
      <w:r>
        <w:t>, t = –</w:t>
      </w:r>
      <w:r w:rsidR="001221B8">
        <w:t xml:space="preserve"> 6.91</w:t>
      </w:r>
      <w:r w:rsidR="00C46521">
        <w:t xml:space="preserve">, p </w:t>
      </w:r>
      <w:r w:rsidR="00C46521">
        <w:lastRenderedPageBreak/>
        <w:t>&lt;0.001</w:t>
      </w:r>
      <w:r>
        <w:t xml:space="preserve">). There were no significant interactions. Notably this model is also significantly better in predicting the number of </w:t>
      </w:r>
      <w:proofErr w:type="spellStart"/>
      <w:r>
        <w:t>intransitivit</w:t>
      </w:r>
      <w:r w:rsidR="00AF55D7">
        <w:t>i</w:t>
      </w:r>
      <w:r>
        <w:t>es</w:t>
      </w:r>
      <w:proofErr w:type="spellEnd"/>
      <w:r>
        <w:t xml:space="preserve"> a trial is involved in compared to one with</w:t>
      </w:r>
      <w:r w:rsidR="00555DD0">
        <w:t xml:space="preserve"> only</w:t>
      </w:r>
      <w:r>
        <w:t xml:space="preserve"> a fixed effect with group and random intercepts for subjects (</w:t>
      </w:r>
      <w:proofErr w:type="gramStart"/>
      <w:r w:rsidRPr="00EC527C">
        <w:rPr>
          <w:rFonts w:eastAsia="Malgun Gothic"/>
        </w:rPr>
        <w:t>χ</w:t>
      </w:r>
      <w:r w:rsidRPr="00EC527C">
        <w:rPr>
          <w:rFonts w:eastAsia="Malgun Gothic"/>
          <w:vertAlign w:val="superscript"/>
        </w:rPr>
        <w:t>2</w:t>
      </w:r>
      <w:r>
        <w:rPr>
          <w:rFonts w:eastAsia="Malgun Gothic"/>
        </w:rPr>
        <w:t>(</w:t>
      </w:r>
      <w:proofErr w:type="gramEnd"/>
      <w:r>
        <w:rPr>
          <w:rFonts w:eastAsia="Malgun Gothic"/>
        </w:rPr>
        <w:t>4</w:t>
      </w:r>
      <w:r w:rsidRPr="00EC527C">
        <w:rPr>
          <w:rFonts w:eastAsia="Malgun Gothic"/>
        </w:rPr>
        <w:t>)</w:t>
      </w:r>
      <w:r>
        <w:rPr>
          <w:rFonts w:eastAsia="Malgun Gothic"/>
        </w:rPr>
        <w:t xml:space="preserve"> = 4</w:t>
      </w:r>
      <w:r w:rsidR="00D320ED">
        <w:rPr>
          <w:rFonts w:eastAsia="Malgun Gothic"/>
        </w:rPr>
        <w:t>88</w:t>
      </w:r>
      <w:r>
        <w:rPr>
          <w:rFonts w:eastAsia="Malgun Gothic"/>
        </w:rPr>
        <w:t>; p &lt;0.001) accounting for variation captured by the previously significant intercept in the simpler model and not changing the effect of the MTL group</w:t>
      </w:r>
      <w:r w:rsidR="00D320ED">
        <w:rPr>
          <w:rFonts w:eastAsia="Malgun Gothic"/>
        </w:rPr>
        <w:t xml:space="preserve"> on number of </w:t>
      </w:r>
      <w:proofErr w:type="spellStart"/>
      <w:r w:rsidR="00D320ED">
        <w:rPr>
          <w:rFonts w:eastAsia="Malgun Gothic"/>
        </w:rPr>
        <w:t>intransitivities</w:t>
      </w:r>
      <w:proofErr w:type="spellEnd"/>
      <w:r>
        <w:rPr>
          <w:rFonts w:eastAsia="Malgun Gothic"/>
        </w:rPr>
        <w:t xml:space="preserve"> markedly.</w:t>
      </w:r>
      <w:r>
        <w:t xml:space="preserve"> </w:t>
      </w:r>
      <w:r w:rsidR="002F2266">
        <w:t xml:space="preserve">Since the MTL group is both the slowest group and the one with most </w:t>
      </w:r>
      <w:proofErr w:type="spellStart"/>
      <w:proofErr w:type="gramStart"/>
      <w:r w:rsidR="002F2266">
        <w:t>intransitivities</w:t>
      </w:r>
      <w:proofErr w:type="spellEnd"/>
      <w:proofErr w:type="gramEnd"/>
      <w:r w:rsidR="001305E4">
        <w:t>,</w:t>
      </w:r>
      <w:r w:rsidR="002F2266">
        <w:t xml:space="preserve"> this eliminates the possibility of the </w:t>
      </w:r>
      <w:r w:rsidR="001305E4">
        <w:t xml:space="preserve">increase in </w:t>
      </w:r>
      <w:proofErr w:type="spellStart"/>
      <w:r w:rsidR="001305E4">
        <w:t>intransitivities</w:t>
      </w:r>
      <w:proofErr w:type="spellEnd"/>
      <w:r w:rsidR="001305E4">
        <w:t xml:space="preserve"> being the result of a </w:t>
      </w:r>
      <w:r w:rsidR="002F2266">
        <w:t>speed-accuracy tradeoff.</w:t>
      </w:r>
    </w:p>
    <w:p w14:paraId="5109FC92" w14:textId="77777777" w:rsidR="00753584" w:rsidRDefault="00753584" w:rsidP="00957149">
      <w:pPr>
        <w:tabs>
          <w:tab w:val="clear" w:pos="0"/>
        </w:tabs>
        <w:ind w:right="0"/>
        <w:rPr>
          <w:rFonts w:ascii="Times" w:hAnsi="Times"/>
          <w:bCs w:val="0"/>
          <w:iCs w:val="0"/>
          <w:szCs w:val="24"/>
        </w:rPr>
      </w:pPr>
    </w:p>
    <w:p w14:paraId="5B2619C4" w14:textId="77777777" w:rsidR="00217064" w:rsidRDefault="00217064" w:rsidP="00957149">
      <w:pPr>
        <w:tabs>
          <w:tab w:val="clear" w:pos="0"/>
        </w:tabs>
        <w:ind w:right="0"/>
      </w:pPr>
    </w:p>
    <w:p w14:paraId="5FB74C2B" w14:textId="7DB39B3E" w:rsidR="00217064" w:rsidRDefault="00217064" w:rsidP="00957149">
      <w:pPr>
        <w:tabs>
          <w:tab w:val="clear" w:pos="0"/>
        </w:tabs>
        <w:ind w:right="0"/>
        <w:rPr>
          <w:rFonts w:ascii="Times" w:hAnsi="Times"/>
          <w:bCs w:val="0"/>
          <w:iCs w:val="0"/>
          <w:szCs w:val="24"/>
        </w:rPr>
      </w:pPr>
      <w:r>
        <w:rPr>
          <w:rFonts w:ascii="Times" w:hAnsi="Times"/>
          <w:bCs w:val="0"/>
          <w:iCs w:val="0"/>
          <w:noProof/>
          <w:szCs w:val="24"/>
        </w:rPr>
        <w:drawing>
          <wp:inline distT="0" distB="0" distL="0" distR="0" wp14:anchorId="6E5784BE" wp14:editId="40E61042">
            <wp:extent cx="3766820" cy="296593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ansOnRt.png"/>
                    <pic:cNvPicPr/>
                  </pic:nvPicPr>
                  <pic:blipFill>
                    <a:blip r:embed="rId12">
                      <a:extLst>
                        <a:ext uri="{28A0092B-C50C-407E-A947-70E740481C1C}">
                          <a14:useLocalDpi xmlns:a14="http://schemas.microsoft.com/office/drawing/2010/main" val="0"/>
                        </a:ext>
                      </a:extLst>
                    </a:blip>
                    <a:stretch>
                      <a:fillRect/>
                    </a:stretch>
                  </pic:blipFill>
                  <pic:spPr>
                    <a:xfrm>
                      <a:off x="0" y="0"/>
                      <a:ext cx="3766915" cy="2966009"/>
                    </a:xfrm>
                    <a:prstGeom prst="rect">
                      <a:avLst/>
                    </a:prstGeom>
                  </pic:spPr>
                </pic:pic>
              </a:graphicData>
            </a:graphic>
          </wp:inline>
        </w:drawing>
      </w:r>
    </w:p>
    <w:p w14:paraId="3027DD62" w14:textId="77777777" w:rsidR="00092DD6" w:rsidRDefault="00092DD6" w:rsidP="00957149">
      <w:pPr>
        <w:tabs>
          <w:tab w:val="clear" w:pos="0"/>
        </w:tabs>
        <w:ind w:right="0"/>
        <w:rPr>
          <w:rFonts w:ascii="Times" w:hAnsi="Times"/>
          <w:bCs w:val="0"/>
          <w:iCs w:val="0"/>
          <w:szCs w:val="24"/>
        </w:rPr>
      </w:pPr>
    </w:p>
    <w:p w14:paraId="550A7816" w14:textId="76B8EF6F" w:rsidR="00217064" w:rsidRPr="00217064" w:rsidRDefault="00217064" w:rsidP="00957149">
      <w:pPr>
        <w:tabs>
          <w:tab w:val="clear" w:pos="0"/>
        </w:tabs>
        <w:ind w:right="0"/>
        <w:rPr>
          <w:rFonts w:ascii="Times" w:hAnsi="Times"/>
          <w:bCs w:val="0"/>
          <w:i/>
          <w:iCs w:val="0"/>
          <w:sz w:val="20"/>
        </w:rPr>
      </w:pPr>
      <w:r w:rsidRPr="00217064">
        <w:rPr>
          <w:rFonts w:ascii="Times" w:hAnsi="Times"/>
          <w:bCs w:val="0"/>
          <w:i/>
          <w:iCs w:val="0"/>
          <w:sz w:val="20"/>
        </w:rPr>
        <w:t>Fig. S</w:t>
      </w:r>
      <w:r w:rsidR="008917A6">
        <w:rPr>
          <w:rFonts w:ascii="Times" w:hAnsi="Times"/>
          <w:bCs w:val="0"/>
          <w:i/>
          <w:iCs w:val="0"/>
          <w:sz w:val="20"/>
        </w:rPr>
        <w:t>3</w:t>
      </w:r>
      <w:r w:rsidRPr="00217064">
        <w:rPr>
          <w:rFonts w:ascii="Times" w:hAnsi="Times"/>
          <w:bCs w:val="0"/>
          <w:i/>
          <w:iCs w:val="0"/>
          <w:sz w:val="20"/>
        </w:rPr>
        <w:t xml:space="preserve">: Number of </w:t>
      </w:r>
      <w:proofErr w:type="spellStart"/>
      <w:r w:rsidRPr="00217064">
        <w:rPr>
          <w:rFonts w:ascii="Times" w:hAnsi="Times"/>
          <w:bCs w:val="0"/>
          <w:i/>
          <w:iCs w:val="0"/>
          <w:sz w:val="20"/>
        </w:rPr>
        <w:t>intransitivites</w:t>
      </w:r>
      <w:proofErr w:type="spellEnd"/>
      <w:r w:rsidRPr="00217064">
        <w:rPr>
          <w:rFonts w:ascii="Times" w:hAnsi="Times"/>
          <w:bCs w:val="0"/>
          <w:i/>
          <w:iCs w:val="0"/>
          <w:sz w:val="20"/>
        </w:rPr>
        <w:t xml:space="preserve"> each trial was involved in as a function of reaction times.</w:t>
      </w:r>
    </w:p>
    <w:p w14:paraId="2E44A47A" w14:textId="77777777" w:rsidR="00521759" w:rsidRDefault="00521759" w:rsidP="00957149">
      <w:pPr>
        <w:tabs>
          <w:tab w:val="clear" w:pos="0"/>
        </w:tabs>
        <w:ind w:right="0"/>
        <w:rPr>
          <w:rFonts w:ascii="Times" w:hAnsi="Times"/>
          <w:bCs w:val="0"/>
          <w:i/>
          <w:iCs w:val="0"/>
          <w:szCs w:val="24"/>
        </w:rPr>
      </w:pPr>
    </w:p>
    <w:p w14:paraId="5DD6AA4F" w14:textId="04562601" w:rsidR="009F2ECB" w:rsidRDefault="00AF55D7" w:rsidP="00957149">
      <w:pPr>
        <w:tabs>
          <w:tab w:val="clear" w:pos="0"/>
        </w:tabs>
        <w:ind w:right="0"/>
        <w:rPr>
          <w:rFonts w:ascii="Times" w:hAnsi="Times"/>
          <w:bCs w:val="0"/>
          <w:iCs w:val="0"/>
          <w:szCs w:val="24"/>
        </w:rPr>
      </w:pPr>
      <w:r>
        <w:rPr>
          <w:rFonts w:ascii="Times" w:hAnsi="Times"/>
          <w:bCs w:val="0"/>
          <w:i/>
          <w:iCs w:val="0"/>
          <w:szCs w:val="24"/>
        </w:rPr>
        <w:t>Simulations to i</w:t>
      </w:r>
      <w:r w:rsidR="009F2ECB">
        <w:rPr>
          <w:rFonts w:ascii="Times" w:hAnsi="Times"/>
          <w:bCs w:val="0"/>
          <w:i/>
          <w:iCs w:val="0"/>
          <w:szCs w:val="24"/>
        </w:rPr>
        <w:t>nterpret the</w:t>
      </w:r>
      <w:r>
        <w:rPr>
          <w:rFonts w:ascii="Times" w:hAnsi="Times"/>
          <w:bCs w:val="0"/>
          <w:i/>
          <w:iCs w:val="0"/>
          <w:szCs w:val="24"/>
        </w:rPr>
        <w:t xml:space="preserve"> observed</w:t>
      </w:r>
      <w:r w:rsidR="009F2ECB">
        <w:rPr>
          <w:rFonts w:ascii="Times" w:hAnsi="Times"/>
          <w:bCs w:val="0"/>
          <w:i/>
          <w:iCs w:val="0"/>
          <w:szCs w:val="24"/>
        </w:rPr>
        <w:t xml:space="preserve"> number of intransitive choices </w:t>
      </w:r>
    </w:p>
    <w:p w14:paraId="7EBBA95E" w14:textId="77777777" w:rsidR="00CB79CC" w:rsidRDefault="00C15843" w:rsidP="00957149">
      <w:pPr>
        <w:tabs>
          <w:tab w:val="clear" w:pos="0"/>
        </w:tabs>
        <w:ind w:right="0" w:firstLine="0"/>
        <w:rPr>
          <w:ins w:id="2" w:author="Ayse Zeynep Enkavi" w:date="2014-06-12T14:29:00Z"/>
          <w:rFonts w:ascii="Times" w:hAnsi="Times"/>
          <w:bCs w:val="0"/>
          <w:iCs w:val="0"/>
          <w:szCs w:val="24"/>
        </w:rPr>
      </w:pPr>
      <w:r>
        <w:rPr>
          <w:rFonts w:ascii="Times" w:hAnsi="Times"/>
          <w:bCs w:val="0"/>
          <w:iCs w:val="0"/>
          <w:szCs w:val="24"/>
        </w:rPr>
        <w:lastRenderedPageBreak/>
        <w:tab/>
        <w:t>One question that may rise is how to interpret the size of the</w:t>
      </w:r>
      <w:r w:rsidR="00AF55D7">
        <w:rPr>
          <w:rFonts w:ascii="Times" w:hAnsi="Times"/>
          <w:bCs w:val="0"/>
          <w:iCs w:val="0"/>
          <w:szCs w:val="24"/>
        </w:rPr>
        <w:t xml:space="preserve"> observed group differences in intransitivity</w:t>
      </w:r>
      <w:r>
        <w:rPr>
          <w:rFonts w:ascii="Times" w:hAnsi="Times"/>
          <w:bCs w:val="0"/>
          <w:iCs w:val="0"/>
          <w:szCs w:val="24"/>
        </w:rPr>
        <w:t>. To ans</w:t>
      </w:r>
      <w:r w:rsidR="00956195">
        <w:rPr>
          <w:rFonts w:ascii="Times" w:hAnsi="Times"/>
          <w:bCs w:val="0"/>
          <w:iCs w:val="0"/>
          <w:szCs w:val="24"/>
        </w:rPr>
        <w:t xml:space="preserve">wer this question we </w:t>
      </w:r>
      <w:r>
        <w:rPr>
          <w:rFonts w:ascii="Times" w:hAnsi="Times"/>
          <w:bCs w:val="0"/>
          <w:iCs w:val="0"/>
          <w:szCs w:val="24"/>
        </w:rPr>
        <w:t xml:space="preserve">simulated a logistic choice process with different amounts of noise and computed the </w:t>
      </w:r>
      <w:r w:rsidR="00AF55D7">
        <w:rPr>
          <w:rFonts w:ascii="Times" w:hAnsi="Times"/>
          <w:bCs w:val="0"/>
          <w:iCs w:val="0"/>
          <w:szCs w:val="24"/>
        </w:rPr>
        <w:t xml:space="preserve">expected </w:t>
      </w:r>
      <w:r>
        <w:rPr>
          <w:rFonts w:ascii="Times" w:hAnsi="Times"/>
          <w:bCs w:val="0"/>
          <w:iCs w:val="0"/>
          <w:szCs w:val="24"/>
        </w:rPr>
        <w:t>numbe</w:t>
      </w:r>
      <w:r w:rsidR="00956195">
        <w:rPr>
          <w:rFonts w:ascii="Times" w:hAnsi="Times"/>
          <w:bCs w:val="0"/>
          <w:iCs w:val="0"/>
          <w:szCs w:val="24"/>
        </w:rPr>
        <w:t xml:space="preserve">r of </w:t>
      </w:r>
      <w:proofErr w:type="spellStart"/>
      <w:r w:rsidR="00956195">
        <w:rPr>
          <w:rFonts w:ascii="Times" w:hAnsi="Times"/>
          <w:bCs w:val="0"/>
          <w:iCs w:val="0"/>
          <w:szCs w:val="24"/>
        </w:rPr>
        <w:t>intransitivities</w:t>
      </w:r>
      <w:proofErr w:type="spellEnd"/>
      <w:r w:rsidR="00956195">
        <w:rPr>
          <w:rFonts w:ascii="Times" w:hAnsi="Times"/>
          <w:bCs w:val="0"/>
          <w:iCs w:val="0"/>
          <w:szCs w:val="24"/>
        </w:rPr>
        <w:t xml:space="preserve">. </w:t>
      </w:r>
      <w:r w:rsidR="00AF55D7">
        <w:rPr>
          <w:rFonts w:ascii="Times" w:hAnsi="Times"/>
          <w:bCs w:val="0"/>
          <w:iCs w:val="0"/>
          <w:szCs w:val="24"/>
        </w:rPr>
        <w:t>I</w:t>
      </w:r>
      <w:r w:rsidR="00956195">
        <w:rPr>
          <w:rFonts w:ascii="Times" w:hAnsi="Times"/>
          <w:bCs w:val="0"/>
          <w:iCs w:val="0"/>
          <w:szCs w:val="24"/>
        </w:rPr>
        <w:t>f choices were completely random</w:t>
      </w:r>
      <w:r w:rsidR="00AF55D7">
        <w:rPr>
          <w:rFonts w:ascii="Times" w:hAnsi="Times"/>
          <w:bCs w:val="0"/>
          <w:iCs w:val="0"/>
          <w:szCs w:val="24"/>
        </w:rPr>
        <w:t>,</w:t>
      </w:r>
      <w:r w:rsidR="00956195">
        <w:rPr>
          <w:rFonts w:ascii="Times" w:hAnsi="Times"/>
          <w:bCs w:val="0"/>
          <w:iCs w:val="0"/>
          <w:szCs w:val="24"/>
        </w:rPr>
        <w:t xml:space="preserve"> the percentage of </w:t>
      </w:r>
      <w:proofErr w:type="spellStart"/>
      <w:r w:rsidR="00956195">
        <w:rPr>
          <w:rFonts w:ascii="Times" w:hAnsi="Times"/>
          <w:bCs w:val="0"/>
          <w:iCs w:val="0"/>
          <w:szCs w:val="24"/>
        </w:rPr>
        <w:t>intransitivities</w:t>
      </w:r>
      <w:proofErr w:type="spellEnd"/>
      <w:r w:rsidR="00956195">
        <w:rPr>
          <w:rFonts w:ascii="Times" w:hAnsi="Times"/>
          <w:bCs w:val="0"/>
          <w:iCs w:val="0"/>
          <w:szCs w:val="24"/>
        </w:rPr>
        <w:t xml:space="preserve"> should be 25% given the definition of the term (p(A</w:t>
      </w:r>
      <m:oMath>
        <m:r>
          <w:rPr>
            <w:rFonts w:ascii="Cambria Math" w:hAnsi="Cambria Math"/>
          </w:rPr>
          <m:t>≳</m:t>
        </m:r>
      </m:oMath>
      <w:r w:rsidR="00956195">
        <w:rPr>
          <w:rFonts w:ascii="Times" w:hAnsi="Times"/>
        </w:rPr>
        <w:t>B and B</w:t>
      </w:r>
      <m:oMath>
        <m:r>
          <w:rPr>
            <w:rFonts w:ascii="Cambria Math" w:hAnsi="Cambria Math"/>
          </w:rPr>
          <m:t>≳</m:t>
        </m:r>
      </m:oMath>
      <w:r w:rsidR="00956195">
        <w:rPr>
          <w:rFonts w:ascii="Times" w:hAnsi="Times"/>
        </w:rPr>
        <w:t>C and C</w:t>
      </w:r>
      <m:oMath>
        <m:r>
          <w:rPr>
            <w:rFonts w:ascii="Cambria Math" w:hAnsi="Cambria Math"/>
          </w:rPr>
          <m:t>≳</m:t>
        </m:r>
      </m:oMath>
      <w:r w:rsidR="00956195">
        <w:rPr>
          <w:rFonts w:ascii="Times" w:hAnsi="Times"/>
        </w:rPr>
        <w:t>A) = 2*(0.5)^3)</w:t>
      </w:r>
      <w:r w:rsidR="00956195">
        <w:rPr>
          <w:rFonts w:ascii="Times" w:hAnsi="Times"/>
          <w:bCs w:val="0"/>
          <w:iCs w:val="0"/>
          <w:szCs w:val="24"/>
        </w:rPr>
        <w:t xml:space="preserve">. Therefore </w:t>
      </w:r>
      <w:r w:rsidR="00AF55D7">
        <w:rPr>
          <w:rFonts w:ascii="Times" w:hAnsi="Times"/>
          <w:bCs w:val="0"/>
          <w:iCs w:val="0"/>
          <w:szCs w:val="24"/>
        </w:rPr>
        <w:t xml:space="preserve">25% forms the upper level of </w:t>
      </w:r>
      <w:proofErr w:type="spellStart"/>
      <w:r w:rsidR="00AF55D7">
        <w:rPr>
          <w:rFonts w:ascii="Times" w:hAnsi="Times"/>
          <w:bCs w:val="0"/>
          <w:iCs w:val="0"/>
          <w:szCs w:val="24"/>
        </w:rPr>
        <w:t>intransitivities</w:t>
      </w:r>
      <w:proofErr w:type="spellEnd"/>
      <w:r w:rsidR="00AF55D7">
        <w:rPr>
          <w:rFonts w:ascii="Times" w:hAnsi="Times"/>
          <w:bCs w:val="0"/>
          <w:iCs w:val="0"/>
          <w:szCs w:val="24"/>
        </w:rPr>
        <w:t xml:space="preserve"> that can be expected in our analyses</w:t>
      </w:r>
      <w:r w:rsidR="00956195">
        <w:rPr>
          <w:rFonts w:ascii="Times" w:hAnsi="Times"/>
          <w:bCs w:val="0"/>
          <w:iCs w:val="0"/>
          <w:szCs w:val="24"/>
        </w:rPr>
        <w:t xml:space="preserve">. </w:t>
      </w:r>
      <w:r w:rsidR="00AF55D7">
        <w:rPr>
          <w:rFonts w:ascii="Times" w:hAnsi="Times"/>
          <w:bCs w:val="0"/>
          <w:iCs w:val="0"/>
          <w:szCs w:val="24"/>
        </w:rPr>
        <w:t xml:space="preserve"> </w:t>
      </w:r>
    </w:p>
    <w:p w14:paraId="1B245689" w14:textId="31FEA54D" w:rsidR="00CB79CC" w:rsidRDefault="00CB79CC" w:rsidP="00957149">
      <w:pPr>
        <w:tabs>
          <w:tab w:val="clear" w:pos="0"/>
        </w:tabs>
        <w:ind w:right="0" w:firstLine="0"/>
        <w:rPr>
          <w:ins w:id="3" w:author="Ayse Zeynep Enkavi" w:date="2014-06-12T14:30:00Z"/>
          <w:rFonts w:ascii="Times" w:hAnsi="Times"/>
          <w:bCs w:val="0"/>
          <w:iCs w:val="0"/>
          <w:szCs w:val="24"/>
        </w:rPr>
      </w:pPr>
      <w:ins w:id="4" w:author="Ayse Zeynep Enkavi" w:date="2014-06-12T14:29:00Z">
        <w:r>
          <w:rPr>
            <w:rFonts w:ascii="Times" w:hAnsi="Times"/>
            <w:bCs w:val="0"/>
            <w:iCs w:val="0"/>
            <w:noProof/>
            <w:szCs w:val="24"/>
            <w:rPrChange w:id="5" w:author="Unknown">
              <w:rPr>
                <w:noProof/>
              </w:rPr>
            </w:rPrChange>
          </w:rPr>
          <w:drawing>
            <wp:inline distT="0" distB="0" distL="0" distR="0" wp14:anchorId="11183AF7" wp14:editId="7B7BC54F">
              <wp:extent cx="3771900" cy="36094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Diagramm.jpg"/>
                      <pic:cNvPicPr/>
                    </pic:nvPicPr>
                    <pic:blipFill>
                      <a:blip r:embed="rId13">
                        <a:extLst>
                          <a:ext uri="{28A0092B-C50C-407E-A947-70E740481C1C}">
                            <a14:useLocalDpi xmlns:a14="http://schemas.microsoft.com/office/drawing/2010/main" val="0"/>
                          </a:ext>
                        </a:extLst>
                      </a:blip>
                      <a:stretch>
                        <a:fillRect/>
                      </a:stretch>
                    </pic:blipFill>
                    <pic:spPr>
                      <a:xfrm>
                        <a:off x="0" y="0"/>
                        <a:ext cx="3771900" cy="3609499"/>
                      </a:xfrm>
                      <a:prstGeom prst="rect">
                        <a:avLst/>
                      </a:prstGeom>
                    </pic:spPr>
                  </pic:pic>
                </a:graphicData>
              </a:graphic>
            </wp:inline>
          </w:drawing>
        </w:r>
      </w:ins>
    </w:p>
    <w:p w14:paraId="745CDB4B" w14:textId="4CB55EC2" w:rsidR="00CB79CC" w:rsidRPr="00217064" w:rsidRDefault="00CB79CC" w:rsidP="00CB79CC">
      <w:pPr>
        <w:tabs>
          <w:tab w:val="clear" w:pos="0"/>
        </w:tabs>
        <w:ind w:right="0"/>
        <w:rPr>
          <w:ins w:id="6" w:author="Ayse Zeynep Enkavi" w:date="2014-06-12T14:30:00Z"/>
          <w:rFonts w:ascii="Times" w:hAnsi="Times"/>
          <w:bCs w:val="0"/>
          <w:i/>
          <w:iCs w:val="0"/>
          <w:sz w:val="20"/>
        </w:rPr>
      </w:pPr>
      <w:ins w:id="7" w:author="Ayse Zeynep Enkavi" w:date="2014-06-12T14:30:00Z">
        <w:r w:rsidRPr="00217064">
          <w:rPr>
            <w:rFonts w:ascii="Times" w:hAnsi="Times"/>
            <w:bCs w:val="0"/>
            <w:i/>
            <w:iCs w:val="0"/>
            <w:sz w:val="20"/>
          </w:rPr>
          <w:t>Fig. S</w:t>
        </w:r>
        <w:r>
          <w:rPr>
            <w:rFonts w:ascii="Times" w:hAnsi="Times"/>
            <w:bCs w:val="0"/>
            <w:i/>
            <w:iCs w:val="0"/>
            <w:sz w:val="20"/>
          </w:rPr>
          <w:t>4</w:t>
        </w:r>
        <w:r w:rsidRPr="00217064">
          <w:rPr>
            <w:rFonts w:ascii="Times" w:hAnsi="Times"/>
            <w:bCs w:val="0"/>
            <w:i/>
            <w:iCs w:val="0"/>
            <w:sz w:val="20"/>
          </w:rPr>
          <w:t xml:space="preserve">: </w:t>
        </w:r>
        <w:r>
          <w:rPr>
            <w:rFonts w:ascii="Times" w:hAnsi="Times"/>
            <w:bCs w:val="0"/>
            <w:i/>
            <w:iCs w:val="0"/>
            <w:sz w:val="20"/>
          </w:rPr>
          <w:t>Tree diagram indicating possible intransitive paths from three binary choices</w:t>
        </w:r>
      </w:ins>
    </w:p>
    <w:p w14:paraId="70367614" w14:textId="77777777" w:rsidR="00CB79CC" w:rsidRDefault="00CB79CC" w:rsidP="00957149">
      <w:pPr>
        <w:tabs>
          <w:tab w:val="clear" w:pos="0"/>
        </w:tabs>
        <w:ind w:right="0" w:firstLine="0"/>
        <w:rPr>
          <w:ins w:id="8" w:author="Ayse Zeynep Enkavi" w:date="2014-06-12T14:29:00Z"/>
          <w:rFonts w:ascii="Times" w:hAnsi="Times"/>
          <w:bCs w:val="0"/>
          <w:iCs w:val="0"/>
          <w:szCs w:val="24"/>
        </w:rPr>
      </w:pPr>
    </w:p>
    <w:p w14:paraId="488E6F2E" w14:textId="005D6CD2" w:rsidR="00C15843" w:rsidRDefault="00E6628D" w:rsidP="00957149">
      <w:pPr>
        <w:tabs>
          <w:tab w:val="clear" w:pos="0"/>
        </w:tabs>
        <w:ind w:right="0" w:firstLine="0"/>
        <w:rPr>
          <w:rFonts w:ascii="Times" w:hAnsi="Times"/>
          <w:bCs w:val="0"/>
          <w:iCs w:val="0"/>
          <w:szCs w:val="24"/>
        </w:rPr>
      </w:pPr>
      <w:r>
        <w:rPr>
          <w:rFonts w:ascii="Times" w:hAnsi="Times"/>
          <w:bCs w:val="0"/>
          <w:iCs w:val="0"/>
          <w:szCs w:val="24"/>
        </w:rPr>
        <w:t>We used simulations t</w:t>
      </w:r>
      <w:r w:rsidR="00AF55D7">
        <w:rPr>
          <w:rFonts w:ascii="Times" w:hAnsi="Times"/>
          <w:bCs w:val="0"/>
          <w:iCs w:val="0"/>
          <w:szCs w:val="24"/>
        </w:rPr>
        <w:t xml:space="preserve">o see how the percentage of intransitive choice triplets changed with the amount of random error or noise in people’s subjective preference judgments for each candy bar (from </w:t>
      </w:r>
      <w:r>
        <w:rPr>
          <w:rFonts w:ascii="Times" w:hAnsi="Times"/>
          <w:bCs w:val="0"/>
          <w:iCs w:val="0"/>
          <w:szCs w:val="24"/>
        </w:rPr>
        <w:t>noise=</w:t>
      </w:r>
      <w:r w:rsidR="00AF55D7">
        <w:rPr>
          <w:rFonts w:ascii="Times" w:hAnsi="Times"/>
          <w:bCs w:val="0"/>
          <w:iCs w:val="0"/>
          <w:szCs w:val="24"/>
        </w:rPr>
        <w:t>0 for perfect</w:t>
      </w:r>
      <w:r>
        <w:rPr>
          <w:rFonts w:ascii="Times" w:hAnsi="Times"/>
          <w:bCs w:val="0"/>
          <w:iCs w:val="0"/>
          <w:szCs w:val="24"/>
        </w:rPr>
        <w:t xml:space="preserve"> utility judgments to noise=1 for completely random choices)</w:t>
      </w:r>
      <w:r w:rsidR="007143A0">
        <w:rPr>
          <w:rFonts w:ascii="Times" w:hAnsi="Times"/>
          <w:bCs w:val="0"/>
          <w:iCs w:val="0"/>
          <w:szCs w:val="24"/>
        </w:rPr>
        <w:t>.</w:t>
      </w:r>
      <w:r>
        <w:rPr>
          <w:rFonts w:ascii="Times" w:hAnsi="Times"/>
          <w:bCs w:val="0"/>
          <w:iCs w:val="0"/>
          <w:szCs w:val="24"/>
        </w:rPr>
        <w:t xml:space="preserve"> </w:t>
      </w:r>
      <w:r w:rsidR="00956195">
        <w:rPr>
          <w:rFonts w:ascii="Times" w:hAnsi="Times"/>
          <w:bCs w:val="0"/>
          <w:iCs w:val="0"/>
          <w:szCs w:val="24"/>
        </w:rPr>
        <w:t xml:space="preserve">Utilities for each bar were chosen from a standard normal distribution </w:t>
      </w:r>
      <w:r w:rsidR="00956195">
        <w:rPr>
          <w:rFonts w:ascii="Times" w:hAnsi="Times"/>
          <w:bCs w:val="0"/>
          <w:iCs w:val="0"/>
          <w:szCs w:val="24"/>
        </w:rPr>
        <w:lastRenderedPageBreak/>
        <w:t xml:space="preserve">and </w:t>
      </w:r>
      <w:proofErr w:type="gramStart"/>
      <w:r w:rsidR="001305E4">
        <w:rPr>
          <w:rFonts w:ascii="Times" w:hAnsi="Times"/>
          <w:bCs w:val="0"/>
          <w:iCs w:val="0"/>
          <w:szCs w:val="24"/>
        </w:rPr>
        <w:t>normally-distributed</w:t>
      </w:r>
      <w:proofErr w:type="gramEnd"/>
      <w:r w:rsidR="001305E4">
        <w:rPr>
          <w:rFonts w:ascii="Times" w:hAnsi="Times"/>
          <w:bCs w:val="0"/>
          <w:iCs w:val="0"/>
          <w:szCs w:val="24"/>
        </w:rPr>
        <w:t xml:space="preserve"> </w:t>
      </w:r>
      <w:r w:rsidR="00956195">
        <w:rPr>
          <w:rFonts w:ascii="Times" w:hAnsi="Times"/>
          <w:bCs w:val="0"/>
          <w:iCs w:val="0"/>
          <w:szCs w:val="24"/>
        </w:rPr>
        <w:t xml:space="preserve">noise was added to each </w:t>
      </w:r>
      <w:r w:rsidR="001305E4">
        <w:rPr>
          <w:rFonts w:ascii="Times" w:hAnsi="Times"/>
          <w:bCs w:val="0"/>
          <w:iCs w:val="0"/>
          <w:szCs w:val="24"/>
        </w:rPr>
        <w:t xml:space="preserve">utility </w:t>
      </w:r>
      <w:r w:rsidR="00956195">
        <w:rPr>
          <w:rFonts w:ascii="Times" w:hAnsi="Times"/>
          <w:bCs w:val="0"/>
          <w:iCs w:val="0"/>
          <w:szCs w:val="24"/>
        </w:rPr>
        <w:t xml:space="preserve">to calculate choice probabilities. The mean level of </w:t>
      </w:r>
      <w:proofErr w:type="spellStart"/>
      <w:r w:rsidR="00956195">
        <w:rPr>
          <w:rFonts w:ascii="Times" w:hAnsi="Times"/>
          <w:bCs w:val="0"/>
          <w:iCs w:val="0"/>
          <w:szCs w:val="24"/>
        </w:rPr>
        <w:t>intransitivities</w:t>
      </w:r>
      <w:proofErr w:type="spellEnd"/>
      <w:r w:rsidR="00956195">
        <w:rPr>
          <w:rFonts w:ascii="Times" w:hAnsi="Times"/>
          <w:bCs w:val="0"/>
          <w:iCs w:val="0"/>
          <w:szCs w:val="24"/>
        </w:rPr>
        <w:t xml:space="preserve"> ranged from</w:t>
      </w:r>
      <w:r w:rsidR="006D45A5">
        <w:rPr>
          <w:rFonts w:ascii="Times" w:hAnsi="Times"/>
          <w:bCs w:val="0"/>
          <w:iCs w:val="0"/>
          <w:szCs w:val="24"/>
        </w:rPr>
        <w:t xml:space="preserve"> 0.003</w:t>
      </w:r>
      <w:r w:rsidR="00956195">
        <w:rPr>
          <w:rFonts w:ascii="Times" w:hAnsi="Times"/>
          <w:bCs w:val="0"/>
          <w:iCs w:val="0"/>
          <w:szCs w:val="24"/>
        </w:rPr>
        <w:t xml:space="preserve">% at 1% noise to </w:t>
      </w:r>
      <w:r w:rsidR="006D45A5">
        <w:rPr>
          <w:rFonts w:ascii="Times" w:hAnsi="Times"/>
          <w:bCs w:val="0"/>
          <w:iCs w:val="0"/>
          <w:szCs w:val="24"/>
        </w:rPr>
        <w:t>25</w:t>
      </w:r>
      <w:r w:rsidR="00956195">
        <w:rPr>
          <w:rFonts w:ascii="Times" w:hAnsi="Times"/>
          <w:bCs w:val="0"/>
          <w:iCs w:val="0"/>
          <w:szCs w:val="24"/>
        </w:rPr>
        <w:t>% at 100% noise in 1000 simulations.</w:t>
      </w:r>
    </w:p>
    <w:p w14:paraId="1E658D08" w14:textId="77777777" w:rsidR="006D45A5" w:rsidRDefault="006D45A5" w:rsidP="00957149">
      <w:pPr>
        <w:tabs>
          <w:tab w:val="clear" w:pos="0"/>
        </w:tabs>
        <w:ind w:right="0" w:firstLine="0"/>
        <w:rPr>
          <w:rFonts w:ascii="Times" w:hAnsi="Times"/>
          <w:bCs w:val="0"/>
          <w:iCs w:val="0"/>
          <w:szCs w:val="24"/>
        </w:rPr>
      </w:pPr>
    </w:p>
    <w:p w14:paraId="38E020BB" w14:textId="7F7506E6" w:rsidR="006D45A5" w:rsidRDefault="00FF0931" w:rsidP="00957149">
      <w:pPr>
        <w:tabs>
          <w:tab w:val="clear" w:pos="0"/>
        </w:tabs>
        <w:ind w:right="0" w:firstLine="0"/>
        <w:rPr>
          <w:rFonts w:ascii="Times" w:hAnsi="Times"/>
          <w:bCs w:val="0"/>
          <w:iCs w:val="0"/>
          <w:szCs w:val="24"/>
        </w:rPr>
      </w:pPr>
      <w:r w:rsidRPr="0047782F">
        <w:rPr>
          <w:rFonts w:ascii="Times" w:hAnsi="Times"/>
          <w:bCs w:val="0"/>
          <w:iCs w:val="0"/>
          <w:noProof/>
          <w:szCs w:val="24"/>
        </w:rPr>
        <w:drawing>
          <wp:inline distT="0" distB="0" distL="0" distR="0" wp14:anchorId="4796A5E8" wp14:editId="196312B0">
            <wp:extent cx="5486400" cy="302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4.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022600"/>
                    </a:xfrm>
                    <a:prstGeom prst="rect">
                      <a:avLst/>
                    </a:prstGeom>
                  </pic:spPr>
                </pic:pic>
              </a:graphicData>
            </a:graphic>
          </wp:inline>
        </w:drawing>
      </w:r>
    </w:p>
    <w:p w14:paraId="23C7D962" w14:textId="77777777" w:rsidR="001E76B7" w:rsidRDefault="001E76B7" w:rsidP="00957149">
      <w:pPr>
        <w:tabs>
          <w:tab w:val="clear" w:pos="0"/>
        </w:tabs>
        <w:ind w:right="0" w:firstLine="0"/>
        <w:rPr>
          <w:rFonts w:ascii="Times" w:hAnsi="Times"/>
          <w:bCs w:val="0"/>
          <w:iCs w:val="0"/>
          <w:szCs w:val="24"/>
        </w:rPr>
      </w:pPr>
    </w:p>
    <w:p w14:paraId="44EB4976" w14:textId="7376729F" w:rsidR="001E76B7" w:rsidRPr="00C15843" w:rsidRDefault="001B4CCA" w:rsidP="00957149">
      <w:pPr>
        <w:tabs>
          <w:tab w:val="clear" w:pos="0"/>
        </w:tabs>
        <w:ind w:right="0" w:firstLine="0"/>
        <w:rPr>
          <w:rFonts w:ascii="Times" w:hAnsi="Times"/>
          <w:bCs w:val="0"/>
          <w:iCs w:val="0"/>
          <w:szCs w:val="24"/>
        </w:rPr>
      </w:pPr>
      <w:r w:rsidRPr="00217064">
        <w:rPr>
          <w:rFonts w:ascii="Times" w:hAnsi="Times"/>
          <w:bCs w:val="0"/>
          <w:i/>
          <w:iCs w:val="0"/>
          <w:sz w:val="20"/>
        </w:rPr>
        <w:t xml:space="preserve">Fig. </w:t>
      </w:r>
      <w:proofErr w:type="gramStart"/>
      <w:r w:rsidRPr="00217064">
        <w:rPr>
          <w:rFonts w:ascii="Times" w:hAnsi="Times"/>
          <w:bCs w:val="0"/>
          <w:i/>
          <w:iCs w:val="0"/>
          <w:sz w:val="20"/>
        </w:rPr>
        <w:t>S</w:t>
      </w:r>
      <w:ins w:id="9" w:author="Ayse Zeynep Enkavi" w:date="2014-06-12T14:31:00Z">
        <w:r w:rsidR="00CB79CC">
          <w:rPr>
            <w:rFonts w:ascii="Times" w:hAnsi="Times"/>
            <w:bCs w:val="0"/>
            <w:i/>
            <w:iCs w:val="0"/>
            <w:sz w:val="20"/>
          </w:rPr>
          <w:t>5</w:t>
        </w:r>
      </w:ins>
      <w:r w:rsidRPr="00217064">
        <w:rPr>
          <w:rFonts w:ascii="Times" w:hAnsi="Times"/>
          <w:bCs w:val="0"/>
          <w:i/>
          <w:iCs w:val="0"/>
          <w:sz w:val="20"/>
        </w:rPr>
        <w:t xml:space="preserve">: </w:t>
      </w:r>
      <w:r w:rsidR="00FF0931">
        <w:rPr>
          <w:rFonts w:ascii="Times" w:hAnsi="Times"/>
          <w:bCs w:val="0"/>
          <w:i/>
          <w:iCs w:val="0"/>
          <w:sz w:val="20"/>
        </w:rPr>
        <w:t xml:space="preserve">Median </w:t>
      </w:r>
      <w:r w:rsidR="007143A0">
        <w:rPr>
          <w:rFonts w:ascii="Times" w:hAnsi="Times"/>
          <w:bCs w:val="0"/>
          <w:i/>
          <w:iCs w:val="0"/>
          <w:sz w:val="20"/>
        </w:rPr>
        <w:t>p</w:t>
      </w:r>
      <w:r>
        <w:rPr>
          <w:rFonts w:ascii="Times" w:hAnsi="Times"/>
          <w:bCs w:val="0"/>
          <w:i/>
          <w:iCs w:val="0"/>
          <w:sz w:val="20"/>
        </w:rPr>
        <w:t xml:space="preserve">ercentage of </w:t>
      </w:r>
      <w:proofErr w:type="spellStart"/>
      <w:r>
        <w:rPr>
          <w:rFonts w:ascii="Times" w:hAnsi="Times"/>
          <w:bCs w:val="0"/>
          <w:i/>
          <w:iCs w:val="0"/>
          <w:sz w:val="20"/>
        </w:rPr>
        <w:t>intransitivities</w:t>
      </w:r>
      <w:proofErr w:type="spellEnd"/>
      <w:r>
        <w:rPr>
          <w:rFonts w:ascii="Times" w:hAnsi="Times"/>
          <w:bCs w:val="0"/>
          <w:i/>
          <w:iCs w:val="0"/>
          <w:sz w:val="20"/>
        </w:rPr>
        <w:t xml:space="preserve"> at different noise levels</w:t>
      </w:r>
      <w:r w:rsidR="007143A0">
        <w:rPr>
          <w:rFonts w:ascii="Times" w:hAnsi="Times"/>
          <w:bCs w:val="0"/>
          <w:i/>
          <w:iCs w:val="0"/>
          <w:sz w:val="20"/>
        </w:rPr>
        <w:t>, based on</w:t>
      </w:r>
      <w:r w:rsidR="00FF0931">
        <w:rPr>
          <w:rFonts w:ascii="Times" w:hAnsi="Times"/>
          <w:bCs w:val="0"/>
          <w:i/>
          <w:iCs w:val="0"/>
          <w:sz w:val="20"/>
        </w:rPr>
        <w:t xml:space="preserve"> 1000 sim</w:t>
      </w:r>
      <w:r w:rsidR="007143A0">
        <w:rPr>
          <w:rFonts w:ascii="Times" w:hAnsi="Times"/>
          <w:bCs w:val="0"/>
          <w:i/>
          <w:iCs w:val="0"/>
          <w:sz w:val="20"/>
        </w:rPr>
        <w:t>u</w:t>
      </w:r>
      <w:r w:rsidR="00FF0931">
        <w:rPr>
          <w:rFonts w:ascii="Times" w:hAnsi="Times"/>
          <w:bCs w:val="0"/>
          <w:i/>
          <w:iCs w:val="0"/>
          <w:sz w:val="20"/>
        </w:rPr>
        <w:t>lations</w:t>
      </w:r>
      <w:r w:rsidRPr="00217064">
        <w:rPr>
          <w:rFonts w:ascii="Times" w:hAnsi="Times"/>
          <w:bCs w:val="0"/>
          <w:i/>
          <w:iCs w:val="0"/>
          <w:sz w:val="20"/>
        </w:rPr>
        <w:t>.</w:t>
      </w:r>
      <w:proofErr w:type="gramEnd"/>
      <w:r w:rsidR="00FF0931">
        <w:rPr>
          <w:rFonts w:ascii="Times" w:hAnsi="Times"/>
          <w:bCs w:val="0"/>
          <w:i/>
          <w:iCs w:val="0"/>
          <w:sz w:val="20"/>
        </w:rPr>
        <w:t xml:space="preserve"> Error bars indicate standard errors of the simulation means.</w:t>
      </w:r>
    </w:p>
    <w:sectPr w:rsidR="001E76B7" w:rsidRPr="00C15843" w:rsidSect="00E3440C">
      <w:headerReference w:type="even" r:id="rId15"/>
      <w:headerReference w:type="default" r:id="rId16"/>
      <w:pgSz w:w="12240" w:h="15840"/>
      <w:pgMar w:top="1440" w:right="1800" w:bottom="1440" w:left="1800" w:header="720" w:footer="720" w:gutter="0"/>
      <w:pgNumType w:chapStyle="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yse Zeynep Enkavi" w:date="2014-06-13T15:04:00Z" w:initials="AE">
    <w:p w14:paraId="2596EFE0" w14:textId="255A3A1A" w:rsidR="00BF0042" w:rsidRDefault="00BF0042">
      <w:pPr>
        <w:pStyle w:val="CommentText"/>
      </w:pPr>
      <w:r>
        <w:rPr>
          <w:rStyle w:val="CommentReference"/>
        </w:rPr>
        <w:annotationRef/>
      </w:r>
      <w:r>
        <w:t>Interaction? Where is it in the graph? In the beginning! How fast they get slower</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7235C9" w15:done="0"/>
  <w15:commentEx w15:paraId="71F334EB" w15:done="0"/>
  <w15:commentEx w15:paraId="6C2B612F" w15:done="0"/>
  <w15:commentEx w15:paraId="4A4A7B08" w15:done="0"/>
  <w15:commentEx w15:paraId="73496A3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731D97" w14:textId="77777777" w:rsidR="00BF0042" w:rsidRDefault="00BF0042" w:rsidP="00E3440C">
      <w:pPr>
        <w:spacing w:line="240" w:lineRule="auto"/>
      </w:pPr>
      <w:r>
        <w:separator/>
      </w:r>
    </w:p>
  </w:endnote>
  <w:endnote w:type="continuationSeparator" w:id="0">
    <w:p w14:paraId="73AEAA39" w14:textId="77777777" w:rsidR="00BF0042" w:rsidRDefault="00BF0042" w:rsidP="00E34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algun Gothic">
    <w:charset w:val="81"/>
    <w:family w:val="swiss"/>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79EEF" w14:textId="77777777" w:rsidR="00BF0042" w:rsidRDefault="00BF0042" w:rsidP="00E3440C">
      <w:pPr>
        <w:spacing w:line="240" w:lineRule="auto"/>
      </w:pPr>
      <w:r>
        <w:separator/>
      </w:r>
    </w:p>
  </w:footnote>
  <w:footnote w:type="continuationSeparator" w:id="0">
    <w:p w14:paraId="5852F1FD" w14:textId="77777777" w:rsidR="00BF0042" w:rsidRDefault="00BF0042" w:rsidP="00E3440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BA35F" w14:textId="77777777" w:rsidR="00BF0042" w:rsidRDefault="00BF0042"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D741BD" w14:textId="77777777" w:rsidR="00BF0042" w:rsidRDefault="00BF0042" w:rsidP="00E3440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8D9A3" w14:textId="77777777" w:rsidR="00BF0042" w:rsidRDefault="00BF0042"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2BFD">
      <w:rPr>
        <w:rStyle w:val="PageNumber"/>
        <w:noProof/>
      </w:rPr>
      <w:t>12</w:t>
    </w:r>
    <w:r>
      <w:rPr>
        <w:rStyle w:val="PageNumber"/>
      </w:rPr>
      <w:fldChar w:fldCharType="end"/>
    </w:r>
  </w:p>
  <w:p w14:paraId="1D01FD26" w14:textId="77777777" w:rsidR="00BF0042" w:rsidRDefault="00BF0042" w:rsidP="00E3440C">
    <w:pPr>
      <w:pStyle w:val="Header"/>
      <w:ind w:right="360" w:firstLine="0"/>
    </w:pPr>
    <w:r>
      <w:t>Preference consistency relies on hippocampal function</w:t>
    </w:r>
    <w:r>
      <w:tab/>
      <w:t xml:space="preserve">Weber et al       </w:t>
    </w:r>
    <w:proofErr w:type="gramStart"/>
    <w:r>
      <w:t>S .</w:t>
    </w:r>
    <w:proofErr w:type="gramEnd"/>
    <w:r>
      <w:t xml:space="preserve"> </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rnd Weber">
    <w15:presenceInfo w15:providerId="Windows Live" w15:userId="71c886f52f691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6A0"/>
    <w:rsid w:val="00026251"/>
    <w:rsid w:val="000548E9"/>
    <w:rsid w:val="00072BFD"/>
    <w:rsid w:val="000810D8"/>
    <w:rsid w:val="00081F1F"/>
    <w:rsid w:val="00092DD6"/>
    <w:rsid w:val="00097302"/>
    <w:rsid w:val="000A34A6"/>
    <w:rsid w:val="000C6B5A"/>
    <w:rsid w:val="000F525F"/>
    <w:rsid w:val="000F64B3"/>
    <w:rsid w:val="00113D68"/>
    <w:rsid w:val="001221B8"/>
    <w:rsid w:val="001305E4"/>
    <w:rsid w:val="00163B1B"/>
    <w:rsid w:val="00181841"/>
    <w:rsid w:val="001B2301"/>
    <w:rsid w:val="001B4CCA"/>
    <w:rsid w:val="001C336C"/>
    <w:rsid w:val="001D3298"/>
    <w:rsid w:val="001E76B7"/>
    <w:rsid w:val="00217064"/>
    <w:rsid w:val="002C605B"/>
    <w:rsid w:val="002F2266"/>
    <w:rsid w:val="003000C4"/>
    <w:rsid w:val="003066AD"/>
    <w:rsid w:val="003160E4"/>
    <w:rsid w:val="003426A0"/>
    <w:rsid w:val="0034516B"/>
    <w:rsid w:val="0034687F"/>
    <w:rsid w:val="003703C0"/>
    <w:rsid w:val="003744A4"/>
    <w:rsid w:val="00380478"/>
    <w:rsid w:val="003D581F"/>
    <w:rsid w:val="003E09F5"/>
    <w:rsid w:val="00441A5B"/>
    <w:rsid w:val="004733F1"/>
    <w:rsid w:val="0047782F"/>
    <w:rsid w:val="004A20E2"/>
    <w:rsid w:val="00503421"/>
    <w:rsid w:val="00506C66"/>
    <w:rsid w:val="00521759"/>
    <w:rsid w:val="00536A79"/>
    <w:rsid w:val="00546C9F"/>
    <w:rsid w:val="00555DD0"/>
    <w:rsid w:val="00583403"/>
    <w:rsid w:val="0058515A"/>
    <w:rsid w:val="005E1D1F"/>
    <w:rsid w:val="005E41FE"/>
    <w:rsid w:val="005E7281"/>
    <w:rsid w:val="005F6B17"/>
    <w:rsid w:val="00624582"/>
    <w:rsid w:val="0064282C"/>
    <w:rsid w:val="006708C4"/>
    <w:rsid w:val="00693EB9"/>
    <w:rsid w:val="00696DCE"/>
    <w:rsid w:val="006A1532"/>
    <w:rsid w:val="006D45A5"/>
    <w:rsid w:val="007143A0"/>
    <w:rsid w:val="0071442C"/>
    <w:rsid w:val="00715933"/>
    <w:rsid w:val="00723BAB"/>
    <w:rsid w:val="007371A8"/>
    <w:rsid w:val="00753584"/>
    <w:rsid w:val="0075460A"/>
    <w:rsid w:val="007564F2"/>
    <w:rsid w:val="00760657"/>
    <w:rsid w:val="00777627"/>
    <w:rsid w:val="00792851"/>
    <w:rsid w:val="007E0839"/>
    <w:rsid w:val="008643C3"/>
    <w:rsid w:val="00874F17"/>
    <w:rsid w:val="008776A0"/>
    <w:rsid w:val="00885AF3"/>
    <w:rsid w:val="008917A6"/>
    <w:rsid w:val="008970E1"/>
    <w:rsid w:val="008C75D3"/>
    <w:rsid w:val="00907388"/>
    <w:rsid w:val="0091440F"/>
    <w:rsid w:val="00926CF9"/>
    <w:rsid w:val="00935066"/>
    <w:rsid w:val="0094422B"/>
    <w:rsid w:val="00946664"/>
    <w:rsid w:val="00953EF2"/>
    <w:rsid w:val="009555C8"/>
    <w:rsid w:val="00956195"/>
    <w:rsid w:val="00957149"/>
    <w:rsid w:val="00977E91"/>
    <w:rsid w:val="009946B7"/>
    <w:rsid w:val="009D34F2"/>
    <w:rsid w:val="009F2ECB"/>
    <w:rsid w:val="00A05F93"/>
    <w:rsid w:val="00A40E56"/>
    <w:rsid w:val="00A552D7"/>
    <w:rsid w:val="00A90525"/>
    <w:rsid w:val="00AA2E56"/>
    <w:rsid w:val="00AD3709"/>
    <w:rsid w:val="00AF1641"/>
    <w:rsid w:val="00AF55D7"/>
    <w:rsid w:val="00AF7A04"/>
    <w:rsid w:val="00B06400"/>
    <w:rsid w:val="00B20D57"/>
    <w:rsid w:val="00B37DCD"/>
    <w:rsid w:val="00B42B48"/>
    <w:rsid w:val="00B50804"/>
    <w:rsid w:val="00B54EEE"/>
    <w:rsid w:val="00B562BF"/>
    <w:rsid w:val="00B91F65"/>
    <w:rsid w:val="00B9587E"/>
    <w:rsid w:val="00BE183B"/>
    <w:rsid w:val="00BE60AC"/>
    <w:rsid w:val="00BF0042"/>
    <w:rsid w:val="00BF20CB"/>
    <w:rsid w:val="00C05BDF"/>
    <w:rsid w:val="00C12A11"/>
    <w:rsid w:val="00C147D5"/>
    <w:rsid w:val="00C15843"/>
    <w:rsid w:val="00C21D0D"/>
    <w:rsid w:val="00C3741D"/>
    <w:rsid w:val="00C3759E"/>
    <w:rsid w:val="00C46521"/>
    <w:rsid w:val="00C648AA"/>
    <w:rsid w:val="00C661A3"/>
    <w:rsid w:val="00C71928"/>
    <w:rsid w:val="00C71999"/>
    <w:rsid w:val="00C85A9C"/>
    <w:rsid w:val="00C91097"/>
    <w:rsid w:val="00CA2C3E"/>
    <w:rsid w:val="00CB79CC"/>
    <w:rsid w:val="00CD1D5E"/>
    <w:rsid w:val="00D16AEB"/>
    <w:rsid w:val="00D320ED"/>
    <w:rsid w:val="00D82C63"/>
    <w:rsid w:val="00DA4D24"/>
    <w:rsid w:val="00DA5F4F"/>
    <w:rsid w:val="00DB21CE"/>
    <w:rsid w:val="00DB79A3"/>
    <w:rsid w:val="00DC423D"/>
    <w:rsid w:val="00DC59A7"/>
    <w:rsid w:val="00DD673B"/>
    <w:rsid w:val="00DE6588"/>
    <w:rsid w:val="00E045C7"/>
    <w:rsid w:val="00E16CC5"/>
    <w:rsid w:val="00E24097"/>
    <w:rsid w:val="00E25137"/>
    <w:rsid w:val="00E3440C"/>
    <w:rsid w:val="00E4134B"/>
    <w:rsid w:val="00E51F6A"/>
    <w:rsid w:val="00E554BF"/>
    <w:rsid w:val="00E6628D"/>
    <w:rsid w:val="00E66936"/>
    <w:rsid w:val="00E80709"/>
    <w:rsid w:val="00E96B1C"/>
    <w:rsid w:val="00EA7869"/>
    <w:rsid w:val="00EF2056"/>
    <w:rsid w:val="00EF5E30"/>
    <w:rsid w:val="00F211D1"/>
    <w:rsid w:val="00F34C10"/>
    <w:rsid w:val="00F372B7"/>
    <w:rsid w:val="00F46862"/>
    <w:rsid w:val="00F74955"/>
    <w:rsid w:val="00F811BC"/>
    <w:rsid w:val="00F8168C"/>
    <w:rsid w:val="00FA43B9"/>
    <w:rsid w:val="00FA442E"/>
    <w:rsid w:val="00FA466D"/>
    <w:rsid w:val="00FB1361"/>
    <w:rsid w:val="00FC09FC"/>
    <w:rsid w:val="00FF0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F020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 w:type="table" w:styleId="TableGrid">
    <w:name w:val="Table Grid"/>
    <w:basedOn w:val="TableNormal"/>
    <w:uiPriority w:val="59"/>
    <w:rsid w:val="009555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56195"/>
    <w:rPr>
      <w:color w:val="808080"/>
    </w:rPr>
  </w:style>
  <w:style w:type="paragraph" w:styleId="Revision">
    <w:name w:val="Revision"/>
    <w:hidden/>
    <w:uiPriority w:val="99"/>
    <w:semiHidden/>
    <w:rsid w:val="0091440F"/>
    <w:rPr>
      <w:rFonts w:ascii="Times New Roman" w:eastAsia="Times New Roman" w:hAnsi="Times New Roman" w:cs="Times New Roman"/>
      <w:bCs/>
      <w:iCs/>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 w:type="table" w:styleId="TableGrid">
    <w:name w:val="Table Grid"/>
    <w:basedOn w:val="TableNormal"/>
    <w:uiPriority w:val="59"/>
    <w:rsid w:val="009555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56195"/>
    <w:rPr>
      <w:color w:val="808080"/>
    </w:rPr>
  </w:style>
  <w:style w:type="paragraph" w:styleId="Revision">
    <w:name w:val="Revision"/>
    <w:hidden/>
    <w:uiPriority w:val="99"/>
    <w:semiHidden/>
    <w:rsid w:val="0091440F"/>
    <w:rPr>
      <w:rFonts w:ascii="Times New Roman" w:eastAsia="Times New Roman" w:hAnsi="Times New Roman" w:cs="Times New Roman"/>
      <w:bCs/>
      <w:i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328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11/relationships/people" Target="people.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636E3F8-B4DA-134F-9169-E8E7B1B02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2222</Words>
  <Characters>12671</Characters>
  <Application>Microsoft Macintosh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Columbia University</Company>
  <LinksUpToDate>false</LinksUpToDate>
  <CharactersWithSpaces>14864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Ayse Zeynep Enkavi</dc:creator>
  <cp:lastModifiedBy>Ayse Zeynep Enkavi</cp:lastModifiedBy>
  <cp:revision>3</cp:revision>
  <dcterms:created xsi:type="dcterms:W3CDTF">2014-06-12T18:31:00Z</dcterms:created>
  <dcterms:modified xsi:type="dcterms:W3CDTF">2014-06-17T10:48:00Z</dcterms:modified>
</cp:coreProperties>
</file>