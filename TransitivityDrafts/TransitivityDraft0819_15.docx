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655BC" w14:textId="77777777" w:rsidR="00F66774" w:rsidRPr="005E3FBE" w:rsidRDefault="006F718C" w:rsidP="007517B9">
      <w:pPr>
        <w:pStyle w:val="Title"/>
        <w:jc w:val="center"/>
        <w:rPr>
          <w:rFonts w:ascii="Times New Roman" w:hAnsi="Times New Roman" w:cs="Times New Roman"/>
          <w:color w:val="auto"/>
          <w:sz w:val="28"/>
          <w:szCs w:val="24"/>
        </w:rPr>
      </w:pPr>
      <w:r w:rsidRPr="005E3FBE">
        <w:rPr>
          <w:rFonts w:ascii="Times New Roman" w:hAnsi="Times New Roman" w:cs="Times New Roman"/>
          <w:color w:val="auto"/>
          <w:sz w:val="28"/>
          <w:szCs w:val="24"/>
        </w:rPr>
        <w:t>Pre</w:t>
      </w:r>
      <w:commentRangeStart w:id="0"/>
      <w:commentRangeStart w:id="1"/>
      <w:r w:rsidRPr="005E3FBE">
        <w:rPr>
          <w:rFonts w:ascii="Times New Roman" w:hAnsi="Times New Roman" w:cs="Times New Roman"/>
          <w:color w:val="auto"/>
          <w:sz w:val="28"/>
          <w:szCs w:val="24"/>
        </w:rPr>
        <w:t>ference consistency relies on</w:t>
      </w:r>
      <w:r w:rsidR="007517B9" w:rsidRPr="005E3FBE">
        <w:rPr>
          <w:rFonts w:ascii="Times New Roman" w:hAnsi="Times New Roman" w:cs="Times New Roman"/>
          <w:color w:val="auto"/>
          <w:sz w:val="28"/>
          <w:szCs w:val="24"/>
        </w:rPr>
        <w:t xml:space="preserve"> </w:t>
      </w:r>
      <w:r w:rsidRPr="005E3FBE">
        <w:rPr>
          <w:rFonts w:ascii="Times New Roman" w:hAnsi="Times New Roman" w:cs="Times New Roman"/>
          <w:color w:val="auto"/>
          <w:sz w:val="28"/>
          <w:szCs w:val="24"/>
        </w:rPr>
        <w:t>hippocampal function:</w:t>
      </w:r>
    </w:p>
    <w:p w14:paraId="1E44045C" w14:textId="77777777" w:rsidR="006F718C" w:rsidRPr="005E3FBE" w:rsidRDefault="006F718C" w:rsidP="007517B9">
      <w:pPr>
        <w:pStyle w:val="Title"/>
        <w:jc w:val="center"/>
        <w:rPr>
          <w:rFonts w:ascii="Times New Roman" w:hAnsi="Times New Roman" w:cs="Times New Roman"/>
          <w:color w:val="auto"/>
          <w:sz w:val="28"/>
          <w:szCs w:val="24"/>
        </w:rPr>
      </w:pPr>
      <w:r w:rsidRPr="005E3FBE">
        <w:rPr>
          <w:rFonts w:ascii="Times New Roman" w:hAnsi="Times New Roman" w:cs="Times New Roman"/>
          <w:color w:val="auto"/>
          <w:sz w:val="28"/>
          <w:szCs w:val="24"/>
        </w:rPr>
        <w:t>Evidence from mediotemporal lobe epilepsy</w:t>
      </w:r>
    </w:p>
    <w:commentRangeEnd w:id="0"/>
    <w:p w14:paraId="32680907" w14:textId="77777777" w:rsidR="006F718C" w:rsidRPr="005E3FBE" w:rsidRDefault="00404A12" w:rsidP="007F471C">
      <w:r w:rsidRPr="005E3FBE">
        <w:rPr>
          <w:rStyle w:val="CommentReference"/>
        </w:rPr>
        <w:commentReference w:id="0"/>
      </w:r>
      <w:commentRangeEnd w:id="1"/>
      <w:r w:rsidR="00FA2FB1" w:rsidRPr="005E3FBE">
        <w:rPr>
          <w:rStyle w:val="CommentReference"/>
        </w:rPr>
        <w:commentReference w:id="1"/>
      </w:r>
    </w:p>
    <w:p w14:paraId="5C2F0F95" w14:textId="72342C41" w:rsidR="006F718C" w:rsidRPr="005E3FBE" w:rsidRDefault="006F718C" w:rsidP="007F471C">
      <w:pPr>
        <w:rPr>
          <w:vertAlign w:val="superscript"/>
        </w:rPr>
      </w:pPr>
      <w:r w:rsidRPr="005E3FBE">
        <w:t>B. Weber</w:t>
      </w:r>
      <w:r w:rsidRPr="005E3FBE">
        <w:rPr>
          <w:vertAlign w:val="superscript"/>
        </w:rPr>
        <w:t>1,2</w:t>
      </w:r>
      <w:r w:rsidRPr="005E3FBE">
        <w:t xml:space="preserve">, </w:t>
      </w:r>
      <w:r w:rsidR="00A83965" w:rsidRPr="005E3FBE">
        <w:t>A. Z. Enkavi</w:t>
      </w:r>
      <w:r w:rsidR="00A83965" w:rsidRPr="005E3FBE">
        <w:rPr>
          <w:vertAlign w:val="superscript"/>
        </w:rPr>
        <w:t>3</w:t>
      </w:r>
      <w:r w:rsidR="00A83965" w:rsidRPr="005E3FBE">
        <w:t>,</w:t>
      </w:r>
      <w:r w:rsidR="00A83965" w:rsidRPr="005E3FBE">
        <w:rPr>
          <w:vertAlign w:val="superscript"/>
        </w:rPr>
        <w:t xml:space="preserve"> </w:t>
      </w:r>
      <w:r w:rsidRPr="005E3FBE">
        <w:t>I. Zweyer</w:t>
      </w:r>
      <w:r w:rsidRPr="005E3FBE">
        <w:rPr>
          <w:vertAlign w:val="superscript"/>
        </w:rPr>
        <w:t>1,2</w:t>
      </w:r>
      <w:r w:rsidRPr="005E3FBE">
        <w:t>, J. Wagner</w:t>
      </w:r>
      <w:r w:rsidRPr="005E3FBE">
        <w:rPr>
          <w:vertAlign w:val="superscript"/>
        </w:rPr>
        <w:t>1</w:t>
      </w:r>
      <w:r w:rsidRPr="005E3FBE">
        <w:t xml:space="preserve">, </w:t>
      </w:r>
      <w:r w:rsidR="00FA1F76" w:rsidRPr="005E3FBE">
        <w:t>C.E. Elger</w:t>
      </w:r>
      <w:r w:rsidR="00FA1F76" w:rsidRPr="005E3FBE">
        <w:rPr>
          <w:vertAlign w:val="superscript"/>
        </w:rPr>
        <w:t>1,2</w:t>
      </w:r>
      <w:r w:rsidR="00FA1F76" w:rsidRPr="005E3FBE">
        <w:t xml:space="preserve">, </w:t>
      </w:r>
      <w:r w:rsidR="003618F0" w:rsidRPr="005E3FBE">
        <w:t>,</w:t>
      </w:r>
      <w:r w:rsidRPr="005E3FBE">
        <w:t xml:space="preserve">E. U. </w:t>
      </w:r>
      <w:ins w:id="2" w:author="Ayse Zeynep Enkavi" w:date="2015-09-24T10:35:00Z">
        <w:r w:rsidR="007D2420" w:rsidRPr="005E3FBE">
          <w:t>Weber</w:t>
        </w:r>
        <w:r w:rsidR="007D2420">
          <w:rPr>
            <w:vertAlign w:val="superscript"/>
          </w:rPr>
          <w:t>4</w:t>
        </w:r>
      </w:ins>
      <w:r w:rsidRPr="005E3FBE">
        <w:t xml:space="preserve">, E. J. </w:t>
      </w:r>
      <w:ins w:id="3" w:author="Ayse Zeynep Enkavi" w:date="2015-09-24T10:35:00Z">
        <w:r w:rsidR="007D2420" w:rsidRPr="005E3FBE">
          <w:t>Johnson</w:t>
        </w:r>
        <w:r w:rsidR="007D2420">
          <w:rPr>
            <w:vertAlign w:val="superscript"/>
          </w:rPr>
          <w:t>4</w:t>
        </w:r>
      </w:ins>
      <w:r w:rsidRPr="005E3FBE">
        <w:t>,</w:t>
      </w:r>
    </w:p>
    <w:p w14:paraId="1475B042" w14:textId="77777777" w:rsidR="006F718C" w:rsidRPr="005E3FBE" w:rsidRDefault="006F718C" w:rsidP="007F471C">
      <w:pPr>
        <w:rPr>
          <w:vertAlign w:val="superscript"/>
        </w:rPr>
      </w:pPr>
    </w:p>
    <w:p w14:paraId="01F78163" w14:textId="77777777" w:rsidR="00DE1275" w:rsidRPr="005E3FBE" w:rsidRDefault="006F718C" w:rsidP="007F471C">
      <w:pPr>
        <w:spacing w:line="240" w:lineRule="auto"/>
      </w:pPr>
      <w:r w:rsidRPr="005E3FBE">
        <w:rPr>
          <w:vertAlign w:val="superscript"/>
        </w:rPr>
        <w:t>1</w:t>
      </w:r>
      <w:r w:rsidRPr="005E3FBE">
        <w:t xml:space="preserve">Department of Epileptology, </w:t>
      </w:r>
      <w:r w:rsidR="00DE1275" w:rsidRPr="005E3FBE">
        <w:t xml:space="preserve">Sigmund-Freud-Str.25, </w:t>
      </w:r>
      <w:r w:rsidRPr="005E3FBE">
        <w:t>University Hospital Bonn</w:t>
      </w:r>
      <w:r w:rsidR="00DE1275" w:rsidRPr="005E3FBE">
        <w:t>, 53127 Bonn, Germany</w:t>
      </w:r>
    </w:p>
    <w:p w14:paraId="0F2B694B" w14:textId="77777777" w:rsidR="00DE1275" w:rsidRPr="005E3FBE" w:rsidRDefault="006F718C" w:rsidP="007F471C">
      <w:pPr>
        <w:spacing w:line="240" w:lineRule="auto"/>
      </w:pPr>
      <w:r w:rsidRPr="005E3FBE">
        <w:rPr>
          <w:vertAlign w:val="superscript"/>
        </w:rPr>
        <w:t>2</w:t>
      </w:r>
      <w:r w:rsidRPr="005E3FBE">
        <w:t xml:space="preserve">Center for Economics and Neuroscience, </w:t>
      </w:r>
      <w:r w:rsidR="00DE1275" w:rsidRPr="005E3FBE">
        <w:t xml:space="preserve">Nachtigallenweg 86, </w:t>
      </w:r>
      <w:r w:rsidRPr="005E3FBE">
        <w:t>University of Bonn.</w:t>
      </w:r>
      <w:r w:rsidR="00DE1275" w:rsidRPr="005E3FBE">
        <w:t xml:space="preserve"> 53127 Bonn, Germany</w:t>
      </w:r>
    </w:p>
    <w:p w14:paraId="144DB643" w14:textId="4410C713" w:rsidR="007D2420" w:rsidRPr="005E3FBE" w:rsidRDefault="007D2420" w:rsidP="007D2420">
      <w:pPr>
        <w:spacing w:line="240" w:lineRule="auto"/>
        <w:rPr>
          <w:ins w:id="4" w:author="Ayse Zeynep Enkavi" w:date="2015-09-24T10:35:00Z"/>
        </w:rPr>
      </w:pPr>
      <w:ins w:id="5" w:author="Ayse Zeynep Enkavi" w:date="2015-09-24T10:35:00Z">
        <w:r>
          <w:rPr>
            <w:vertAlign w:val="superscript"/>
          </w:rPr>
          <w:t>3</w:t>
        </w:r>
        <w:r>
          <w:t>Department of Psychology, Stanford University, 450 Serra Mall, 420-01, Stanford, CA 94305</w:t>
        </w:r>
      </w:ins>
    </w:p>
    <w:p w14:paraId="0F7309D0" w14:textId="71D73B55" w:rsidR="006F718C" w:rsidRPr="005E3FBE" w:rsidRDefault="007D2420" w:rsidP="00DE1275">
      <w:pPr>
        <w:spacing w:line="240" w:lineRule="auto"/>
      </w:pPr>
      <w:ins w:id="6" w:author="Ayse Zeynep Enkavi" w:date="2015-09-24T10:35:00Z">
        <w:r>
          <w:rPr>
            <w:vertAlign w:val="superscript"/>
          </w:rPr>
          <w:t>4</w:t>
        </w:r>
        <w:r w:rsidRPr="005E3FBE">
          <w:t xml:space="preserve">Center </w:t>
        </w:r>
      </w:ins>
      <w:r w:rsidR="006F718C" w:rsidRPr="005E3FBE">
        <w:t xml:space="preserve">for Decision Science, </w:t>
      </w:r>
      <w:r w:rsidR="00DE1275" w:rsidRPr="005E3FBE">
        <w:t xml:space="preserve">Uris Hall 716, 3022 Broadway, New York, NY 10027-6902, </w:t>
      </w:r>
      <w:r w:rsidR="006F718C" w:rsidRPr="005E3FBE">
        <w:t>Columbia University</w:t>
      </w:r>
      <w:r w:rsidR="00DE1275" w:rsidRPr="005E3FBE">
        <w:t>, US</w:t>
      </w:r>
    </w:p>
    <w:p w14:paraId="4B4C3772" w14:textId="77777777" w:rsidR="006F718C" w:rsidRPr="005E3FBE" w:rsidRDefault="006F718C" w:rsidP="007F471C"/>
    <w:p w14:paraId="45F7E3CF" w14:textId="77777777" w:rsidR="006F718C" w:rsidRPr="005E3FBE" w:rsidRDefault="006F718C" w:rsidP="007F471C">
      <w:r w:rsidRPr="005E3FBE">
        <w:rPr>
          <w:vertAlign w:val="superscript"/>
        </w:rPr>
        <w:t>*</w:t>
      </w:r>
      <w:r w:rsidRPr="005E3FBE">
        <w:t xml:space="preserve">Correspondence at: </w:t>
      </w:r>
      <w:hyperlink r:id="rId10" w:history="1">
        <w:r w:rsidR="00DE1275" w:rsidRPr="005E3FBE">
          <w:rPr>
            <w:rStyle w:val="Hyperlink"/>
          </w:rPr>
          <w:t>bernd.weber@ukb.uni-bonn.de</w:t>
        </w:r>
      </w:hyperlink>
    </w:p>
    <w:p w14:paraId="51EB5C68" w14:textId="77777777" w:rsidR="00DE1275" w:rsidRPr="005E3FBE" w:rsidRDefault="00DE1275" w:rsidP="007F471C"/>
    <w:p w14:paraId="4D44E450" w14:textId="77777777" w:rsidR="00970F82" w:rsidRPr="005E3FBE" w:rsidRDefault="00970F82" w:rsidP="00C95FEC">
      <w:pPr>
        <w:rPr>
          <w:sz w:val="22"/>
        </w:rPr>
      </w:pPr>
      <w:r w:rsidRPr="005E3FBE">
        <w:rPr>
          <w:sz w:val="22"/>
        </w:rPr>
        <w:t>Abstract</w:t>
      </w:r>
    </w:p>
    <w:p w14:paraId="66F7A56E" w14:textId="1F5ACBF4" w:rsidR="00C95FEC" w:rsidRPr="005E3FBE" w:rsidRDefault="007412E6" w:rsidP="00C95FEC">
      <w:pPr>
        <w:rPr>
          <w:sz w:val="22"/>
        </w:rPr>
      </w:pPr>
      <w:ins w:id="7" w:author="Ayse Zeynep Enkavi" w:date="2015-10-03T13:20:00Z">
        <w:r>
          <w:rPr>
            <w:sz w:val="22"/>
          </w:rPr>
          <w:t xml:space="preserve">Making </w:t>
        </w:r>
      </w:ins>
      <w:ins w:id="8" w:author="Ayse Zeynep Enkavi" w:date="2015-10-03T10:53:00Z">
        <w:r>
          <w:rPr>
            <w:sz w:val="22"/>
          </w:rPr>
          <w:t>c</w:t>
        </w:r>
        <w:r w:rsidR="009941DD">
          <w:rPr>
            <w:sz w:val="22"/>
          </w:rPr>
          <w:t>onsistent</w:t>
        </w:r>
        <w:r w:rsidR="00F201E0">
          <w:rPr>
            <w:sz w:val="22"/>
          </w:rPr>
          <w:t xml:space="preserve"> </w:t>
        </w:r>
      </w:ins>
      <w:ins w:id="9" w:author="Ayse Zeynep Enkavi" w:date="2015-10-03T13:20:00Z">
        <w:r>
          <w:rPr>
            <w:sz w:val="22"/>
          </w:rPr>
          <w:t>decisions</w:t>
        </w:r>
      </w:ins>
      <w:ins w:id="10" w:author="Ayse Zeynep Enkavi" w:date="2015-10-03T13:04:00Z">
        <w:r w:rsidR="00845545">
          <w:rPr>
            <w:sz w:val="22"/>
          </w:rPr>
          <w:t xml:space="preserve"> is both intuitively desirable</w:t>
        </w:r>
      </w:ins>
      <w:ins w:id="11" w:author="Ayse Zeynep Enkavi" w:date="2015-10-03T13:20:00Z">
        <w:r>
          <w:rPr>
            <w:sz w:val="22"/>
          </w:rPr>
          <w:t xml:space="preserve"> and</w:t>
        </w:r>
      </w:ins>
      <w:ins w:id="12" w:author="Ayse Zeynep Enkavi" w:date="2015-10-03T13:05:00Z">
        <w:r w:rsidR="00845545">
          <w:rPr>
            <w:sz w:val="22"/>
          </w:rPr>
          <w:t xml:space="preserve"> theoretically important for utility maximization. </w:t>
        </w:r>
      </w:ins>
      <w:ins w:id="13" w:author="Ayse Zeynep Enkavi" w:date="2015-10-03T13:21:00Z">
        <w:r>
          <w:rPr>
            <w:sz w:val="22"/>
          </w:rPr>
          <w:t>Despite strides in neuroeconomic</w:t>
        </w:r>
      </w:ins>
      <w:ins w:id="14" w:author="Ayse Zeynep Enkavi" w:date="2015-10-03T13:25:00Z">
        <w:r w:rsidR="009941DD">
          <w:rPr>
            <w:sz w:val="22"/>
          </w:rPr>
          <w:t>s</w:t>
        </w:r>
      </w:ins>
      <w:ins w:id="15" w:author="Ayse Zeynep Enkavi" w:date="2015-10-03T13:21:00Z">
        <w:r>
          <w:rPr>
            <w:sz w:val="22"/>
          </w:rPr>
          <w:t xml:space="preserve"> </w:t>
        </w:r>
      </w:ins>
      <w:ins w:id="16" w:author="Ayse Zeynep Enkavi" w:date="2015-10-03T13:24:00Z">
        <w:r w:rsidR="009941DD">
          <w:rPr>
            <w:sz w:val="22"/>
          </w:rPr>
          <w:t>describing</w:t>
        </w:r>
      </w:ins>
      <w:ins w:id="17" w:author="Ayse Zeynep Enkavi" w:date="2015-10-03T13:08:00Z">
        <w:r>
          <w:rPr>
            <w:sz w:val="22"/>
          </w:rPr>
          <w:t xml:space="preserve"> </w:t>
        </w:r>
      </w:ins>
      <w:ins w:id="18" w:author="Ayse Zeynep Enkavi" w:date="2015-10-03T13:14:00Z">
        <w:r w:rsidR="009941DD">
          <w:rPr>
            <w:sz w:val="22"/>
          </w:rPr>
          <w:t>neurobiological</w:t>
        </w:r>
        <w:r>
          <w:rPr>
            <w:sz w:val="22"/>
          </w:rPr>
          <w:t xml:space="preserve"> bases </w:t>
        </w:r>
      </w:ins>
      <w:ins w:id="19" w:author="Ayse Zeynep Enkavi" w:date="2015-10-03T13:15:00Z">
        <w:r>
          <w:rPr>
            <w:sz w:val="22"/>
          </w:rPr>
          <w:t>of value representation</w:t>
        </w:r>
      </w:ins>
      <w:ins w:id="20" w:author="Ayse Zeynep Enkavi" w:date="2015-10-03T13:25:00Z">
        <w:r w:rsidR="009941DD">
          <w:rPr>
            <w:sz w:val="22"/>
          </w:rPr>
          <w:t>s</w:t>
        </w:r>
      </w:ins>
      <w:ins w:id="21" w:author="Ayse Zeynep Enkavi" w:date="2015-10-03T13:08:00Z">
        <w:r>
          <w:rPr>
            <w:sz w:val="22"/>
          </w:rPr>
          <w:t xml:space="preserve">, </w:t>
        </w:r>
      </w:ins>
      <w:ins w:id="22" w:author="Ayse Zeynep Enkavi" w:date="2015-10-03T13:26:00Z">
        <w:r w:rsidR="009941DD">
          <w:rPr>
            <w:sz w:val="22"/>
          </w:rPr>
          <w:t xml:space="preserve">brain </w:t>
        </w:r>
      </w:ins>
      <w:ins w:id="23" w:author="Ayse Zeynep Enkavi" w:date="2015-10-03T13:08:00Z">
        <w:r>
          <w:rPr>
            <w:sz w:val="22"/>
          </w:rPr>
          <w:t xml:space="preserve">regions </w:t>
        </w:r>
      </w:ins>
      <w:ins w:id="24" w:author="Ayse Zeynep Enkavi" w:date="2015-10-03T13:26:00Z">
        <w:r w:rsidR="009941DD">
          <w:rPr>
            <w:sz w:val="22"/>
          </w:rPr>
          <w:t xml:space="preserve">necessary to </w:t>
        </w:r>
      </w:ins>
      <w:ins w:id="25" w:author="Ayse Zeynep Enkavi" w:date="2015-10-03T13:08:00Z">
        <w:r w:rsidR="009941DD">
          <w:rPr>
            <w:sz w:val="22"/>
          </w:rPr>
          <w:t>originate and correctly categorize</w:t>
        </w:r>
        <w:r>
          <w:rPr>
            <w:sz w:val="22"/>
          </w:rPr>
          <w:t xml:space="preserve"> these signals remains an open question</w:t>
        </w:r>
      </w:ins>
      <w:ins w:id="26" w:author="Ayse Zeynep Enkavi" w:date="2015-10-03T13:11:00Z">
        <w:r w:rsidR="00845545">
          <w:rPr>
            <w:sz w:val="22"/>
          </w:rPr>
          <w:t xml:space="preserve">. The constructed preferences tradition </w:t>
        </w:r>
        <w:r>
          <w:rPr>
            <w:sz w:val="22"/>
          </w:rPr>
          <w:t>within judgment and decision making research</w:t>
        </w:r>
      </w:ins>
      <w:ins w:id="27" w:author="Ayse Zeynep Enkavi" w:date="2015-10-03T13:27:00Z">
        <w:r w:rsidR="009941DD">
          <w:rPr>
            <w:sz w:val="22"/>
          </w:rPr>
          <w:t>,</w:t>
        </w:r>
      </w:ins>
      <w:ins w:id="28" w:author="Ayse Zeynep Enkavi" w:date="2015-10-03T13:11:00Z">
        <w:r>
          <w:rPr>
            <w:sz w:val="22"/>
          </w:rPr>
          <w:t xml:space="preserve"> on the other hand</w:t>
        </w:r>
      </w:ins>
      <w:ins w:id="29" w:author="Ayse Zeynep Enkavi" w:date="2015-10-03T13:27:00Z">
        <w:r w:rsidR="009941DD">
          <w:rPr>
            <w:sz w:val="22"/>
          </w:rPr>
          <w:t>,</w:t>
        </w:r>
      </w:ins>
      <w:ins w:id="30" w:author="Ayse Zeynep Enkavi" w:date="2015-10-03T13:11:00Z">
        <w:r>
          <w:rPr>
            <w:sz w:val="22"/>
          </w:rPr>
          <w:t xml:space="preserve"> emphasizes a critical role</w:t>
        </w:r>
      </w:ins>
      <w:ins w:id="31" w:author="Ayse Zeynep Enkavi" w:date="2015-10-03T13:18:00Z">
        <w:r>
          <w:rPr>
            <w:sz w:val="22"/>
          </w:rPr>
          <w:t xml:space="preserve"> for cognitive processes relying on correct </w:t>
        </w:r>
        <w:r w:rsidR="009941DD">
          <w:rPr>
            <w:sz w:val="22"/>
          </w:rPr>
          <w:t>recall and associations</w:t>
        </w:r>
        <w:r>
          <w:rPr>
            <w:sz w:val="22"/>
          </w:rPr>
          <w:t xml:space="preserve">. This </w:t>
        </w:r>
      </w:ins>
      <w:ins w:id="32" w:author="Ayse Zeynep Enkavi" w:date="2015-10-03T13:19:00Z">
        <w:r>
          <w:rPr>
            <w:sz w:val="22"/>
          </w:rPr>
          <w:t>calls</w:t>
        </w:r>
      </w:ins>
      <w:ins w:id="33" w:author="Ayse Zeynep Enkavi" w:date="2015-10-03T13:18:00Z">
        <w:r>
          <w:rPr>
            <w:sz w:val="22"/>
          </w:rPr>
          <w:t xml:space="preserve"> </w:t>
        </w:r>
      </w:ins>
      <w:ins w:id="34" w:author="Ayse Zeynep Enkavi" w:date="2015-10-03T13:19:00Z">
        <w:r>
          <w:rPr>
            <w:sz w:val="22"/>
          </w:rPr>
          <w:t xml:space="preserve">for an investigation of the role of the hippocampus in </w:t>
        </w:r>
      </w:ins>
      <w:ins w:id="35" w:author="Ayse Zeynep Enkavi" w:date="2015-10-03T13:20:00Z">
        <w:r>
          <w:rPr>
            <w:sz w:val="22"/>
          </w:rPr>
          <w:t xml:space="preserve">making </w:t>
        </w:r>
      </w:ins>
      <w:ins w:id="36" w:author="Ayse Zeynep Enkavi" w:date="2015-10-03T13:19:00Z">
        <w:r>
          <w:rPr>
            <w:sz w:val="22"/>
          </w:rPr>
          <w:t>consistent decisions.</w:t>
        </w:r>
      </w:ins>
      <w:ins w:id="37" w:author="Ayse Zeynep Enkavi" w:date="2015-10-03T13:11:00Z">
        <w:r>
          <w:rPr>
            <w:sz w:val="22"/>
          </w:rPr>
          <w:t xml:space="preserve"> </w:t>
        </w:r>
      </w:ins>
      <w:r w:rsidR="00C95FEC" w:rsidRPr="005E3FBE">
        <w:rPr>
          <w:sz w:val="22"/>
        </w:rPr>
        <w:t>We investigated 31 patients with mediotemporal lobe</w:t>
      </w:r>
      <w:r w:rsidR="00D751A0" w:rsidRPr="005E3FBE">
        <w:rPr>
          <w:sz w:val="22"/>
        </w:rPr>
        <w:t xml:space="preserve"> (MTL)</w:t>
      </w:r>
      <w:r w:rsidR="00C95FEC" w:rsidRPr="005E3FBE">
        <w:rPr>
          <w:sz w:val="22"/>
        </w:rPr>
        <w:t xml:space="preserve"> epilepsy</w:t>
      </w:r>
      <w:r w:rsidR="00970F82" w:rsidRPr="005E3FBE">
        <w:rPr>
          <w:sz w:val="22"/>
        </w:rPr>
        <w:t xml:space="preserve"> and hippocampal lesions</w:t>
      </w:r>
      <w:r w:rsidR="00C95FEC" w:rsidRPr="005E3FBE">
        <w:rPr>
          <w:sz w:val="22"/>
        </w:rPr>
        <w:t>, 30 patients with extratemporal lobe epilepsy</w:t>
      </w:r>
      <w:r w:rsidR="00970F82" w:rsidRPr="005E3FBE">
        <w:rPr>
          <w:sz w:val="22"/>
        </w:rPr>
        <w:t>,</w:t>
      </w:r>
      <w:r w:rsidR="00C95FEC" w:rsidRPr="005E3FBE">
        <w:rPr>
          <w:sz w:val="22"/>
        </w:rPr>
        <w:t xml:space="preserve"> and 30 healthy controls, </w:t>
      </w:r>
      <w:r w:rsidR="00970F82" w:rsidRPr="005E3FBE">
        <w:rPr>
          <w:sz w:val="22"/>
        </w:rPr>
        <w:t xml:space="preserve">in their </w:t>
      </w:r>
      <w:r w:rsidR="00C95FEC" w:rsidRPr="005E3FBE">
        <w:rPr>
          <w:sz w:val="22"/>
        </w:rPr>
        <w:t>binary choice</w:t>
      </w:r>
      <w:r w:rsidR="00970F82" w:rsidRPr="005E3FBE">
        <w:rPr>
          <w:sz w:val="22"/>
        </w:rPr>
        <w:t>s between</w:t>
      </w:r>
      <w:r w:rsidR="00C95FEC" w:rsidRPr="005E3FBE">
        <w:rPr>
          <w:sz w:val="22"/>
        </w:rPr>
        <w:t xml:space="preserve"> candy bars</w:t>
      </w:r>
      <w:r w:rsidR="00970F82" w:rsidRPr="005E3FBE">
        <w:rPr>
          <w:sz w:val="22"/>
        </w:rPr>
        <w:t xml:space="preserve"> and a number-comparison control task</w:t>
      </w:r>
      <w:r w:rsidR="00C95FEC" w:rsidRPr="005E3FBE">
        <w:rPr>
          <w:sz w:val="22"/>
        </w:rPr>
        <w:t xml:space="preserve">. Our results show an increase </w:t>
      </w:r>
      <w:r w:rsidR="00D751A0" w:rsidRPr="005E3FBE">
        <w:rPr>
          <w:sz w:val="22"/>
        </w:rPr>
        <w:t>in intransitive choices</w:t>
      </w:r>
      <w:r w:rsidR="00C95FEC" w:rsidRPr="005E3FBE">
        <w:rPr>
          <w:sz w:val="22"/>
        </w:rPr>
        <w:t xml:space="preserve"> in the MTL</w:t>
      </w:r>
      <w:ins w:id="38" w:author="Ayse Zeynep Enkavi" w:date="2015-08-23T14:50:00Z">
        <w:r w:rsidR="00201D4E">
          <w:rPr>
            <w:sz w:val="22"/>
          </w:rPr>
          <w:t>-group</w:t>
        </w:r>
      </w:ins>
      <w:r w:rsidR="00D751A0" w:rsidRPr="005E3FBE">
        <w:rPr>
          <w:sz w:val="22"/>
        </w:rPr>
        <w:t xml:space="preserve"> compared to the other groups</w:t>
      </w:r>
      <w:r w:rsidR="00970F82" w:rsidRPr="005E3FBE">
        <w:rPr>
          <w:sz w:val="22"/>
        </w:rPr>
        <w:t xml:space="preserve"> for the </w:t>
      </w:r>
      <w:ins w:id="39" w:author="Ayse Zeynep Enkavi" w:date="2015-10-03T13:30:00Z">
        <w:r w:rsidR="009941DD">
          <w:rPr>
            <w:sz w:val="22"/>
          </w:rPr>
          <w:t>value-based</w:t>
        </w:r>
        <w:r w:rsidR="009941DD" w:rsidRPr="005E3FBE">
          <w:rPr>
            <w:sz w:val="22"/>
          </w:rPr>
          <w:t xml:space="preserve"> </w:t>
        </w:r>
      </w:ins>
      <w:r w:rsidR="00970F82" w:rsidRPr="005E3FBE">
        <w:rPr>
          <w:sz w:val="22"/>
        </w:rPr>
        <w:t>but not number task</w:t>
      </w:r>
      <w:r w:rsidR="00D751A0" w:rsidRPr="005E3FBE">
        <w:rPr>
          <w:sz w:val="22"/>
        </w:rPr>
        <w:t xml:space="preserve">, suggesting a critical involvement of the MTL in </w:t>
      </w:r>
      <w:r w:rsidR="00970F82" w:rsidRPr="005E3FBE">
        <w:rPr>
          <w:sz w:val="22"/>
        </w:rPr>
        <w:t xml:space="preserve">preference construction and </w:t>
      </w:r>
      <w:r w:rsidR="00D751A0" w:rsidRPr="005E3FBE">
        <w:rPr>
          <w:sz w:val="22"/>
        </w:rPr>
        <w:t>value</w:t>
      </w:r>
      <w:r w:rsidR="00970F82" w:rsidRPr="005E3FBE">
        <w:rPr>
          <w:sz w:val="22"/>
        </w:rPr>
        <w:t>-</w:t>
      </w:r>
      <w:r w:rsidR="00D751A0" w:rsidRPr="005E3FBE">
        <w:rPr>
          <w:sz w:val="22"/>
        </w:rPr>
        <w:t xml:space="preserve">based choices.  </w:t>
      </w:r>
    </w:p>
    <w:p w14:paraId="45925B08" w14:textId="77777777" w:rsidR="00C03BBD" w:rsidRPr="005E3FBE" w:rsidRDefault="00C03BBD" w:rsidP="00C03BBD">
      <w:pPr>
        <w:rPr>
          <w:sz w:val="22"/>
        </w:rPr>
      </w:pPr>
    </w:p>
    <w:p w14:paraId="1ABB153B" w14:textId="77777777" w:rsidR="003F1C10" w:rsidRPr="005E3FBE" w:rsidRDefault="003F1C10" w:rsidP="007F471C"/>
    <w:p w14:paraId="162A2B50" w14:textId="77777777" w:rsidR="006F718C" w:rsidRPr="005E3FBE" w:rsidRDefault="003F1C10" w:rsidP="007F471C">
      <w:pPr>
        <w:pStyle w:val="Heading1"/>
        <w:rPr>
          <w:rFonts w:ascii="Times New Roman" w:hAnsi="Times New Roman" w:cs="Times New Roman"/>
          <w:color w:val="auto"/>
        </w:rPr>
      </w:pPr>
      <w:r w:rsidRPr="005E3FBE">
        <w:rPr>
          <w:rFonts w:ascii="Times New Roman" w:hAnsi="Times New Roman" w:cs="Times New Roman"/>
          <w:color w:val="auto"/>
        </w:rPr>
        <w:lastRenderedPageBreak/>
        <w:t>Introduction</w:t>
      </w:r>
    </w:p>
    <w:p w14:paraId="6ACC5C59" w14:textId="20D21ECD" w:rsidR="005E6B5D" w:rsidRPr="005E3FBE" w:rsidRDefault="005E6B5D" w:rsidP="00A910F9">
      <w:pPr>
        <w:rPr>
          <w:ins w:id="40" w:author="Eric Johnson" w:date="2015-05-17T14:14:00Z"/>
        </w:rPr>
      </w:pPr>
      <w:ins w:id="41" w:author="Eric Johnson" w:date="2015-05-17T14:14:00Z">
        <w:r w:rsidRPr="00A351C8">
          <w:t xml:space="preserve">Imagine that you are slightly </w:t>
        </w:r>
      </w:ins>
      <w:ins w:id="42" w:author="Eric Johnson" w:date="2015-05-17T14:17:00Z">
        <w:r w:rsidR="001451B6" w:rsidRPr="005E3FBE">
          <w:t>hungry</w:t>
        </w:r>
      </w:ins>
      <w:ins w:id="43" w:author="Eric Johnson" w:date="2015-05-17T14:14:00Z">
        <w:r w:rsidRPr="005E3FBE">
          <w:t xml:space="preserve"> late in the afternoon, and wander to a vending machine to select a snack</w:t>
        </w:r>
      </w:ins>
      <w:ins w:id="44" w:author="Ayse Zeynep Enkavi" w:date="2015-08-22T09:34:00Z">
        <w:r w:rsidR="003714FF" w:rsidRPr="005E3FBE">
          <w:t xml:space="preserve">. </w:t>
        </w:r>
      </w:ins>
      <w:ins w:id="45" w:author="Eric Johnson" w:date="2015-05-17T14:14:00Z">
        <w:r w:rsidRPr="005E3FBE">
          <w:t>You are faced with an array of over 20 possibilities.  How do you select among them? In the last decade, decision neuroscience has made significant progress in identifying</w:t>
        </w:r>
      </w:ins>
      <w:ins w:id="46" w:author="Ayse Zeynep Enkavi" w:date="2015-08-23T11:58:00Z">
        <w:r w:rsidR="008E727F" w:rsidRPr="005E3FBE">
          <w:t xml:space="preserve"> neurobiological correlates of value representations</w:t>
        </w:r>
      </w:ins>
      <w:ins w:id="47" w:author="Ayse Zeynep Enkavi" w:date="2015-08-23T11:59:00Z">
        <w:r w:rsidR="008E727F" w:rsidRPr="005E3FBE">
          <w:t xml:space="preserve"> </w:t>
        </w:r>
      </w:ins>
      <w:ins w:id="48" w:author="Ayse Zeynep Enkavi" w:date="2015-08-22T09:34:00Z">
        <w:r w:rsidR="003714FF" w:rsidRPr="005E3FBE">
          <w:t>using paradigms similar to this scenario</w:t>
        </w:r>
      </w:ins>
      <w:ins w:id="49" w:author="Ayse Zeynep Enkavi" w:date="2015-08-23T10:29:00Z">
        <w:r w:rsidR="0065545F" w:rsidRPr="005E3FBE">
          <w:t xml:space="preserve"> (Plassman, O’Doherty, Rangel, 2007</w:t>
        </w:r>
      </w:ins>
      <w:ins w:id="50" w:author="Ayse Zeynep Enkavi" w:date="2015-08-23T10:30:00Z">
        <w:r w:rsidR="0065545F" w:rsidRPr="005E3FBE">
          <w:t xml:space="preserve">, </w:t>
        </w:r>
      </w:ins>
      <w:ins w:id="51" w:author="Ayse Zeynep Enkavi" w:date="2015-08-23T10:33:00Z">
        <w:r w:rsidR="0065545F" w:rsidRPr="005E3FBE">
          <w:t xml:space="preserve">Hare et al., 2008, </w:t>
        </w:r>
      </w:ins>
      <w:ins w:id="52" w:author="Ayse Zeynep Enkavi" w:date="2015-08-23T10:35:00Z">
        <w:r w:rsidR="0065545F" w:rsidRPr="005E3FBE">
          <w:t>Hare et al., 2009</w:t>
        </w:r>
      </w:ins>
      <w:ins w:id="53" w:author="Ayse Zeynep Enkavi" w:date="2015-08-23T10:37:00Z">
        <w:r w:rsidR="0065545F" w:rsidRPr="005E3FBE">
          <w:t>, Plassman et al. 2010</w:t>
        </w:r>
      </w:ins>
      <w:ins w:id="54" w:author="Ayse Zeynep Enkavi" w:date="2015-08-23T10:40:00Z">
        <w:r w:rsidR="00C91985" w:rsidRPr="005E3FBE">
          <w:t>, Hare et al., 2011</w:t>
        </w:r>
      </w:ins>
      <w:ins w:id="55" w:author="Ayse Zeynep Enkavi" w:date="2015-08-23T10:41:00Z">
        <w:r w:rsidR="00C91985" w:rsidRPr="005E3FBE">
          <w:t xml:space="preserve">, Hutcherson et al., 2012, </w:t>
        </w:r>
      </w:ins>
      <w:ins w:id="56" w:author="Ayse Zeynep Enkavi" w:date="2015-08-23T10:42:00Z">
        <w:r w:rsidR="00C91985" w:rsidRPr="005E3FBE">
          <w:t>Rangel, 2013</w:t>
        </w:r>
      </w:ins>
      <w:ins w:id="57" w:author="Ayse Zeynep Enkavi" w:date="2015-08-23T10:29:00Z">
        <w:r w:rsidR="0065545F" w:rsidRPr="005E3FBE">
          <w:t>)</w:t>
        </w:r>
      </w:ins>
      <w:ins w:id="58" w:author="Eric Johnson" w:date="2015-05-17T14:14:00Z">
        <w:r w:rsidRPr="005E3FBE">
          <w:t>. Specifically</w:t>
        </w:r>
      </w:ins>
      <w:ins w:id="59" w:author="Eric Johnson" w:date="2015-05-17T14:19:00Z">
        <w:r w:rsidR="001451B6" w:rsidRPr="005E3FBE">
          <w:t>, a</w:t>
        </w:r>
      </w:ins>
      <w:ins w:id="60" w:author="Eric Johnson" w:date="2015-05-17T14:14:00Z">
        <w:r w:rsidRPr="005E3FBE">
          <w:t xml:space="preserve"> value network involving</w:t>
        </w:r>
      </w:ins>
      <w:ins w:id="61" w:author="Ayse Zeynep Enkavi" w:date="2015-08-22T10:34:00Z">
        <w:r w:rsidR="000F67D0" w:rsidRPr="005E3FBE">
          <w:t xml:space="preserve"> a fronto-striatal circuit including the ventral striatum (VS) and the ventromedial prefrontal cortex (vmPFC), as well as</w:t>
        </w:r>
      </w:ins>
      <w:ins w:id="62" w:author="Ayse Zeynep Enkavi" w:date="2015-08-22T10:35:00Z">
        <w:r w:rsidR="000F67D0" w:rsidRPr="005E3FBE">
          <w:t xml:space="preserve"> posterior cingulate cortex (PCC)</w:t>
        </w:r>
      </w:ins>
      <w:ins w:id="63" w:author="Ayse Zeynep Enkavi" w:date="2015-08-22T10:36:00Z">
        <w:r w:rsidR="000F67D0" w:rsidRPr="005E3FBE">
          <w:t xml:space="preserve"> </w:t>
        </w:r>
      </w:ins>
      <w:ins w:id="64" w:author="Eric Johnson" w:date="2015-05-17T14:14:00Z">
        <w:r w:rsidRPr="005E3FBE">
          <w:t>has been proposed</w:t>
        </w:r>
      </w:ins>
      <w:ins w:id="65" w:author="Ayse Zeynep Enkavi" w:date="2015-08-22T10:36:00Z">
        <w:r w:rsidR="000F67D0" w:rsidRPr="005E3FBE">
          <w:t xml:space="preserve"> (</w:t>
        </w:r>
      </w:ins>
      <w:ins w:id="66" w:author="Ayse Zeynep Enkavi" w:date="2015-08-22T10:48:00Z">
        <w:r w:rsidR="006D59B2" w:rsidRPr="005E3FBE">
          <w:t xml:space="preserve">Kable and Glimcher, 2009; Haber and Knutson, 2009; </w:t>
        </w:r>
      </w:ins>
      <w:ins w:id="67" w:author="Ayse Zeynep Enkavi" w:date="2015-08-22T10:49:00Z">
        <w:r w:rsidR="006D59B2" w:rsidRPr="005E3FBE">
          <w:t xml:space="preserve">Bartra et al. 2013, </w:t>
        </w:r>
      </w:ins>
      <w:ins w:id="68" w:author="Ayse Zeynep Enkavi" w:date="2015-08-22T10:50:00Z">
        <w:r w:rsidR="006D59B2" w:rsidRPr="005E3FBE">
          <w:t>van den Bos and McClure, 2013; Pessiglione and Lebreton, 2015)</w:t>
        </w:r>
      </w:ins>
      <w:ins w:id="69" w:author="Eric Johnson" w:date="2015-05-17T14:14:00Z">
        <w:r w:rsidRPr="005E3FBE">
          <w:t>. An unsolved question, however</w:t>
        </w:r>
      </w:ins>
      <w:ins w:id="70" w:author="Ayse Zeynep Enkavi" w:date="2015-08-23T10:44:00Z">
        <w:r w:rsidR="00C91985" w:rsidRPr="005E3FBE">
          <w:t>,</w:t>
        </w:r>
      </w:ins>
      <w:ins w:id="71" w:author="Eric Johnson" w:date="2015-05-17T14:14:00Z">
        <w:r w:rsidRPr="005E3FBE">
          <w:t xml:space="preserve"> is where these value signals come from</w:t>
        </w:r>
      </w:ins>
      <w:ins w:id="72" w:author="Ayse Zeynep Enkavi" w:date="2015-08-23T10:44:00Z">
        <w:r w:rsidR="00C91985" w:rsidRPr="005E3FBE">
          <w:t>, particularly for more complex stimuli</w:t>
        </w:r>
      </w:ins>
      <w:ins w:id="73" w:author="Eric Johnson" w:date="2015-05-17T14:14:00Z">
        <w:r w:rsidRPr="005E3FBE">
          <w:t>.</w:t>
        </w:r>
      </w:ins>
    </w:p>
    <w:p w14:paraId="39F69D9B" w14:textId="3876E185" w:rsidR="008E219B" w:rsidRPr="005E3FBE" w:rsidRDefault="005E6B5D" w:rsidP="00271360">
      <w:pPr>
        <w:pStyle w:val="BodyText"/>
        <w:rPr>
          <w:ins w:id="74" w:author="Eric Johnson" w:date="2015-05-21T16:09:00Z"/>
        </w:rPr>
      </w:pPr>
      <w:ins w:id="75" w:author="Eric Johnson" w:date="2015-05-17T14:14:00Z">
        <w:r w:rsidRPr="005E3FBE">
          <w:t xml:space="preserve">An independent tradition in the </w:t>
        </w:r>
      </w:ins>
      <w:ins w:id="76" w:author="Eric Johnson" w:date="2015-05-17T14:19:00Z">
        <w:r w:rsidR="001451B6" w:rsidRPr="005E3FBE">
          <w:t>judgment</w:t>
        </w:r>
      </w:ins>
      <w:ins w:id="77" w:author="Eric Johnson" w:date="2015-05-17T14:14:00Z">
        <w:r w:rsidRPr="005E3FBE">
          <w:t xml:space="preserve"> and decision-making </w:t>
        </w:r>
      </w:ins>
      <w:ins w:id="78" w:author="Eric Johnson" w:date="2015-05-17T14:19:00Z">
        <w:r w:rsidR="001451B6" w:rsidRPr="005E3FBE">
          <w:t>research</w:t>
        </w:r>
      </w:ins>
      <w:ins w:id="79" w:author="Eric Johnson" w:date="2015-05-17T14:14:00Z">
        <w:r w:rsidRPr="005E3FBE">
          <w:t xml:space="preserve"> suggest</w:t>
        </w:r>
      </w:ins>
      <w:ins w:id="80" w:author="Eric Johnson" w:date="2015-05-21T14:51:00Z">
        <w:r w:rsidR="007B4351" w:rsidRPr="005E3FBE">
          <w:t>s</w:t>
        </w:r>
      </w:ins>
      <w:ins w:id="81" w:author="Eric Johnson" w:date="2015-05-17T14:14:00Z">
        <w:r w:rsidRPr="005E3FBE">
          <w:t xml:space="preserve"> that preferences are often </w:t>
        </w:r>
      </w:ins>
      <w:ins w:id="82" w:author="Eric Johnson" w:date="2015-05-17T14:19:00Z">
        <w:r w:rsidR="001451B6" w:rsidRPr="005E3FBE">
          <w:t>constructed as</w:t>
        </w:r>
      </w:ins>
      <w:ins w:id="83" w:author="Eric Johnson" w:date="2015-05-17T14:14:00Z">
        <w:r w:rsidRPr="005E3FBE">
          <w:t xml:space="preserve"> needed</w:t>
        </w:r>
      </w:ins>
      <w:ins w:id="84" w:author="Ayse Zeynep Enkavi" w:date="2015-08-23T10:52:00Z">
        <w:r w:rsidR="0069345E" w:rsidRPr="005E3FBE">
          <w:t xml:space="preserve"> (Lichtenstein and Slovic, 2006)</w:t>
        </w:r>
      </w:ins>
      <w:ins w:id="85" w:author="Eric Johnson" w:date="2015-05-17T14:14:00Z">
        <w:r w:rsidRPr="005E3FBE">
          <w:t>.</w:t>
        </w:r>
      </w:ins>
      <w:ins w:id="86" w:author="Ayse Zeynep Enkavi" w:date="2015-08-23T10:46:00Z">
        <w:r w:rsidR="00C91985" w:rsidRPr="005E3FBE">
          <w:t xml:space="preserve"> </w:t>
        </w:r>
      </w:ins>
      <w:ins w:id="87" w:author="Ayse Zeynep Enkavi" w:date="2015-08-23T10:53:00Z">
        <w:r w:rsidR="0069345E" w:rsidRPr="005E3FBE">
          <w:t xml:space="preserve">Opposing standard theories of rational choice that assume stable utility functions </w:t>
        </w:r>
      </w:ins>
      <w:ins w:id="88" w:author="Ayse Zeynep Enkavi" w:date="2015-08-23T11:01:00Z">
        <w:r w:rsidR="0069099A" w:rsidRPr="005E3FBE">
          <w:t>and preexisting values of options</w:t>
        </w:r>
      </w:ins>
      <w:ins w:id="89" w:author="Eric Johnson" w:date="2015-05-17T14:14:00Z">
        <w:r w:rsidRPr="005E3FBE">
          <w:t>, a long stream of research explains many of the well</w:t>
        </w:r>
      </w:ins>
      <w:ins w:id="90" w:author="Ayse Zeynep Enkavi" w:date="2015-08-23T11:11:00Z">
        <w:r w:rsidR="00271360" w:rsidRPr="005E3FBE">
          <w:t>-</w:t>
        </w:r>
      </w:ins>
      <w:ins w:id="91" w:author="Eric Johnson" w:date="2015-05-17T14:14:00Z">
        <w:r w:rsidRPr="005E3FBE">
          <w:t xml:space="preserve">known inconsistencies in choice by suggesting that preferences are calculated on the fly and affected by </w:t>
        </w:r>
      </w:ins>
      <w:ins w:id="92" w:author="Eric Johnson" w:date="2015-05-17T14:20:00Z">
        <w:r w:rsidR="001451B6" w:rsidRPr="005E3FBE">
          <w:t xml:space="preserve">factors such as </w:t>
        </w:r>
      </w:ins>
      <w:ins w:id="93" w:author="Eric Johnson" w:date="2015-05-17T14:14:00Z">
        <w:r w:rsidRPr="005E3FBE">
          <w:t xml:space="preserve">the way options are posed and the </w:t>
        </w:r>
      </w:ins>
      <w:ins w:id="94" w:author="Eric Johnson" w:date="2015-05-17T14:20:00Z">
        <w:r w:rsidR="001451B6" w:rsidRPr="005E3FBE">
          <w:t>content</w:t>
        </w:r>
      </w:ins>
      <w:ins w:id="95" w:author="Eric Johnson" w:date="2015-05-17T14:14:00Z">
        <w:r w:rsidRPr="005E3FBE">
          <w:t xml:space="preserve"> of the choice set.</w:t>
        </w:r>
      </w:ins>
      <w:ins w:id="96" w:author="Ayse Zeynep Enkavi" w:date="2015-08-23T11:12:00Z">
        <w:r w:rsidR="00271360" w:rsidRPr="005E3FBE">
          <w:t xml:space="preserve"> </w:t>
        </w:r>
      </w:ins>
      <w:ins w:id="97" w:author="Ayse Zeynep Enkavi" w:date="2015-08-23T12:08:00Z">
        <w:r w:rsidR="00EF7835" w:rsidRPr="005E3FBE">
          <w:t xml:space="preserve">This construction can be </w:t>
        </w:r>
      </w:ins>
      <w:ins w:id="98" w:author="Ayse Zeynep Enkavi" w:date="2015-08-23T12:20:00Z">
        <w:r w:rsidR="00581656" w:rsidRPr="005E3FBE">
          <w:t>thought of</w:t>
        </w:r>
      </w:ins>
      <w:ins w:id="99" w:author="Ayse Zeynep Enkavi" w:date="2015-08-23T12:08:00Z">
        <w:r w:rsidR="00EF7835" w:rsidRPr="005E3FBE">
          <w:t xml:space="preserve"> as involving multiple cognitive steps: retrieval of relevant experiences with stimuli in the choice set, evaluation of current state</w:t>
        </w:r>
      </w:ins>
      <w:ins w:id="100" w:author="Ayse Zeynep Enkavi" w:date="2015-08-23T12:10:00Z">
        <w:r w:rsidR="00604F83" w:rsidRPr="005E3FBE">
          <w:t xml:space="preserve">, </w:t>
        </w:r>
      </w:ins>
      <w:ins w:id="101" w:author="Ayse Zeynep Enkavi" w:date="2015-08-23T12:13:00Z">
        <w:r w:rsidR="00604F83" w:rsidRPr="005E3FBE">
          <w:t xml:space="preserve">comparison of relevant </w:t>
        </w:r>
      </w:ins>
      <w:ins w:id="102" w:author="Ayse Zeynep Enkavi" w:date="2015-08-23T12:14:00Z">
        <w:r w:rsidR="00604F83" w:rsidRPr="005E3FBE">
          <w:t>attributes as facilitated by the decision mode</w:t>
        </w:r>
      </w:ins>
      <w:ins w:id="103" w:author="Ayse Zeynep Enkavi" w:date="2015-08-23T12:10:00Z">
        <w:r w:rsidR="00604F83" w:rsidRPr="005E3FBE">
          <w:t xml:space="preserve">, </w:t>
        </w:r>
      </w:ins>
      <w:ins w:id="104" w:author="Ayse Zeynep Enkavi" w:date="2015-08-23T12:15:00Z">
        <w:r w:rsidR="00604F83" w:rsidRPr="005E3FBE">
          <w:t xml:space="preserve">integrating the pros and cons of the options with the current state, </w:t>
        </w:r>
      </w:ins>
      <w:ins w:id="105" w:author="Ayse Zeynep Enkavi" w:date="2015-08-23T12:10:00Z">
        <w:r w:rsidR="00604F83" w:rsidRPr="005E3FBE">
          <w:t>imagining future consequences of potential choices</w:t>
        </w:r>
      </w:ins>
      <w:ins w:id="106" w:author="Ayse Zeynep Enkavi" w:date="2015-08-23T12:14:00Z">
        <w:r w:rsidR="00604F83" w:rsidRPr="005E3FBE">
          <w:t xml:space="preserve"> to name a few</w:t>
        </w:r>
      </w:ins>
      <w:ins w:id="107" w:author="Ayse Zeynep Enkavi" w:date="2015-08-23T12:08:00Z">
        <w:r w:rsidR="00EF7835" w:rsidRPr="005E3FBE">
          <w:t>.</w:t>
        </w:r>
      </w:ins>
      <w:ins w:id="108" w:author="Ayse Zeynep Enkavi" w:date="2015-08-23T12:21:00Z">
        <w:r w:rsidR="00581656" w:rsidRPr="005E3FBE">
          <w:t xml:space="preserve"> </w:t>
        </w:r>
      </w:ins>
      <w:ins w:id="109" w:author="Ayse Zeynep Enkavi" w:date="2015-08-23T14:18:00Z">
        <w:r w:rsidR="002C6AD1">
          <w:t xml:space="preserve">Cognitive psychologists study </w:t>
        </w:r>
      </w:ins>
      <w:ins w:id="110" w:author="Ayse Zeynep Enkavi" w:date="2015-08-23T12:21:00Z">
        <w:r w:rsidR="002C6AD1">
          <w:t>s</w:t>
        </w:r>
        <w:r w:rsidR="00581656" w:rsidRPr="005E3FBE">
          <w:t xml:space="preserve">ome of these steps </w:t>
        </w:r>
      </w:ins>
      <w:ins w:id="111" w:author="Ayse Zeynep Enkavi" w:date="2015-08-23T12:23:00Z">
        <w:r w:rsidR="00316E3C" w:rsidRPr="005E3FBE">
          <w:t>under memory processes</w:t>
        </w:r>
      </w:ins>
      <w:ins w:id="112" w:author="Ayse Zeynep Enkavi" w:date="2015-08-23T11:13:00Z">
        <w:r w:rsidR="00271360" w:rsidRPr="005E3FBE">
          <w:t xml:space="preserve">. </w:t>
        </w:r>
      </w:ins>
      <w:ins w:id="113" w:author="Ayse Zeynep Enkavi" w:date="2015-08-23T12:50:00Z">
        <w:r w:rsidR="00204601" w:rsidRPr="005E3FBE">
          <w:t xml:space="preserve">Psychological insights on </w:t>
        </w:r>
      </w:ins>
      <w:ins w:id="114" w:author="Ayse Zeynep Enkavi" w:date="2015-08-22T10:52:00Z">
        <w:r w:rsidR="00204601" w:rsidRPr="005E3FBE">
          <w:t>m</w:t>
        </w:r>
      </w:ins>
      <w:ins w:id="115" w:author="Eric Johnson" w:date="2015-05-21T16:09:00Z">
        <w:r w:rsidR="008E219B" w:rsidRPr="005E3FBE">
          <w:t>emory processes</w:t>
        </w:r>
      </w:ins>
      <w:ins w:id="116" w:author="Ayse Zeynep Enkavi" w:date="2015-08-23T12:51:00Z">
        <w:r w:rsidR="00F01316">
          <w:t xml:space="preserve"> and</w:t>
        </w:r>
      </w:ins>
      <w:ins w:id="117" w:author="Eric Johnson" w:date="2015-05-21T16:09:00Z">
        <w:r w:rsidR="008E219B" w:rsidRPr="005E3FBE">
          <w:t xml:space="preserve"> their accompanying opportunities and constraints </w:t>
        </w:r>
      </w:ins>
      <w:ins w:id="118" w:author="Ayse Zeynep Enkavi" w:date="2015-08-23T12:51:00Z">
        <w:r w:rsidR="00204601" w:rsidRPr="005E3FBE">
          <w:t xml:space="preserve">inspired </w:t>
        </w:r>
      </w:ins>
      <w:ins w:id="119" w:author="Ayse Zeynep Enkavi" w:date="2015-08-23T12:54:00Z">
        <w:r w:rsidR="00204601" w:rsidRPr="005E3FBE">
          <w:t>several</w:t>
        </w:r>
      </w:ins>
      <w:ins w:id="120" w:author="Ayse Zeynep Enkavi" w:date="2015-08-23T12:52:00Z">
        <w:r w:rsidR="00204601" w:rsidRPr="005E3FBE">
          <w:t xml:space="preserve"> theories and frameworks</w:t>
        </w:r>
      </w:ins>
      <w:ins w:id="121" w:author="Ayse Zeynep Enkavi" w:date="2015-08-23T12:51:00Z">
        <w:r w:rsidR="00204601" w:rsidRPr="005E3FBE">
          <w:t xml:space="preserve"> </w:t>
        </w:r>
      </w:ins>
      <w:ins w:id="122" w:author="Ayse Zeynep Enkavi" w:date="2015-08-23T12:53:00Z">
        <w:r w:rsidR="00204601" w:rsidRPr="005E3FBE">
          <w:t xml:space="preserve">to explain multiple decision phenomena deviating from normative standards </w:t>
        </w:r>
      </w:ins>
      <w:ins w:id="123" w:author="Eric Johnson" w:date="2015-05-21T16:09:00Z">
        <w:r w:rsidR="008E219B" w:rsidRPr="005E3FBE">
          <w:fldChar w:fldCharType="begin" w:fldLock="1"/>
        </w:r>
        <w:r w:rsidR="008E219B" w:rsidRPr="005E3FBE">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"manualFormatting" : "(Dougherty, Gettys, &amp; Ogden, 1999; Reyna, Lloyd, &amp; Brainerd, 2003; Schneider &amp; Shanteau, 2003; Weber &amp; Johnson, 2009)", "previouslyFormattedCitation" : "(Dougherty, Gettys, &amp; Ogden, 1999; Reyna, Lloyd, &amp; Brainerd, 2003; Schneider &amp; Shanteau, 2003; Elke U Weber &amp; Johnson, 2009)" }, "properties" : { "noteIndex" : 0 }, "schema" : "https://github.com/citation-style-language/schema/raw/master/csl-citation.json" }</w:instrText>
        </w:r>
        <w:r w:rsidR="008E219B" w:rsidRPr="005E3FBE">
          <w:fldChar w:fldCharType="separate"/>
        </w:r>
        <w:r w:rsidR="008E219B" w:rsidRPr="005E3FBE">
          <w:rPr>
            <w:noProof/>
          </w:rPr>
          <w:t xml:space="preserve">(Dougherty, Gettys, </w:t>
        </w:r>
        <w:r w:rsidR="008E219B" w:rsidRPr="005E3FBE">
          <w:rPr>
            <w:noProof/>
          </w:rPr>
          <w:lastRenderedPageBreak/>
          <w:t>&amp; Ogden, 1999; Reyna, Lloyd, &amp; Brainerd, 2003; Schneider &amp; Shanteau, 2003; Weber &amp; Johnson, 2009)</w:t>
        </w:r>
        <w:r w:rsidR="008E219B" w:rsidRPr="005E3FBE">
          <w:fldChar w:fldCharType="end"/>
        </w:r>
        <w:r w:rsidR="008E219B" w:rsidRPr="005E3FBE">
          <w:t xml:space="preserve">.    </w:t>
        </w:r>
      </w:ins>
    </w:p>
    <w:p w14:paraId="34EED35C" w14:textId="5255A259" w:rsidR="009441DE" w:rsidRDefault="00A61A20" w:rsidP="009441DE">
      <w:pPr>
        <w:pStyle w:val="BodyText"/>
        <w:rPr>
          <w:ins w:id="124" w:author="Ayse Zeynep Enkavi" w:date="2015-08-23T15:13:00Z"/>
        </w:rPr>
      </w:pPr>
      <w:ins w:id="125" w:author="Ayse Zeynep Enkavi" w:date="2015-08-23T13:18:00Z">
        <w:r w:rsidRPr="005E3FBE">
          <w:t>A long line of work</w:t>
        </w:r>
      </w:ins>
      <w:ins w:id="126" w:author="Ayse Zeynep Enkavi" w:date="2015-08-23T14:13:00Z">
        <w:r w:rsidR="005E3FBE">
          <w:t xml:space="preserve"> in cognitive neuroscience</w:t>
        </w:r>
      </w:ins>
      <w:ins w:id="127" w:author="Ayse Zeynep Enkavi" w:date="2015-08-23T14:18:00Z">
        <w:r w:rsidR="002C6AD1">
          <w:t>, on the other hand,</w:t>
        </w:r>
      </w:ins>
      <w:ins w:id="128" w:author="Ayse Zeynep Enkavi" w:date="2015-08-23T13:18:00Z">
        <w:r w:rsidRPr="005E3FBE">
          <w:t xml:space="preserve"> </w:t>
        </w:r>
      </w:ins>
      <w:ins w:id="129" w:author="Ayse Zeynep Enkavi" w:date="2015-08-23T13:20:00Z">
        <w:r w:rsidRPr="005E3FBE">
          <w:t>implicate</w:t>
        </w:r>
        <w:r w:rsidR="00013687" w:rsidRPr="005E3FBE">
          <w:t>s the medial temporal lobe (MTL)</w:t>
        </w:r>
      </w:ins>
      <w:ins w:id="130" w:author="Ayse Zeynep Enkavi" w:date="2015-08-23T13:28:00Z">
        <w:r w:rsidR="00013687" w:rsidRPr="005E3FBE">
          <w:t xml:space="preserve"> in relation to these memory processes</w:t>
        </w:r>
      </w:ins>
      <w:ins w:id="131" w:author="Ayse Zeynep Enkavi" w:date="2015-08-23T13:18:00Z">
        <w:r w:rsidRPr="005E3FBE">
          <w:t xml:space="preserve"> (</w:t>
        </w:r>
      </w:ins>
      <w:ins w:id="132" w:author="Ayse Zeynep Enkavi" w:date="2015-08-23T13:19:00Z">
        <w:r w:rsidRPr="005E3FBE">
          <w:t>Squire et al., 2004)</w:t>
        </w:r>
      </w:ins>
      <w:ins w:id="133" w:author="Ayse Zeynep Enkavi" w:date="2015-08-23T13:18:00Z">
        <w:r w:rsidRPr="005E3FBE">
          <w:t>.</w:t>
        </w:r>
      </w:ins>
      <w:ins w:id="134" w:author="Ayse Zeynep Enkavi" w:date="2015-08-23T13:30:00Z">
        <w:r w:rsidR="00013687" w:rsidRPr="005E3FBE">
          <w:t xml:space="preserve"> The involvement </w:t>
        </w:r>
      </w:ins>
      <w:ins w:id="135" w:author="Ayse Zeynep Enkavi" w:date="2015-08-23T13:31:00Z">
        <w:r w:rsidR="005F47C6" w:rsidRPr="005E3FBE">
          <w:t xml:space="preserve">and interaction </w:t>
        </w:r>
      </w:ins>
      <w:ins w:id="136" w:author="Ayse Zeynep Enkavi" w:date="2015-08-23T13:30:00Z">
        <w:r w:rsidR="00013687" w:rsidRPr="005E3FBE">
          <w:t xml:space="preserve">of </w:t>
        </w:r>
        <w:r w:rsidR="005F47C6" w:rsidRPr="005E3FBE">
          <w:t>the MTL</w:t>
        </w:r>
      </w:ins>
      <w:ins w:id="137" w:author="Ayse Zeynep Enkavi" w:date="2015-08-23T13:36:00Z">
        <w:r w:rsidR="00AC36B4" w:rsidRPr="005E3FBE">
          <w:t xml:space="preserve"> (or more specifically one of its subcomponents, the hippocampus)</w:t>
        </w:r>
      </w:ins>
      <w:ins w:id="138" w:author="Ayse Zeynep Enkavi" w:date="2015-08-23T13:30:00Z">
        <w:r w:rsidR="005F47C6" w:rsidRPr="005E3FBE">
          <w:t xml:space="preserve"> </w:t>
        </w:r>
      </w:ins>
      <w:ins w:id="139" w:author="Ayse Zeynep Enkavi" w:date="2015-08-23T13:31:00Z">
        <w:r w:rsidR="005F47C6" w:rsidRPr="005E3FBE">
          <w:t>with the value network, however, has only recently attracted attention</w:t>
        </w:r>
      </w:ins>
      <w:ins w:id="140" w:author="Ayse Zeynep Enkavi" w:date="2015-08-23T13:30:00Z">
        <w:r w:rsidR="005F47C6" w:rsidRPr="005E3FBE">
          <w:t xml:space="preserve">. </w:t>
        </w:r>
      </w:ins>
      <w:ins w:id="141" w:author="Ayse Zeynep Enkavi" w:date="2015-08-23T14:10:00Z">
        <w:r w:rsidR="005E3FBE" w:rsidRPr="005E3FBE">
          <w:t>Several studies now provide evidence for the involvem</w:t>
        </w:r>
        <w:r w:rsidR="00714D41">
          <w:t>ent of the hippocampus in value-</w:t>
        </w:r>
        <w:r w:rsidR="005E3FBE" w:rsidRPr="005E3FBE">
          <w:t>related decisions, particularly when decisions involve novel options.</w:t>
        </w:r>
      </w:ins>
      <w:ins w:id="142" w:author="Ayse Zeynep Enkavi" w:date="2015-08-23T11:57:00Z">
        <w:r w:rsidR="008E727F" w:rsidRPr="005E3FBE">
          <w:t xml:space="preserve"> </w:t>
        </w:r>
      </w:ins>
      <w:r w:rsidR="00157314" w:rsidRPr="005E3FBE">
        <w:fldChar w:fldCharType="begin" w:fldLock="1"/>
      </w:r>
      <w:r w:rsidR="00FE6511" w:rsidRPr="002C6AD1">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"manualFormatting" : "Wimmer and Shohamy (2012)", "previouslyFormattedCitation" : "(Wimmer &amp; Shohamy, 2012)" }, "properties" : { "noteIndex" : 0 }, "schema" : "https://github.com/citation-style-language/schema/raw/master/csl-citation.json" }</w:instrText>
      </w:r>
      <w:r w:rsidR="00157314" w:rsidRPr="005E3FBE">
        <w:fldChar w:fldCharType="separate"/>
      </w:r>
      <w:r w:rsidR="00157314" w:rsidRPr="002C6AD1">
        <w:rPr>
          <w:noProof/>
        </w:rPr>
        <w:t xml:space="preserve">Wimmer </w:t>
      </w:r>
      <w:r w:rsidR="000072DF" w:rsidRPr="002C6AD1">
        <w:rPr>
          <w:noProof/>
        </w:rPr>
        <w:t>and</w:t>
      </w:r>
      <w:r w:rsidR="00157314" w:rsidRPr="002C6AD1">
        <w:rPr>
          <w:noProof/>
        </w:rPr>
        <w:t xml:space="preserve"> Shohamy (2012)</w:t>
      </w:r>
      <w:r w:rsidR="00157314" w:rsidRPr="005E3FBE">
        <w:fldChar w:fldCharType="end"/>
      </w:r>
      <w:ins w:id="143" w:author="Ayse Zeynep Enkavi" w:date="2015-08-23T14:11:00Z">
        <w:r w:rsidR="005E3FBE" w:rsidRPr="005E3FBE">
          <w:t>, for example,</w:t>
        </w:r>
      </w:ins>
      <w:r w:rsidR="00773BC4" w:rsidRPr="002C6AD1">
        <w:t xml:space="preserve"> </w:t>
      </w:r>
      <w:r w:rsidR="00037F0B" w:rsidRPr="002C6AD1">
        <w:t>show</w:t>
      </w:r>
      <w:ins w:id="144" w:author="Ayse Zeynep Enkavi" w:date="2015-08-23T14:12:00Z">
        <w:r w:rsidR="005E3FBE" w:rsidRPr="002C6AD1">
          <w:t xml:space="preserve"> the </w:t>
        </w:r>
      </w:ins>
      <w:r w:rsidR="00037F0B" w:rsidRPr="002C6AD1">
        <w:t>i</w:t>
      </w:r>
      <w:r w:rsidR="001A70C8" w:rsidRPr="002C6AD1">
        <w:t>nvolve</w:t>
      </w:r>
      <w:r w:rsidR="000072DF" w:rsidRPr="002C6AD1">
        <w:t>ment of the</w:t>
      </w:r>
      <w:r w:rsidR="001A70C8" w:rsidRPr="002C6AD1">
        <w:t xml:space="preserve"> </w:t>
      </w:r>
      <w:r w:rsidR="000072DF" w:rsidRPr="002C6AD1">
        <w:t xml:space="preserve">MTL </w:t>
      </w:r>
      <w:r w:rsidR="001A70C8" w:rsidRPr="002C6AD1">
        <w:t xml:space="preserve">in the </w:t>
      </w:r>
      <w:r w:rsidR="00037F0B" w:rsidRPr="002C6AD1">
        <w:t xml:space="preserve">transfer </w:t>
      </w:r>
      <w:r w:rsidR="001A70C8" w:rsidRPr="002C6AD1">
        <w:t>of</w:t>
      </w:r>
      <w:r w:rsidR="00037F0B" w:rsidRPr="002C6AD1">
        <w:t xml:space="preserve"> value of rewarded stimuli by associative learning </w:t>
      </w:r>
      <w:ins w:id="145" w:author="Ayse Zeynep Enkavi" w:date="2015-08-23T14:12:00Z">
        <w:r w:rsidR="005E3FBE" w:rsidRPr="002C6AD1">
          <w:t>that biases later decisions on non-rewarded stimuli</w:t>
        </w:r>
      </w:ins>
      <w:r w:rsidR="00F97A3F" w:rsidRPr="002C6AD1">
        <w:t xml:space="preserve">.  </w:t>
      </w:r>
      <w:r w:rsidR="00CE69A6" w:rsidRPr="005E3FBE">
        <w:t>A</w:t>
      </w:r>
      <w:ins w:id="146" w:author="Ayse Zeynep Enkavi" w:date="2015-08-23T14:06:00Z">
        <w:r w:rsidR="005E3FBE" w:rsidRPr="005E3FBE">
          <w:t>nother</w:t>
        </w:r>
      </w:ins>
      <w:r w:rsidR="00CE69A6" w:rsidRPr="005E3FBE">
        <w:t xml:space="preserve"> recent study </w:t>
      </w:r>
      <w:r w:rsidR="00BC6BB4" w:rsidRPr="005E3FBE">
        <w:t xml:space="preserve">highlighted </w:t>
      </w:r>
      <w:r w:rsidR="00CE69A6" w:rsidRPr="005E3FBE">
        <w:t xml:space="preserve">the involvement of the </w:t>
      </w:r>
      <w:r w:rsidR="00BC6BB4" w:rsidRPr="005E3FBE">
        <w:t>MTL</w:t>
      </w:r>
      <w:r w:rsidR="00CE69A6" w:rsidRPr="005E3FBE">
        <w:t xml:space="preserve"> in preference</w:t>
      </w:r>
      <w:ins w:id="147" w:author="Ayse Zeynep Enkavi" w:date="2015-08-23T14:20:00Z">
        <w:r w:rsidR="002C6AD1">
          <w:t xml:space="preserve"> by showing activity in the hippocampus, in addition to medial prefrontal cortex</w:t>
        </w:r>
      </w:ins>
      <w:ins w:id="148" w:author="Ayse Zeynep Enkavi" w:date="2015-09-21T11:28:00Z">
        <w:r w:rsidR="00265ECE">
          <w:t>,</w:t>
        </w:r>
      </w:ins>
      <w:r w:rsidR="00CE69A6" w:rsidRPr="005E3FBE">
        <w:t xml:space="preserve"> </w:t>
      </w:r>
      <w:ins w:id="149" w:author="Ayse Zeynep Enkavi" w:date="2015-08-23T14:21:00Z">
        <w:r w:rsidR="002C6AD1">
          <w:t>w</w:t>
        </w:r>
      </w:ins>
      <w:r w:rsidR="00CE69A6" w:rsidRPr="005E3FBE">
        <w:t>hen</w:t>
      </w:r>
      <w:ins w:id="150" w:author="Ayse Zeynep Enkavi" w:date="2015-08-23T14:21:00Z">
        <w:r w:rsidR="002C6AD1">
          <w:t xml:space="preserve"> subjects were asked to</w:t>
        </w:r>
      </w:ins>
      <w:r w:rsidR="00CE69A6" w:rsidRPr="005E3FBE">
        <w:t xml:space="preserve"> </w:t>
      </w:r>
      <w:ins w:id="151" w:author="Ayse Zeynep Enkavi" w:date="2015-08-23T14:22:00Z">
        <w:r w:rsidR="002C6AD1">
          <w:t xml:space="preserve">indicate </w:t>
        </w:r>
      </w:ins>
      <w:r w:rsidR="00773BC4" w:rsidRPr="005E3FBE">
        <w:t xml:space="preserve">preferences </w:t>
      </w:r>
      <w:r w:rsidR="00CE69A6" w:rsidRPr="005E3FBE">
        <w:t xml:space="preserve">for novel food items </w:t>
      </w:r>
      <w:r w:rsidR="00773BC4" w:rsidRPr="005E3FBE">
        <w:t>based on</w:t>
      </w:r>
      <w:r w:rsidR="00BC6BB4" w:rsidRPr="005E3FBE">
        <w:t xml:space="preserve"> two familiar, </w:t>
      </w:r>
      <w:ins w:id="152" w:author="Ayse Zeynep Enkavi" w:date="2015-08-23T14:22:00Z">
        <w:r w:rsidR="002C6AD1">
          <w:t xml:space="preserve">but </w:t>
        </w:r>
      </w:ins>
      <w:r w:rsidR="00BC6BB4" w:rsidRPr="005E3FBE">
        <w:t>previously uncombined tastes</w:t>
      </w:r>
      <w:ins w:id="153" w:author="Ayse Zeynep Enkavi" w:date="2015-08-23T14:24:00Z">
        <w:r w:rsidR="00714D41">
          <w:t xml:space="preserve"> </w:t>
        </w:r>
        <w:r w:rsidR="00714D41" w:rsidRPr="005E3FBE">
          <w:fldChar w:fldCharType="begin" w:fldLock="1"/>
        </w:r>
        <w:r w:rsidR="00714D41" w:rsidRPr="005E3FBE">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714D41" w:rsidRPr="005E3FBE">
          <w:fldChar w:fldCharType="separate"/>
        </w:r>
        <w:r w:rsidR="00714D41" w:rsidRPr="005E3FBE">
          <w:rPr>
            <w:noProof/>
          </w:rPr>
          <w:t>(Barron, Dolan, &amp; Behrens, 2013)</w:t>
        </w:r>
        <w:r w:rsidR="00714D41" w:rsidRPr="005E3FBE">
          <w:fldChar w:fldCharType="end"/>
        </w:r>
      </w:ins>
      <w:r w:rsidR="001749D3" w:rsidRPr="005E3FBE">
        <w:t>.</w:t>
      </w:r>
      <w:ins w:id="154" w:author="Ayse Zeynep Enkavi" w:date="2015-08-23T14:25:00Z">
        <w:r w:rsidR="005B6A51">
          <w:t xml:space="preserve"> </w:t>
        </w:r>
      </w:ins>
      <w:ins w:id="155" w:author="Ayse Zeynep Enkavi" w:date="2015-08-23T14:53:00Z">
        <w:r w:rsidR="00BC777F">
          <w:t xml:space="preserve">Other work </w:t>
        </w:r>
      </w:ins>
      <w:ins w:id="156" w:author="Ayse Zeynep Enkavi" w:date="2015-08-23T14:54:00Z">
        <w:r w:rsidR="00192E15">
          <w:t>motivated by the hippocampus’ involvement in imagining future experiences in addition to past one</w:t>
        </w:r>
      </w:ins>
      <w:ins w:id="157" w:author="Ayse Zeynep Enkavi" w:date="2015-08-23T14:55:00Z">
        <w:r w:rsidR="00192E15">
          <w:t>s</w:t>
        </w:r>
      </w:ins>
      <w:ins w:id="158" w:author="Ayse Zeynep Enkavi" w:date="2015-08-23T14:54:00Z">
        <w:r w:rsidR="00192E15">
          <w:t xml:space="preserve"> (</w:t>
        </w:r>
      </w:ins>
      <w:ins w:id="159" w:author="Ayse Zeynep Enkavi" w:date="2015-08-23T14:55:00Z">
        <w:r w:rsidR="00192E15">
          <w:t>Schacter and Addis, 2007</w:t>
        </w:r>
      </w:ins>
      <w:ins w:id="160" w:author="Ayse Zeynep Enkavi" w:date="2015-08-23T14:56:00Z">
        <w:r w:rsidR="00192E15">
          <w:t xml:space="preserve">, </w:t>
        </w:r>
        <w:r w:rsidR="00192E15" w:rsidRPr="005E3FBE">
          <w:rPr>
            <w:noProof/>
          </w:rPr>
          <w:t>Hassabis, Kumaran, Vann, &amp; Maguire, 2007; Klein &amp; Loftus, 2002</w:t>
        </w:r>
      </w:ins>
      <w:ins w:id="161" w:author="Ayse Zeynep Enkavi" w:date="2015-08-23T14:55:00Z">
        <w:r w:rsidR="00192E15">
          <w:t>)</w:t>
        </w:r>
      </w:ins>
      <w:ins w:id="162" w:author="Ayse Zeynep Enkavi" w:date="2015-08-23T14:56:00Z">
        <w:r w:rsidR="00192E15">
          <w:t xml:space="preserve"> investigated its role in value-related decisions across time</w:t>
        </w:r>
        <w:r w:rsidR="00265ECE">
          <w:t>:</w:t>
        </w:r>
      </w:ins>
      <w:ins w:id="163" w:author="Ayse Zeynep Enkavi" w:date="2015-08-23T14:57:00Z">
        <w:r w:rsidR="00265ECE">
          <w:t xml:space="preserve"> W</w:t>
        </w:r>
        <w:r w:rsidR="00143241">
          <w:t xml:space="preserve">hen participants were asked to imagine future events stronger activity in a set of </w:t>
        </w:r>
      </w:ins>
      <w:ins w:id="164" w:author="Ayse Zeynep Enkavi" w:date="2015-08-23T14:59:00Z">
        <w:r w:rsidR="00143241">
          <w:t xml:space="preserve">brain </w:t>
        </w:r>
      </w:ins>
      <w:ins w:id="165" w:author="Ayse Zeynep Enkavi" w:date="2015-08-23T14:57:00Z">
        <w:r w:rsidR="00143241">
          <w:t>regions including the hippocampus</w:t>
        </w:r>
      </w:ins>
      <w:ins w:id="166" w:author="Ayse Zeynep Enkavi" w:date="2015-08-23T14:59:00Z">
        <w:r w:rsidR="00C61B75">
          <w:t xml:space="preserve"> wa</w:t>
        </w:r>
        <w:r w:rsidR="00143241">
          <w:t xml:space="preserve">s associated with </w:t>
        </w:r>
      </w:ins>
      <w:ins w:id="167" w:author="Ayse Zeynep Enkavi" w:date="2015-08-23T15:00:00Z">
        <w:r w:rsidR="00200D50">
          <w:t>more patient choices</w:t>
        </w:r>
      </w:ins>
      <w:ins w:id="168" w:author="Ayse Zeynep Enkavi" w:date="2015-08-23T14:59:00Z">
        <w:r w:rsidR="00143241">
          <w:t xml:space="preserve"> (Benoit et al., 2011, Peters and Büchel, 2010)</w:t>
        </w:r>
      </w:ins>
      <w:ins w:id="169" w:author="Ayse Zeynep Enkavi" w:date="2015-08-23T15:00:00Z">
        <w:r w:rsidR="00200D50">
          <w:t>.</w:t>
        </w:r>
      </w:ins>
      <w:ins w:id="170" w:author="Ayse Zeynep Enkavi" w:date="2015-09-23T11:45:00Z">
        <w:r w:rsidR="00581549">
          <w:t xml:space="preserve"> More recently, it has also been shown that hippocampal activity increases </w:t>
        </w:r>
      </w:ins>
      <w:ins w:id="171" w:author="Ayse Zeynep Enkavi" w:date="2015-09-23T11:54:00Z">
        <w:r w:rsidR="004610B8">
          <w:t>specifically for preference for future outcomes that require</w:t>
        </w:r>
      </w:ins>
      <w:ins w:id="172" w:author="Ayse Zeynep Enkavi" w:date="2015-09-23T11:45:00Z">
        <w:r w:rsidR="004610B8">
          <w:t xml:space="preserve"> simulation</w:t>
        </w:r>
        <w:r w:rsidR="00581549">
          <w:t xml:space="preserve"> </w:t>
        </w:r>
      </w:ins>
      <w:ins w:id="173" w:author="Ayse Zeynep Enkavi" w:date="2015-09-23T11:55:00Z">
        <w:r w:rsidR="004610B8">
          <w:t>of</w:t>
        </w:r>
      </w:ins>
      <w:ins w:id="174" w:author="Ayse Zeynep Enkavi" w:date="2015-09-23T11:45:00Z">
        <w:r w:rsidR="00581549">
          <w:t xml:space="preserve"> consequence</w:t>
        </w:r>
      </w:ins>
      <w:ins w:id="175" w:author="Ayse Zeynep Enkavi" w:date="2015-09-23T11:46:00Z">
        <w:r w:rsidR="00581549">
          <w:t>s</w:t>
        </w:r>
      </w:ins>
      <w:ins w:id="176" w:author="Ayse Zeynep Enkavi" w:date="2015-09-23T11:47:00Z">
        <w:r w:rsidR="00581549">
          <w:t xml:space="preserve"> and degeneration of these pathways</w:t>
        </w:r>
      </w:ins>
      <w:ins w:id="177" w:author="Ayse Zeynep Enkavi" w:date="2015-09-23T11:55:00Z">
        <w:r w:rsidR="00D02623">
          <w:t xml:space="preserve"> in patients with Alzheimers</w:t>
        </w:r>
      </w:ins>
      <w:ins w:id="178" w:author="Ayse Zeynep Enkavi" w:date="2015-09-23T11:46:00Z">
        <w:r w:rsidR="00581549">
          <w:t xml:space="preserve"> </w:t>
        </w:r>
      </w:ins>
      <w:ins w:id="179" w:author="Ayse Zeynep Enkavi" w:date="2015-09-23T11:48:00Z">
        <w:r w:rsidR="00581549">
          <w:t>is associated with</w:t>
        </w:r>
      </w:ins>
      <w:ins w:id="180" w:author="Ayse Zeynep Enkavi" w:date="2015-09-23T11:47:00Z">
        <w:r w:rsidR="00581549">
          <w:t xml:space="preserve"> increased preference for options requiring less simulation </w:t>
        </w:r>
      </w:ins>
      <w:ins w:id="181" w:author="Ayse Zeynep Enkavi" w:date="2015-09-23T11:46:00Z">
        <w:r w:rsidR="00581549">
          <w:t>(Lebreton et al., 2013).</w:t>
        </w:r>
      </w:ins>
    </w:p>
    <w:p w14:paraId="19C179CD" w14:textId="079AB616" w:rsidR="003E09B5" w:rsidRPr="005E3FBE" w:rsidRDefault="001D7848" w:rsidP="00FB23A8">
      <w:pPr>
        <w:pStyle w:val="BodyText"/>
      </w:pPr>
      <w:ins w:id="182" w:author="Ayse Zeynep Enkavi" w:date="2015-08-23T15:21:00Z">
        <w:r>
          <w:t xml:space="preserve">Though these studies suggest the involvement of </w:t>
        </w:r>
      </w:ins>
      <w:ins w:id="183" w:author="Ayse Zeynep Enkavi" w:date="2015-08-23T15:23:00Z">
        <w:r>
          <w:t xml:space="preserve">the </w:t>
        </w:r>
      </w:ins>
      <w:ins w:id="184" w:author="Ayse Zeynep Enkavi" w:date="2015-08-23T15:21:00Z">
        <w:r>
          <w:t>hippocampus</w:t>
        </w:r>
      </w:ins>
      <w:ins w:id="185" w:author="Ayse Zeynep Enkavi" w:date="2015-08-23T15:22:00Z">
        <w:r>
          <w:t xml:space="preserve"> and </w:t>
        </w:r>
      </w:ins>
      <w:ins w:id="186" w:author="Ayse Zeynep Enkavi" w:date="2015-08-23T15:23:00Z">
        <w:r>
          <w:t xml:space="preserve">memory </w:t>
        </w:r>
      </w:ins>
      <w:ins w:id="187" w:author="Ayse Zeynep Enkavi" w:date="2015-08-23T15:22:00Z">
        <w:r>
          <w:t>processes in value-related decision-making they do not provide</w:t>
        </w:r>
      </w:ins>
      <w:ins w:id="188" w:author="Ayse Zeynep Enkavi" w:date="2015-08-23T14:08:00Z">
        <w:r w:rsidR="005E3FBE" w:rsidRPr="005E3FBE">
          <w:t xml:space="preserve"> conclusive evidence on the necessity of these regions and </w:t>
        </w:r>
      </w:ins>
      <w:ins w:id="189" w:author="Ayse Zeynep Enkavi" w:date="2015-08-23T15:24:00Z">
        <w:r>
          <w:t>related</w:t>
        </w:r>
      </w:ins>
      <w:ins w:id="190" w:author="Ayse Zeynep Enkavi" w:date="2015-08-23T14:08:00Z">
        <w:r w:rsidR="005E3FBE" w:rsidRPr="005E3FBE">
          <w:t xml:space="preserve"> cognitive processes</w:t>
        </w:r>
      </w:ins>
      <w:ins w:id="191" w:author="Ayse Zeynep Enkavi" w:date="2015-08-23T14:09:00Z">
        <w:r w:rsidR="005E3FBE" w:rsidRPr="005E3FBE">
          <w:t>.</w:t>
        </w:r>
      </w:ins>
      <w:ins w:id="192" w:author="Ayse Zeynep Enkavi" w:date="2015-08-23T15:14:00Z">
        <w:r w:rsidR="009441DE">
          <w:t xml:space="preserve"> </w:t>
        </w:r>
      </w:ins>
      <w:ins w:id="193" w:author="Ayse Zeynep Enkavi" w:date="2015-08-23T15:24:00Z">
        <w:r w:rsidR="0038230E">
          <w:t>Such evidence</w:t>
        </w:r>
      </w:ins>
      <w:ins w:id="194" w:author="Ayse Zeynep Enkavi" w:date="2015-08-23T15:34:00Z">
        <w:r w:rsidR="000E267C">
          <w:t xml:space="preserve"> requires comparing value-related </w:t>
        </w:r>
        <w:r w:rsidR="000E267C">
          <w:lastRenderedPageBreak/>
          <w:t>decision-</w:t>
        </w:r>
        <w:r w:rsidR="0038230E">
          <w:t>making abilities in the absence or impairment</w:t>
        </w:r>
        <w:r w:rsidR="00F835BF">
          <w:t xml:space="preserve"> of relevant brain regions.</w:t>
        </w:r>
      </w:ins>
      <w:ins w:id="195" w:author="Ayse Zeynep Enkavi" w:date="2015-08-23T15:36:00Z">
        <w:r w:rsidR="00F835BF">
          <w:t xml:space="preserve"> Differences in these abilities</w:t>
        </w:r>
      </w:ins>
      <w:ins w:id="196" w:author="Ayse Zeynep Enkavi" w:date="2015-08-23T15:24:00Z">
        <w:r w:rsidR="0038230E">
          <w:t xml:space="preserve"> would </w:t>
        </w:r>
      </w:ins>
      <w:ins w:id="197" w:author="Ayse Zeynep Enkavi" w:date="2015-08-23T15:19:00Z">
        <w:r w:rsidR="0038230E">
          <w:t>s</w:t>
        </w:r>
        <w:r>
          <w:t>ubstantiate</w:t>
        </w:r>
      </w:ins>
      <w:ins w:id="198" w:author="Ayse Zeynep Enkavi" w:date="2015-08-23T15:24:00Z">
        <w:r w:rsidR="0038230E">
          <w:t xml:space="preserve"> both</w:t>
        </w:r>
      </w:ins>
      <w:ins w:id="199" w:author="Ayse Zeynep Enkavi" w:date="2015-08-23T15:19:00Z">
        <w:r>
          <w:t xml:space="preserve"> psychological models of decision-making involving memory processes and extend </w:t>
        </w:r>
      </w:ins>
      <w:ins w:id="200" w:author="Ayse Zeynep Enkavi" w:date="2015-08-23T15:20:00Z">
        <w:r>
          <w:t xml:space="preserve">our understanding of </w:t>
        </w:r>
      </w:ins>
      <w:ins w:id="201" w:author="Ayse Zeynep Enkavi" w:date="2015-08-23T15:19:00Z">
        <w:r>
          <w:t>the value network in the brain</w:t>
        </w:r>
      </w:ins>
      <w:ins w:id="202" w:author="Ayse Zeynep Enkavi" w:date="2015-08-23T15:20:00Z">
        <w:r>
          <w:t xml:space="preserve"> by</w:t>
        </w:r>
      </w:ins>
      <w:ins w:id="203" w:author="Ayse Zeynep Enkavi" w:date="2015-08-23T15:30:00Z">
        <w:r w:rsidR="0038230E">
          <w:t xml:space="preserve"> </w:t>
        </w:r>
      </w:ins>
      <w:ins w:id="204" w:author="Ayse Zeynep Enkavi" w:date="2015-08-23T15:20:00Z">
        <w:r>
          <w:t>providing hints o</w:t>
        </w:r>
      </w:ins>
      <w:ins w:id="205" w:author="Ayse Zeynep Enkavi" w:date="2015-08-23T15:49:00Z">
        <w:r w:rsidR="00236A08">
          <w:t>n</w:t>
        </w:r>
      </w:ins>
      <w:ins w:id="206" w:author="Ayse Zeynep Enkavi" w:date="2015-08-23T15:20:00Z">
        <w:r>
          <w:t xml:space="preserve"> where the value signals for complex options are coming from.</w:t>
        </w:r>
      </w:ins>
      <w:ins w:id="207" w:author="Ayse Zeynep Enkavi" w:date="2015-08-23T15:33:00Z">
        <w:r w:rsidR="0038230E">
          <w:t xml:space="preserve"> In fact, such evidence</w:t>
        </w:r>
      </w:ins>
      <w:ins w:id="208" w:author="Ayse Zeynep Enkavi" w:date="2015-08-23T15:38:00Z">
        <w:r w:rsidR="00BC3829">
          <w:t xml:space="preserve"> established </w:t>
        </w:r>
      </w:ins>
      <w:ins w:id="209" w:author="Ayse Zeynep Enkavi" w:date="2015-09-23T10:32:00Z">
        <w:r w:rsidR="00C97CD8">
          <w:t xml:space="preserve">most firmly </w:t>
        </w:r>
      </w:ins>
      <w:ins w:id="210" w:author="Ayse Zeynep Enkavi" w:date="2015-08-23T15:38:00Z">
        <w:r w:rsidR="00BC3829">
          <w:t xml:space="preserve">the </w:t>
        </w:r>
      </w:ins>
      <w:ins w:id="211" w:author="Ayse Zeynep Enkavi" w:date="2015-08-23T15:41:00Z">
        <w:r w:rsidR="00AC5EF9">
          <w:t>necessity</w:t>
        </w:r>
      </w:ins>
      <w:ins w:id="212" w:author="Ayse Zeynep Enkavi" w:date="2015-08-23T15:38:00Z">
        <w:r w:rsidR="00BC3829">
          <w:t xml:space="preserve"> of ventromedial frontal regions</w:t>
        </w:r>
      </w:ins>
      <w:ins w:id="213" w:author="Ayse Zeynep Enkavi" w:date="2015-08-23T15:48:00Z">
        <w:r w:rsidR="00650854">
          <w:t>, now considered a key region in the value network,</w:t>
        </w:r>
      </w:ins>
      <w:ins w:id="214" w:author="Ayse Zeynep Enkavi" w:date="2015-08-23T15:38:00Z">
        <w:r w:rsidR="00C97CD8">
          <w:t xml:space="preserve"> in representing value</w:t>
        </w:r>
        <w:r w:rsidR="006B42E9">
          <w:t xml:space="preserve">: </w:t>
        </w:r>
      </w:ins>
      <w:ins w:id="215" w:author="Ayse Zeynep Enkavi" w:date="2015-08-23T15:44:00Z">
        <w:r w:rsidR="00FB74A0">
          <w:t xml:space="preserve">Patients with </w:t>
        </w:r>
      </w:ins>
      <w:ins w:id="216" w:author="Ayse Zeynep Enkavi" w:date="2015-08-23T15:45:00Z">
        <w:r w:rsidR="00FB74A0">
          <w:t>damage in</w:t>
        </w:r>
        <w:r w:rsidR="00236A08">
          <w:t xml:space="preserve"> these areas performed poorly</w:t>
        </w:r>
      </w:ins>
      <w:ins w:id="217" w:author="Ayse Zeynep Enkavi" w:date="2015-08-23T15:47:00Z">
        <w:r w:rsidR="00FB74A0">
          <w:t xml:space="preserve"> selectively</w:t>
        </w:r>
      </w:ins>
      <w:ins w:id="218" w:author="Ayse Zeynep Enkavi" w:date="2015-08-23T15:49:00Z">
        <w:r w:rsidR="00236A08">
          <w:t xml:space="preserve"> in</w:t>
        </w:r>
      </w:ins>
      <w:ins w:id="219" w:author="Ayse Zeynep Enkavi" w:date="2015-08-23T15:45:00Z">
        <w:r w:rsidR="00FB74A0">
          <w:t xml:space="preserve"> value-related decisions</w:t>
        </w:r>
      </w:ins>
      <w:ins w:id="220" w:author="Ayse Zeynep Enkavi" w:date="2015-08-23T15:47:00Z">
        <w:r w:rsidR="00FB74A0">
          <w:t xml:space="preserve"> </w:t>
        </w:r>
      </w:ins>
      <w:ins w:id="221" w:author="Ayse Zeynep Enkavi" w:date="2015-08-23T16:04:00Z">
        <w:r w:rsidR="004347C0">
          <w:t>compared both to healthy controls</w:t>
        </w:r>
      </w:ins>
      <w:ins w:id="222" w:author="Ayse Zeynep Enkavi" w:date="2015-10-03T13:43:00Z">
        <w:r w:rsidR="004E6A78">
          <w:t>,</w:t>
        </w:r>
      </w:ins>
      <w:ins w:id="223" w:author="Ayse Zeynep Enkavi" w:date="2015-08-23T16:04:00Z">
        <w:r w:rsidR="004347C0">
          <w:t xml:space="preserve"> as well as</w:t>
        </w:r>
      </w:ins>
      <w:ins w:id="224" w:author="Ayse Zeynep Enkavi" w:date="2015-08-23T15:45:00Z">
        <w:r w:rsidR="00FB74A0">
          <w:t xml:space="preserve"> patients with lesions elsewhere in the frontal cortex</w:t>
        </w:r>
      </w:ins>
      <w:ins w:id="225" w:author="Ayse Zeynep Enkavi" w:date="2015-08-23T15:43:00Z">
        <w:r w:rsidR="006B42E9">
          <w:t xml:space="preserve"> (Fellows and Farah, 2007; Camille et al. 2012).</w:t>
        </w:r>
      </w:ins>
      <w:ins w:id="226" w:author="Ayse Zeynep Enkavi" w:date="2015-08-23T14:08:00Z">
        <w:r w:rsidR="005E3FBE" w:rsidRPr="005E3FBE">
          <w:t xml:space="preserve"> </w:t>
        </w:r>
      </w:ins>
      <w:ins w:id="227" w:author="Ayse Zeynep Enkavi" w:date="2015-08-23T16:08:00Z">
        <w:r w:rsidR="00FB23A8">
          <w:t>In light of these findings</w:t>
        </w:r>
      </w:ins>
      <w:r w:rsidR="00CD5447" w:rsidRPr="005E3FBE">
        <w:t xml:space="preserve"> </w:t>
      </w:r>
      <w:r w:rsidR="00773BC4" w:rsidRPr="005E3FBE">
        <w:t xml:space="preserve">we ask </w:t>
      </w:r>
      <w:r w:rsidR="000072DF" w:rsidRPr="005E3FBE">
        <w:t>whether</w:t>
      </w:r>
      <w:r w:rsidR="00773BC4" w:rsidRPr="005E3FBE">
        <w:t xml:space="preserve"> </w:t>
      </w:r>
      <w:r w:rsidR="00CD5447" w:rsidRPr="005E3FBE">
        <w:t xml:space="preserve">patients with hippocampal sclerosis </w:t>
      </w:r>
      <w:r w:rsidR="000072DF" w:rsidRPr="005E3FBE">
        <w:t xml:space="preserve">are </w:t>
      </w:r>
      <w:r w:rsidR="00CD5447" w:rsidRPr="005E3FBE">
        <w:t xml:space="preserve">impaired </w:t>
      </w:r>
      <w:r w:rsidR="000072DF" w:rsidRPr="005E3FBE">
        <w:t xml:space="preserve">in </w:t>
      </w:r>
      <w:ins w:id="228" w:author="Ayse Zeynep Enkavi" w:date="2015-10-03T13:44:00Z">
        <w:r w:rsidR="004E6A78">
          <w:t>making consistent value-based decisions</w:t>
        </w:r>
      </w:ins>
      <w:r w:rsidR="00CD5447" w:rsidRPr="005E3FBE">
        <w:t>.</w:t>
      </w:r>
      <w:ins w:id="229" w:author="Ayse Zeynep Enkavi" w:date="2015-08-23T16:09:00Z">
        <w:r w:rsidR="00FB23A8">
          <w:t xml:space="preserve"> </w:t>
        </w:r>
      </w:ins>
    </w:p>
    <w:p w14:paraId="5AAF7696" w14:textId="53CF8025" w:rsidR="002E2717" w:rsidRDefault="000072DF" w:rsidP="007E666D">
      <w:pPr>
        <w:rPr>
          <w:ins w:id="230" w:author="Ayse Zeynep Enkavi" w:date="2015-09-20T21:16:00Z"/>
        </w:rPr>
      </w:pPr>
      <w:r w:rsidRPr="005E3FBE">
        <w:t xml:space="preserve">We </w:t>
      </w:r>
      <w:r w:rsidR="001A70C8" w:rsidRPr="005E3FBE">
        <w:t>test this hypothesis</w:t>
      </w:r>
      <w:r w:rsidRPr="005E3FBE">
        <w:t xml:space="preserve"> with</w:t>
      </w:r>
      <w:r w:rsidR="000E2D96" w:rsidRPr="005E3FBE">
        <w:t xml:space="preserve"> a simple paradigm,</w:t>
      </w:r>
      <w:r w:rsidR="00054516" w:rsidRPr="005E3FBE">
        <w:t xml:space="preserve"> </w:t>
      </w:r>
      <w:r w:rsidR="001A70C8" w:rsidRPr="005E3FBE">
        <w:t xml:space="preserve">a series of </w:t>
      </w:r>
      <w:r w:rsidR="00054516" w:rsidRPr="005E3FBE">
        <w:t xml:space="preserve">binary choices among simple </w:t>
      </w:r>
      <w:r w:rsidR="00773BC4" w:rsidRPr="005E3FBE">
        <w:t>commonly consumed and familiar</w:t>
      </w:r>
      <w:r w:rsidR="00054516" w:rsidRPr="005E3FBE">
        <w:t xml:space="preserve"> </w:t>
      </w:r>
      <w:r w:rsidR="00773BC4" w:rsidRPr="005E3FBE">
        <w:t xml:space="preserve">food </w:t>
      </w:r>
      <w:r w:rsidR="001B79B2" w:rsidRPr="005E3FBE">
        <w:t>products</w:t>
      </w:r>
      <w:r w:rsidR="00054516" w:rsidRPr="005E3FBE">
        <w:t xml:space="preserve">. Our measure </w:t>
      </w:r>
      <w:r w:rsidR="00C017A4" w:rsidRPr="005E3FBE">
        <w:t xml:space="preserve">of choice quality </w:t>
      </w:r>
      <w:r w:rsidR="00054516" w:rsidRPr="005E3FBE">
        <w:t xml:space="preserve">is </w:t>
      </w:r>
      <w:r w:rsidR="00773BC4" w:rsidRPr="005E3FBE">
        <w:t>transi</w:t>
      </w:r>
      <w:r w:rsidRPr="005E3FBE">
        <w:t>t</w:t>
      </w:r>
      <w:r w:rsidR="00773BC4" w:rsidRPr="005E3FBE">
        <w:t>ivity</w:t>
      </w:r>
      <w:r w:rsidR="000E2D96" w:rsidRPr="005E3FBE">
        <w:t xml:space="preserve">, </w:t>
      </w:r>
      <w:r w:rsidRPr="005E3FBE">
        <w:t xml:space="preserve">the degree to which </w:t>
      </w:r>
      <w:ins w:id="231" w:author="Ayse Zeynep Enkavi" w:date="2015-10-03T13:45:00Z">
        <w:r w:rsidR="004E6A78">
          <w:t>choices</w:t>
        </w:r>
        <w:r w:rsidR="004E6A78" w:rsidRPr="005E3FBE">
          <w:t xml:space="preserve"> </w:t>
        </w:r>
      </w:ins>
      <w:r w:rsidR="00C017A4" w:rsidRPr="005E3FBE">
        <w:t>for different</w:t>
      </w:r>
      <w:r w:rsidR="000E2D96" w:rsidRPr="005E3FBE">
        <w:t xml:space="preserve"> options are consistent.</w:t>
      </w:r>
      <w:ins w:id="232" w:author="Ayse Zeynep Enkavi" w:date="2015-10-03T13:45:00Z">
        <w:r w:rsidR="004E6A78">
          <w:t xml:space="preserve"> </w:t>
        </w:r>
      </w:ins>
      <w:ins w:id="233" w:author="Ayse Zeynep Enkavi" w:date="2015-08-23T16:14:00Z">
        <w:r w:rsidR="00FB23A8">
          <w:t>I</w:t>
        </w:r>
      </w:ins>
      <w:r w:rsidR="006F120B" w:rsidRPr="005E3FBE">
        <w:t>f a</w:t>
      </w:r>
      <w:r w:rsidR="000E2D96" w:rsidRPr="005E3FBE">
        <w:t xml:space="preserve"> person </w:t>
      </w:r>
      <w:r w:rsidR="0062772B" w:rsidRPr="005E3FBE">
        <w:t>chooses A</w:t>
      </w:r>
      <w:r w:rsidR="000E2D96" w:rsidRPr="005E3FBE">
        <w:t xml:space="preserve"> over B, and B over C, transitivity </w:t>
      </w:r>
      <w:r w:rsidR="00C017A4" w:rsidRPr="005E3FBE">
        <w:t>requires</w:t>
      </w:r>
      <w:r w:rsidR="000E2D96" w:rsidRPr="005E3FBE">
        <w:t xml:space="preserve"> that they pick A over</w:t>
      </w:r>
      <w:r w:rsidR="006F120B" w:rsidRPr="005E3FBE">
        <w:t xml:space="preserve"> C </w:t>
      </w:r>
      <w:r w:rsidR="001749D3" w:rsidRPr="005E3FBE">
        <w:fldChar w:fldCharType="begin" w:fldLock="1"/>
      </w:r>
      <w:r w:rsidR="00FE6511" w:rsidRPr="005E3FBE">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rsidRPr="005E3FBE">
        <w:fldChar w:fldCharType="separate"/>
      </w:r>
      <w:r w:rsidR="001749D3" w:rsidRPr="005E3FBE">
        <w:rPr>
          <w:noProof/>
        </w:rPr>
        <w:t>(Samuelson, 1938)</w:t>
      </w:r>
      <w:r w:rsidR="001749D3" w:rsidRPr="005E3FBE">
        <w:fldChar w:fldCharType="end"/>
      </w:r>
      <w:r w:rsidR="000E2D96" w:rsidRPr="005E3FBE">
        <w:t xml:space="preserve">. </w:t>
      </w:r>
      <w:ins w:id="234" w:author="Ayse Zeynep Enkavi" w:date="2015-08-23T16:13:00Z">
        <w:r w:rsidR="00FB23A8">
          <w:t>Violations of t</w:t>
        </w:r>
      </w:ins>
      <w:r w:rsidR="000E2D96" w:rsidRPr="005E3FBE">
        <w:t xml:space="preserve">ransitivity </w:t>
      </w:r>
      <w:ins w:id="235" w:author="Ayse Zeynep Enkavi" w:date="2015-08-23T16:13:00Z">
        <w:r w:rsidR="00FB23A8" w:rsidRPr="005E3FBE">
          <w:t>ha</w:t>
        </w:r>
        <w:r w:rsidR="00FB23A8">
          <w:t>ve</w:t>
        </w:r>
        <w:r w:rsidR="00FB23A8" w:rsidRPr="005E3FBE">
          <w:t xml:space="preserve"> </w:t>
        </w:r>
      </w:ins>
      <w:r w:rsidR="000E2D96" w:rsidRPr="005E3FBE">
        <w:t xml:space="preserve">been </w:t>
      </w:r>
      <w:ins w:id="236" w:author="Ayse Zeynep Enkavi" w:date="2015-08-23T16:13:00Z">
        <w:r w:rsidR="00FB23A8">
          <w:t>investigated</w:t>
        </w:r>
      </w:ins>
      <w:r w:rsidR="00164B51" w:rsidRPr="005E3FBE">
        <w:t xml:space="preserve"> </w:t>
      </w:r>
      <w:r w:rsidR="000E2D96" w:rsidRPr="005E3FBE">
        <w:t xml:space="preserve">in early </w:t>
      </w:r>
      <w:r w:rsidR="00773BC4" w:rsidRPr="005E3FBE">
        <w:t xml:space="preserve">empirical </w:t>
      </w:r>
      <w:r w:rsidR="000E2D96" w:rsidRPr="005E3FBE">
        <w:t xml:space="preserve">work in decision-making </w:t>
      </w:r>
      <w:r w:rsidR="001749D3" w:rsidRPr="005E3FBE">
        <w:fldChar w:fldCharType="begin" w:fldLock="1"/>
      </w:r>
      <w:r w:rsidR="00FE6511" w:rsidRPr="005E3FBE">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rsidRPr="005E3FBE">
        <w:fldChar w:fldCharType="separate"/>
      </w:r>
      <w:r w:rsidR="001749D3" w:rsidRPr="005E3FBE">
        <w:rPr>
          <w:noProof/>
        </w:rPr>
        <w:t>(Tversky, 1969)</w:t>
      </w:r>
      <w:r w:rsidR="001749D3" w:rsidRPr="005E3FBE">
        <w:fldChar w:fldCharType="end"/>
      </w:r>
      <w:r w:rsidR="000E2D96" w:rsidRPr="005E3FBE">
        <w:t xml:space="preserve">, recent </w:t>
      </w:r>
      <w:ins w:id="237" w:author="Ayse Zeynep Enkavi" w:date="2015-08-23T16:14:00Z">
        <w:r w:rsidR="00FB23A8">
          <w:t>decision</w:t>
        </w:r>
      </w:ins>
      <w:r w:rsidR="000E2D96" w:rsidRPr="005E3FBE">
        <w:t xml:space="preserve"> neuroscience</w:t>
      </w:r>
      <w:r w:rsidR="00BE0EA4" w:rsidRPr="005E3FBE">
        <w:t xml:space="preserve"> </w:t>
      </w:r>
      <w:r w:rsidR="001749D3" w:rsidRPr="005E3FBE">
        <w:fldChar w:fldCharType="begin" w:fldLock="1"/>
      </w:r>
      <w:r w:rsidR="00FE6511" w:rsidRPr="005E3FBE">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rsidRPr="005E3FBE">
        <w:fldChar w:fldCharType="separate"/>
      </w:r>
      <w:r w:rsidR="001749D3" w:rsidRPr="005E3FBE">
        <w:rPr>
          <w:noProof/>
        </w:rPr>
        <w:t>(Camille, Griffiths, Vo, Fellows, &amp; Kable, 2011; Fellows &amp; Farah, 2007; Fellows, 2006; Kalenscher, Tobler, Huijbers, Daselaar, &amp; Pennartz, 2010)</w:t>
      </w:r>
      <w:r w:rsidR="001749D3" w:rsidRPr="005E3FBE">
        <w:fldChar w:fldCharType="end"/>
      </w:r>
      <w:r w:rsidR="000E2D96" w:rsidRPr="005E3FBE">
        <w:t xml:space="preserve"> and consumer choice</w:t>
      </w:r>
      <w:r w:rsidR="001749D3" w:rsidRPr="005E3FBE">
        <w:t xml:space="preserve"> </w:t>
      </w:r>
      <w:r w:rsidR="001749D3" w:rsidRPr="005E3FBE">
        <w:fldChar w:fldCharType="begin" w:fldLock="1"/>
      </w:r>
      <w:r w:rsidR="00FE6511" w:rsidRPr="005E3FBE">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rsidRPr="005E3FBE">
        <w:fldChar w:fldCharType="separate"/>
      </w:r>
      <w:r w:rsidR="001749D3" w:rsidRPr="005E3FBE">
        <w:rPr>
          <w:noProof/>
        </w:rPr>
        <w:t>(Lee, Amir, &amp; Ariely, 2009)</w:t>
      </w:r>
      <w:r w:rsidR="001749D3" w:rsidRPr="005E3FBE">
        <w:fldChar w:fldCharType="end"/>
      </w:r>
      <w:r w:rsidR="000E2D96" w:rsidRPr="005E3FBE">
        <w:t xml:space="preserve">. </w:t>
      </w:r>
      <w:r w:rsidR="00CD5447" w:rsidRPr="005E3FBE">
        <w:t xml:space="preserve">Transitivity of </w:t>
      </w:r>
      <w:ins w:id="238" w:author="Ayse Zeynep Enkavi" w:date="2015-10-03T13:46:00Z">
        <w:r w:rsidR="004E6A78">
          <w:t>choices</w:t>
        </w:r>
        <w:r w:rsidR="004E6A78" w:rsidRPr="005E3FBE">
          <w:t xml:space="preserve"> </w:t>
        </w:r>
      </w:ins>
      <w:r w:rsidR="00CD5447" w:rsidRPr="005E3FBE">
        <w:t xml:space="preserve">is embraced by most individuals as a desirable </w:t>
      </w:r>
      <w:r w:rsidR="00274510" w:rsidRPr="005E3FBE">
        <w:t>property of a choice process</w:t>
      </w:r>
      <w:r w:rsidR="00CA16EC" w:rsidRPr="005E3FBE">
        <w:t>; that is, m</w:t>
      </w:r>
      <w:r w:rsidR="00CD5447" w:rsidRPr="005E3FBE">
        <w:t>ost peop</w:t>
      </w:r>
      <w:r w:rsidR="00383A71" w:rsidRPr="005E3FBE">
        <w:t>le will change intransitive choi</w:t>
      </w:r>
      <w:r w:rsidR="00CD5447" w:rsidRPr="005E3FBE">
        <w:t>ce patterns to transitive ones</w:t>
      </w:r>
      <w:r w:rsidR="00D808E4" w:rsidRPr="005E3FBE">
        <w:t xml:space="preserve"> </w:t>
      </w:r>
      <w:r w:rsidR="00773BC4" w:rsidRPr="005E3FBE">
        <w:t>when confronted with their intransitive choices</w:t>
      </w:r>
      <w:r w:rsidR="00383A71" w:rsidRPr="005E3FBE">
        <w:t xml:space="preserve"> </w:t>
      </w:r>
      <w:r w:rsidR="001749D3" w:rsidRPr="005E3FBE">
        <w:fldChar w:fldCharType="begin" w:fldLock="1"/>
      </w:r>
      <w:r w:rsidR="00FE6511" w:rsidRPr="005E3FBE">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rsidRPr="005E3FBE">
        <w:fldChar w:fldCharType="separate"/>
      </w:r>
      <w:r w:rsidR="001749D3" w:rsidRPr="005E3FBE">
        <w:rPr>
          <w:noProof/>
        </w:rPr>
        <w:t>(Birnbaum &amp; Gutierrez, 2007)</w:t>
      </w:r>
      <w:r w:rsidR="001749D3" w:rsidRPr="005E3FBE">
        <w:fldChar w:fldCharType="end"/>
      </w:r>
      <w:r w:rsidR="002C1833" w:rsidRPr="005E3FBE">
        <w:t>.</w:t>
      </w:r>
      <w:ins w:id="239" w:author="Ayse Zeynep Enkavi" w:date="2015-08-23T16:21:00Z">
        <w:r w:rsidR="00951129">
          <w:t>O</w:t>
        </w:r>
      </w:ins>
      <w:r w:rsidR="00597354" w:rsidRPr="005E3FBE">
        <w:t>ur task examines binary choices among 20 common candy bars, a product familiar and interesting to participants.</w:t>
      </w:r>
      <w:ins w:id="240" w:author="Ayse Zeynep Enkavi" w:date="2015-08-23T16:21:00Z">
        <w:r w:rsidR="00951129">
          <w:t xml:space="preserve"> </w:t>
        </w:r>
      </w:ins>
      <w:r w:rsidR="00597354" w:rsidRPr="005E3FBE">
        <w:t xml:space="preserve">We </w:t>
      </w:r>
      <w:r w:rsidR="00527F5C" w:rsidRPr="005E3FBE">
        <w:t xml:space="preserve">also </w:t>
      </w:r>
      <w:r w:rsidR="00597354" w:rsidRPr="005E3FBE">
        <w:t>include</w:t>
      </w:r>
      <w:r w:rsidR="00527F5C" w:rsidRPr="005E3FBE">
        <w:t>d</w:t>
      </w:r>
      <w:r w:rsidR="00597354" w:rsidRPr="005E3FBE">
        <w:t xml:space="preserve"> a control judgment, </w:t>
      </w:r>
      <w:r w:rsidR="00582DD2" w:rsidRPr="005E3FBE">
        <w:t xml:space="preserve">presenting </w:t>
      </w:r>
      <w:r w:rsidR="00597354" w:rsidRPr="005E3FBE">
        <w:t xml:space="preserve">respondents </w:t>
      </w:r>
      <w:r w:rsidR="00582DD2" w:rsidRPr="005E3FBE">
        <w:t xml:space="preserve">with pairs of numbers and asking them </w:t>
      </w:r>
      <w:r w:rsidR="00527F5C" w:rsidRPr="005E3FBE">
        <w:t xml:space="preserve">to judge </w:t>
      </w:r>
      <w:r w:rsidR="00597354" w:rsidRPr="005E3FBE">
        <w:t xml:space="preserve">which </w:t>
      </w:r>
      <w:r w:rsidR="00527F5C" w:rsidRPr="005E3FBE">
        <w:t xml:space="preserve">of </w:t>
      </w:r>
      <w:r w:rsidR="00582DD2" w:rsidRPr="005E3FBE">
        <w:t xml:space="preserve">the </w:t>
      </w:r>
      <w:r w:rsidR="00527F5C" w:rsidRPr="005E3FBE">
        <w:t xml:space="preserve">two </w:t>
      </w:r>
      <w:r w:rsidR="00582DD2" w:rsidRPr="005E3FBE">
        <w:t>i</w:t>
      </w:r>
      <w:r w:rsidR="00597354" w:rsidRPr="005E3FBE">
        <w:t>s bigger.</w:t>
      </w:r>
      <w:r w:rsidR="00527F5C" w:rsidRPr="005E3FBE">
        <w:t xml:space="preserve"> In both cases our dependent measure was the transitivity of </w:t>
      </w:r>
      <w:ins w:id="241" w:author="Ayse Zeynep Enkavi" w:date="2015-10-03T13:59:00Z">
        <w:r w:rsidR="007E666D">
          <w:t>(value-based or magnitude-based) choices</w:t>
        </w:r>
      </w:ins>
      <w:r w:rsidR="00527F5C" w:rsidRPr="005E3FBE">
        <w:t>.</w:t>
      </w:r>
      <w:ins w:id="242" w:author="Ayse Zeynep Enkavi" w:date="2015-09-20T21:11:00Z">
        <w:r w:rsidR="00A61D76">
          <w:t xml:space="preserve"> This is very similar to the protocols used to establish the necessary role of the vmPFC in value-related decisions</w:t>
        </w:r>
      </w:ins>
      <w:ins w:id="243" w:author="Ayse Zeynep Enkavi" w:date="2015-09-20T21:12:00Z">
        <w:r w:rsidR="00A61D76">
          <w:t xml:space="preserve"> (Fellows &amp; Farah, 2007)</w:t>
        </w:r>
      </w:ins>
      <w:ins w:id="244" w:author="Ayse Zeynep Enkavi" w:date="2015-09-20T21:11:00Z">
        <w:r w:rsidR="00A61D76">
          <w:t xml:space="preserve">. Thus, selective </w:t>
        </w:r>
        <w:r w:rsidR="00A61D76">
          <w:lastRenderedPageBreak/>
          <w:t>differences</w:t>
        </w:r>
      </w:ins>
      <w:ins w:id="245" w:author="Ayse Zeynep Enkavi" w:date="2015-09-20T21:12:00Z">
        <w:r w:rsidR="00A61D76">
          <w:t xml:space="preserve"> </w:t>
        </w:r>
      </w:ins>
      <w:ins w:id="246" w:author="Ayse Zeynep Enkavi" w:date="2015-09-21T11:32:00Z">
        <w:r w:rsidR="00265ECE">
          <w:t>in patients with MTL damage</w:t>
        </w:r>
      </w:ins>
      <w:ins w:id="247" w:author="Ayse Zeynep Enkavi" w:date="2015-09-20T21:12:00Z">
        <w:r w:rsidR="00A61D76">
          <w:t xml:space="preserve"> in </w:t>
        </w:r>
      </w:ins>
      <w:ins w:id="248" w:author="Ayse Zeynep Enkavi" w:date="2015-10-03T14:00:00Z">
        <w:r w:rsidR="007E666D">
          <w:t>value-based choices</w:t>
        </w:r>
      </w:ins>
      <w:ins w:id="249" w:author="Ayse Zeynep Enkavi" w:date="2015-09-20T21:12:00Z">
        <w:r w:rsidR="00A61D76">
          <w:t xml:space="preserve"> compared to </w:t>
        </w:r>
      </w:ins>
      <w:ins w:id="250" w:author="Ayse Zeynep Enkavi" w:date="2015-10-03T14:00:00Z">
        <w:r w:rsidR="007E666D">
          <w:t>numerical</w:t>
        </w:r>
      </w:ins>
      <w:ins w:id="251" w:author="Ayse Zeynep Enkavi" w:date="2015-09-20T21:12:00Z">
        <w:r w:rsidR="00A61D76">
          <w:t xml:space="preserve"> decisions</w:t>
        </w:r>
      </w:ins>
      <w:ins w:id="252" w:author="Ayse Zeynep Enkavi" w:date="2015-09-20T21:13:00Z">
        <w:r w:rsidR="00A61D76">
          <w:t xml:space="preserve"> should provide strong evidence for the </w:t>
        </w:r>
      </w:ins>
      <w:ins w:id="253" w:author="Ayse Zeynep Enkavi" w:date="2015-09-21T11:32:00Z">
        <w:r w:rsidR="00265ECE">
          <w:t xml:space="preserve">involvement of the </w:t>
        </w:r>
      </w:ins>
      <w:ins w:id="254" w:author="Ayse Zeynep Enkavi" w:date="2015-09-20T21:13:00Z">
        <w:r w:rsidR="007E666D">
          <w:t>hippocampus, and thereby mnemonic</w:t>
        </w:r>
        <w:r w:rsidR="00A61D76">
          <w:t xml:space="preserve"> processes in value-based decision-making as well.</w:t>
        </w:r>
      </w:ins>
      <w:r w:rsidR="00527F5C" w:rsidRPr="005E3FBE">
        <w:t xml:space="preserve"> </w:t>
      </w:r>
    </w:p>
    <w:p w14:paraId="71E04D81" w14:textId="393DC3E9" w:rsidR="00CF48E6" w:rsidRDefault="00631484" w:rsidP="00E6065B">
      <w:pPr>
        <w:rPr>
          <w:ins w:id="255" w:author="Ayse Zeynep Enkavi" w:date="2015-09-21T12:19:00Z"/>
        </w:rPr>
      </w:pPr>
      <w:ins w:id="256" w:author="Ayse Zeynep Enkavi" w:date="2015-09-23T09:32:00Z">
        <w:r>
          <w:t>Two conceptual clarifications should be noted at this point</w:t>
        </w:r>
      </w:ins>
      <w:ins w:id="257" w:author="Ayse Zeynep Enkavi" w:date="2015-09-21T12:02:00Z">
        <w:r w:rsidR="00691BB9">
          <w:t>.</w:t>
        </w:r>
      </w:ins>
      <w:ins w:id="258" w:author="Ayse Zeynep Enkavi" w:date="2015-09-23T09:33:00Z">
        <w:r>
          <w:t xml:space="preserve"> The first concerns the quantification of our</w:t>
        </w:r>
        <w:r w:rsidR="00635059">
          <w:t xml:space="preserve"> dependent measure</w:t>
        </w:r>
        <w:r>
          <w:t>.</w:t>
        </w:r>
      </w:ins>
      <w:ins w:id="259" w:author="Ayse Zeynep Enkavi" w:date="2015-09-21T12:02:00Z">
        <w:r w:rsidR="00691BB9">
          <w:t xml:space="preserve"> Earl</w:t>
        </w:r>
      </w:ins>
      <w:ins w:id="260" w:author="Ayse Zeynep Enkavi" w:date="2015-10-03T14:04:00Z">
        <w:r w:rsidR="00732CE7">
          <w:t>ier</w:t>
        </w:r>
      </w:ins>
      <w:ins w:id="261" w:author="Ayse Zeynep Enkavi" w:date="2015-09-21T12:02:00Z">
        <w:r w:rsidR="00691BB9">
          <w:t xml:space="preserve"> work using </w:t>
        </w:r>
      </w:ins>
      <w:ins w:id="262" w:author="Ayse Zeynep Enkavi" w:date="2015-10-03T14:04:00Z">
        <w:r w:rsidR="00732CE7">
          <w:t>choice</w:t>
        </w:r>
      </w:ins>
      <w:ins w:id="263" w:author="Ayse Zeynep Enkavi" w:date="2015-09-21T12:02:00Z">
        <w:r w:rsidR="00691BB9">
          <w:t xml:space="preserve"> intransitivity as a dependent measure</w:t>
        </w:r>
      </w:ins>
      <w:ins w:id="264" w:author="Ayse Zeynep Enkavi" w:date="2015-09-21T11:33:00Z">
        <w:r w:rsidR="00265ECE">
          <w:t xml:space="preserve"> </w:t>
        </w:r>
      </w:ins>
      <w:ins w:id="265" w:author="Ayse Zeynep Enkavi" w:date="2015-10-03T14:04:00Z">
        <w:r w:rsidR="00732CE7">
          <w:t xml:space="preserve">has </w:t>
        </w:r>
      </w:ins>
      <w:ins w:id="266" w:author="Ayse Zeynep Enkavi" w:date="2015-09-21T12:03:00Z">
        <w:r w:rsidR="00691BB9">
          <w:t xml:space="preserve">aimed to highlight </w:t>
        </w:r>
      </w:ins>
      <w:ins w:id="267" w:author="Ayse Zeynep Enkavi" w:date="2015-09-21T12:04:00Z">
        <w:r w:rsidR="00691BB9">
          <w:t>s</w:t>
        </w:r>
      </w:ins>
      <w:ins w:id="268" w:author="Eric Johnson" w:date="2015-05-17T14:51:00Z">
        <w:r w:rsidR="00C75384" w:rsidRPr="005E3FBE">
          <w:t>pecific choice heuristics incompatible with utility maximization</w:t>
        </w:r>
      </w:ins>
      <w:ins w:id="269" w:author="Eric Johnson" w:date="2015-05-23T09:27:00Z">
        <w:r w:rsidR="001F3831" w:rsidRPr="005E3FBE">
          <w:t xml:space="preserve"> (Tversky, 1969</w:t>
        </w:r>
      </w:ins>
      <w:ins w:id="270" w:author="Ayse Zeynep Enkavi" w:date="2015-09-21T12:05:00Z">
        <w:r w:rsidR="00691BB9">
          <w:t xml:space="preserve">). This stirred a debate on the correct probabilistic model of transitivity </w:t>
        </w:r>
      </w:ins>
      <w:ins w:id="271" w:author="Ayse Zeynep Enkavi" w:date="2015-09-21T12:07:00Z">
        <w:r w:rsidR="00691BB9">
          <w:t xml:space="preserve">that would </w:t>
        </w:r>
      </w:ins>
      <w:ins w:id="272" w:author="Ayse Zeynep Enkavi" w:date="2015-09-21T12:05:00Z">
        <w:r w:rsidR="00691BB9">
          <w:t xml:space="preserve">account for </w:t>
        </w:r>
      </w:ins>
      <w:ins w:id="273" w:author="Ayse Zeynep Enkavi" w:date="2015-09-21T12:07:00Z">
        <w:r w:rsidR="00691BB9">
          <w:t>errors in experimental data that by design result from a sampling process</w:t>
        </w:r>
      </w:ins>
      <w:ins w:id="274" w:author="Ayse Zeynep Enkavi" w:date="2015-09-21T12:09:00Z">
        <w:r w:rsidR="00D81799">
          <w:t xml:space="preserve"> as opposed to the algebraic concept</w:t>
        </w:r>
      </w:ins>
      <w:ins w:id="275" w:author="Ayse Zeynep Enkavi" w:date="2015-09-21T12:21:00Z">
        <w:r w:rsidR="00CF48E6">
          <w:t xml:space="preserve"> of</w:t>
        </w:r>
      </w:ins>
      <w:ins w:id="276" w:author="Ayse Zeynep Enkavi" w:date="2015-09-21T12:09:00Z">
        <w:r w:rsidR="00D81799">
          <w:t xml:space="preserve"> transitivity (</w:t>
        </w:r>
      </w:ins>
      <w:ins w:id="277" w:author="Ayse Zeynep Enkavi" w:date="2015-09-21T12:10:00Z">
        <w:r w:rsidR="00D81799">
          <w:t xml:space="preserve">Birnbaum and Gutierrez, 2007, Regenwetter and Davis-Strober 2008, </w:t>
        </w:r>
      </w:ins>
      <w:ins w:id="278" w:author="Eric Johnson" w:date="2015-05-23T09:27:00Z">
        <w:r w:rsidR="001F3831" w:rsidRPr="005E3FBE">
          <w:fldChar w:fldCharType="begin" w:fldLock="1"/>
        </w:r>
        <w:r w:rsidR="001F3831" w:rsidRPr="005E3FBE">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1F3831" w:rsidRPr="005E3FBE">
          <w:fldChar w:fldCharType="separate"/>
        </w:r>
        <w:r w:rsidR="001F3831" w:rsidRPr="005E3FBE">
          <w:rPr>
            <w:noProof/>
          </w:rPr>
          <w:t>Regenwetter, Dana, Davis-Stober, &amp; Guo, 2011</w:t>
        </w:r>
      </w:ins>
      <w:ins w:id="279" w:author="Ayse Zeynep Enkavi" w:date="2015-09-21T12:11:00Z">
        <w:r w:rsidR="00D81799">
          <w:rPr>
            <w:noProof/>
          </w:rPr>
          <w:t>, Muller-trede, Sher McKenzie, 2015</w:t>
        </w:r>
      </w:ins>
      <w:ins w:id="280" w:author="Eric Johnson" w:date="2015-05-23T09:27:00Z">
        <w:r w:rsidR="001F3831" w:rsidRPr="005E3FBE">
          <w:rPr>
            <w:noProof/>
          </w:rPr>
          <w:t>)</w:t>
        </w:r>
        <w:r w:rsidR="001F3831" w:rsidRPr="005E3FBE">
          <w:fldChar w:fldCharType="end"/>
        </w:r>
      </w:ins>
      <w:ins w:id="281" w:author="Eric Johnson" w:date="2015-05-17T14:51:00Z">
        <w:r w:rsidR="00C75384" w:rsidRPr="005E3FBE">
          <w:t>.</w:t>
        </w:r>
      </w:ins>
      <w:ins w:id="282" w:author="Ayse Zeynep Enkavi" w:date="2015-09-21T12:12:00Z">
        <w:r w:rsidR="00D81799">
          <w:t xml:space="preserve"> Our use of the term “transitivity” is not </w:t>
        </w:r>
      </w:ins>
      <w:ins w:id="283" w:author="Ayse Zeynep Enkavi" w:date="2015-09-21T12:17:00Z">
        <w:r w:rsidR="00D81799">
          <w:t xml:space="preserve">mathematically </w:t>
        </w:r>
      </w:ins>
      <w:ins w:id="284" w:author="Ayse Zeynep Enkavi" w:date="2015-09-21T12:12:00Z">
        <w:r w:rsidR="00D81799">
          <w:t>rigid</w:t>
        </w:r>
      </w:ins>
      <w:ins w:id="285" w:author="Ayse Zeynep Enkavi" w:date="2015-09-21T12:26:00Z">
        <w:r w:rsidR="0011073F">
          <w:t xml:space="preserve"> as</w:t>
        </w:r>
      </w:ins>
      <w:ins w:id="286" w:author="Ayse Zeynep Enkavi" w:date="2015-09-21T12:12:00Z">
        <w:r w:rsidR="00D81799">
          <w:t xml:space="preserve"> proposed in these framework</w:t>
        </w:r>
      </w:ins>
      <w:ins w:id="287" w:author="Ayse Zeynep Enkavi" w:date="2015-09-21T12:13:00Z">
        <w:r w:rsidR="00D81799">
          <w:t>s</w:t>
        </w:r>
      </w:ins>
      <w:ins w:id="288" w:author="Ayse Zeynep Enkavi" w:date="2015-09-21T12:27:00Z">
        <w:r w:rsidR="0011073F">
          <w:t xml:space="preserve"> and our design</w:t>
        </w:r>
      </w:ins>
      <w:ins w:id="289" w:author="Ayse Zeynep Enkavi" w:date="2015-09-21T12:29:00Z">
        <w:r w:rsidR="0011073F">
          <w:t xml:space="preserve"> with two alternatives per choice</w:t>
        </w:r>
      </w:ins>
      <w:ins w:id="290" w:author="Ayse Zeynep Enkavi" w:date="2015-09-21T12:27:00Z">
        <w:r w:rsidR="0011073F">
          <w:t xml:space="preserve"> not suited to</w:t>
        </w:r>
      </w:ins>
      <w:ins w:id="291" w:author="Ayse Zeynep Enkavi" w:date="2015-09-21T12:29:00Z">
        <w:r w:rsidR="0011073F">
          <w:t xml:space="preserve"> compare alternative models of transitivity</w:t>
        </w:r>
      </w:ins>
      <w:ins w:id="292" w:author="Ayse Zeynep Enkavi" w:date="2015-09-21T12:12:00Z">
        <w:r w:rsidR="00D81799">
          <w:t>.</w:t>
        </w:r>
      </w:ins>
      <w:ins w:id="293" w:author="Eric Johnson" w:date="2015-05-17T14:51:00Z">
        <w:r w:rsidR="00C75384" w:rsidRPr="005E3FBE">
          <w:t xml:space="preserve"> </w:t>
        </w:r>
      </w:ins>
      <w:ins w:id="294" w:author="Ayse Zeynep Enkavi" w:date="2015-09-21T12:13:00Z">
        <w:r w:rsidR="00D81799">
          <w:t>W</w:t>
        </w:r>
      </w:ins>
      <w:ins w:id="295" w:author="Eric Johnson" w:date="2015-05-17T14:51:00Z">
        <w:r w:rsidR="00C75384" w:rsidRPr="005E3FBE">
          <w:t xml:space="preserve">e </w:t>
        </w:r>
      </w:ins>
      <w:ins w:id="296" w:author="Ayse Zeynep Enkavi" w:date="2015-09-21T12:17:00Z">
        <w:r w:rsidR="00D81799">
          <w:t xml:space="preserve">use intransitivity </w:t>
        </w:r>
      </w:ins>
      <w:ins w:id="297" w:author="Eric Johnson" w:date="2015-05-17T14:51:00Z">
        <w:r w:rsidR="00C75384" w:rsidRPr="005E3FBE">
          <w:t xml:space="preserve">simply </w:t>
        </w:r>
      </w:ins>
      <w:ins w:id="298" w:author="Ayse Zeynep Enkavi" w:date="2015-09-21T12:18:00Z">
        <w:r w:rsidR="00D81799">
          <w:t xml:space="preserve">as a proxy that </w:t>
        </w:r>
      </w:ins>
      <w:ins w:id="299" w:author="Eric Johnson" w:date="2015-05-17T14:51:00Z">
        <w:r w:rsidR="00C75384" w:rsidRPr="005E3FBE">
          <w:t>reflects the inability of decision makers to produce a stable representation of the value for the options</w:t>
        </w:r>
      </w:ins>
      <w:ins w:id="300" w:author="Ayse Zeynep Enkavi" w:date="2015-09-21T12:29:00Z">
        <w:r w:rsidR="00612FE8">
          <w:t xml:space="preserve"> as has been done with other patient groups (Fellows and Farah, 2007; Camille et al. 2011)</w:t>
        </w:r>
      </w:ins>
      <w:ins w:id="301" w:author="Eric Johnson" w:date="2015-05-17T14:51:00Z">
        <w:r w:rsidR="00C75384" w:rsidRPr="005E3FBE">
          <w:t xml:space="preserve">.   </w:t>
        </w:r>
      </w:ins>
    </w:p>
    <w:p w14:paraId="07F8EE9E" w14:textId="013FDF50" w:rsidR="00C75384" w:rsidRPr="005E3FBE" w:rsidRDefault="00C75384" w:rsidP="00E6065B">
      <w:pPr>
        <w:rPr>
          <w:ins w:id="302" w:author="Eric Johnson" w:date="2015-05-17T14:51:00Z"/>
        </w:rPr>
      </w:pPr>
      <w:ins w:id="303" w:author="Eric Johnson" w:date="2015-05-17T14:51:00Z">
        <w:r w:rsidRPr="005E3FBE">
          <w:t>Second,</w:t>
        </w:r>
      </w:ins>
      <w:ins w:id="304" w:author="Ayse Zeynep Enkavi" w:date="2015-09-23T09:34:00Z">
        <w:r w:rsidR="00631484">
          <w:t xml:space="preserve"> </w:t>
        </w:r>
      </w:ins>
      <w:ins w:id="305" w:author="Ayse Zeynep Enkavi" w:date="2015-09-23T10:10:00Z">
        <w:r w:rsidR="000B0A00">
          <w:t xml:space="preserve">the </w:t>
        </w:r>
      </w:ins>
      <w:ins w:id="306" w:author="Ayse Zeynep Enkavi" w:date="2015-09-23T09:34:00Z">
        <w:r w:rsidR="00631484">
          <w:t xml:space="preserve">term </w:t>
        </w:r>
      </w:ins>
      <w:ins w:id="307" w:author="Ayse Zeynep Enkavi" w:date="2015-09-23T10:10:00Z">
        <w:r w:rsidR="000B0A00">
          <w:t>“</w:t>
        </w:r>
      </w:ins>
      <w:ins w:id="308" w:author="Ayse Zeynep Enkavi" w:date="2015-09-23T09:34:00Z">
        <w:r w:rsidR="00631484">
          <w:t>transitivity</w:t>
        </w:r>
      </w:ins>
      <w:ins w:id="309" w:author="Ayse Zeynep Enkavi" w:date="2015-09-23T10:10:00Z">
        <w:r w:rsidR="000B0A00">
          <w:t>”</w:t>
        </w:r>
      </w:ins>
      <w:ins w:id="310" w:author="Ayse Zeynep Enkavi" w:date="2015-09-23T09:34:00Z">
        <w:r w:rsidR="00631484">
          <w:t xml:space="preserve"> might </w:t>
        </w:r>
      </w:ins>
      <w:ins w:id="311" w:author="Ayse Zeynep Enkavi" w:date="2015-09-23T09:37:00Z">
        <w:r w:rsidR="00631484">
          <w:t xml:space="preserve">lead our task </w:t>
        </w:r>
      </w:ins>
      <w:ins w:id="312" w:author="Ayse Zeynep Enkavi" w:date="2015-09-23T09:36:00Z">
        <w:r w:rsidR="00631484">
          <w:t xml:space="preserve">be </w:t>
        </w:r>
      </w:ins>
      <w:ins w:id="313" w:author="Ayse Zeynep Enkavi" w:date="2015-09-23T09:35:00Z">
        <w:r w:rsidR="00631484">
          <w:t>misconstrue</w:t>
        </w:r>
      </w:ins>
      <w:ins w:id="314" w:author="Ayse Zeynep Enkavi" w:date="2015-09-23T09:36:00Z">
        <w:r w:rsidR="00631484">
          <w:t>d</w:t>
        </w:r>
      </w:ins>
      <w:ins w:id="315" w:author="Ayse Zeynep Enkavi" w:date="2015-09-23T09:35:00Z">
        <w:r w:rsidR="00631484">
          <w:t xml:space="preserve"> as one measuring transitive inference.</w:t>
        </w:r>
      </w:ins>
      <w:ins w:id="316" w:author="Eric Johnson" w:date="2015-05-17T14:51:00Z">
        <w:r w:rsidRPr="005E3FBE">
          <w:t xml:space="preserve"> </w:t>
        </w:r>
      </w:ins>
      <w:ins w:id="317" w:author="Ayse Zeynep Enkavi" w:date="2015-09-23T09:39:00Z">
        <w:r w:rsidR="00631484">
          <w:t xml:space="preserve">Transitive inference tasks have been instrumental in establishing </w:t>
        </w:r>
      </w:ins>
      <w:ins w:id="318" w:author="Ayse Zeynep Enkavi" w:date="2015-09-23T09:38:00Z">
        <w:r w:rsidR="00631484">
          <w:t>the role of the hippocampus in representing organizations of stimulus relations</w:t>
        </w:r>
      </w:ins>
      <w:ins w:id="319" w:author="Ayse Zeynep Enkavi" w:date="2015-09-23T09:39:00Z">
        <w:r w:rsidR="00631484">
          <w:t xml:space="preserve"> (</w:t>
        </w:r>
      </w:ins>
      <w:ins w:id="320" w:author="Ayse Zeynep Enkavi" w:date="2015-09-23T10:08:00Z">
        <w:r w:rsidR="000B0A00">
          <w:t>Eichenbaum and Cohen, 2001</w:t>
        </w:r>
      </w:ins>
      <w:ins w:id="321" w:author="Ayse Zeynep Enkavi" w:date="2015-09-23T09:39:00Z">
        <w:r w:rsidR="00631484">
          <w:t>).</w:t>
        </w:r>
      </w:ins>
      <w:ins w:id="322" w:author="Ayse Zeynep Enkavi" w:date="2015-09-23T10:08:00Z">
        <w:r w:rsidR="000B0A00">
          <w:t xml:space="preserve"> While animal </w:t>
        </w:r>
      </w:ins>
      <w:ins w:id="323" w:author="Ayse Zeynep Enkavi" w:date="2015-09-23T10:11:00Z">
        <w:r w:rsidR="0019497E">
          <w:t xml:space="preserve">lesion </w:t>
        </w:r>
      </w:ins>
      <w:ins w:id="324" w:author="Ayse Zeynep Enkavi" w:date="2015-09-23T10:08:00Z">
        <w:r w:rsidR="000B0A00">
          <w:t>studies established the necessity of hippocampus for transitive inference (</w:t>
        </w:r>
      </w:ins>
      <w:ins w:id="325" w:author="Ayse Zeynep Enkavi" w:date="2015-09-23T10:27:00Z">
        <w:r w:rsidR="000554E6">
          <w:t xml:space="preserve">Bunsey and Eichenbaum, 1996, </w:t>
        </w:r>
      </w:ins>
      <w:ins w:id="326" w:author="Ayse Zeynep Enkavi" w:date="2015-09-23T10:08:00Z">
        <w:r w:rsidR="000B0A00">
          <w:t>Dusek and Eichenbaum, 1997) the involvement of this region in humans has also been confirmed with PET (</w:t>
        </w:r>
      </w:ins>
      <w:ins w:id="327" w:author="Ayse Zeynep Enkavi" w:date="2015-09-23T10:10:00Z">
        <w:r w:rsidR="000B0A00">
          <w:t>Nagode and Pardo, 2002</w:t>
        </w:r>
      </w:ins>
      <w:ins w:id="328" w:author="Ayse Zeynep Enkavi" w:date="2015-09-23T10:08:00Z">
        <w:r w:rsidR="000B0A00">
          <w:t xml:space="preserve">) and fMRI </w:t>
        </w:r>
      </w:ins>
      <w:ins w:id="329" w:author="Ayse Zeynep Enkavi" w:date="2015-09-23T10:10:00Z">
        <w:r w:rsidR="000B0A00">
          <w:t xml:space="preserve">(Heckers et al., 2004) </w:t>
        </w:r>
      </w:ins>
      <w:ins w:id="330" w:author="Ayse Zeynep Enkavi" w:date="2015-09-23T10:08:00Z">
        <w:r w:rsidR="000B0A00">
          <w:t>studies.</w:t>
        </w:r>
      </w:ins>
      <w:ins w:id="331" w:author="Ayse Zeynep Enkavi" w:date="2015-09-23T09:38:00Z">
        <w:r w:rsidR="00631484">
          <w:t xml:space="preserve"> </w:t>
        </w:r>
      </w:ins>
      <w:ins w:id="332" w:author="Eric Johnson" w:date="2015-05-17T14:51:00Z">
        <w:r w:rsidRPr="005E3FBE">
          <w:t>However t</w:t>
        </w:r>
      </w:ins>
      <w:ins w:id="333" w:author="Ayse Zeynep Enkavi" w:date="2015-09-23T10:11:00Z">
        <w:r w:rsidR="0019497E">
          <w:t>ransitive inference paradigms</w:t>
        </w:r>
      </w:ins>
      <w:ins w:id="334" w:author="Eric Johnson" w:date="2015-05-17T14:51:00Z">
        <w:r w:rsidRPr="005E3FBE">
          <w:t xml:space="preserve"> differ</w:t>
        </w:r>
      </w:ins>
      <w:ins w:id="335" w:author="Ayse Zeynep Enkavi" w:date="2015-09-23T10:12:00Z">
        <w:r w:rsidR="0019497E">
          <w:t xml:space="preserve"> from ours</w:t>
        </w:r>
      </w:ins>
      <w:ins w:id="336" w:author="Eric Johnson" w:date="2015-05-17T14:51:00Z">
        <w:r w:rsidRPr="005E3FBE">
          <w:t xml:space="preserve"> </w:t>
        </w:r>
      </w:ins>
      <w:ins w:id="337" w:author="Ayse Zeynep Enkavi" w:date="2015-09-23T10:13:00Z">
        <w:r w:rsidR="0019497E">
          <w:t>critically in that</w:t>
        </w:r>
      </w:ins>
      <w:ins w:id="338" w:author="Eric Johnson" w:date="2015-05-17T14:51:00Z">
        <w:r w:rsidRPr="005E3FBE">
          <w:t xml:space="preserve"> the bases of the judgments</w:t>
        </w:r>
      </w:ins>
      <w:ins w:id="339" w:author="Ayse Zeynep Enkavi" w:date="2015-09-23T10:13:00Z">
        <w:r w:rsidR="0019497E">
          <w:t xml:space="preserve"> in our design</w:t>
        </w:r>
      </w:ins>
      <w:ins w:id="340" w:author="Eric Johnson" w:date="2015-05-17T14:51:00Z">
        <w:r w:rsidRPr="005E3FBE">
          <w:t xml:space="preserve"> are preferences, not given premises, and the intransitive prefer</w:t>
        </w:r>
      </w:ins>
      <w:ins w:id="341" w:author="Ayse Zeynep Enkavi" w:date="2015-09-22T22:39:00Z">
        <w:r w:rsidR="00462D24">
          <w:t>e</w:t>
        </w:r>
      </w:ins>
      <w:ins w:id="342" w:author="Eric Johnson" w:date="2015-05-17T14:51:00Z">
        <w:r w:rsidRPr="005E3FBE">
          <w:t xml:space="preserve">nces are </w:t>
        </w:r>
        <w:r w:rsidRPr="0019497E">
          <w:rPr>
            <w:i/>
          </w:rPr>
          <w:t>inferred</w:t>
        </w:r>
        <w:r w:rsidRPr="005E3FBE">
          <w:t xml:space="preserve"> from the respondents</w:t>
        </w:r>
      </w:ins>
      <w:ins w:id="343" w:author="Ayse Zeynep Enkavi" w:date="2015-09-23T10:14:00Z">
        <w:r w:rsidR="0019497E">
          <w:t>’</w:t>
        </w:r>
      </w:ins>
      <w:ins w:id="344" w:author="Eric Johnson" w:date="2015-05-17T14:51:00Z">
        <w:r w:rsidRPr="005E3FBE">
          <w:t xml:space="preserve"> choices.</w:t>
        </w:r>
      </w:ins>
      <w:ins w:id="345" w:author="Ayse Zeynep Enkavi" w:date="2015-09-22T22:40:00Z">
        <w:r w:rsidR="00462D24">
          <w:t xml:space="preserve"> We do not present participants with transitive relations and ask them to reason following this rule. </w:t>
        </w:r>
        <w:r w:rsidR="00462D24">
          <w:lastRenderedPageBreak/>
          <w:t>We simply ask for their preference between two candy bars.</w:t>
        </w:r>
      </w:ins>
      <w:ins w:id="346" w:author="Ayse Zeynep Enkavi" w:date="2015-09-22T23:14:00Z">
        <w:r w:rsidR="006F7C5B">
          <w:t xml:space="preserve"> How participants are rewarded does not depend on whether they comply with a specific rule in their preferences.</w:t>
        </w:r>
      </w:ins>
      <w:ins w:id="347" w:author="Ayse Zeynep Enkavi" w:date="2015-09-22T22:40:00Z">
        <w:r w:rsidR="00462D24">
          <w:t xml:space="preserve"> We do not hypothesize that if a participant </w:t>
        </w:r>
      </w:ins>
      <w:ins w:id="348" w:author="Ayse Zeynep Enkavi" w:date="2015-10-03T14:07:00Z">
        <w:r w:rsidR="00732CE7">
          <w:t>chooses</w:t>
        </w:r>
      </w:ins>
      <w:ins w:id="349" w:author="Ayse Zeynep Enkavi" w:date="2015-09-22T22:40:00Z">
        <w:r w:rsidR="00462D24">
          <w:t xml:space="preserve"> Snickers over Mars</w:t>
        </w:r>
      </w:ins>
      <w:ins w:id="350" w:author="Ayse Zeynep Enkavi" w:date="2015-09-22T22:42:00Z">
        <w:r w:rsidR="00462D24">
          <w:t xml:space="preserve"> and Mars over Bounty they would also choose Snickers over Bounty because they are instructed that that these choices must follow </w:t>
        </w:r>
      </w:ins>
      <w:ins w:id="351" w:author="Ayse Zeynep Enkavi" w:date="2015-09-22T23:08:00Z">
        <w:r w:rsidR="006F7C5B">
          <w:t>a given</w:t>
        </w:r>
      </w:ins>
      <w:ins w:id="352" w:author="Ayse Zeynep Enkavi" w:date="2015-09-22T22:42:00Z">
        <w:r w:rsidR="00462D24">
          <w:t xml:space="preserve"> transitive relationship but because they genuinely enjoy Snickers more.</w:t>
        </w:r>
      </w:ins>
      <w:ins w:id="353" w:author="Ayse Zeynep Enkavi" w:date="2015-09-22T22:56:00Z">
        <w:r w:rsidR="00053837">
          <w:t xml:space="preserve"> That is, while a transitive inference task implies a strict ordinal relationship between stimuli </w:t>
        </w:r>
      </w:ins>
      <w:ins w:id="354" w:author="Ayse Zeynep Enkavi" w:date="2015-09-22T22:58:00Z">
        <w:r w:rsidR="00C96B94">
          <w:t>thereby recruiting working memory, transitivity of choice</w:t>
        </w:r>
      </w:ins>
      <w:ins w:id="355" w:author="Ayse Zeynep Enkavi" w:date="2015-09-23T10:15:00Z">
        <w:r w:rsidR="0019497E">
          <w:t>,</w:t>
        </w:r>
      </w:ins>
      <w:ins w:id="356" w:author="Ayse Zeynep Enkavi" w:date="2015-09-22T22:58:00Z">
        <w:r w:rsidR="00C96B94">
          <w:t xml:space="preserve"> as measured by our design</w:t>
        </w:r>
      </w:ins>
      <w:ins w:id="357" w:author="Ayse Zeynep Enkavi" w:date="2015-09-23T10:15:00Z">
        <w:r w:rsidR="0019497E">
          <w:t>,</w:t>
        </w:r>
      </w:ins>
      <w:ins w:id="358" w:author="Ayse Zeynep Enkavi" w:date="2015-09-22T22:59:00Z">
        <w:r w:rsidR="00C96B94">
          <w:t xml:space="preserve"> relies on values that have been learned</w:t>
        </w:r>
      </w:ins>
      <w:ins w:id="359" w:author="Ayse Zeynep Enkavi" w:date="2015-09-22T23:00:00Z">
        <w:r w:rsidR="00C96B94">
          <w:t xml:space="preserve"> over time and </w:t>
        </w:r>
      </w:ins>
      <w:ins w:id="360" w:author="Ayse Zeynep Enkavi" w:date="2015-09-23T10:15:00Z">
        <w:r w:rsidR="0019497E">
          <w:t>presumably</w:t>
        </w:r>
      </w:ins>
      <w:ins w:id="361" w:author="Ayse Zeynep Enkavi" w:date="2015-09-22T23:00:00Z">
        <w:r w:rsidR="00C96B94">
          <w:t xml:space="preserve"> relies on associative facilities (Halford, 2005</w:t>
        </w:r>
      </w:ins>
      <w:ins w:id="362" w:author="Ayse Zeynep Enkavi" w:date="2015-09-22T23:08:00Z">
        <w:r w:rsidR="00FB0559">
          <w:t xml:space="preserve"> pp. 545</w:t>
        </w:r>
      </w:ins>
      <w:ins w:id="363" w:author="Ayse Zeynep Enkavi" w:date="2015-09-22T23:00:00Z">
        <w:r w:rsidR="00C96B94">
          <w:t>).</w:t>
        </w:r>
      </w:ins>
      <w:ins w:id="364" w:author="Ayse Zeynep Enkavi" w:date="2015-09-23T09:40:00Z">
        <w:r w:rsidR="008752EC">
          <w:t xml:space="preserve"> Thus, our investigation of a role for the hippocampus in value-related decision-making as measured by preference transitivity maintains its novelty.</w:t>
        </w:r>
      </w:ins>
    </w:p>
    <w:p w14:paraId="7A079E75" w14:textId="77777777" w:rsidR="006F718C" w:rsidRPr="005E3FBE" w:rsidRDefault="006F718C" w:rsidP="007F471C">
      <w:pPr>
        <w:pStyle w:val="Heading1"/>
        <w:rPr>
          <w:rFonts w:ascii="Times New Roman" w:hAnsi="Times New Roman" w:cs="Times New Roman"/>
          <w:color w:val="auto"/>
        </w:rPr>
      </w:pPr>
      <w:r w:rsidRPr="005E3FBE">
        <w:rPr>
          <w:rFonts w:ascii="Times New Roman" w:hAnsi="Times New Roman" w:cs="Times New Roman"/>
          <w:color w:val="auto"/>
        </w:rPr>
        <w:t xml:space="preserve">Methods </w:t>
      </w:r>
    </w:p>
    <w:p w14:paraId="1156E8B7" w14:textId="37EFA6D0" w:rsidR="006F718C" w:rsidRPr="005E3FBE" w:rsidRDefault="00E6065B" w:rsidP="007F471C">
      <w:ins w:id="365" w:author="Eric Johnson" w:date="2015-05-17T14:52:00Z">
        <w:r w:rsidRPr="005E3FBE">
          <w:t xml:space="preserve">A total of 91 respondents participated. </w:t>
        </w:r>
      </w:ins>
      <w:commentRangeStart w:id="366"/>
      <w:r w:rsidR="006F718C" w:rsidRPr="005E3FBE">
        <w:t xml:space="preserve">Thirty-one patients </w:t>
      </w:r>
      <w:r w:rsidR="00711A77" w:rsidRPr="005E3FBE">
        <w:t xml:space="preserve">suffering from mesial temporal lobe epilepsy </w:t>
      </w:r>
      <w:r w:rsidR="006F718C" w:rsidRPr="005E3FBE">
        <w:t>with clinically diagnosed</w:t>
      </w:r>
      <w:r w:rsidR="003F068E" w:rsidRPr="005E3FBE">
        <w:t xml:space="preserve"> </w:t>
      </w:r>
      <w:r w:rsidR="00241090" w:rsidRPr="005E3FBE">
        <w:t xml:space="preserve">uni- </w:t>
      </w:r>
      <w:r w:rsidR="003F068E" w:rsidRPr="005E3FBE">
        <w:t>(left:n=14;right:n=8) or bilateral (n=9)</w:t>
      </w:r>
      <w:r w:rsidR="006F718C" w:rsidRPr="005E3FBE">
        <w:t xml:space="preserve"> hippocampal sclerosis from the presurgical program </w:t>
      </w:r>
      <w:commentRangeEnd w:id="366"/>
      <w:r w:rsidR="00AB310A" w:rsidRPr="005E3FBE">
        <w:rPr>
          <w:rStyle w:val="CommentReference"/>
        </w:rPr>
        <w:commentReference w:id="366"/>
      </w:r>
      <w:r w:rsidR="006F718C" w:rsidRPr="005E3FBE">
        <w:t xml:space="preserve">at the Department of Epileptology in Bonn were included in the study (MTL). </w:t>
      </w:r>
      <w:r w:rsidR="00527F5C" w:rsidRPr="005E3FBE">
        <w:t xml:space="preserve">Two </w:t>
      </w:r>
      <w:r w:rsidR="006F718C" w:rsidRPr="005E3FBE">
        <w:t>control groups</w:t>
      </w:r>
      <w:r w:rsidR="00527F5C" w:rsidRPr="005E3FBE">
        <w:t xml:space="preserve"> consisted of</w:t>
      </w:r>
      <w:r w:rsidR="006F718C" w:rsidRPr="005E3FBE">
        <w:t xml:space="preserve"> thirty patients with extratemporal lobe epilepsy (ETL) and thirty healthy control subjects (CON)</w:t>
      </w:r>
      <w:r w:rsidR="00527F5C" w:rsidRPr="005E3FBE">
        <w:t>, respectively</w:t>
      </w:r>
      <w:r w:rsidR="006F718C" w:rsidRPr="005E3FBE">
        <w:t xml:space="preserve">. </w:t>
      </w:r>
      <w:r w:rsidR="00C067B5" w:rsidRPr="005E3FBE">
        <w:t xml:space="preserve">The three groups did not differ with respect to age or gender (see Table </w:t>
      </w:r>
      <w:r w:rsidR="0003233C" w:rsidRPr="005E3FBE">
        <w:t xml:space="preserve">S1 </w:t>
      </w:r>
      <w:r w:rsidR="00C067B5" w:rsidRPr="005E3FBE">
        <w:t>for details).</w:t>
      </w:r>
    </w:p>
    <w:p w14:paraId="4E2A71D9" w14:textId="77777777" w:rsidR="006F718C" w:rsidRPr="005E3FBE" w:rsidRDefault="00E6065B" w:rsidP="007F471C">
      <w:pPr>
        <w:pStyle w:val="Heading1"/>
        <w:rPr>
          <w:rFonts w:ascii="Times New Roman" w:hAnsi="Times New Roman" w:cs="Times New Roman"/>
          <w:color w:val="auto"/>
        </w:rPr>
      </w:pPr>
      <w:ins w:id="367" w:author="Eric Johnson" w:date="2015-05-17T14:54:00Z">
        <w:r w:rsidRPr="005E3FBE">
          <w:rPr>
            <w:rFonts w:ascii="Times New Roman" w:hAnsi="Times New Roman" w:cs="Times New Roman"/>
            <w:color w:val="auto"/>
          </w:rPr>
          <w:t>Experiment</w:t>
        </w:r>
      </w:ins>
    </w:p>
    <w:p w14:paraId="4D5E629B" w14:textId="76D50BEB" w:rsidR="006F718C" w:rsidRPr="005E3FBE" w:rsidRDefault="006F718C" w:rsidP="007F471C">
      <w:r w:rsidRPr="005E3FBE">
        <w:t xml:space="preserve">Each </w:t>
      </w:r>
      <w:r w:rsidR="00241090" w:rsidRPr="005E3FBE">
        <w:t xml:space="preserve">respondent </w:t>
      </w:r>
      <w:r w:rsidRPr="005E3FBE">
        <w:t>made a series of binary choices on a computer between pairs of candy bars</w:t>
      </w:r>
      <w:r w:rsidR="00596529" w:rsidRPr="005E3FBE">
        <w:t>, presented pictorially as shown in Fig.1,</w:t>
      </w:r>
      <w:r w:rsidRPr="005E3FBE">
        <w:t xml:space="preserve"> drawn randomly out of </w:t>
      </w:r>
      <w:r w:rsidR="00596529" w:rsidRPr="005E3FBE">
        <w:t xml:space="preserve">a set of </w:t>
      </w:r>
      <w:r w:rsidRPr="005E3FBE">
        <w:t>twenty</w:t>
      </w:r>
      <w:r w:rsidR="00241090" w:rsidRPr="005E3FBE">
        <w:t>. E</w:t>
      </w:r>
      <w:r w:rsidRPr="005E3FBE">
        <w:t xml:space="preserve">ach combination </w:t>
      </w:r>
      <w:r w:rsidR="00241090" w:rsidRPr="005E3FBE">
        <w:t xml:space="preserve">was </w:t>
      </w:r>
      <w:r w:rsidRPr="005E3FBE">
        <w:t>presented once, resulting in 190 choices</w:t>
      </w:r>
      <w:r w:rsidR="00060F69" w:rsidRPr="005E3FBE">
        <w:t>, with a different random order for each participant</w:t>
      </w:r>
      <w:r w:rsidRPr="005E3FBE">
        <w:t>.</w:t>
      </w:r>
      <w:ins w:id="368" w:author="Ayse Zeynep Enkavi" w:date="2015-09-20T21:19:00Z">
        <w:r w:rsidR="002E2717">
          <w:t xml:space="preserve"> </w:t>
        </w:r>
      </w:ins>
      <w:r w:rsidR="004E0A88" w:rsidRPr="005E3FBE">
        <w:t>I</w:t>
      </w:r>
      <w:r w:rsidR="00596529" w:rsidRPr="005E3FBE">
        <w:t>n</w:t>
      </w:r>
      <w:r w:rsidRPr="005E3FBE">
        <w:t xml:space="preserve"> a control task</w:t>
      </w:r>
      <w:r w:rsidR="00596529" w:rsidRPr="005E3FBE">
        <w:t>,</w:t>
      </w:r>
      <w:r w:rsidRPr="005E3FBE">
        <w:t xml:space="preserve"> subjects were presented with </w:t>
      </w:r>
      <w:r w:rsidR="00241090" w:rsidRPr="005E3FBE">
        <w:t xml:space="preserve">pairs of </w:t>
      </w:r>
      <w:r w:rsidRPr="005E3FBE">
        <w:t>numbers</w:t>
      </w:r>
      <w:r w:rsidR="00241090" w:rsidRPr="005E3FBE">
        <w:t>, randomly drawn from the range of</w:t>
      </w:r>
      <w:r w:rsidRPr="005E3FBE">
        <w:t xml:space="preserve"> one to twenty</w:t>
      </w:r>
      <w:r w:rsidR="00241090" w:rsidRPr="005E3FBE">
        <w:t>,</w:t>
      </w:r>
      <w:r w:rsidRPr="005E3FBE">
        <w:t xml:space="preserve"> and had to judg</w:t>
      </w:r>
      <w:r w:rsidR="00596529" w:rsidRPr="005E3FBE">
        <w:t>e</w:t>
      </w:r>
      <w:r w:rsidRPr="005E3FBE">
        <w:t xml:space="preserve"> which number was larger.</w:t>
      </w:r>
      <w:r w:rsidR="00596529" w:rsidRPr="005E3FBE">
        <w:t xml:space="preserve"> </w:t>
      </w:r>
      <w:r w:rsidR="00CD7257" w:rsidRPr="005E3FBE">
        <w:t>J</w:t>
      </w:r>
      <w:r w:rsidR="00596529" w:rsidRPr="005E3FBE">
        <w:t xml:space="preserve">udgment </w:t>
      </w:r>
      <w:r w:rsidR="00596529" w:rsidRPr="005E3FBE">
        <w:lastRenderedPageBreak/>
        <w:t xml:space="preserve">inconsistency in triplets of magnitude </w:t>
      </w:r>
      <w:r w:rsidR="00CD7257" w:rsidRPr="005E3FBE">
        <w:t>was computed identically</w:t>
      </w:r>
      <w:r w:rsidR="00241090" w:rsidRPr="005E3FBE">
        <w:t xml:space="preserve"> for the two tasks</w:t>
      </w:r>
      <w:r w:rsidR="00CD7257" w:rsidRPr="005E3FBE">
        <w:t>.</w:t>
      </w:r>
      <w:r w:rsidR="00596529" w:rsidRPr="005E3FBE">
        <w:t xml:space="preserve"> </w:t>
      </w:r>
      <w:r w:rsidRPr="005E3FBE">
        <w:t xml:space="preserve">Subjects </w:t>
      </w:r>
      <w:ins w:id="369" w:author="Ayse Zeynep Enkavi" w:date="2015-10-03T17:50:00Z">
        <w:r w:rsidR="001823E2">
          <w:rPr>
            <w:noProof/>
          </w:rPr>
          <w:drawing>
            <wp:anchor distT="0" distB="0" distL="114300" distR="114300" simplePos="0" relativeHeight="251659264" behindDoc="0" locked="0" layoutInCell="1" allowOverlap="1" wp14:anchorId="25A0519F" wp14:editId="663738F8">
              <wp:simplePos x="0" y="0"/>
              <wp:positionH relativeFrom="margin">
                <wp:posOffset>685800</wp:posOffset>
              </wp:positionH>
              <wp:positionV relativeFrom="margin">
                <wp:posOffset>1090930</wp:posOffset>
              </wp:positionV>
              <wp:extent cx="3543300" cy="2452370"/>
              <wp:effectExtent l="0" t="0" r="12700" b="1143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3300" cy="2452370"/>
                      </a:xfrm>
                      <a:prstGeom prst="rect">
                        <a:avLst/>
                      </a:prstGeom>
                      <a:noFill/>
                    </pic:spPr>
                  </pic:pic>
                </a:graphicData>
              </a:graphic>
              <wp14:sizeRelH relativeFrom="page">
                <wp14:pctWidth>0</wp14:pctWidth>
              </wp14:sizeRelH>
              <wp14:sizeRelV relativeFrom="page">
                <wp14:pctHeight>0</wp14:pctHeight>
              </wp14:sizeRelV>
            </wp:anchor>
          </w:drawing>
        </w:r>
      </w:ins>
      <w:r w:rsidR="00596529" w:rsidRPr="005E3FBE">
        <w:t xml:space="preserve">knew that they would </w:t>
      </w:r>
      <w:r w:rsidRPr="005E3FBE">
        <w:t>receive the</w:t>
      </w:r>
      <w:r w:rsidR="00DC28E9" w:rsidRPr="005E3FBE">
        <w:t>ir</w:t>
      </w:r>
      <w:r w:rsidRPr="005E3FBE">
        <w:t xml:space="preserve"> choice </w:t>
      </w:r>
      <w:r w:rsidR="00DC28E9" w:rsidRPr="005E3FBE">
        <w:t xml:space="preserve">from </w:t>
      </w:r>
      <w:r w:rsidRPr="005E3FBE">
        <w:t xml:space="preserve">one </w:t>
      </w:r>
      <w:r w:rsidR="00A141E1" w:rsidRPr="005E3FBE">
        <w:t>randomly selected</w:t>
      </w:r>
      <w:r w:rsidR="00DC28E9" w:rsidRPr="005E3FBE">
        <w:t xml:space="preserve"> </w:t>
      </w:r>
      <w:r w:rsidR="00596529" w:rsidRPr="005E3FBE">
        <w:t xml:space="preserve">candy bar choice </w:t>
      </w:r>
      <w:r w:rsidRPr="005E3FBE">
        <w:t>trial</w:t>
      </w:r>
      <w:r w:rsidR="00596529" w:rsidRPr="005E3FBE">
        <w:t>,</w:t>
      </w:r>
      <w:r w:rsidRPr="005E3FBE">
        <w:t xml:space="preserve"> </w:t>
      </w:r>
      <w:r w:rsidR="00DC28E9" w:rsidRPr="005E3FBE">
        <w:t xml:space="preserve">in addition to </w:t>
      </w:r>
      <w:r w:rsidRPr="005E3FBE">
        <w:t xml:space="preserve">a participation fee of 10 €.  </w:t>
      </w:r>
    </w:p>
    <w:p w14:paraId="38F9A6CE" w14:textId="0EC08775" w:rsidR="006F718C" w:rsidRPr="005E3FBE" w:rsidRDefault="006F718C" w:rsidP="007F471C"/>
    <w:p w14:paraId="3D4A5F5A" w14:textId="2575CB5B" w:rsidR="002A502D" w:rsidRPr="005E3FBE" w:rsidRDefault="002A502D" w:rsidP="002A502D">
      <w:pPr>
        <w:rPr>
          <w:ins w:id="370" w:author="Ayse Zeynep Enkavi" w:date="2015-10-03T17:46:00Z"/>
        </w:rPr>
      </w:pPr>
      <w:ins w:id="371" w:author="Ayse Zeynep Enkavi" w:date="2015-10-03T17:46:00Z">
        <w:r w:rsidRPr="005E3FBE">
          <w:rPr>
            <w:b/>
          </w:rPr>
          <w:t>Figure 1</w:t>
        </w:r>
        <w:r w:rsidRPr="005E3FBE">
          <w:t>. Three trials of the binary choice experiment. Subject indicated their preferred candy bar on each trial. The timing of the stimulus presentation and choice was self-paced, with a maximum length of 5 seconds.</w:t>
        </w:r>
      </w:ins>
    </w:p>
    <w:p w14:paraId="3D805AD2" w14:textId="3F7EDC6C" w:rsidR="008C7EE0" w:rsidRPr="005E3FBE" w:rsidRDefault="00A45389" w:rsidP="00201D4E">
      <w:pPr>
        <w:rPr>
          <w:rFonts w:ascii="Times" w:hAnsi="Times"/>
        </w:rPr>
      </w:pPr>
      <w:r w:rsidRPr="005E3FBE">
        <w:t>A triplet was marked as indicating intransitivity either if A was chosen over B and B was chosen over C yet C was chosen over A or if B was chose</w:t>
      </w:r>
      <w:r w:rsidR="00E77D08" w:rsidRPr="005E3FBE">
        <w:t>n over</w:t>
      </w:r>
      <w:r w:rsidRPr="005E3FBE">
        <w:t xml:space="preserve"> A and C was chosen over B yet A was chosen over C</w:t>
      </w:r>
      <w:ins w:id="372" w:author="Ayse Zeynep Enkavi" w:date="2015-08-23T14:45:00Z">
        <w:r w:rsidR="00201D4E">
          <w:t>.</w:t>
        </w:r>
      </w:ins>
    </w:p>
    <w:p w14:paraId="0028FE10" w14:textId="77777777" w:rsidR="0062504E" w:rsidRPr="005E3FBE" w:rsidRDefault="001E5574" w:rsidP="000F1903">
      <w:pPr>
        <w:pStyle w:val="Heading1"/>
        <w:rPr>
          <w:rFonts w:ascii="Times New Roman" w:hAnsi="Times New Roman" w:cs="Times New Roman"/>
          <w:color w:val="auto"/>
        </w:rPr>
      </w:pPr>
      <w:ins w:id="373" w:author="Ayse Zeynep Enkavi" w:date="2014-06-17T06:53:00Z">
        <w:r w:rsidRPr="005E3FBE">
          <w:tab/>
        </w:r>
      </w:ins>
      <w:r w:rsidR="0062504E" w:rsidRPr="005E3FBE">
        <w:rPr>
          <w:rFonts w:ascii="Times New Roman" w:hAnsi="Times New Roman" w:cs="Times New Roman"/>
          <w:color w:val="auto"/>
        </w:rPr>
        <w:t xml:space="preserve">Results </w:t>
      </w:r>
    </w:p>
    <w:p w14:paraId="4C8E74E2" w14:textId="68DC5CA7" w:rsidR="00FB16CB" w:rsidRDefault="00C067B5" w:rsidP="003512BA">
      <w:pPr>
        <w:rPr>
          <w:ins w:id="374" w:author="Ayse Zeynep Enkavi" w:date="2015-10-03T17:54:00Z"/>
        </w:rPr>
      </w:pPr>
      <w:r w:rsidRPr="005E3FBE">
        <w:t xml:space="preserve">Patients with hippocampal sclerosis showed an increased </w:t>
      </w:r>
      <w:r w:rsidR="00E6264F" w:rsidRPr="005E3FBE">
        <w:t xml:space="preserve">percentage </w:t>
      </w:r>
      <w:r w:rsidRPr="005E3FBE">
        <w:t xml:space="preserve">of </w:t>
      </w:r>
      <w:r w:rsidR="00087AEB" w:rsidRPr="005E3FBE">
        <w:t>intransi</w:t>
      </w:r>
      <w:r w:rsidR="0099404B" w:rsidRPr="005E3FBE">
        <w:t>ti</w:t>
      </w:r>
      <w:r w:rsidR="00087AEB" w:rsidRPr="005E3FBE">
        <w:t xml:space="preserve">ve </w:t>
      </w:r>
      <w:r w:rsidRPr="005E3FBE">
        <w:t>choices compared to the two control groups</w:t>
      </w:r>
      <w:ins w:id="375" w:author="Ayse Zeynep Enkavi" w:date="2015-02-11T21:50:00Z">
        <w:r w:rsidR="00646FB4" w:rsidRPr="005E3FBE">
          <w:t xml:space="preserve"> in the preference task </w:t>
        </w:r>
      </w:ins>
      <w:ins w:id="376" w:author="Ayse Zeynep Enkavi" w:date="2015-02-11T21:51:00Z">
        <w:r w:rsidR="00646FB4" w:rsidRPr="005E3FBE">
          <w:t>compared to the control task</w:t>
        </w:r>
      </w:ins>
      <w:r w:rsidRPr="005E3FBE">
        <w:t xml:space="preserve"> (</w:t>
      </w:r>
      <w:r w:rsidR="002612C9" w:rsidRPr="005E3FBE">
        <w:t>Fig. 2</w:t>
      </w:r>
      <w:r w:rsidRPr="005E3FBE">
        <w:t xml:space="preserve">; </w:t>
      </w:r>
      <w:r w:rsidR="00A45389" w:rsidRPr="005E3FBE">
        <w:t>mean percentages</w:t>
      </w:r>
      <w:ins w:id="377" w:author="Ayse Zeynep Enkavi" w:date="2015-02-11T21:51:00Z">
        <w:r w:rsidR="00646FB4" w:rsidRPr="005E3FBE">
          <w:t xml:space="preserve"> for the preference task</w:t>
        </w:r>
      </w:ins>
      <w:r w:rsidR="00A45389" w:rsidRPr="005E3FBE">
        <w:t xml:space="preserve">: </w:t>
      </w:r>
      <w:r w:rsidRPr="005E3FBE">
        <w:t>MTL: 6.</w:t>
      </w:r>
      <w:ins w:id="378" w:author="Ayse Zeynep Enkavi" w:date="2015-02-11T21:46:00Z">
        <w:r w:rsidR="00452CCE" w:rsidRPr="005E3FBE">
          <w:t>07</w:t>
        </w:r>
      </w:ins>
      <w:r w:rsidRPr="005E3FBE">
        <w:t xml:space="preserve">%; ETL: </w:t>
      </w:r>
      <w:r w:rsidR="00157314" w:rsidRPr="005E3FBE">
        <w:t>3</w:t>
      </w:r>
      <w:r w:rsidRPr="005E3FBE">
        <w:t>.</w:t>
      </w:r>
      <w:ins w:id="379" w:author="Ayse Zeynep Enkavi" w:date="2015-02-11T21:49:00Z">
        <w:r w:rsidR="00646FB4" w:rsidRPr="005E3FBE">
          <w:t>3</w:t>
        </w:r>
      </w:ins>
      <w:r w:rsidR="00157314" w:rsidRPr="005E3FBE">
        <w:t>7</w:t>
      </w:r>
      <w:r w:rsidRPr="005E3FBE">
        <w:t>%; CON: 2.</w:t>
      </w:r>
      <w:r w:rsidR="00157314" w:rsidRPr="005E3FBE">
        <w:t>75</w:t>
      </w:r>
      <w:r w:rsidRPr="005E3FBE">
        <w:t>%;</w:t>
      </w:r>
      <w:r w:rsidR="00A45389" w:rsidRPr="005E3FBE">
        <w:t xml:space="preserve"> median percentages: MTL: 4.</w:t>
      </w:r>
      <w:r w:rsidR="00210033" w:rsidRPr="005E3FBE">
        <w:t>56</w:t>
      </w:r>
      <w:r w:rsidR="00A45389" w:rsidRPr="005E3FBE">
        <w:t xml:space="preserve">%; ETL </w:t>
      </w:r>
      <w:r w:rsidR="00210033" w:rsidRPr="005E3FBE">
        <w:t>2.</w:t>
      </w:r>
      <w:ins w:id="380" w:author="Ayse Zeynep Enkavi" w:date="2015-02-11T21:49:00Z">
        <w:r w:rsidR="00646FB4" w:rsidRPr="005E3FBE">
          <w:t>72</w:t>
        </w:r>
      </w:ins>
      <w:r w:rsidR="00A45389" w:rsidRPr="005E3FBE">
        <w:t xml:space="preserve">%; CON: </w:t>
      </w:r>
      <w:r w:rsidR="00210033" w:rsidRPr="005E3FBE">
        <w:t>2.94</w:t>
      </w:r>
      <w:r w:rsidR="00A45389" w:rsidRPr="005E3FBE">
        <w:t>%</w:t>
      </w:r>
      <w:ins w:id="381" w:author="Ayse Zeynep Enkavi" w:date="2015-02-11T21:44:00Z">
        <w:r w:rsidR="00452CCE" w:rsidRPr="005E3FBE">
          <w:t>;</w:t>
        </w:r>
      </w:ins>
      <w:ins w:id="382" w:author="Ayse Zeynep Enkavi" w:date="2015-02-11T21:54:00Z">
        <w:r w:rsidR="00646FB4" w:rsidRPr="005E3FBE">
          <w:t xml:space="preserve"> mean percentages for the control task: MTL</w:t>
        </w:r>
      </w:ins>
      <w:ins w:id="383" w:author="Ayse Zeynep Enkavi" w:date="2015-02-11T21:55:00Z">
        <w:r w:rsidR="00646FB4" w:rsidRPr="005E3FBE">
          <w:t>: 0.50 %; ETL: 1.00%; CON: 0.14%, median percentages: MTL:</w:t>
        </w:r>
      </w:ins>
      <w:ins w:id="384" w:author="Ayse Zeynep Enkavi" w:date="2015-02-11T21:56:00Z">
        <w:r w:rsidR="00646FB4" w:rsidRPr="005E3FBE">
          <w:t xml:space="preserve"> 0.36%</w:t>
        </w:r>
      </w:ins>
      <w:ins w:id="385" w:author="Ayse Zeynep Enkavi" w:date="2015-02-11T21:55:00Z">
        <w:r w:rsidR="00646FB4" w:rsidRPr="005E3FBE">
          <w:t>; ETL</w:t>
        </w:r>
      </w:ins>
      <w:ins w:id="386" w:author="Ayse Zeynep Enkavi" w:date="2015-02-11T21:56:00Z">
        <w:r w:rsidR="00646FB4" w:rsidRPr="005E3FBE">
          <w:t>: 0.00%</w:t>
        </w:r>
      </w:ins>
      <w:ins w:id="387" w:author="Ayse Zeynep Enkavi" w:date="2015-02-11T21:55:00Z">
        <w:r w:rsidR="00646FB4" w:rsidRPr="005E3FBE">
          <w:t>; CON:</w:t>
        </w:r>
      </w:ins>
      <w:ins w:id="388" w:author="Ayse Zeynep Enkavi" w:date="2015-02-11T21:56:00Z">
        <w:r w:rsidR="00646FB4" w:rsidRPr="005E3FBE">
          <w:t xml:space="preserve"> 0.04%</w:t>
        </w:r>
      </w:ins>
      <w:r w:rsidRPr="005E3FBE">
        <w:t xml:space="preserve"> </w:t>
      </w:r>
      <w:ins w:id="389" w:author="Ayse Zeynep Enkavi" w:date="2015-02-11T21:55:00Z">
        <w:r w:rsidR="00646FB4" w:rsidRPr="005E3FBE">
          <w:t xml:space="preserve">; </w:t>
        </w:r>
      </w:ins>
      <w:ins w:id="390" w:author="Ayse Zeynep Enkavi" w:date="2015-02-11T21:44:00Z">
        <w:r w:rsidR="00452CCE" w:rsidRPr="005E3FBE">
          <w:t>linear mixed model with orthogonal contrasts</w:t>
        </w:r>
      </w:ins>
      <w:ins w:id="391" w:author="Ayse Zeynep Enkavi" w:date="2015-02-11T21:51:00Z">
        <w:r w:rsidR="00646FB4" w:rsidRPr="005E3FBE">
          <w:t xml:space="preserve"> </w:t>
        </w:r>
      </w:ins>
      <w:ins w:id="392" w:author="Ayse Zeynep Enkavi" w:date="2015-02-11T21:57:00Z">
        <w:r w:rsidR="00646FB4" w:rsidRPr="005E3FBE">
          <w:t xml:space="preserve">group task </w:t>
        </w:r>
      </w:ins>
      <w:ins w:id="393" w:author="Ayse Zeynep Enkavi" w:date="2015-02-11T21:51:00Z">
        <w:r w:rsidR="00646FB4" w:rsidRPr="005E3FBE">
          <w:t>interaction</w:t>
        </w:r>
      </w:ins>
      <w:r w:rsidRPr="005E3FBE">
        <w:t xml:space="preserve"> </w:t>
      </w:r>
      <w:ins w:id="394" w:author="Ayse Zeynep Enkavi" w:date="2015-02-11T21:51:00Z">
        <w:r w:rsidR="00646FB4" w:rsidRPr="005E3FBE">
          <w:t xml:space="preserve">b = </w:t>
        </w:r>
      </w:ins>
      <w:ins w:id="395" w:author="Ayse Zeynep Enkavi" w:date="2015-02-11T21:53:00Z">
        <w:r w:rsidR="00646FB4" w:rsidRPr="005E3FBE">
          <w:t xml:space="preserve">– 0.06, t(91) = –2.98, </w:t>
        </w:r>
      </w:ins>
      <w:r w:rsidRPr="005E3FBE">
        <w:t>p</w:t>
      </w:r>
      <w:ins w:id="396" w:author="Ayse Zeynep Enkavi" w:date="2015-02-11T21:53:00Z">
        <w:r w:rsidR="00646FB4" w:rsidRPr="005E3FBE">
          <w:t xml:space="preserve"> = </w:t>
        </w:r>
      </w:ins>
      <w:r w:rsidRPr="005E3FBE">
        <w:t>0.00</w:t>
      </w:r>
      <w:ins w:id="397" w:author="Ayse Zeynep Enkavi" w:date="2015-02-11T21:53:00Z">
        <w:r w:rsidR="00646FB4" w:rsidRPr="005E3FBE">
          <w:t>4</w:t>
        </w:r>
      </w:ins>
      <w:r w:rsidRPr="005E3FBE">
        <w:t xml:space="preserve">). </w:t>
      </w:r>
      <w:r w:rsidR="00A055BC" w:rsidRPr="005E3FBE">
        <w:t xml:space="preserve">The </w:t>
      </w:r>
      <w:ins w:id="398" w:author="Ayse Zeynep Enkavi" w:date="2015-02-11T21:57:00Z">
        <w:r w:rsidR="00F03147" w:rsidRPr="005E3FBE">
          <w:t>difference between</w:t>
        </w:r>
      </w:ins>
      <w:ins w:id="399" w:author="Ayse Zeynep Enkavi" w:date="2015-02-11T21:58:00Z">
        <w:r w:rsidR="00F03147" w:rsidRPr="005E3FBE">
          <w:t xml:space="preserve"> degree of </w:t>
        </w:r>
        <w:r w:rsidR="00F03147" w:rsidRPr="005E3FBE">
          <w:lastRenderedPageBreak/>
          <w:t>intransitivity between</w:t>
        </w:r>
      </w:ins>
      <w:ins w:id="400" w:author="Ayse Zeynep Enkavi" w:date="2015-02-11T21:57:00Z">
        <w:r w:rsidR="00F03147" w:rsidRPr="005E3FBE">
          <w:t xml:space="preserve"> the preference and control task</w:t>
        </w:r>
      </w:ins>
      <w:ins w:id="401" w:author="Ayse Zeynep Enkavi" w:date="2015-02-11T21:59:00Z">
        <w:r w:rsidR="00F03147" w:rsidRPr="005E3FBE">
          <w:t xml:space="preserve"> did not differ significantly</w:t>
        </w:r>
      </w:ins>
      <w:ins w:id="402" w:author="Ayse Zeynep Enkavi" w:date="2015-02-11T21:57:00Z">
        <w:r w:rsidR="00F03147" w:rsidRPr="005E3FBE">
          <w:t xml:space="preserve"> </w:t>
        </w:r>
      </w:ins>
      <w:ins w:id="403" w:author="Ayse Zeynep Enkavi" w:date="2015-02-11T21:58:00Z">
        <w:r w:rsidR="00F03147" w:rsidRPr="005E3FBE">
          <w:t>between the</w:t>
        </w:r>
      </w:ins>
      <w:ins w:id="404" w:author="Ayse Zeynep Enkavi" w:date="2015-02-11T21:57:00Z">
        <w:r w:rsidR="00F03147" w:rsidRPr="005E3FBE">
          <w:t xml:space="preserve"> </w:t>
        </w:r>
      </w:ins>
      <w:r w:rsidR="00A055BC" w:rsidRPr="005E3FBE">
        <w:t>two control group</w:t>
      </w:r>
      <w:ins w:id="405" w:author="Ayse Zeynep Enkavi" w:date="2015-02-11T21:59:00Z">
        <w:r w:rsidR="00F03147" w:rsidRPr="005E3FBE">
          <w:t>s</w:t>
        </w:r>
      </w:ins>
      <w:r w:rsidR="00A055BC" w:rsidRPr="005E3FBE">
        <w:t xml:space="preserve"> </w:t>
      </w:r>
      <w:ins w:id="406" w:author="Ayse Zeynep Enkavi" w:date="2015-02-11T21:59:00Z">
        <w:r w:rsidR="00F03147" w:rsidRPr="005E3FBE">
          <w:t>(linear mixed model with orthogonal contrasts group task interaction b = – 0.04, t(91) = 0.97, p = 0.333</w:t>
        </w:r>
      </w:ins>
      <w:ins w:id="407" w:author="Ayse Zeynep Enkavi" w:date="2015-02-11T22:01:00Z">
        <w:r w:rsidR="00F03147" w:rsidRPr="005E3FBE">
          <w:t>).</w:t>
        </w:r>
      </w:ins>
      <w:ins w:id="408" w:author="Ayse Zeynep Enkavi" w:date="2015-02-11T22:05:00Z">
        <w:r w:rsidR="00F03147" w:rsidRPr="005E3FBE">
          <w:t xml:space="preserve"> </w:t>
        </w:r>
      </w:ins>
    </w:p>
    <w:p w14:paraId="6F6D2D13" w14:textId="41216792" w:rsidR="002A502D" w:rsidRPr="005E3FBE" w:rsidRDefault="003512BA" w:rsidP="002A502D">
      <w:pPr>
        <w:rPr>
          <w:ins w:id="409" w:author="Ayse Zeynep Enkavi" w:date="2015-10-03T17:45:00Z"/>
        </w:rPr>
      </w:pPr>
      <w:ins w:id="410" w:author="Ayse Zeynep Enkavi" w:date="2015-10-03T18:20:00Z">
        <w:r>
          <w:rPr>
            <w:noProof/>
          </w:rPr>
          <w:drawing>
            <wp:anchor distT="0" distB="0" distL="114300" distR="114300" simplePos="0" relativeHeight="251660288" behindDoc="0" locked="0" layoutInCell="1" allowOverlap="1" wp14:anchorId="18DCA471" wp14:editId="73261299">
              <wp:simplePos x="0" y="0"/>
              <wp:positionH relativeFrom="margin">
                <wp:posOffset>914400</wp:posOffset>
              </wp:positionH>
              <wp:positionV relativeFrom="margin">
                <wp:posOffset>1371600</wp:posOffset>
              </wp:positionV>
              <wp:extent cx="3864610" cy="25761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2.png"/>
                      <pic:cNvPicPr/>
                    </pic:nvPicPr>
                    <pic:blipFill>
                      <a:blip r:embed="rId12">
                        <a:extLst>
                          <a:ext uri="{28A0092B-C50C-407E-A947-70E740481C1C}">
                            <a14:useLocalDpi xmlns:a14="http://schemas.microsoft.com/office/drawing/2010/main" val="0"/>
                          </a:ext>
                        </a:extLst>
                      </a:blip>
                      <a:stretch>
                        <a:fillRect/>
                      </a:stretch>
                    </pic:blipFill>
                    <pic:spPr>
                      <a:xfrm>
                        <a:off x="0" y="0"/>
                        <a:ext cx="3864610" cy="2576195"/>
                      </a:xfrm>
                      <a:prstGeom prst="rect">
                        <a:avLst/>
                      </a:prstGeom>
                    </pic:spPr>
                  </pic:pic>
                </a:graphicData>
              </a:graphic>
              <wp14:sizeRelH relativeFrom="page">
                <wp14:pctWidth>0</wp14:pctWidth>
              </wp14:sizeRelH>
              <wp14:sizeRelV relativeFrom="page">
                <wp14:pctHeight>0</wp14:pctHeight>
              </wp14:sizeRelV>
            </wp:anchor>
          </w:drawing>
        </w:r>
      </w:ins>
      <w:ins w:id="411" w:author="Ayse Zeynep Enkavi" w:date="2015-10-03T17:45:00Z">
        <w:r w:rsidR="002A502D" w:rsidRPr="005E3FBE">
          <w:rPr>
            <w:b/>
          </w:rPr>
          <w:t>Figure 2</w:t>
        </w:r>
        <w:r w:rsidR="002A502D" w:rsidRPr="005E3FBE">
          <w:t>. Mean percentage of intransitive</w:t>
        </w:r>
        <w:r w:rsidR="002A502D">
          <w:t xml:space="preserve"> choice</w:t>
        </w:r>
        <w:r w:rsidR="002A502D" w:rsidRPr="005E3FBE">
          <w:t>s per group</w:t>
        </w:r>
        <w:r w:rsidR="002A502D">
          <w:t xml:space="preserve"> in each task</w:t>
        </w:r>
        <w:r w:rsidR="002A502D" w:rsidRPr="005E3FBE">
          <w:t xml:space="preserve"> (n</w:t>
        </w:r>
        <w:r w:rsidR="002A502D" w:rsidRPr="005E3FBE">
          <w:rPr>
            <w:vertAlign w:val="subscript"/>
          </w:rPr>
          <w:t>MTL</w:t>
        </w:r>
        <w:r w:rsidR="002A502D" w:rsidRPr="005E3FBE">
          <w:t xml:space="preserve"> = 31, n</w:t>
        </w:r>
        <w:r w:rsidR="002A502D" w:rsidRPr="005E3FBE">
          <w:rPr>
            <w:vertAlign w:val="subscript"/>
          </w:rPr>
          <w:t>C</w:t>
        </w:r>
        <w:r w:rsidR="002A502D" w:rsidRPr="005E3FBE">
          <w:t xml:space="preserve"> = 30, n</w:t>
        </w:r>
        <w:r w:rsidR="002A502D" w:rsidRPr="005E3FBE">
          <w:rPr>
            <w:vertAlign w:val="subscript"/>
          </w:rPr>
          <w:t>ETL</w:t>
        </w:r>
        <w:r w:rsidR="002A502D" w:rsidRPr="005E3FBE">
          <w:t xml:space="preserve"> = 30). Error bars represent SEM. </w:t>
        </w:r>
      </w:ins>
    </w:p>
    <w:p w14:paraId="1E3F4325" w14:textId="035C7C40" w:rsidR="00D147E2" w:rsidRPr="005E3FBE" w:rsidRDefault="000F1903" w:rsidP="007F471C">
      <w:ins w:id="412" w:author="Ayse Zeynep Enkavi" w:date="2015-05-24T12:09:00Z">
        <w:r w:rsidRPr="005E3FBE">
          <w:t xml:space="preserve">For a random group of participants (see SOM for details) </w:t>
        </w:r>
      </w:ins>
      <w:ins w:id="413" w:author="Ayse Zeynep Enkavi" w:date="2015-05-24T12:10:00Z">
        <w:r w:rsidRPr="005E3FBE">
          <w:t>w</w:t>
        </w:r>
      </w:ins>
      <w:ins w:id="414" w:author="Eric Johnson" w:date="2015-05-23T09:08:00Z">
        <w:r w:rsidR="004E47E4" w:rsidRPr="005E3FBE">
          <w:t>e correlated</w:t>
        </w:r>
      </w:ins>
      <w:ins w:id="415" w:author="Ayse Zeynep Enkavi" w:date="2014-06-17T07:21:00Z">
        <w:r w:rsidR="00847E24" w:rsidRPr="005E3FBE">
          <w:t xml:space="preserve"> </w:t>
        </w:r>
      </w:ins>
      <w:r w:rsidR="00B5135A" w:rsidRPr="005E3FBE">
        <w:t>t</w:t>
      </w:r>
      <w:r w:rsidR="00C067B5" w:rsidRPr="005E3FBE">
        <w:t xml:space="preserve">he ratio of compromised hippocampal volume to total volume with the </w:t>
      </w:r>
      <w:r w:rsidR="00302D3B" w:rsidRPr="005E3FBE">
        <w:t>percentage</w:t>
      </w:r>
      <w:r w:rsidR="00C067B5" w:rsidRPr="005E3FBE">
        <w:t xml:space="preserve"> of </w:t>
      </w:r>
      <w:r w:rsidR="00F46397" w:rsidRPr="005E3FBE">
        <w:t>intransitiv</w:t>
      </w:r>
      <w:r w:rsidR="00302D3B" w:rsidRPr="005E3FBE">
        <w:t>e choices</w:t>
      </w:r>
      <w:r w:rsidR="00F46397" w:rsidRPr="005E3FBE">
        <w:t xml:space="preserve"> </w:t>
      </w:r>
      <w:ins w:id="416" w:author="Eric Johnson" w:date="2015-05-23T09:08:00Z">
        <w:r w:rsidR="004E47E4" w:rsidRPr="005E3FBE">
          <w:t xml:space="preserve">using a non-parametric correlation coefficient that is insensitive to outliers, and found a strong and significant </w:t>
        </w:r>
      </w:ins>
      <w:ins w:id="417" w:author="Eric Johnson" w:date="2015-05-23T09:10:00Z">
        <w:r w:rsidR="004E47E4" w:rsidRPr="005E3FBE">
          <w:t>relationship</w:t>
        </w:r>
      </w:ins>
      <w:ins w:id="418" w:author="Eric Johnson" w:date="2015-05-23T09:08:00Z">
        <w:r w:rsidR="004E47E4" w:rsidRPr="005E3FBE">
          <w:t xml:space="preserve"> </w:t>
        </w:r>
      </w:ins>
      <w:r w:rsidR="00D147E2" w:rsidRPr="005E3FBE">
        <w:t>(</w:t>
      </w:r>
      <w:r w:rsidR="002612C9" w:rsidRPr="005E3FBE">
        <w:t>Fig.3; s</w:t>
      </w:r>
      <w:r w:rsidR="00D147E2" w:rsidRPr="005E3FBE">
        <w:t>pearman-rho = 0.</w:t>
      </w:r>
      <w:ins w:id="419" w:author="Ayse Zeynep Enkavi" w:date="2015-10-03T18:05:00Z">
        <w:r w:rsidR="00450B16">
          <w:t>676</w:t>
        </w:r>
      </w:ins>
      <w:r w:rsidR="00C067B5" w:rsidRPr="005E3FBE">
        <w:t>;</w:t>
      </w:r>
      <w:ins w:id="420" w:author="Ayse Zeynep Enkavi" w:date="2015-10-03T18:05:00Z">
        <w:r w:rsidR="00450B16">
          <w:t xml:space="preserve"> F(1, 14) = 11.78,</w:t>
        </w:r>
      </w:ins>
      <w:r w:rsidR="00C067B5" w:rsidRPr="005E3FBE">
        <w:t xml:space="preserve"> p</w:t>
      </w:r>
      <w:ins w:id="421" w:author="Ayse Zeynep Enkavi" w:date="2015-10-03T18:05:00Z">
        <w:r w:rsidR="00450B16">
          <w:t>=</w:t>
        </w:r>
      </w:ins>
      <w:r w:rsidR="00C067B5" w:rsidRPr="005E3FBE">
        <w:t>0.</w:t>
      </w:r>
      <w:ins w:id="422" w:author="Ayse Zeynep Enkavi" w:date="2015-10-03T18:05:00Z">
        <w:r w:rsidR="00450B16" w:rsidRPr="005E3FBE">
          <w:t>00</w:t>
        </w:r>
        <w:r w:rsidR="00450B16">
          <w:t>4</w:t>
        </w:r>
      </w:ins>
      <w:r w:rsidR="00C067B5" w:rsidRPr="005E3FBE">
        <w:t>; n=16).</w:t>
      </w:r>
      <w:ins w:id="423" w:author="Ayse Zeynep Enkavi" w:date="2015-08-23T14:38:00Z">
        <w:r w:rsidR="003C1932">
          <w:t xml:space="preserve"> In other words, the larger the lesion, the less consistent were the </w:t>
        </w:r>
      </w:ins>
      <w:ins w:id="424" w:author="Ayse Zeynep Enkavi" w:date="2015-10-03T14:17:00Z">
        <w:r w:rsidR="00DE3458">
          <w:t xml:space="preserve">value-based </w:t>
        </w:r>
      </w:ins>
      <w:ins w:id="425" w:author="Ayse Zeynep Enkavi" w:date="2015-10-03T14:16:00Z">
        <w:r w:rsidR="00DE3458">
          <w:t>choices</w:t>
        </w:r>
      </w:ins>
      <w:ins w:id="426" w:author="Ayse Zeynep Enkavi" w:date="2015-08-23T14:38:00Z">
        <w:r w:rsidR="003C1932">
          <w:t>.</w:t>
        </w:r>
      </w:ins>
      <w:ins w:id="427" w:author="Eric Johnson" w:date="2015-05-23T09:08:00Z">
        <w:r w:rsidR="004E47E4" w:rsidRPr="005E3FBE">
          <w:t xml:space="preserve">  </w:t>
        </w:r>
      </w:ins>
    </w:p>
    <w:p w14:paraId="7BFF99E3" w14:textId="0883B065" w:rsidR="00D147E2" w:rsidRDefault="00D147E2" w:rsidP="007F471C">
      <w:pPr>
        <w:rPr>
          <w:ins w:id="428" w:author="Ayse Zeynep Enkavi" w:date="2015-10-03T18:23:00Z"/>
        </w:rPr>
      </w:pPr>
    </w:p>
    <w:p w14:paraId="520146A0" w14:textId="428AB422" w:rsidR="003512BA" w:rsidRDefault="003512BA" w:rsidP="007F471C">
      <w:pPr>
        <w:rPr>
          <w:ins w:id="429" w:author="Ayse Zeynep Enkavi" w:date="2015-10-03T18:23:00Z"/>
        </w:rPr>
      </w:pPr>
    </w:p>
    <w:p w14:paraId="15FF4078" w14:textId="3C5265D6" w:rsidR="003512BA" w:rsidRDefault="003512BA" w:rsidP="007F471C">
      <w:pPr>
        <w:rPr>
          <w:ins w:id="430" w:author="Ayse Zeynep Enkavi" w:date="2015-10-03T18:25:00Z"/>
        </w:rPr>
      </w:pPr>
      <w:ins w:id="431" w:author="Ayse Zeynep Enkavi" w:date="2015-10-03T18:24:00Z">
        <w:r>
          <w:rPr>
            <w:noProof/>
          </w:rPr>
          <w:lastRenderedPageBreak/>
          <w:drawing>
            <wp:inline distT="0" distB="0" distL="0" distR="0" wp14:anchorId="40199A69" wp14:editId="4884BDAF">
              <wp:extent cx="2288328" cy="22883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3.png"/>
                      <pic:cNvPicPr/>
                    </pic:nvPicPr>
                    <pic:blipFill>
                      <a:blip r:embed="rId13">
                        <a:extLst>
                          <a:ext uri="{28A0092B-C50C-407E-A947-70E740481C1C}">
                            <a14:useLocalDpi xmlns:a14="http://schemas.microsoft.com/office/drawing/2010/main" val="0"/>
                          </a:ext>
                        </a:extLst>
                      </a:blip>
                      <a:stretch>
                        <a:fillRect/>
                      </a:stretch>
                    </pic:blipFill>
                    <pic:spPr>
                      <a:xfrm>
                        <a:off x="0" y="0"/>
                        <a:ext cx="2288882" cy="2288882"/>
                      </a:xfrm>
                      <a:prstGeom prst="rect">
                        <a:avLst/>
                      </a:prstGeom>
                    </pic:spPr>
                  </pic:pic>
                </a:graphicData>
              </a:graphic>
            </wp:inline>
          </w:drawing>
        </w:r>
      </w:ins>
    </w:p>
    <w:p w14:paraId="5E0D433E" w14:textId="69A7F981" w:rsidR="003512BA" w:rsidRPr="003512BA" w:rsidRDefault="003512BA" w:rsidP="003512BA">
      <w:pPr>
        <w:rPr>
          <w:rFonts w:asciiTheme="majorHAnsi" w:eastAsiaTheme="majorEastAsia" w:hAnsiTheme="majorHAnsi" w:cstheme="majorBidi"/>
          <w:b/>
          <w:bCs w:val="0"/>
          <w:color w:val="345A8A" w:themeColor="accent1" w:themeShade="B5"/>
          <w:sz w:val="32"/>
          <w:szCs w:val="32"/>
        </w:rPr>
      </w:pPr>
      <w:ins w:id="432" w:author="Ayse Zeynep Enkavi" w:date="2015-10-03T18:25:00Z">
        <w:r w:rsidRPr="005E3FBE">
          <w:rPr>
            <w:b/>
          </w:rPr>
          <w:t>Figure 3</w:t>
        </w:r>
        <w:r w:rsidRPr="005E3FBE">
          <w:t xml:space="preserve">. Relation of hippocampal ratio and intransitive choices. </w:t>
        </w:r>
        <w:r w:rsidRPr="005E3FBE">
          <w:rPr>
            <w:b/>
          </w:rPr>
          <w:t>a</w:t>
        </w:r>
        <w:r w:rsidRPr="005E3FBE">
          <w:t xml:space="preserve">) Example of a typical hippocampal sclerosis on a T2-weighted image highlighting both hippocampi which were used for the laterality index calculation. </w:t>
        </w:r>
        <w:r w:rsidRPr="005E3FBE">
          <w:rPr>
            <w:b/>
          </w:rPr>
          <w:t>b)</w:t>
        </w:r>
        <w:r w:rsidRPr="005E3FBE">
          <w:t xml:space="preserve"> Scatterplot that maps hippocampal asymmetry (as a marker for unilateral atrophy) against percentage of intransitive choices, providing a regression line with 95% CI for the observed correlation of rho=0.</w:t>
        </w:r>
        <w:r>
          <w:t>6</w:t>
        </w:r>
        <w:r w:rsidRPr="005E3FBE">
          <w:t>7</w:t>
        </w:r>
        <w:r>
          <w:t>6</w:t>
        </w:r>
        <w:r w:rsidRPr="005E3FBE">
          <w:t>, p</w:t>
        </w:r>
        <w:r>
          <w:t>=</w:t>
        </w:r>
        <w:r w:rsidRPr="005E3FBE">
          <w:t>0.00</w:t>
        </w:r>
        <w:r>
          <w:t>4</w:t>
        </w:r>
        <w:bookmarkStart w:id="433" w:name="_GoBack"/>
        <w:bookmarkEnd w:id="433"/>
        <w:r>
          <w:t>.</w:t>
        </w:r>
      </w:ins>
    </w:p>
    <w:p w14:paraId="32CB3BCF" w14:textId="67278935" w:rsidR="004E47E4" w:rsidRDefault="004E47E4" w:rsidP="0090105A">
      <w:pPr>
        <w:rPr>
          <w:ins w:id="434" w:author="Ayse Zeynep Enkavi" w:date="2015-10-03T16:58:00Z"/>
        </w:rPr>
      </w:pPr>
      <w:ins w:id="435" w:author="Eric Johnson" w:date="2015-05-23T09:10:00Z">
        <w:r w:rsidRPr="005E3FBE">
          <w:t xml:space="preserve">To </w:t>
        </w:r>
      </w:ins>
      <w:ins w:id="436" w:author="Ayse Zeynep Enkavi" w:date="2015-09-20T21:22:00Z">
        <w:r w:rsidR="002E2717">
          <w:t>contextualize</w:t>
        </w:r>
      </w:ins>
      <w:ins w:id="437" w:author="Eric Johnson" w:date="2015-05-23T09:10:00Z">
        <w:r w:rsidRPr="005E3FBE">
          <w:t xml:space="preserve"> the observed frequency of intransitivity, we conducted a series of simulations that used a random utility model with a stochastic term added to the utility of </w:t>
        </w:r>
      </w:ins>
      <w:ins w:id="438" w:author="Eric Johnson" w:date="2015-05-23T09:14:00Z">
        <w:r w:rsidRPr="005E3FBE">
          <w:t>the options,</w:t>
        </w:r>
      </w:ins>
      <w:ins w:id="439" w:author="Ayse Zeynep Enkavi" w:date="2015-10-03T16:57:00Z">
        <w:r w:rsidR="0090105A">
          <w:t xml:space="preserve"> such that the probability of choosing option A (</w:t>
        </w:r>
      </w:ins>
      <w:ins w:id="440" w:author="Ayse Zeynep Enkavi" w:date="2015-10-03T16:58:00Z">
        <m:oMath>
          <m:r>
            <w:rPr>
              <w:rFonts w:ascii="Cambria Math" w:hAnsi="Cambria Math"/>
            </w:rPr>
            <m:t>p(A)</m:t>
          </m:r>
        </m:oMath>
      </w:ins>
      <w:ins w:id="441" w:author="Ayse Zeynep Enkavi" w:date="2015-10-03T16:57:00Z">
        <w:r w:rsidR="0090105A">
          <w:t>)</w:t>
        </w:r>
      </w:ins>
      <w:ins w:id="442" w:author="Ayse Zeynep Enkavi" w:date="2015-10-03T16:58:00Z">
        <w:r w:rsidR="0090105A">
          <w:t xml:space="preserve"> in a decision between A and B was:</w:t>
        </w:r>
      </w:ins>
    </w:p>
    <w:p w14:paraId="61848D2B" w14:textId="6D30D751" w:rsidR="0090105A" w:rsidRPr="005E3FBE" w:rsidRDefault="0090105A" w:rsidP="007F471C">
      <w:pPr>
        <w:rPr>
          <w:ins w:id="443" w:author="Eric Johnson" w:date="2015-05-23T09:14:00Z"/>
        </w:rPr>
      </w:pPr>
      <w:ins w:id="444" w:author="Ayse Zeynep Enkavi" w:date="2015-10-03T16:58:00Z">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oMath>
        </m:oMathPara>
      </w:ins>
      <m:oMathPara>
        <m:oMath>
          <m:f>
            <m:fPr>
              <m:ctrlPr>
                <w:ins w:id="445" w:author="Ayse Zeynep Enkavi" w:date="2015-10-03T16:59:00Z">
                  <w:rPr>
                    <w:rFonts w:ascii="Cambria Math" w:hAnsi="Cambria Math"/>
                    <w:i/>
                  </w:rPr>
                </w:ins>
              </m:ctrlPr>
            </m:fPr>
            <m:num>
              <w:ins w:id="446" w:author="Ayse Zeynep Enkavi" w:date="2015-10-03T16:59:00Z">
                <m:r>
                  <w:rPr>
                    <w:rFonts w:ascii="Cambria Math" w:hAnsi="Cambria Math"/>
                  </w:rPr>
                  <m:t>1</m:t>
                </m:r>
              </w:ins>
            </m:num>
            <m:den>
              <m:sSup>
                <m:sSupPr>
                  <m:ctrlPr>
                    <w:ins w:id="447" w:author="Ayse Zeynep Enkavi" w:date="2015-10-03T16:59:00Z">
                      <w:rPr>
                        <w:rFonts w:ascii="Cambria Math" w:hAnsi="Cambria Math"/>
                        <w:i/>
                      </w:rPr>
                    </w:ins>
                  </m:ctrlPr>
                </m:sSupPr>
                <m:e>
                  <w:ins w:id="448" w:author="Ayse Zeynep Enkavi" w:date="2015-10-03T16:59:00Z">
                    <m:r>
                      <w:rPr>
                        <w:rFonts w:ascii="Cambria Math" w:hAnsi="Cambria Math"/>
                      </w:rPr>
                      <m:t>1+e</m:t>
                    </m:r>
                  </w:ins>
                </m:e>
                <m:sup>
                  <m:d>
                    <m:dPr>
                      <m:ctrlPr>
                        <w:ins w:id="449" w:author="Ayse Zeynep Enkavi" w:date="2015-10-03T17:01:00Z">
                          <w:rPr>
                            <w:rFonts w:ascii="Cambria Math" w:hAnsi="Cambria Math"/>
                            <w:i/>
                          </w:rPr>
                        </w:ins>
                      </m:ctrlPr>
                    </m:dPr>
                    <m:e>
                      <m:d>
                        <m:dPr>
                          <m:ctrlPr>
                            <w:ins w:id="450" w:author="Ayse Zeynep Enkavi" w:date="2015-10-03T17:00:00Z">
                              <w:rPr>
                                <w:rFonts w:ascii="Cambria Math" w:hAnsi="Cambria Math"/>
                                <w:i/>
                              </w:rPr>
                            </w:ins>
                          </m:ctrlPr>
                        </m:dPr>
                        <m:e>
                          <w:ins w:id="451" w:author="Ayse Zeynep Enkavi" w:date="2015-10-03T16:59:00Z">
                            <m:r>
                              <w:rPr>
                                <w:rFonts w:ascii="Cambria Math" w:hAnsi="Cambria Math"/>
                              </w:rPr>
                              <m:t>1</m:t>
                            </m:r>
                          </w:ins>
                          <w:ins w:id="452" w:author="Ayse Zeynep Enkavi" w:date="2015-10-03T17:00:00Z">
                            <m:r>
                              <w:rPr>
                                <w:rFonts w:ascii="Cambria Math" w:hAnsi="Cambria Math"/>
                              </w:rPr>
                              <m:t>-α</m:t>
                            </m:r>
                          </w:ins>
                        </m:e>
                      </m:d>
                      <w:ins w:id="453" w:author="Ayse Zeynep Enkavi" w:date="2015-10-03T17:00:00Z">
                        <m:r>
                          <w:rPr>
                            <w:rFonts w:ascii="Cambria Math" w:hAnsi="Cambria Math"/>
                          </w:rPr>
                          <m:t>u</m:t>
                        </m:r>
                      </w:ins>
                      <m:d>
                        <m:dPr>
                          <m:ctrlPr>
                            <w:ins w:id="454" w:author="Ayse Zeynep Enkavi" w:date="2015-10-03T17:00:00Z">
                              <w:rPr>
                                <w:rFonts w:ascii="Cambria Math" w:hAnsi="Cambria Math"/>
                                <w:i/>
                              </w:rPr>
                            </w:ins>
                          </m:ctrlPr>
                        </m:dPr>
                        <m:e>
                          <w:ins w:id="455" w:author="Ayse Zeynep Enkavi" w:date="2015-10-03T17:01:00Z">
                            <m:r>
                              <w:rPr>
                                <w:rFonts w:ascii="Cambria Math" w:hAnsi="Cambria Math"/>
                              </w:rPr>
                              <m:t>B</m:t>
                            </m:r>
                          </w:ins>
                        </m:e>
                      </m:d>
                      <w:ins w:id="456" w:author="Ayse Zeynep Enkavi" w:date="2015-10-03T17:00:00Z">
                        <m:r>
                          <w:rPr>
                            <w:rFonts w:ascii="Cambria Math" w:hAnsi="Cambria Math"/>
                          </w:rPr>
                          <m:t>+ αε</m:t>
                        </m:r>
                      </w:ins>
                    </m:e>
                  </m:d>
                  <w:ins w:id="457" w:author="Ayse Zeynep Enkavi" w:date="2015-10-03T17:01:00Z">
                    <m:r>
                      <w:rPr>
                        <w:rFonts w:ascii="Cambria Math" w:hAnsi="Cambria Math"/>
                      </w:rPr>
                      <m:t xml:space="preserve">- </m:t>
                    </m:r>
                  </w:ins>
                  <m:d>
                    <m:dPr>
                      <m:ctrlPr>
                        <w:ins w:id="458" w:author="Ayse Zeynep Enkavi" w:date="2015-10-03T17:01:00Z">
                          <w:rPr>
                            <w:rFonts w:ascii="Cambria Math" w:hAnsi="Cambria Math"/>
                            <w:i/>
                          </w:rPr>
                        </w:ins>
                      </m:ctrlPr>
                    </m:dPr>
                    <m:e>
                      <m:d>
                        <m:dPr>
                          <m:ctrlPr>
                            <w:ins w:id="459" w:author="Ayse Zeynep Enkavi" w:date="2015-10-03T17:01:00Z">
                              <w:rPr>
                                <w:rFonts w:ascii="Cambria Math" w:hAnsi="Cambria Math"/>
                                <w:i/>
                              </w:rPr>
                            </w:ins>
                          </m:ctrlPr>
                        </m:dPr>
                        <m:e>
                          <w:ins w:id="460" w:author="Ayse Zeynep Enkavi" w:date="2015-10-03T17:01:00Z">
                            <m:r>
                              <w:rPr>
                                <w:rFonts w:ascii="Cambria Math" w:hAnsi="Cambria Math"/>
                              </w:rPr>
                              <m:t>1-α</m:t>
                            </m:r>
                          </w:ins>
                        </m:e>
                      </m:d>
                      <w:ins w:id="461" w:author="Ayse Zeynep Enkavi" w:date="2015-10-03T17:01:00Z">
                        <m:r>
                          <w:rPr>
                            <w:rFonts w:ascii="Cambria Math" w:hAnsi="Cambria Math"/>
                          </w:rPr>
                          <m:t>u</m:t>
                        </m:r>
                      </w:ins>
                      <m:d>
                        <m:dPr>
                          <m:ctrlPr>
                            <w:ins w:id="462" w:author="Ayse Zeynep Enkavi" w:date="2015-10-03T17:01:00Z">
                              <w:rPr>
                                <w:rFonts w:ascii="Cambria Math" w:hAnsi="Cambria Math"/>
                                <w:i/>
                              </w:rPr>
                            </w:ins>
                          </m:ctrlPr>
                        </m:dPr>
                        <m:e>
                          <w:ins w:id="463" w:author="Ayse Zeynep Enkavi" w:date="2015-10-03T17:01:00Z">
                            <m:r>
                              <w:rPr>
                                <w:rFonts w:ascii="Cambria Math" w:hAnsi="Cambria Math"/>
                              </w:rPr>
                              <m:t>A</m:t>
                            </m:r>
                          </w:ins>
                        </m:e>
                      </m:d>
                      <w:ins w:id="464" w:author="Ayse Zeynep Enkavi" w:date="2015-10-03T17:01:00Z">
                        <m:r>
                          <w:rPr>
                            <w:rFonts w:ascii="Cambria Math" w:hAnsi="Cambria Math"/>
                          </w:rPr>
                          <m:t>+ αε</m:t>
                        </m:r>
                      </w:ins>
                    </m:e>
                  </m:d>
                  <w:ins w:id="465" w:author="Ayse Zeynep Enkavi" w:date="2015-10-03T17:01:00Z">
                    <m:r>
                      <w:rPr>
                        <w:rFonts w:ascii="Cambria Math" w:hAnsi="Cambria Math"/>
                      </w:rPr>
                      <m:t xml:space="preserve"> </m:t>
                    </m:r>
                  </w:ins>
                </m:sup>
              </m:sSup>
            </m:den>
          </m:f>
        </m:oMath>
      </m:oMathPara>
    </w:p>
    <w:p w14:paraId="39C24100" w14:textId="77D17609" w:rsidR="004E47E4" w:rsidRPr="005E3FBE" w:rsidRDefault="0090105A" w:rsidP="00A910F9">
      <w:pPr>
        <w:ind w:firstLine="0"/>
      </w:pPr>
      <w:ins w:id="466" w:author="Ayse Zeynep Enkavi" w:date="2015-10-03T17:05:00Z">
        <w:r>
          <w:t xml:space="preserve">where </w:t>
        </w:r>
        <m:oMath>
          <m:r>
            <w:rPr>
              <w:rFonts w:ascii="Cambria Math" w:hAnsi="Cambria Math"/>
            </w:rPr>
            <m:t>α</m:t>
          </m:r>
        </m:oMath>
      </w:ins>
      <w:ins w:id="467" w:author="Ayse Zeynep Enkavi" w:date="2015-10-03T17:06:00Z">
        <w:r>
          <w:t xml:space="preserve"> represents the </w:t>
        </w:r>
      </w:ins>
      <w:ins w:id="468" w:author="Eric Johnson" w:date="2015-05-23T09:14:00Z">
        <w:r w:rsidR="009F031B" w:rsidRPr="005E3FBE">
          <w:t>proportion of the observed utility due to random</w:t>
        </w:r>
      </w:ins>
      <w:ins w:id="469" w:author="Ayse Zeynep Enkavi" w:date="2015-10-03T17:06:00Z">
        <w:r>
          <w:t>, which was varied</w:t>
        </w:r>
      </w:ins>
      <w:ins w:id="470" w:author="Eric Johnson" w:date="2015-05-23T09:14:00Z">
        <w:r w:rsidR="009F031B" w:rsidRPr="005E3FBE">
          <w:t xml:space="preserve"> error between 0 and 1</w:t>
        </w:r>
      </w:ins>
      <w:ins w:id="471" w:author="Ayse Zeynep Enkavi" w:date="2015-10-03T17:06:00Z">
        <w:r>
          <w:t xml:space="preserve">, </w:t>
        </w:r>
      </w:ins>
      <w:ins w:id="472" w:author="Ayse Zeynep Enkavi" w:date="2015-10-03T17:07:00Z">
        <m:oMath>
          <m:r>
            <w:rPr>
              <w:rFonts w:ascii="Cambria Math" w:hAnsi="Cambria Math"/>
            </w:rPr>
            <m:t>u</m:t>
          </m:r>
          <m:d>
            <m:dPr>
              <m:ctrlPr>
                <w:rPr>
                  <w:rFonts w:ascii="Cambria Math" w:hAnsi="Cambria Math"/>
                  <w:i/>
                </w:rPr>
              </m:ctrlPr>
            </m:dPr>
            <m:e>
              <m:r>
                <w:rPr>
                  <w:rFonts w:ascii="Cambria Math" w:hAnsi="Cambria Math"/>
                </w:rPr>
                <m:t>A</m:t>
              </m:r>
            </m:e>
          </m:d>
        </m:oMath>
        <w:r>
          <w:t xml:space="preserve"> and </w:t>
        </w:r>
        <m:oMath>
          <m:r>
            <w:rPr>
              <w:rFonts w:ascii="Cambria Math" w:hAnsi="Cambria Math"/>
            </w:rPr>
            <m:t>u(B)</m:t>
          </m:r>
        </m:oMath>
        <w:r>
          <w:t xml:space="preserve"> represent the utilities of each option and</w:t>
        </w:r>
        <w:r w:rsidR="00CB6091">
          <w:t xml:space="preserve"> </w:t>
        </w:r>
        <m:oMath>
          <m:r>
            <w:rPr>
              <w:rFonts w:ascii="Cambria Math" w:hAnsi="Cambria Math"/>
            </w:rPr>
            <m:t>ε</m:t>
          </m:r>
        </m:oMath>
        <w:r w:rsidR="00CB6091">
          <w:t xml:space="preserve"> is random noise</w:t>
        </w:r>
      </w:ins>
      <w:ins w:id="473" w:author="Eric Johnson" w:date="2015-05-23T09:14:00Z">
        <w:r w:rsidR="009F031B" w:rsidRPr="005E3FBE">
          <w:t xml:space="preserve">. It can be shown analytically that the maximum </w:t>
        </w:r>
      </w:ins>
      <w:ins w:id="474" w:author="Eric Johnson" w:date="2015-05-23T09:17:00Z">
        <w:r w:rsidR="009F031B" w:rsidRPr="005E3FBE">
          <w:t>proportion of intransitive triples would be .25 (see SOM</w:t>
        </w:r>
      </w:ins>
      <w:ins w:id="475" w:author="Ayse Zeynep Enkavi" w:date="2015-08-23T14:39:00Z">
        <w:r w:rsidR="00451CCF">
          <w:t>, also noted in the discussion section of Tversky, 1969</w:t>
        </w:r>
      </w:ins>
      <w:ins w:id="476" w:author="Eric Johnson" w:date="2015-05-23T09:17:00Z">
        <w:r w:rsidR="009F031B" w:rsidRPr="005E3FBE">
          <w:t xml:space="preserve">), but the interesting question is how the proportion increases as error in utilities increases.  </w:t>
        </w:r>
      </w:ins>
      <w:ins w:id="477" w:author="Ayse Zeynep Enkavi" w:date="2015-08-23T14:40:00Z">
        <w:r w:rsidR="00451CCF">
          <w:t>T</w:t>
        </w:r>
      </w:ins>
      <w:ins w:id="478" w:author="Eric Johnson" w:date="2015-05-23T09:17:00Z">
        <w:r w:rsidR="009F031B" w:rsidRPr="005E3FBE">
          <w:t xml:space="preserve">he effect is non-linear, but </w:t>
        </w:r>
      </w:ins>
      <w:ins w:id="479" w:author="Eric Johnson" w:date="2015-05-23T09:19:00Z">
        <w:r w:rsidR="009F031B" w:rsidRPr="005E3FBE">
          <w:t>the observed intransitivities in the MTL group correspond to the level expected if the error represented approximately 30 percent of the utility in equation 1.</w:t>
        </w:r>
      </w:ins>
    </w:p>
    <w:p w14:paraId="6C447DCE" w14:textId="4C6EF214" w:rsidR="007F7004" w:rsidRPr="005E3FBE" w:rsidRDefault="009F031B" w:rsidP="006C51BD">
      <w:ins w:id="480" w:author="Eric Johnson" w:date="2015-05-23T09:21:00Z">
        <w:r w:rsidRPr="005E3FBE">
          <w:lastRenderedPageBreak/>
          <w:t xml:space="preserve">Several alternative explanations can be analyzed with these data.  </w:t>
        </w:r>
      </w:ins>
      <w:ins w:id="481" w:author="Ayse Zeynep Enkavi" w:date="2015-09-20T21:36:00Z">
        <w:r w:rsidR="005460CF">
          <w:t>One possible alternative explanation is that non-MTL respondents had better memory for their choices made earlier in the t</w:t>
        </w:r>
        <w:r w:rsidR="00DE3458">
          <w:t>ask, and that this prevented in</w:t>
        </w:r>
        <w:r w:rsidR="005460CF">
          <w:t>transitive choices. This would suggest that the rate of intransitivities declines over time differentially for the MTL and non-MTL groups.  We tested this hypothesis and saw no differences in slopes (see SOM</w:t>
        </w:r>
      </w:ins>
      <w:ins w:id="482" w:author="Ayse Zeynep Enkavi" w:date="2015-09-20T21:37:00Z">
        <w:r w:rsidR="005460CF">
          <w:t xml:space="preserve"> for details</w:t>
        </w:r>
      </w:ins>
      <w:ins w:id="483" w:author="Ayse Zeynep Enkavi" w:date="2015-09-20T21:36:00Z">
        <w:r w:rsidR="005460CF">
          <w:t>)</w:t>
        </w:r>
      </w:ins>
      <w:ins w:id="484" w:author="Ayse Zeynep Enkavi" w:date="2015-09-20T21:37:00Z">
        <w:r w:rsidR="005460CF">
          <w:t>.</w:t>
        </w:r>
      </w:ins>
    </w:p>
    <w:p w14:paraId="1A9B3BC1" w14:textId="66011C27" w:rsidR="008B6F70" w:rsidRPr="005E3FBE" w:rsidRDefault="005B4F43" w:rsidP="00D03A87">
      <w:pPr>
        <w:tabs>
          <w:tab w:val="clear" w:pos="0"/>
        </w:tabs>
        <w:ind w:right="0"/>
      </w:pPr>
      <w:r w:rsidRPr="005E3FBE">
        <w:rPr>
          <w:rFonts w:ascii="Times" w:hAnsi="Times"/>
          <w:bCs w:val="0"/>
          <w:iCs w:val="0"/>
          <w:szCs w:val="24"/>
        </w:rPr>
        <w:t xml:space="preserve">To examine the possibility of a </w:t>
      </w:r>
      <w:r w:rsidR="00C35692" w:rsidRPr="005E3FBE">
        <w:rPr>
          <w:rFonts w:ascii="Times" w:hAnsi="Times"/>
          <w:bCs w:val="0"/>
          <w:iCs w:val="0"/>
          <w:szCs w:val="24"/>
        </w:rPr>
        <w:t>speed-</w:t>
      </w:r>
      <w:r w:rsidRPr="005E3FBE">
        <w:rPr>
          <w:rFonts w:ascii="Times" w:hAnsi="Times"/>
          <w:bCs w:val="0"/>
          <w:iCs w:val="0"/>
          <w:szCs w:val="24"/>
        </w:rPr>
        <w:t>accuracy tradeoff</w:t>
      </w:r>
      <w:r w:rsidR="00E02A71" w:rsidRPr="005E3FBE">
        <w:rPr>
          <w:rFonts w:ascii="Times" w:hAnsi="Times"/>
          <w:bCs w:val="0"/>
          <w:iCs w:val="0"/>
          <w:szCs w:val="24"/>
        </w:rPr>
        <w:t>,</w:t>
      </w:r>
      <w:r w:rsidRPr="005E3FBE">
        <w:rPr>
          <w:rFonts w:ascii="Times" w:hAnsi="Times"/>
          <w:bCs w:val="0"/>
          <w:iCs w:val="0"/>
          <w:szCs w:val="24"/>
        </w:rPr>
        <w:t xml:space="preserve"> w</w:t>
      </w:r>
      <w:r w:rsidR="003E2470" w:rsidRPr="005E3FBE">
        <w:rPr>
          <w:rFonts w:ascii="Times" w:hAnsi="Times"/>
          <w:bCs w:val="0"/>
          <w:iCs w:val="0"/>
          <w:szCs w:val="24"/>
        </w:rPr>
        <w:t xml:space="preserve">e </w:t>
      </w:r>
      <w:r w:rsidR="003F5F61" w:rsidRPr="005E3FBE">
        <w:rPr>
          <w:rFonts w:ascii="Times" w:hAnsi="Times"/>
          <w:bCs w:val="0"/>
          <w:iCs w:val="0"/>
          <w:szCs w:val="24"/>
        </w:rPr>
        <w:t xml:space="preserve">examined </w:t>
      </w:r>
      <w:r w:rsidR="003E2470" w:rsidRPr="005E3FBE">
        <w:rPr>
          <w:rFonts w:ascii="Times" w:hAnsi="Times"/>
          <w:bCs w:val="0"/>
          <w:iCs w:val="0"/>
          <w:szCs w:val="24"/>
        </w:rPr>
        <w:t xml:space="preserve">response latencies </w:t>
      </w:r>
      <w:r w:rsidR="005E72D6" w:rsidRPr="005E3FBE">
        <w:rPr>
          <w:rFonts w:ascii="Times" w:hAnsi="Times"/>
          <w:bCs w:val="0"/>
          <w:iCs w:val="0"/>
          <w:szCs w:val="24"/>
        </w:rPr>
        <w:t>of the</w:t>
      </w:r>
      <w:r w:rsidR="003E2470" w:rsidRPr="005E3FBE">
        <w:rPr>
          <w:rFonts w:ascii="Times" w:hAnsi="Times"/>
          <w:bCs w:val="0"/>
          <w:iCs w:val="0"/>
          <w:szCs w:val="24"/>
        </w:rPr>
        <w:t xml:space="preserve"> </w:t>
      </w:r>
      <w:r w:rsidR="005E72D6" w:rsidRPr="005E3FBE">
        <w:rPr>
          <w:rFonts w:ascii="Times" w:hAnsi="Times"/>
          <w:bCs w:val="0"/>
          <w:iCs w:val="0"/>
          <w:szCs w:val="24"/>
        </w:rPr>
        <w:t>choices</w:t>
      </w:r>
      <w:r w:rsidR="00D217DC" w:rsidRPr="005E3FBE">
        <w:rPr>
          <w:rFonts w:ascii="Times" w:hAnsi="Times"/>
          <w:bCs w:val="0"/>
          <w:iCs w:val="0"/>
          <w:szCs w:val="24"/>
        </w:rPr>
        <w:t>, and the relationship between responses latencies and intransitivities</w:t>
      </w:r>
      <w:r w:rsidRPr="005E3FBE">
        <w:rPr>
          <w:rFonts w:ascii="Times" w:hAnsi="Times"/>
          <w:bCs w:val="0"/>
          <w:iCs w:val="0"/>
          <w:szCs w:val="24"/>
        </w:rPr>
        <w:t>.</w:t>
      </w:r>
      <w:r w:rsidR="00D217DC" w:rsidRPr="005E3FBE">
        <w:rPr>
          <w:rFonts w:eastAsia="Malgun Gothic"/>
        </w:rPr>
        <w:t xml:space="preserve"> </w:t>
      </w:r>
      <w:r w:rsidRPr="005E3FBE">
        <w:rPr>
          <w:rFonts w:eastAsia="Malgun Gothic"/>
        </w:rPr>
        <w:t>We</w:t>
      </w:r>
      <w:r w:rsidR="00D217DC" w:rsidRPr="005E3FBE">
        <w:rPr>
          <w:rFonts w:eastAsia="Malgun Gothic"/>
        </w:rPr>
        <w:t xml:space="preserve"> found that slower trial</w:t>
      </w:r>
      <w:r w:rsidRPr="005E3FBE">
        <w:rPr>
          <w:rFonts w:eastAsia="Malgun Gothic"/>
        </w:rPr>
        <w:t>s</w:t>
      </w:r>
      <w:r w:rsidR="00D217DC" w:rsidRPr="005E3FBE">
        <w:rPr>
          <w:rFonts w:eastAsia="Malgun Gothic"/>
        </w:rPr>
        <w:t xml:space="preserve"> were most likely to be involved in intransitive triplets, and that </w:t>
      </w:r>
      <w:r w:rsidR="00D217DC" w:rsidRPr="005E3FBE">
        <w:t>the MTL group ha</w:t>
      </w:r>
      <w:r w:rsidR="009C3C08" w:rsidRPr="005E3FBE">
        <w:t>d</w:t>
      </w:r>
      <w:r w:rsidR="00D217DC" w:rsidRPr="005E3FBE">
        <w:t xml:space="preserve"> a significantly slower average response time per trial. Together, these results suggest that intransitive triplets accompany more </w:t>
      </w:r>
      <w:ins w:id="485" w:author="Ayse Zeynep Enkavi" w:date="2014-06-17T07:24:00Z">
        <w:r w:rsidR="00847E24" w:rsidRPr="005E3FBE">
          <w:t>effortful</w:t>
        </w:r>
      </w:ins>
      <w:r w:rsidR="00D217DC" w:rsidRPr="005E3FBE">
        <w:t>, longer responding, eliminating the possibility of a speed-accuracy tradeoff.</w:t>
      </w:r>
      <w:ins w:id="486" w:author="Ayse Zeynep Enkavi" w:date="2015-09-20T21:50:00Z">
        <w:r w:rsidR="0022145E">
          <w:t xml:space="preserve"> </w:t>
        </w:r>
      </w:ins>
    </w:p>
    <w:p w14:paraId="50500E97" w14:textId="564A86EB" w:rsidR="00F97A3F" w:rsidRPr="005E3FBE" w:rsidRDefault="005E72D6" w:rsidP="005E72D6">
      <w:r w:rsidRPr="005E3FBE">
        <w:t>We</w:t>
      </w:r>
      <w:r w:rsidR="00787FE4" w:rsidRPr="005E3FBE">
        <w:t xml:space="preserve"> also examined whether </w:t>
      </w:r>
      <w:r w:rsidRPr="005E3FBE">
        <w:t xml:space="preserve">particular </w:t>
      </w:r>
      <w:r w:rsidR="00ED0F53" w:rsidRPr="005E3FBE">
        <w:t xml:space="preserve">candy bars </w:t>
      </w:r>
      <w:r w:rsidR="008E5396" w:rsidRPr="005E3FBE">
        <w:t xml:space="preserve">were </w:t>
      </w:r>
      <w:r w:rsidR="00ED0F53" w:rsidRPr="005E3FBE">
        <w:t xml:space="preserve">more </w:t>
      </w:r>
      <w:r w:rsidRPr="005E3FBE">
        <w:t>responsible for intransitivi</w:t>
      </w:r>
      <w:r w:rsidR="002F0E37" w:rsidRPr="005E3FBE">
        <w:t>ti</w:t>
      </w:r>
      <w:r w:rsidRPr="005E3FBE">
        <w:t>es</w:t>
      </w:r>
      <w:r w:rsidR="008E5396" w:rsidRPr="005E3FBE">
        <w:t>.</w:t>
      </w:r>
      <w:r w:rsidRPr="005E3FBE">
        <w:t xml:space="preserve"> We </w:t>
      </w:r>
      <w:r w:rsidR="00336944" w:rsidRPr="005E3FBE">
        <w:t xml:space="preserve">regressed the number of times </w:t>
      </w:r>
      <w:r w:rsidR="000E3F2A" w:rsidRPr="005E3FBE">
        <w:t xml:space="preserve">each </w:t>
      </w:r>
      <w:r w:rsidR="00ED0F53" w:rsidRPr="005E3FBE">
        <w:t xml:space="preserve">candy bar </w:t>
      </w:r>
      <w:r w:rsidR="00336944" w:rsidRPr="005E3FBE">
        <w:t xml:space="preserve">was involved in an </w:t>
      </w:r>
      <w:r w:rsidR="00F66774" w:rsidRPr="005E3FBE">
        <w:t>intransitive</w:t>
      </w:r>
      <w:r w:rsidR="000E3F2A" w:rsidRPr="005E3FBE">
        <w:t xml:space="preserve"> choice onto indicator variable</w:t>
      </w:r>
      <w:r w:rsidR="009C3C08" w:rsidRPr="005E3FBE">
        <w:t>s</w:t>
      </w:r>
      <w:r w:rsidR="000E3F2A" w:rsidRPr="005E3FBE">
        <w:t xml:space="preserve"> representing the identi</w:t>
      </w:r>
      <w:r w:rsidR="00711A77" w:rsidRPr="005E3FBE">
        <w:t>t</w:t>
      </w:r>
      <w:r w:rsidR="000E3F2A" w:rsidRPr="005E3FBE">
        <w:t xml:space="preserve">y </w:t>
      </w:r>
      <w:r w:rsidR="00A141E1" w:rsidRPr="005E3FBE">
        <w:t>of each</w:t>
      </w:r>
      <w:r w:rsidR="00336944" w:rsidRPr="005E3FBE">
        <w:t xml:space="preserve"> chocolate bar as well</w:t>
      </w:r>
      <w:r w:rsidR="000E3F2A" w:rsidRPr="005E3FBE">
        <w:t xml:space="preserve"> </w:t>
      </w:r>
      <w:r w:rsidR="009C3C08" w:rsidRPr="005E3FBE">
        <w:t xml:space="preserve">as on </w:t>
      </w:r>
      <w:r w:rsidR="000E3F2A" w:rsidRPr="005E3FBE">
        <w:t>a factor representing group.</w:t>
      </w:r>
      <w:r w:rsidR="00336944" w:rsidRPr="005E3FBE">
        <w:t xml:space="preserve"> </w:t>
      </w:r>
      <w:r w:rsidR="000E3F2A" w:rsidRPr="005E3FBE">
        <w:t xml:space="preserve">None of these variables </w:t>
      </w:r>
      <w:r w:rsidR="00A141E1" w:rsidRPr="005E3FBE">
        <w:t>survived a</w:t>
      </w:r>
      <w:r w:rsidR="000E3F2A" w:rsidRPr="005E3FBE">
        <w:t xml:space="preserve"> p</w:t>
      </w:r>
      <w:r w:rsidR="008928A3" w:rsidRPr="005E3FBE">
        <w:t xml:space="preserve">ost-hoc </w:t>
      </w:r>
      <w:r w:rsidR="00D03A87" w:rsidRPr="005E3FBE">
        <w:t xml:space="preserve">(Bonferroni) </w:t>
      </w:r>
      <w:r w:rsidR="008928A3" w:rsidRPr="005E3FBE">
        <w:t>test</w:t>
      </w:r>
      <w:r w:rsidR="000E3F2A" w:rsidRPr="005E3FBE">
        <w:t xml:space="preserve"> of significance.</w:t>
      </w:r>
      <w:r w:rsidR="00FC0331" w:rsidRPr="005E3FBE">
        <w:t xml:space="preserve"> </w:t>
      </w:r>
      <w:commentRangeStart w:id="487"/>
      <w:ins w:id="488" w:author="Ayse Zeynep Enkavi" w:date="2015-09-20T21:56:00Z">
        <w:r w:rsidR="00437A4E">
          <w:t>Difficulty of a decision</w:t>
        </w:r>
        <w:r w:rsidR="002C18C2">
          <w:t>, as measured by the ordinal value difference between the bars in a trial, however, did have an impact on intransitivity. Expectedly more difficult trials were involved in more intransitive triplets for all groups, but less so for the MTL group</w:t>
        </w:r>
      </w:ins>
      <w:ins w:id="489" w:author="Ayse Zeynep Enkavi" w:date="2015-09-20T21:57:00Z">
        <w:r w:rsidR="002C18C2">
          <w:t>. This was not the case</w:t>
        </w:r>
      </w:ins>
      <w:ins w:id="490" w:author="Ayse Zeynep Enkavi" w:date="2015-09-20T21:58:00Z">
        <w:r w:rsidR="002C18C2">
          <w:t xml:space="preserve"> for the control trial on numerical judgments,</w:t>
        </w:r>
      </w:ins>
      <w:ins w:id="491" w:author="Ayse Zeynep Enkavi" w:date="2015-09-20T21:56:00Z">
        <w:r w:rsidR="002C18C2">
          <w:t xml:space="preserve"> supporting further that differences in performance are due to processing of value</w:t>
        </w:r>
      </w:ins>
      <w:ins w:id="492" w:author="Ayse Zeynep Enkavi" w:date="2015-09-20T21:57:00Z">
        <w:r w:rsidR="002C18C2">
          <w:t>.</w:t>
        </w:r>
      </w:ins>
      <w:commentRangeEnd w:id="487"/>
      <w:ins w:id="493" w:author="Ayse Zeynep Enkavi" w:date="2015-09-20T21:58:00Z">
        <w:r w:rsidR="002C18C2">
          <w:rPr>
            <w:rStyle w:val="CommentReference"/>
          </w:rPr>
          <w:commentReference w:id="487"/>
        </w:r>
      </w:ins>
    </w:p>
    <w:p w14:paraId="551E7C6E" w14:textId="77777777" w:rsidR="0062772B" w:rsidRPr="005E3FBE" w:rsidRDefault="00141EAB" w:rsidP="005E72D6">
      <w:pPr>
        <w:pStyle w:val="Heading1"/>
        <w:rPr>
          <w:rFonts w:ascii="Times New Roman" w:hAnsi="Times New Roman" w:cs="Times New Roman"/>
          <w:color w:val="auto"/>
        </w:rPr>
      </w:pPr>
      <w:r w:rsidRPr="005E3FBE">
        <w:rPr>
          <w:rFonts w:ascii="Times New Roman" w:hAnsi="Times New Roman" w:cs="Times New Roman"/>
          <w:color w:val="auto"/>
        </w:rPr>
        <w:t>Discussion</w:t>
      </w:r>
    </w:p>
    <w:p w14:paraId="0D987C8E" w14:textId="3292E279" w:rsidR="005916A3" w:rsidRDefault="006B5029" w:rsidP="007F471C">
      <w:pPr>
        <w:rPr>
          <w:ins w:id="495" w:author="Ayse Zeynep Enkavi" w:date="2015-10-03T14:58:00Z"/>
        </w:rPr>
      </w:pPr>
      <w:r w:rsidRPr="005E3FBE">
        <w:t xml:space="preserve">In this paper we </w:t>
      </w:r>
      <w:r w:rsidR="005916A3" w:rsidRPr="005E3FBE">
        <w:t xml:space="preserve">provide support for </w:t>
      </w:r>
      <w:ins w:id="496" w:author="Ayse Zeynep Enkavi" w:date="2015-09-24T11:09:00Z">
        <w:r w:rsidR="00592F05">
          <w:t xml:space="preserve">a critical </w:t>
        </w:r>
      </w:ins>
      <w:r w:rsidR="005916A3" w:rsidRPr="005E3FBE">
        <w:t>role of</w:t>
      </w:r>
      <w:ins w:id="497" w:author="Ayse Zeynep Enkavi" w:date="2015-09-24T11:09:00Z">
        <w:r w:rsidR="00592F05">
          <w:t xml:space="preserve"> brain regions associated with</w:t>
        </w:r>
      </w:ins>
      <w:r w:rsidR="005916A3" w:rsidRPr="005E3FBE">
        <w:t xml:space="preserve"> memory</w:t>
      </w:r>
      <w:ins w:id="498" w:author="Ayse Zeynep Enkavi" w:date="2015-09-24T11:10:00Z">
        <w:r w:rsidR="00494407">
          <w:t>-</w:t>
        </w:r>
        <w:r w:rsidR="00E471F7">
          <w:t>related processes</w:t>
        </w:r>
      </w:ins>
      <w:r w:rsidR="005916A3" w:rsidRPr="005E3FBE">
        <w:t xml:space="preserve"> in </w:t>
      </w:r>
      <w:ins w:id="499" w:author="Ayse Zeynep Enkavi" w:date="2015-09-24T11:08:00Z">
        <w:r w:rsidR="00E471F7">
          <w:t>value-based</w:t>
        </w:r>
        <w:r w:rsidR="00592F05">
          <w:t xml:space="preserve"> decision-making</w:t>
        </w:r>
      </w:ins>
      <w:r w:rsidR="005916A3" w:rsidRPr="005E3FBE">
        <w:t xml:space="preserve">, by showing </w:t>
      </w:r>
      <w:r w:rsidRPr="005E3FBE">
        <w:t>that hippocampal lesions are associated with</w:t>
      </w:r>
      <w:r w:rsidR="00F72439" w:rsidRPr="005E3FBE">
        <w:t xml:space="preserve"> an</w:t>
      </w:r>
      <w:ins w:id="500" w:author="Ayse Zeynep Enkavi" w:date="2015-10-03T14:24:00Z">
        <w:r w:rsidR="00494407">
          <w:t xml:space="preserve"> </w:t>
        </w:r>
      </w:ins>
      <w:r w:rsidR="00F72439" w:rsidRPr="005E3FBE">
        <w:t>increase in</w:t>
      </w:r>
      <w:r w:rsidRPr="005E3FBE">
        <w:t xml:space="preserve"> </w:t>
      </w:r>
      <w:r w:rsidR="00F66774" w:rsidRPr="005E3FBE">
        <w:t>intransitive</w:t>
      </w:r>
      <w:r w:rsidRPr="005E3FBE">
        <w:t xml:space="preserve"> </w:t>
      </w:r>
      <w:ins w:id="501" w:author="Ayse Zeynep Enkavi" w:date="2015-10-03T14:23:00Z">
        <w:r w:rsidR="00494407">
          <w:t>value-based choices</w:t>
        </w:r>
        <w:r w:rsidR="00494407" w:rsidRPr="005E3FBE">
          <w:t xml:space="preserve"> </w:t>
        </w:r>
      </w:ins>
      <w:r w:rsidRPr="005E3FBE">
        <w:t xml:space="preserve">and that the degree of </w:t>
      </w:r>
      <w:r w:rsidR="00F66774" w:rsidRPr="005E3FBE">
        <w:t>intransitivity</w:t>
      </w:r>
      <w:r w:rsidRPr="005E3FBE">
        <w:t xml:space="preserve"> is related to </w:t>
      </w:r>
      <w:r w:rsidR="002A32A8" w:rsidRPr="005E3FBE">
        <w:t>magnitude</w:t>
      </w:r>
      <w:r w:rsidRPr="005E3FBE">
        <w:t xml:space="preserve"> of the damage to the hippocampus.</w:t>
      </w:r>
      <w:ins w:id="502" w:author="Ayse Zeynep Enkavi" w:date="2015-09-24T11:11:00Z">
        <w:r w:rsidR="00E471F7">
          <w:t xml:space="preserve"> </w:t>
        </w:r>
      </w:ins>
      <w:r w:rsidRPr="005E3FBE">
        <w:t xml:space="preserve">A control task </w:t>
      </w:r>
      <w:r w:rsidR="00CE69A6" w:rsidRPr="005E3FBE">
        <w:t xml:space="preserve">not </w:t>
      </w:r>
      <w:r w:rsidR="00CE69A6" w:rsidRPr="005E3FBE">
        <w:lastRenderedPageBreak/>
        <w:t xml:space="preserve">involving </w:t>
      </w:r>
      <w:ins w:id="503" w:author="Ayse Zeynep Enkavi" w:date="2015-10-03T14:24:00Z">
        <w:r w:rsidR="00494407">
          <w:t>value-based</w:t>
        </w:r>
        <w:r w:rsidR="00494407" w:rsidRPr="005E3FBE">
          <w:t xml:space="preserve"> </w:t>
        </w:r>
      </w:ins>
      <w:r w:rsidR="00CE69A6" w:rsidRPr="005E3FBE">
        <w:t xml:space="preserve">choice </w:t>
      </w:r>
      <w:r w:rsidRPr="005E3FBE">
        <w:t xml:space="preserve">does not show these effects, nor do respondents who have lesions outside of the </w:t>
      </w:r>
      <w:r w:rsidR="002A32A8" w:rsidRPr="005E3FBE">
        <w:t xml:space="preserve">medial </w:t>
      </w:r>
      <w:r w:rsidRPr="005E3FBE">
        <w:t>temporal lobe</w:t>
      </w:r>
      <w:r w:rsidR="00CE69A6" w:rsidRPr="005E3FBE">
        <w:t>.</w:t>
      </w:r>
      <w:ins w:id="504" w:author="Ayse Zeynep Enkavi" w:date="2015-09-24T11:11:00Z">
        <w:r w:rsidR="00E471F7">
          <w:t xml:space="preserve"> </w:t>
        </w:r>
      </w:ins>
      <w:r w:rsidRPr="005E3FBE">
        <w:t xml:space="preserve">These results implicate the </w:t>
      </w:r>
      <w:r w:rsidR="006F260E" w:rsidRPr="005E3FBE">
        <w:t>hippocampal</w:t>
      </w:r>
      <w:r w:rsidRPr="005E3FBE">
        <w:t xml:space="preserve"> areas in preference construction</w:t>
      </w:r>
      <w:r w:rsidR="002A32A8" w:rsidRPr="005E3FBE">
        <w:t xml:space="preserve">. </w:t>
      </w:r>
    </w:p>
    <w:p w14:paraId="2729FE2C" w14:textId="46CBFAB9" w:rsidR="005B69FE" w:rsidRDefault="00E26334" w:rsidP="007F471C">
      <w:pPr>
        <w:rPr>
          <w:ins w:id="505" w:author="Ayse Zeynep Enkavi" w:date="2015-10-03T15:08:00Z"/>
        </w:rPr>
      </w:pPr>
      <w:ins w:id="506" w:author="Ayse Zeynep Enkavi" w:date="2015-10-03T15:04:00Z">
        <w:r>
          <w:t>Though such data provide strong evidence for the involvement of a brain region in consistent value</w:t>
        </w:r>
      </w:ins>
      <w:ins w:id="507" w:author="Ayse Zeynep Enkavi" w:date="2015-10-03T15:05:00Z">
        <w:r>
          <w:t xml:space="preserve">-based decisions </w:t>
        </w:r>
      </w:ins>
      <w:ins w:id="508" w:author="Ayse Zeynep Enkavi" w:date="2015-10-03T14:58:00Z">
        <w:r>
          <w:t>t</w:t>
        </w:r>
        <w:r w:rsidR="005B69FE">
          <w:t>he</w:t>
        </w:r>
      </w:ins>
      <w:ins w:id="509" w:author="Ayse Zeynep Enkavi" w:date="2015-10-03T15:06:00Z">
        <w:r>
          <w:t xml:space="preserve"> delineation of</w:t>
        </w:r>
      </w:ins>
      <w:ins w:id="510" w:author="Ayse Zeynep Enkavi" w:date="2015-10-03T14:58:00Z">
        <w:r w:rsidR="005B69FE">
          <w:t xml:space="preserve"> specific cognitive and neural mechanisms </w:t>
        </w:r>
      </w:ins>
      <w:ins w:id="511" w:author="Ayse Zeynep Enkavi" w:date="2015-10-03T15:05:00Z">
        <w:r>
          <w:t xml:space="preserve">provide multiple </w:t>
        </w:r>
      </w:ins>
      <w:ins w:id="512" w:author="Ayse Zeynep Enkavi" w:date="2015-10-03T15:06:00Z">
        <w:r>
          <w:t xml:space="preserve">avenues for future research. </w:t>
        </w:r>
      </w:ins>
    </w:p>
    <w:p w14:paraId="057737BA" w14:textId="08F92DD5" w:rsidR="00E26334" w:rsidRPr="005E3FBE" w:rsidRDefault="00E26334" w:rsidP="007F471C">
      <w:ins w:id="513" w:author="Ayse Zeynep Enkavi" w:date="2015-10-03T15:08:00Z">
        <w:r w:rsidRPr="005E3FBE">
          <w:t xml:space="preserve">First, the hippocampus is just one part in a larger network of relevant brain areas involved in the retrieval and processing of choice values. A recent review by </w:t>
        </w:r>
        <w:r w:rsidRPr="005E3FBE">
          <w:fldChar w:fldCharType="begin" w:fldLock="1"/>
        </w:r>
        <w:r w:rsidRPr="005E3FBE">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"previouslyFormattedCitation" : "(Shohamy &amp; Turk-Browne, 2013)" }, "properties" : { "noteIndex" : 0 }, "schema" : "https://github.com/citation-style-language/schema/raw/master/csl-citation.json" }</w:instrText>
        </w:r>
        <w:r w:rsidRPr="005E3FBE">
          <w:fldChar w:fldCharType="separate"/>
        </w:r>
        <w:r w:rsidRPr="005E3FBE">
          <w:rPr>
            <w:noProof/>
          </w:rPr>
          <w:t>Shohamy and Turk-Browne (2013)</w:t>
        </w:r>
        <w:r w:rsidRPr="005E3FBE">
          <w:fldChar w:fldCharType="end"/>
        </w:r>
        <w:r w:rsidRPr="005E3FBE">
          <w:t xml:space="preserve"> suggests hippocampal involvement in a variety of cognitive functions outside of the domain of declarative memory. It provides two different hypotheses of hippocampal function. The memory modulation hypothesis proposes that representations within the hippocampus may transiently bias other cognitive functions such as value computations in our task. The adaptive function hypothesis, in contrast, highlights the hippocampus as a central processing unit with specific computations carried out in the hippocampal networks, depending on the task at hand. </w:t>
        </w:r>
      </w:ins>
    </w:p>
    <w:p w14:paraId="55E79DAF" w14:textId="77777777" w:rsidR="005329B2" w:rsidRDefault="002F0E37" w:rsidP="006E681B">
      <w:pPr>
        <w:ind w:firstLine="0"/>
        <w:rPr>
          <w:ins w:id="514" w:author="Ayse Zeynep Enkavi" w:date="2015-10-03T15:26:00Z"/>
        </w:rPr>
      </w:pPr>
      <w:r w:rsidRPr="005E3FBE">
        <w:t xml:space="preserve">     </w:t>
      </w:r>
      <w:r w:rsidR="002A32A8" w:rsidRPr="005E3FBE">
        <w:t>Our hippocampal patients</w:t>
      </w:r>
      <w:r w:rsidR="006B5029" w:rsidRPr="005E3FBE">
        <w:t xml:space="preserve"> produce </w:t>
      </w:r>
      <w:r w:rsidR="0032362D" w:rsidRPr="005E3FBE">
        <w:t>patterns of intransitivity</w:t>
      </w:r>
      <w:r w:rsidR="009A38DC" w:rsidRPr="005E3FBE">
        <w:t xml:space="preserve"> of </w:t>
      </w:r>
      <w:ins w:id="515" w:author="Ayse Zeynep Enkavi" w:date="2015-10-03T14:25:00Z">
        <w:r w:rsidR="00494407">
          <w:t>value-based choice</w:t>
        </w:r>
        <w:r w:rsidR="00494407" w:rsidRPr="005E3FBE">
          <w:t xml:space="preserve"> </w:t>
        </w:r>
      </w:ins>
      <w:r w:rsidR="006B5029" w:rsidRPr="005E3FBE">
        <w:t xml:space="preserve">that are </w:t>
      </w:r>
      <w:r w:rsidR="0062772B" w:rsidRPr="005E3FBE">
        <w:t xml:space="preserve">similar </w:t>
      </w:r>
      <w:r w:rsidR="006F260E" w:rsidRPr="005E3FBE">
        <w:t>t</w:t>
      </w:r>
      <w:r w:rsidR="006B5029" w:rsidRPr="005E3FBE">
        <w:t xml:space="preserve">o those </w:t>
      </w:r>
      <w:r w:rsidR="0062772B" w:rsidRPr="005E3FBE">
        <w:t xml:space="preserve">observed in </w:t>
      </w:r>
      <w:r w:rsidR="00711A77" w:rsidRPr="005E3FBE">
        <w:t xml:space="preserve">ventromedial prefrontal cortex (vmPFC) </w:t>
      </w:r>
      <w:r w:rsidR="0062772B" w:rsidRPr="005E3FBE">
        <w:t>patients</w:t>
      </w:r>
      <w:r w:rsidR="009A38DC" w:rsidRPr="005E3FBE">
        <w:t xml:space="preserve">, suggesting that the associations and </w:t>
      </w:r>
      <w:r w:rsidR="006F260E" w:rsidRPr="005E3FBE">
        <w:t xml:space="preserve">memories stored in the hippocampus </w:t>
      </w:r>
      <w:r w:rsidR="009A38DC" w:rsidRPr="005E3FBE">
        <w:t xml:space="preserve">may serve </w:t>
      </w:r>
      <w:r w:rsidR="003B37FC" w:rsidRPr="005E3FBE">
        <w:t xml:space="preserve">as </w:t>
      </w:r>
      <w:r w:rsidR="006F260E" w:rsidRPr="005E3FBE">
        <w:t>inputs to value calculation occurring elsewhere</w:t>
      </w:r>
      <w:r w:rsidR="00665890" w:rsidRPr="005E3FBE">
        <w:t xml:space="preserve"> </w:t>
      </w:r>
      <w:r w:rsidR="00665890" w:rsidRPr="005E3FBE">
        <w:fldChar w:fldCharType="begin" w:fldLock="1"/>
      </w:r>
      <w:r w:rsidR="00FE6511" w:rsidRPr="005E3FBE">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rsidRPr="005E3FBE">
        <w:fldChar w:fldCharType="separate"/>
      </w:r>
      <w:r w:rsidR="00665890" w:rsidRPr="005E3FBE">
        <w:rPr>
          <w:noProof/>
        </w:rPr>
        <w:t>(Barron et al., 2013)</w:t>
      </w:r>
      <w:r w:rsidR="00665890" w:rsidRPr="005E3FBE">
        <w:fldChar w:fldCharType="end"/>
      </w:r>
      <w:ins w:id="516" w:author="Ayse Zeynep Enkavi" w:date="2015-10-03T15:09:00Z">
        <w:r w:rsidR="00E26334">
          <w:t xml:space="preserve"> potentially in line with the memory modulation hypothesis</w:t>
        </w:r>
      </w:ins>
      <w:r w:rsidR="006F260E" w:rsidRPr="005E3FBE">
        <w:t>.</w:t>
      </w:r>
      <w:r w:rsidR="002A32A8" w:rsidRPr="005E3FBE">
        <w:t xml:space="preserve"> </w:t>
      </w:r>
      <w:r w:rsidR="00A444F4" w:rsidRPr="005E3FBE">
        <w:t>The hippocampus is one of th</w:t>
      </w:r>
      <w:r w:rsidR="00597417" w:rsidRPr="005E3FBE">
        <w:t xml:space="preserve">e most highly interconnected </w:t>
      </w:r>
      <w:r w:rsidR="00A444F4" w:rsidRPr="005E3FBE">
        <w:t>brain areas</w:t>
      </w:r>
      <w:ins w:id="517" w:author="Ayse Zeynep Enkavi" w:date="2015-09-23T12:31:00Z">
        <w:r w:rsidR="0090145D">
          <w:t xml:space="preserve"> </w:t>
        </w:r>
        <w:r w:rsidR="0090145D" w:rsidRPr="005E3FBE">
          <w:rPr>
            <w:noProof/>
          </w:rPr>
          <w:t>(Cole, Pathak, &amp; Schneider, 2010; Godsil, Kiss, Spedding, &amp; Jay, 2013</w:t>
        </w:r>
        <w:r w:rsidR="0090145D">
          <w:rPr>
            <w:noProof/>
          </w:rPr>
          <w:t>)</w:t>
        </w:r>
        <w:r w:rsidR="0090145D">
          <w:t xml:space="preserve">. </w:t>
        </w:r>
      </w:ins>
      <w:ins w:id="518" w:author="Ayse Zeynep Enkavi" w:date="2015-09-23T12:32:00Z">
        <w:r w:rsidR="00DC374E">
          <w:t>In addition to being directly and monosynaptically connected to the prefrontal cortex</w:t>
        </w:r>
      </w:ins>
      <w:ins w:id="519" w:author="Ayse Zeynep Enkavi" w:date="2015-09-23T12:33:00Z">
        <w:r w:rsidR="00DC374E">
          <w:t xml:space="preserve"> animal work suggests</w:t>
        </w:r>
      </w:ins>
      <w:ins w:id="520" w:author="Ayse Zeynep Enkavi" w:date="2015-09-23T12:32:00Z">
        <w:r w:rsidR="00DC374E">
          <w:t xml:space="preserve"> topographically </w:t>
        </w:r>
      </w:ins>
      <w:ins w:id="521" w:author="Ayse Zeynep Enkavi" w:date="2015-09-23T12:33:00Z">
        <w:r w:rsidR="00DC374E">
          <w:t xml:space="preserve">specific </w:t>
        </w:r>
      </w:ins>
      <w:ins w:id="522" w:author="Ayse Zeynep Enkavi" w:date="2015-09-23T12:34:00Z">
        <w:r w:rsidR="00DC374E">
          <w:t>hippocampal</w:t>
        </w:r>
      </w:ins>
      <w:ins w:id="523" w:author="Ayse Zeynep Enkavi" w:date="2015-09-23T12:33:00Z">
        <w:r w:rsidR="00DC374E">
          <w:t xml:space="preserve"> projections map on </w:t>
        </w:r>
      </w:ins>
      <w:ins w:id="524" w:author="Ayse Zeynep Enkavi" w:date="2015-09-23T12:34:00Z">
        <w:r w:rsidR="00DC374E">
          <w:t>functionally distinct prefrontal regions</w:t>
        </w:r>
      </w:ins>
      <w:r w:rsidR="00597417" w:rsidRPr="005E3FBE">
        <w:t xml:space="preserve"> </w:t>
      </w:r>
      <w:r w:rsidR="00665890" w:rsidRPr="005E3FBE">
        <w:fldChar w:fldCharType="begin" w:fldLock="1"/>
      </w:r>
      <w:r w:rsidR="00FE6511" w:rsidRPr="005E3FBE">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rsidRPr="005E3FBE">
        <w:fldChar w:fldCharType="separate"/>
      </w:r>
      <w:ins w:id="525" w:author="Ayse Zeynep Enkavi" w:date="2015-09-23T12:31:00Z">
        <w:r w:rsidR="0090145D">
          <w:rPr>
            <w:noProof/>
          </w:rPr>
          <w:t>(</w:t>
        </w:r>
      </w:ins>
      <w:ins w:id="526" w:author="Ayse Zeynep Enkavi" w:date="2015-09-23T12:34:00Z">
        <w:r w:rsidR="00DC374E">
          <w:rPr>
            <w:noProof/>
          </w:rPr>
          <w:t xml:space="preserve">Barlas and Blatt, 1995, </w:t>
        </w:r>
      </w:ins>
      <w:r w:rsidR="00665890" w:rsidRPr="005E3FBE">
        <w:rPr>
          <w:noProof/>
        </w:rPr>
        <w:t>Ongür &amp; Price, 2000)</w:t>
      </w:r>
      <w:r w:rsidR="00665890" w:rsidRPr="005E3FBE">
        <w:fldChar w:fldCharType="end"/>
      </w:r>
      <w:r w:rsidR="00A444F4" w:rsidRPr="005E3FBE">
        <w:t>.</w:t>
      </w:r>
      <w:r w:rsidR="006F260E" w:rsidRPr="005E3FBE">
        <w:t xml:space="preserve"> </w:t>
      </w:r>
    </w:p>
    <w:p w14:paraId="1367E4CE" w14:textId="595CC642" w:rsidR="00F06BF4" w:rsidRDefault="005329B2" w:rsidP="006E681B">
      <w:pPr>
        <w:ind w:firstLine="0"/>
        <w:rPr>
          <w:ins w:id="527" w:author="Ayse Zeynep Enkavi" w:date="2015-10-03T14:35:00Z"/>
        </w:rPr>
      </w:pPr>
      <w:ins w:id="528" w:author="Ayse Zeynep Enkavi" w:date="2015-10-03T15:26:00Z">
        <w:r>
          <w:tab/>
        </w:r>
      </w:ins>
      <w:ins w:id="529" w:author="Ayse Zeynep Enkavi" w:date="2015-09-23T12:35:00Z">
        <w:r w:rsidR="00DC374E">
          <w:t xml:space="preserve">This possibility calls for a nuanced investigation of the interactions between hippocampal and prefrontal regions in value-based decision-making. </w:t>
        </w:r>
      </w:ins>
      <w:ins w:id="530" w:author="Ayse Zeynep Enkavi" w:date="2015-10-03T14:29:00Z">
        <w:r w:rsidR="00494407">
          <w:t xml:space="preserve">For example, </w:t>
        </w:r>
      </w:ins>
      <w:r w:rsidR="00665890" w:rsidRPr="005E3FBE">
        <w:fldChar w:fldCharType="begin" w:fldLock="1"/>
      </w:r>
      <w:r w:rsidR="00FE6511" w:rsidRPr="005E3FBE">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rsidRPr="005E3FBE">
        <w:fldChar w:fldCharType="separate"/>
      </w:r>
      <w:r w:rsidR="00665890" w:rsidRPr="005E3FBE">
        <w:rPr>
          <w:noProof/>
        </w:rPr>
        <w:t xml:space="preserve">Ranganath </w:t>
      </w:r>
      <w:r w:rsidR="00665890" w:rsidRPr="005E3FBE">
        <w:rPr>
          <w:noProof/>
        </w:rPr>
        <w:lastRenderedPageBreak/>
        <w:t>and Ritchey (2012)</w:t>
      </w:r>
      <w:r w:rsidR="00665890" w:rsidRPr="005E3FBE">
        <w:fldChar w:fldCharType="end"/>
      </w:r>
      <w:r w:rsidR="007438F3" w:rsidRPr="005E3FBE">
        <w:t xml:space="preserve"> propose a di</w:t>
      </w:r>
      <w:r w:rsidR="009A38DC" w:rsidRPr="005E3FBE">
        <w:t xml:space="preserve">vision </w:t>
      </w:r>
      <w:r w:rsidR="007438F3" w:rsidRPr="005E3FBE">
        <w:t>of the MTL into two systems for memory</w:t>
      </w:r>
      <w:r w:rsidR="009A38DC" w:rsidRPr="005E3FBE">
        <w:t>-</w:t>
      </w:r>
      <w:r w:rsidR="007438F3" w:rsidRPr="005E3FBE">
        <w:t xml:space="preserve">guided behavior: the anterior (AT) and posterior-medial (PM) system. The AT, which is comprised of the </w:t>
      </w:r>
      <w:r w:rsidR="002D0517" w:rsidRPr="005E3FBE">
        <w:t>perirhinal cortex and anterior parts of the hippocampus and amygdala has strong interconnections with</w:t>
      </w:r>
      <w:r w:rsidR="007438F3" w:rsidRPr="005E3FBE">
        <w:t xml:space="preserve"> the frontal cortex</w:t>
      </w:r>
      <w:r w:rsidR="009A38DC" w:rsidRPr="005E3FBE">
        <w:t>, has been</w:t>
      </w:r>
      <w:r w:rsidR="002D0517" w:rsidRPr="005E3FBE">
        <w:t xml:space="preserve"> argued to be involved in familiarity</w:t>
      </w:r>
      <w:r w:rsidR="009A38DC" w:rsidRPr="005E3FBE">
        <w:t>-</w:t>
      </w:r>
      <w:r w:rsidR="002D0517" w:rsidRPr="005E3FBE">
        <w:t>based cognition, social behavior and saliency</w:t>
      </w:r>
      <w:r w:rsidR="007438F3" w:rsidRPr="005E3FBE">
        <w:t xml:space="preserve">. </w:t>
      </w:r>
      <w:r w:rsidR="002D0517" w:rsidRPr="005E3FBE">
        <w:t xml:space="preserve"> </w:t>
      </w:r>
      <w:r w:rsidR="006E681B" w:rsidRPr="005E3FBE">
        <w:rPr>
          <w:noProof/>
        </w:rPr>
        <w:fldChar w:fldCharType="begin" w:fldLock="1"/>
      </w:r>
      <w:r w:rsidR="00FE6511" w:rsidRPr="005E3FBE">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sidRPr="005E3FBE">
        <w:rPr>
          <w:noProof/>
        </w:rPr>
        <w:fldChar w:fldCharType="separate"/>
      </w:r>
      <w:r w:rsidR="006E681B" w:rsidRPr="005E3FBE">
        <w:rPr>
          <w:noProof/>
        </w:rPr>
        <w:t>Ranganath &amp; Ritchey (2012)</w:t>
      </w:r>
      <w:r w:rsidR="006E681B" w:rsidRPr="005E3FBE">
        <w:rPr>
          <w:noProof/>
        </w:rPr>
        <w:fldChar w:fldCharType="end"/>
      </w:r>
      <w:r w:rsidR="009A38DC" w:rsidRPr="005E3FBE">
        <w:rPr>
          <w:noProof/>
        </w:rPr>
        <w:t xml:space="preserve"> suggest that</w:t>
      </w:r>
      <w:r w:rsidR="002D0517" w:rsidRPr="005E3FBE">
        <w:t xml:space="preserve"> the AT system could facilitate </w:t>
      </w:r>
      <w:ins w:id="531" w:author="Ayse Zeynep Enkavi" w:date="2015-10-03T14:31:00Z">
        <w:r w:rsidR="00494407">
          <w:t>the use of</w:t>
        </w:r>
      </w:ins>
      <w:r w:rsidR="002D0517" w:rsidRPr="005E3FBE">
        <w:t xml:space="preserve"> past experiences to inform inferences about the personality and intentions of others</w:t>
      </w:r>
      <w:ins w:id="532" w:author="Ayse Zeynep Enkavi" w:date="2015-10-03T14:31:00Z">
        <w:r w:rsidR="00494407">
          <w:t>.</w:t>
        </w:r>
      </w:ins>
      <w:r w:rsidR="002D0517" w:rsidRPr="005E3FBE">
        <w:t xml:space="preserve"> Our </w:t>
      </w:r>
      <w:r w:rsidR="00972034" w:rsidRPr="005E3FBE">
        <w:t>results suggest</w:t>
      </w:r>
      <w:r w:rsidR="002D0517" w:rsidRPr="005E3FBE">
        <w:t xml:space="preserve"> </w:t>
      </w:r>
      <w:ins w:id="533" w:author="Ayse Zeynep Enkavi" w:date="2015-10-03T14:32:00Z">
        <w:r w:rsidR="00F06BF4">
          <w:t xml:space="preserve">such inferential abilities </w:t>
        </w:r>
      </w:ins>
      <w:ins w:id="534" w:author="Ayse Zeynep Enkavi" w:date="2015-10-03T14:35:00Z">
        <w:r w:rsidR="00F06BF4">
          <w:t xml:space="preserve">specific to distinct regions in the MTL </w:t>
        </w:r>
      </w:ins>
      <w:ins w:id="535" w:author="Ayse Zeynep Enkavi" w:date="2015-10-03T14:32:00Z">
        <w:r w:rsidR="00F06BF4">
          <w:t>along with the</w:t>
        </w:r>
      </w:ins>
      <w:r w:rsidR="002D0517" w:rsidRPr="005E3FBE">
        <w:t xml:space="preserve"> connection to the ventromedial prefrontal cortex may also </w:t>
      </w:r>
      <w:ins w:id="536" w:author="Ayse Zeynep Enkavi" w:date="2015-10-03T14:32:00Z">
        <w:r w:rsidR="00F06BF4">
          <w:t>play a role</w:t>
        </w:r>
        <w:r w:rsidR="00F06BF4" w:rsidRPr="005E3FBE">
          <w:t xml:space="preserve"> </w:t>
        </w:r>
        <w:r w:rsidR="00F06BF4">
          <w:t>in value-based decisions</w:t>
        </w:r>
      </w:ins>
      <w:r w:rsidR="002D0517" w:rsidRPr="005E3FBE">
        <w:t xml:space="preserve">. </w:t>
      </w:r>
    </w:p>
    <w:p w14:paraId="1F81F8CB" w14:textId="34B8E024" w:rsidR="00BF0BAB" w:rsidRPr="005E3FBE" w:rsidRDefault="00F06BF4" w:rsidP="002F0E37">
      <w:pPr>
        <w:ind w:firstLine="0"/>
      </w:pPr>
      <w:ins w:id="537" w:author="Ayse Zeynep Enkavi" w:date="2015-10-03T14:35:00Z">
        <w:r>
          <w:tab/>
        </w:r>
      </w:ins>
      <w:ins w:id="538" w:author="Ayse Zeynep Enkavi" w:date="2015-10-03T15:11:00Z">
        <w:r w:rsidR="00E26334">
          <w:t>On the other hand, more in line with an adaptive function hypothesis</w:t>
        </w:r>
        <w:r w:rsidR="00C1281D">
          <w:t>, deficits in consistent choices might be due t</w:t>
        </w:r>
        <w:r w:rsidR="005329B2">
          <w:t>o hippocampus-specific computations</w:t>
        </w:r>
        <w:r w:rsidR="00C1281D">
          <w:t xml:space="preserve">. For example, </w:t>
        </w:r>
      </w:ins>
      <w:r w:rsidR="0062772B" w:rsidRPr="005E3FBE">
        <w:t xml:space="preserve">Fellows </w:t>
      </w:r>
      <w:r w:rsidR="00665890" w:rsidRPr="005E3FBE">
        <w:fldChar w:fldCharType="begin" w:fldLock="1"/>
      </w:r>
      <w:r w:rsidR="00FE6511" w:rsidRPr="005E3FBE">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rsidRPr="005E3FBE">
        <w:fldChar w:fldCharType="separate"/>
      </w:r>
      <w:r w:rsidR="00665890" w:rsidRPr="005E3FBE">
        <w:rPr>
          <w:noProof/>
        </w:rPr>
        <w:t>(2006)</w:t>
      </w:r>
      <w:r w:rsidR="00665890" w:rsidRPr="005E3FBE">
        <w:fldChar w:fldCharType="end"/>
      </w:r>
      <w:r w:rsidR="00993D2D" w:rsidRPr="005E3FBE">
        <w:t xml:space="preserve"> </w:t>
      </w:r>
      <w:r w:rsidR="009A38DC" w:rsidRPr="005E3FBE">
        <w:t xml:space="preserve">showed </w:t>
      </w:r>
      <w:r w:rsidR="00993D2D" w:rsidRPr="005E3FBE">
        <w:t xml:space="preserve">that </w:t>
      </w:r>
      <w:r w:rsidR="00E14DC8" w:rsidRPr="005E3FBE">
        <w:t>vm</w:t>
      </w:r>
      <w:r w:rsidR="00993D2D" w:rsidRPr="005E3FBE">
        <w:t>PFC lesioned patients</w:t>
      </w:r>
      <w:r w:rsidR="009A38DC" w:rsidRPr="005E3FBE">
        <w:t xml:space="preserve"> </w:t>
      </w:r>
      <w:r w:rsidR="00993D2D" w:rsidRPr="005E3FBE">
        <w:t>differ</w:t>
      </w:r>
      <w:r w:rsidR="009A38DC" w:rsidRPr="005E3FBE">
        <w:t xml:space="preserve"> from normal controls </w:t>
      </w:r>
      <w:r w:rsidR="00993D2D" w:rsidRPr="005E3FBE">
        <w:t xml:space="preserve">in </w:t>
      </w:r>
      <w:r w:rsidR="009A38DC" w:rsidRPr="005E3FBE">
        <w:t xml:space="preserve">their </w:t>
      </w:r>
      <w:r w:rsidR="00993D2D" w:rsidRPr="005E3FBE">
        <w:t>external information search</w:t>
      </w:r>
      <w:r w:rsidR="009A38DC" w:rsidRPr="005E3FBE">
        <w:t>, in ways</w:t>
      </w:r>
      <w:r w:rsidR="00993D2D" w:rsidRPr="005E3FBE">
        <w:t xml:space="preserve"> that could be attributed to diminished planning capacity.</w:t>
      </w:r>
      <w:ins w:id="539" w:author="Ayse Zeynep Enkavi" w:date="2015-10-03T15:18:00Z">
        <w:r w:rsidR="00C1281D">
          <w:t xml:space="preserve"> Perhaps this planning capacity </w:t>
        </w:r>
      </w:ins>
      <w:ins w:id="540" w:author="Ayse Zeynep Enkavi" w:date="2015-10-03T15:22:00Z">
        <w:r w:rsidR="005329B2">
          <w:t>relies on</w:t>
        </w:r>
      </w:ins>
      <w:ins w:id="541" w:author="Ayse Zeynep Enkavi" w:date="2015-10-03T15:18:00Z">
        <w:r w:rsidR="00C1281D">
          <w:t xml:space="preserve"> hippocampus-specific </w:t>
        </w:r>
      </w:ins>
      <w:ins w:id="542" w:author="Ayse Zeynep Enkavi" w:date="2015-10-03T15:20:00Z">
        <w:r w:rsidR="00C1281D">
          <w:t>computations</w:t>
        </w:r>
      </w:ins>
      <w:ins w:id="543" w:author="Ayse Zeynep Enkavi" w:date="2015-10-03T15:24:00Z">
        <w:r w:rsidR="005329B2">
          <w:t xml:space="preserve">. An interesting topic of research would be whether </w:t>
        </w:r>
      </w:ins>
      <w:ins w:id="544" w:author="Ayse Zeynep Enkavi" w:date="2015-10-03T15:25:00Z">
        <w:r w:rsidR="005329B2">
          <w:t>vmPFC patients exhibit deficits in different types mnemonic processes.</w:t>
        </w:r>
      </w:ins>
    </w:p>
    <w:p w14:paraId="58325963" w14:textId="74F9939D" w:rsidR="006851F2" w:rsidRPr="005E3FBE" w:rsidRDefault="00037B8A" w:rsidP="007F471C">
      <w:r w:rsidRPr="005E3FBE">
        <w:t>A s</w:t>
      </w:r>
      <w:r w:rsidR="00B857C6" w:rsidRPr="005E3FBE">
        <w:t>econd</w:t>
      </w:r>
      <w:r w:rsidRPr="005E3FBE">
        <w:t xml:space="preserve"> future research topic </w:t>
      </w:r>
      <w:ins w:id="545" w:author="Ayse Zeynep Enkavi" w:date="2015-10-03T15:28:00Z">
        <w:r w:rsidR="001F1263">
          <w:t>is</w:t>
        </w:r>
        <w:r w:rsidR="001F1263" w:rsidRPr="005E3FBE">
          <w:t xml:space="preserve"> </w:t>
        </w:r>
      </w:ins>
      <w:r w:rsidRPr="005E3FBE">
        <w:t xml:space="preserve">potential </w:t>
      </w:r>
      <w:r w:rsidR="00BF0BAB" w:rsidRPr="005E3FBE">
        <w:t>compensation mechanisms in patients with chronic hippocampal lesions</w:t>
      </w:r>
      <w:r w:rsidRPr="005E3FBE">
        <w:t>.</w:t>
      </w:r>
      <w:r w:rsidR="00B342D2" w:rsidRPr="005E3FBE">
        <w:t xml:space="preserve"> </w:t>
      </w:r>
      <w:r w:rsidR="00BF0BAB" w:rsidRPr="005E3FBE">
        <w:t>It is well</w:t>
      </w:r>
      <w:ins w:id="546" w:author="Ayse Zeynep Enkavi" w:date="2015-10-03T15:28:00Z">
        <w:r w:rsidR="001F1263">
          <w:t>-</w:t>
        </w:r>
      </w:ins>
      <w:r w:rsidR="00BF0BAB" w:rsidRPr="005E3FBE">
        <w:t>known that chronic brain lesion</w:t>
      </w:r>
      <w:r w:rsidR="006851F2" w:rsidRPr="005E3FBE">
        <w:t>s may</w:t>
      </w:r>
      <w:r w:rsidR="00BF0BAB" w:rsidRPr="005E3FBE">
        <w:t xml:space="preserve"> lead to compensatory shifts</w:t>
      </w:r>
      <w:r w:rsidR="00740BED" w:rsidRPr="005E3FBE">
        <w:t xml:space="preserve"> in neural processes, e.g. in the domain of language processing</w:t>
      </w:r>
      <w:r w:rsidR="00B342D2" w:rsidRPr="005E3FBE">
        <w:t xml:space="preserve"> </w:t>
      </w:r>
      <w:r w:rsidR="00B3406A" w:rsidRPr="005E3FBE">
        <w:fldChar w:fldCharType="begin" w:fldLock="1"/>
      </w:r>
      <w:r w:rsidR="00FE6511" w:rsidRPr="005E3FBE">
        <w:instrText>ADDIN CSL_CITATION { "citationItems" : [ { "id" : "ITEM-1", "itemData" : { "DOI" : "10.1111/j.1600-0404.2007.00948.x", "ISSN" : "1600-0404", "PMID" : "18005219", "abstract" : "OBJECTIVE: To provide functional magnetic resonance imaging-based insight into the impact of left temporal lobe epilepsy (TLE) on language-related functional re-organization.\n\nMATERIALS AND METHODS: Ten right-handed patients with left TLE were compared with 10 matched healthy controls. Regional brain activation during the language task was measured in the inferior frontal gyrus (IFG) and in the superior temporal gyrus (STG), and the regional inter-hemispheric lateralization index (LI) was calculated.\n\nRESULTS: Left language lateralization was documented in all the patients and controls. Reduced lateralization in the IFG was due to decreased activity in the left frontal region rather than to increased activity in the right frontal region. The LI values in the STG correlated with the LI values in the IFG in the controls but not in the patients.\n\nCONCLUSIONS: The left IFG was most probably involved in the epileptogenesis and concomitant language-related cortical plasticity in patients with left TLE.", "author" : [ { "dropping-particle" : "", "family" : "Kipervasser", "given" : "S", "non-dropping-particle" : "", "parse-names" : false, "suffix" : "" }, { "dropping-particle" : "", "family" : "Palti", "given" : "D", "non-dropping-particle" : "", "parse-names" : false, "suffix" : "" }, { "dropping-particle" : "", "family" : "Neufeld", "given" : "M Y", "non-dropping-particle" : "", "parse-names" : false, "suffix" : "" }, { "dropping-particle" : "", "family" : "Shachar", "given" : "M", "non-dropping-particle" : "Ben", "parse-names" : false, "suffix" : "" }, { "dropping-particle" : "", "family" : "Andelman", "given" : "F", "non-dropping-particle" : "", "parse-names" : false, "suffix" : "" }, { "dropping-particle" : "", "family" : "Fried", "given" : "I", "non-dropping-particle" : "", "parse-names" : false, "suffix" : "" }, { "dropping-particle" : "", "family" : "Korczyn", "given" : "a D", "non-dropping-particle" : "", "parse-names" : false, "suffix" : "" }, { "dropping-particle" : "", "family" : "Hendler", "given" : "T", "non-dropping-particle" : "", "parse-names" : false, "suffix" : "" } ], "container-title" : "Acta neurologica Scandinavica", "id" : "ITEM-1", "issue" : "5", "issued" : { "date-parts" : [ [ "2008", "5" ] ] }, "page" : "324-31", "title" : "Possible remote functional reorganization in left temporal lobe epilepsy.", "type" : "article-journal", "volume" : "117" }, "uris" : [ "http://www.mendeley.com/documents/?uuid=85afca02-2b8e-4d7d-bdfb-922beaacd7c9" ] }, { "id" : "ITEM-2",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"ITEM-2",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"manualFormatting" : "(Kipervasser et al., 2008; Weber et al., 2006)", "previouslyFormattedCitation" : "(Kipervasser et al., 2008; B. Weber et al., 2006)" }, "properties" : { "noteIndex" : 0 }, "schema" : "https://github.com/citation-style-language/schema/raw/master/csl-citation.json" }</w:instrText>
      </w:r>
      <w:r w:rsidR="00B3406A" w:rsidRPr="005E3FBE">
        <w:fldChar w:fldCharType="separate"/>
      </w:r>
      <w:r w:rsidR="0098098E" w:rsidRPr="005E3FBE">
        <w:rPr>
          <w:noProof/>
        </w:rPr>
        <w:t xml:space="preserve">(Kipervasser et al., 2008; </w:t>
      </w:r>
      <w:r w:rsidR="00B3406A" w:rsidRPr="005E3FBE">
        <w:rPr>
          <w:noProof/>
        </w:rPr>
        <w:t>Weber et al., 2006)</w:t>
      </w:r>
      <w:r w:rsidR="00B3406A" w:rsidRPr="005E3FBE">
        <w:fldChar w:fldCharType="end"/>
      </w:r>
      <w:r w:rsidR="00B3406A" w:rsidRPr="005E3FBE">
        <w:t>.</w:t>
      </w:r>
      <w:r w:rsidR="00740BED" w:rsidRPr="005E3FBE">
        <w:t>The application of neuroimaging methods, like functional MRI, during a value-based decision task in these patients</w:t>
      </w:r>
      <w:r w:rsidR="00F362B1" w:rsidRPr="005E3FBE">
        <w:t xml:space="preserve"> </w:t>
      </w:r>
      <w:r w:rsidR="00740BED" w:rsidRPr="005E3FBE">
        <w:t xml:space="preserve">could </w:t>
      </w:r>
      <w:r w:rsidRPr="005E3FBE">
        <w:t>provide answers to this question</w:t>
      </w:r>
      <w:r w:rsidR="006851F2" w:rsidRPr="005E3FBE">
        <w:t>.</w:t>
      </w:r>
      <w:r w:rsidR="00F362B1" w:rsidRPr="005E3FBE">
        <w:t xml:space="preserve"> </w:t>
      </w:r>
      <w:r w:rsidR="003B37FC" w:rsidRPr="005E3FBE">
        <w:t xml:space="preserve"> </w:t>
      </w:r>
    </w:p>
    <w:p w14:paraId="1E9C1C69" w14:textId="77777777" w:rsidR="006F260E" w:rsidRPr="005E3FBE" w:rsidRDefault="00B857C6" w:rsidP="007F471C">
      <w:r w:rsidRPr="005E3FBE">
        <w:t>Third, a</w:t>
      </w:r>
      <w:r w:rsidR="006851F2" w:rsidRPr="005E3FBE">
        <w:t>lthough patients with temporal lobe epilepsy and hippocampal sclerosis do show neuropsychological deficits especially in the domain of declarative memory, the amount to which these deficits occur varies strongly between patients</w:t>
      </w:r>
      <w:r w:rsidR="00B3406A" w:rsidRPr="005E3FBE">
        <w:t xml:space="preserve"> </w:t>
      </w:r>
      <w:r w:rsidR="00B3406A" w:rsidRPr="005E3FBE">
        <w:fldChar w:fldCharType="begin" w:fldLock="1"/>
      </w:r>
      <w:r w:rsidR="00FE6511" w:rsidRPr="005E3FBE">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"previouslyFormattedCitation" : "(Hoppe, Elger, &amp; Helmstaedter, 2007)" }, "properties" : { "noteIndex" : 0 }, "schema" : "https://github.com/citation-style-language/schema/raw/master/csl-citation.json" }</w:instrText>
      </w:r>
      <w:r w:rsidR="00B3406A" w:rsidRPr="005E3FBE">
        <w:fldChar w:fldCharType="separate"/>
      </w:r>
      <w:r w:rsidR="00B3406A" w:rsidRPr="005E3FBE">
        <w:rPr>
          <w:noProof/>
        </w:rPr>
        <w:t>(Hoppe, Elger, &amp; Helmstaedter, 2007)</w:t>
      </w:r>
      <w:r w:rsidR="00B3406A" w:rsidRPr="005E3FBE">
        <w:fldChar w:fldCharType="end"/>
      </w:r>
      <w:r w:rsidR="006851F2" w:rsidRPr="005E3FBE">
        <w:t>. Future research combining in-depth neuropsychological testing together with value-</w:t>
      </w:r>
      <w:r w:rsidR="006851F2" w:rsidRPr="005E3FBE">
        <w:lastRenderedPageBreak/>
        <w:t>based choice tasks may shed light on th</w:t>
      </w:r>
      <w:r w:rsidR="0074383F" w:rsidRPr="005E3FBE">
        <w:t xml:space="preserve">e specific cognitive components </w:t>
      </w:r>
      <w:r w:rsidR="00F829AD" w:rsidRPr="005E3FBE">
        <w:t>underlying</w:t>
      </w:r>
      <w:r w:rsidR="0074383F" w:rsidRPr="005E3FBE">
        <w:t xml:space="preserve"> the observed decision deficits.</w:t>
      </w:r>
    </w:p>
    <w:p w14:paraId="65FA9BC5" w14:textId="2675D7EC" w:rsidR="00141EAB" w:rsidRPr="005E3FBE" w:rsidRDefault="009728FF" w:rsidP="007F471C">
      <w:r w:rsidRPr="005E3FBE">
        <w:t xml:space="preserve">Our results </w:t>
      </w:r>
      <w:r w:rsidR="00141EAB" w:rsidRPr="005E3FBE">
        <w:t xml:space="preserve">suggest a critical role for the </w:t>
      </w:r>
      <w:r w:rsidR="006F260E" w:rsidRPr="005E3FBE">
        <w:t>hippocampus</w:t>
      </w:r>
      <w:r w:rsidR="00141EAB" w:rsidRPr="005E3FBE">
        <w:t xml:space="preserve"> </w:t>
      </w:r>
      <w:ins w:id="547" w:author="Ayse Zeynep Enkavi" w:date="2015-10-03T14:54:00Z">
        <w:r w:rsidR="005B69FE">
          <w:t>in</w:t>
        </w:r>
      </w:ins>
      <w:r w:rsidRPr="005E3FBE">
        <w:t xml:space="preserve"> the </w:t>
      </w:r>
      <w:r w:rsidR="00141EAB" w:rsidRPr="005E3FBE">
        <w:t>construct</w:t>
      </w:r>
      <w:r w:rsidRPr="005E3FBE">
        <w:t>ion of the</w:t>
      </w:r>
      <w:r w:rsidR="00141EAB" w:rsidRPr="005E3FBE">
        <w:t xml:space="preserve"> value</w:t>
      </w:r>
      <w:r w:rsidRPr="005E3FBE">
        <w:t xml:space="preserve"> of choice option</w:t>
      </w:r>
      <w:r w:rsidR="00141EAB" w:rsidRPr="005E3FBE">
        <w:t>s.</w:t>
      </w:r>
      <w:r w:rsidR="006F260E" w:rsidRPr="005E3FBE">
        <w:t xml:space="preserve">  </w:t>
      </w:r>
      <w:r w:rsidRPr="005E3FBE">
        <w:t>M</w:t>
      </w:r>
      <w:r w:rsidR="006F260E" w:rsidRPr="005E3FBE">
        <w:t>ost decision</w:t>
      </w:r>
      <w:r w:rsidRPr="005E3FBE">
        <w:t>s</w:t>
      </w:r>
      <w:r w:rsidR="006F260E" w:rsidRPr="005E3FBE">
        <w:t xml:space="preserve"> require the construction of value based on past experience</w:t>
      </w:r>
      <w:r w:rsidR="00F829AD" w:rsidRPr="005E3FBE">
        <w:t>.</w:t>
      </w:r>
      <w:r w:rsidR="006F260E" w:rsidRPr="005E3FBE">
        <w:t xml:space="preserve">  Even a</w:t>
      </w:r>
      <w:r w:rsidRPr="005E3FBE">
        <w:t xml:space="preserve"> previously</w:t>
      </w:r>
      <w:r w:rsidR="006F260E" w:rsidRPr="005E3FBE">
        <w:t xml:space="preserve"> experienced option, like a favorite dish in a familiar restaurant</w:t>
      </w:r>
      <w:r w:rsidRPr="005E3FBE">
        <w:t>,</w:t>
      </w:r>
      <w:r w:rsidR="00802EAC" w:rsidRPr="005E3FBE">
        <w:t xml:space="preserve"> requires us to </w:t>
      </w:r>
      <w:r w:rsidR="00A141E1" w:rsidRPr="005E3FBE">
        <w:t>compare that option to</w:t>
      </w:r>
      <w:r w:rsidR="00802EAC" w:rsidRPr="005E3FBE">
        <w:t xml:space="preserve"> newly available </w:t>
      </w:r>
      <w:r w:rsidRPr="005E3FBE">
        <w:t xml:space="preserve">options </w:t>
      </w:r>
      <w:r w:rsidR="00B857C6" w:rsidRPr="005E3FBE">
        <w:t>such as tonight’s</w:t>
      </w:r>
      <w:r w:rsidRPr="005E3FBE">
        <w:t xml:space="preserve"> specials. </w:t>
      </w:r>
      <w:r w:rsidR="00F829AD" w:rsidRPr="005E3FBE">
        <w:t xml:space="preserve">A better understanding of both </w:t>
      </w:r>
      <w:r w:rsidRPr="005E3FBE">
        <w:t xml:space="preserve">internal and external inputs to preference construction processes and </w:t>
      </w:r>
      <w:r w:rsidR="00F829AD" w:rsidRPr="005E3FBE">
        <w:t xml:space="preserve">their </w:t>
      </w:r>
      <w:r w:rsidRPr="005E3FBE">
        <w:t xml:space="preserve">aggregation and comparison will allow us </w:t>
      </w:r>
      <w:r w:rsidR="00463363" w:rsidRPr="005E3FBE">
        <w:t>to</w:t>
      </w:r>
      <w:ins w:id="548" w:author="Ayse Zeynep Enkavi" w:date="2015-09-24T11:19:00Z">
        <w:r w:rsidR="00E471F7">
          <w:t xml:space="preserve"> </w:t>
        </w:r>
      </w:ins>
      <w:r w:rsidR="00F829AD" w:rsidRPr="005E3FBE">
        <w:t xml:space="preserve">comprehend and model </w:t>
      </w:r>
      <w:r w:rsidR="00802EAC" w:rsidRPr="005E3FBE">
        <w:t>how the brain calculates value</w:t>
      </w:r>
      <w:r w:rsidR="00463363" w:rsidRPr="005E3FBE">
        <w:t xml:space="preserve"> and makes wise</w:t>
      </w:r>
      <w:ins w:id="549" w:author="Ayse Zeynep Enkavi" w:date="2015-09-24T11:19:00Z">
        <w:r w:rsidR="00E471F7">
          <w:t xml:space="preserve"> and consistent</w:t>
        </w:r>
      </w:ins>
      <w:r w:rsidR="00463363" w:rsidRPr="005E3FBE">
        <w:t xml:space="preserve"> choices</w:t>
      </w:r>
      <w:r w:rsidR="00802EAC" w:rsidRPr="005E3FBE">
        <w:t>.</w:t>
      </w:r>
    </w:p>
    <w:p w14:paraId="5A36B42C" w14:textId="77777777" w:rsidR="006939FB" w:rsidRPr="005E3FBE" w:rsidRDefault="006939FB" w:rsidP="007F471C"/>
    <w:p w14:paraId="7FAAF37E" w14:textId="77777777" w:rsidR="00BB6AA5" w:rsidRPr="005E3FBE" w:rsidRDefault="00BB6AA5" w:rsidP="00BB6AA5">
      <w:pPr>
        <w:pStyle w:val="Heading1"/>
        <w:rPr>
          <w:rFonts w:ascii="Times New Roman" w:hAnsi="Times New Roman" w:cs="Times New Roman"/>
          <w:color w:val="auto"/>
        </w:rPr>
      </w:pPr>
      <w:r w:rsidRPr="005E3FBE">
        <w:rPr>
          <w:rFonts w:ascii="Times New Roman" w:hAnsi="Times New Roman" w:cs="Times New Roman"/>
          <w:color w:val="auto"/>
        </w:rPr>
        <w:t>Acknowledgements</w:t>
      </w:r>
    </w:p>
    <w:p w14:paraId="5C4C1E1C" w14:textId="77777777" w:rsidR="00BB6AA5" w:rsidRPr="005E3FBE" w:rsidRDefault="00BB6AA5" w:rsidP="00BB6AA5">
      <w:pPr>
        <w:rPr>
          <w:sz w:val="22"/>
        </w:rPr>
      </w:pPr>
      <w:r w:rsidRPr="005E3FBE">
        <w:rPr>
          <w:sz w:val="22"/>
        </w:rPr>
        <w:t xml:space="preserve">BW is funded by a Heisenberg-Grant of the German Research Council (WE 4427/3-1) and EUW and EJJ by </w:t>
      </w:r>
      <w:r w:rsidRPr="005E3FBE">
        <w:t>NIA Grant 5R01AG027934</w:t>
      </w:r>
      <w:r w:rsidRPr="005E3FBE">
        <w:rPr>
          <w:sz w:val="22"/>
        </w:rPr>
        <w:t>.</w:t>
      </w:r>
    </w:p>
    <w:p w14:paraId="6F2C0364" w14:textId="77777777" w:rsidR="004B1599" w:rsidRPr="005E3FBE" w:rsidRDefault="004B1599" w:rsidP="00BB6AA5">
      <w:pPr>
        <w:rPr>
          <w:sz w:val="22"/>
        </w:rPr>
      </w:pPr>
    </w:p>
    <w:p w14:paraId="068B10C3" w14:textId="77777777" w:rsidR="004B1599" w:rsidRPr="005E3FBE" w:rsidRDefault="004B1599" w:rsidP="004B1599">
      <w:pPr>
        <w:pStyle w:val="Heading1"/>
        <w:rPr>
          <w:rFonts w:ascii="Times New Roman" w:hAnsi="Times New Roman" w:cs="Times New Roman"/>
          <w:color w:val="auto"/>
        </w:rPr>
      </w:pPr>
      <w:r w:rsidRPr="005E3FBE">
        <w:rPr>
          <w:rFonts w:ascii="Times New Roman" w:hAnsi="Times New Roman" w:cs="Times New Roman"/>
          <w:color w:val="auto"/>
        </w:rPr>
        <w:t>Author contribution statements</w:t>
      </w:r>
    </w:p>
    <w:p w14:paraId="21575B6B" w14:textId="011A03B7" w:rsidR="003512BA" w:rsidRDefault="004B1599" w:rsidP="003512BA">
      <w:pPr>
        <w:rPr>
          <w:ins w:id="550" w:author="Ayse Zeynep Enkavi" w:date="2015-10-03T18:25:00Z"/>
        </w:rPr>
      </w:pPr>
      <w:r w:rsidRPr="005E3FBE">
        <w:t xml:space="preserve">BW, EJJ and EUW designed the experiment and wrote the manuscript, </w:t>
      </w:r>
      <w:ins w:id="551" w:author="Ayse Zeynep Enkavi" w:date="2014-06-17T07:26:00Z">
        <w:r w:rsidR="00FE6511" w:rsidRPr="005E3FBE">
          <w:t xml:space="preserve">EJJ and </w:t>
        </w:r>
      </w:ins>
      <w:r w:rsidRPr="005E3FBE">
        <w:t xml:space="preserve">AZE </w:t>
      </w:r>
      <w:r w:rsidR="00665473" w:rsidRPr="005E3FBE">
        <w:t>analyzed</w:t>
      </w:r>
      <w:r w:rsidRPr="005E3FBE">
        <w:t xml:space="preserve"> the data and wrote the manuscript, IZ performed experiments, </w:t>
      </w:r>
      <w:commentRangeStart w:id="552"/>
      <w:r w:rsidRPr="005E3FBE">
        <w:t xml:space="preserve">JW </w:t>
      </w:r>
      <w:r w:rsidR="00665473" w:rsidRPr="005E3FBE">
        <w:t>analyzed</w:t>
      </w:r>
      <w:r w:rsidRPr="005E3FBE">
        <w:t xml:space="preserve"> the data</w:t>
      </w:r>
      <w:commentRangeEnd w:id="552"/>
      <w:r w:rsidR="0060759B">
        <w:rPr>
          <w:rStyle w:val="CommentReference"/>
        </w:rPr>
        <w:commentReference w:id="552"/>
      </w:r>
      <w:r w:rsidRPr="005E3FBE">
        <w:t xml:space="preserve">. </w:t>
      </w:r>
      <w:r w:rsidR="00665473" w:rsidRPr="005E3FBE">
        <w:t>CEE provided clinical data of the patients.</w:t>
      </w:r>
    </w:p>
    <w:p w14:paraId="4AAC4BF9" w14:textId="77777777" w:rsidR="006939FB" w:rsidRPr="005E3FBE" w:rsidRDefault="006939FB" w:rsidP="005E72D6">
      <w:pPr>
        <w:pStyle w:val="Heading1"/>
        <w:rPr>
          <w:rFonts w:ascii="Times New Roman" w:hAnsi="Times New Roman" w:cs="Times New Roman"/>
          <w:color w:val="auto"/>
        </w:rPr>
      </w:pPr>
      <w:r w:rsidRPr="005E3FBE">
        <w:rPr>
          <w:rFonts w:ascii="Times New Roman" w:hAnsi="Times New Roman" w:cs="Times New Roman"/>
          <w:color w:val="auto"/>
        </w:rPr>
        <w:t>References</w:t>
      </w:r>
    </w:p>
    <w:p w14:paraId="4EEB76C8" w14:textId="77777777" w:rsidR="00FE6511" w:rsidRPr="005E3FBE" w:rsidRDefault="00117279">
      <w:pPr>
        <w:pStyle w:val="NormalWeb"/>
        <w:ind w:left="480" w:hanging="480"/>
        <w:divId w:val="182672771"/>
        <w:rPr>
          <w:rFonts w:ascii="Times New Roman" w:hAnsi="Times New Roman"/>
          <w:noProof/>
          <w:sz w:val="24"/>
        </w:rPr>
      </w:pPr>
      <w:r w:rsidRPr="005E3FBE">
        <w:rPr>
          <w:shd w:val="clear" w:color="auto" w:fill="EFF3F8"/>
        </w:rPr>
        <w:fldChar w:fldCharType="begin" w:fldLock="1"/>
      </w:r>
      <w:r w:rsidRPr="005E3FBE">
        <w:rPr>
          <w:shd w:val="clear" w:color="auto" w:fill="EFF3F8"/>
        </w:rPr>
        <w:instrText xml:space="preserve">ADDIN Mendeley Bibliography CSL_BIBLIOGRAPHY </w:instrText>
      </w:r>
      <w:r w:rsidRPr="005E3FBE">
        <w:rPr>
          <w:shd w:val="clear" w:color="auto" w:fill="EFF3F8"/>
        </w:rPr>
        <w:fldChar w:fldCharType="separate"/>
      </w:r>
      <w:r w:rsidR="00FE6511" w:rsidRPr="005E3FBE">
        <w:rPr>
          <w:rFonts w:ascii="Times New Roman" w:hAnsi="Times New Roman"/>
          <w:noProof/>
          <w:sz w:val="24"/>
        </w:rPr>
        <w:t xml:space="preserve">Barron, H. C., Dolan, R. J., &amp; Behrens, T. E. J. (2013). Online evaluation of novel choices by simultaneous representation of multiple memories. </w:t>
      </w:r>
      <w:r w:rsidR="00FE6511" w:rsidRPr="005E3FBE">
        <w:rPr>
          <w:rFonts w:ascii="Times New Roman" w:hAnsi="Times New Roman"/>
          <w:i/>
          <w:iCs/>
          <w:noProof/>
          <w:sz w:val="24"/>
        </w:rPr>
        <w:t>Nature Neuroscience</w:t>
      </w:r>
      <w:r w:rsidR="00FE6511" w:rsidRPr="005E3FBE">
        <w:rPr>
          <w:rFonts w:ascii="Times New Roman" w:hAnsi="Times New Roman"/>
          <w:noProof/>
          <w:sz w:val="24"/>
        </w:rPr>
        <w:t xml:space="preserve">, </w:t>
      </w:r>
      <w:r w:rsidR="00FE6511" w:rsidRPr="005E3FBE">
        <w:rPr>
          <w:rFonts w:ascii="Times New Roman" w:hAnsi="Times New Roman"/>
          <w:i/>
          <w:iCs/>
          <w:noProof/>
          <w:sz w:val="24"/>
        </w:rPr>
        <w:t>16</w:t>
      </w:r>
      <w:r w:rsidR="00FE6511" w:rsidRPr="005E3FBE">
        <w:rPr>
          <w:rFonts w:ascii="Times New Roman" w:hAnsi="Times New Roman"/>
          <w:noProof/>
          <w:sz w:val="24"/>
        </w:rPr>
        <w:t>(10), 1492–8. doi:10.1038/nn.3515</w:t>
      </w:r>
    </w:p>
    <w:p w14:paraId="3A38C301"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lastRenderedPageBreak/>
        <w:t xml:space="preserve">Benoit, R. G., Gilbert, S. J., &amp; Burgess, P. W. (2011). A neural mechanism mediating the impact of episodic prospection on farsighted decisions. </w:t>
      </w:r>
      <w:r w:rsidRPr="005E3FBE">
        <w:rPr>
          <w:rFonts w:ascii="Times New Roman" w:hAnsi="Times New Roman"/>
          <w:i/>
          <w:iCs/>
          <w:noProof/>
          <w:sz w:val="24"/>
        </w:rPr>
        <w:t>The Journal of Neuroscience : The Official Journal of the Society for Neuroscience</w:t>
      </w:r>
      <w:r w:rsidRPr="005E3FBE">
        <w:rPr>
          <w:rFonts w:ascii="Times New Roman" w:hAnsi="Times New Roman"/>
          <w:noProof/>
          <w:sz w:val="24"/>
        </w:rPr>
        <w:t xml:space="preserve">, </w:t>
      </w:r>
      <w:r w:rsidRPr="005E3FBE">
        <w:rPr>
          <w:rFonts w:ascii="Times New Roman" w:hAnsi="Times New Roman"/>
          <w:i/>
          <w:iCs/>
          <w:noProof/>
          <w:sz w:val="24"/>
        </w:rPr>
        <w:t>31</w:t>
      </w:r>
      <w:r w:rsidRPr="005E3FBE">
        <w:rPr>
          <w:rFonts w:ascii="Times New Roman" w:hAnsi="Times New Roman"/>
          <w:noProof/>
          <w:sz w:val="24"/>
        </w:rPr>
        <w:t>(18), 6771–9. doi:10.1523/JNEUROSCI.6559-10.2011</w:t>
      </w:r>
    </w:p>
    <w:p w14:paraId="2E9DC9DE"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Birnbaum, M. H., &amp; Gutierrez, R. J. (2007). Testing for intransitivity of preferences predicted by a lexicographic semi-order. </w:t>
      </w:r>
      <w:r w:rsidRPr="005E3FBE">
        <w:rPr>
          <w:rFonts w:ascii="Times New Roman" w:hAnsi="Times New Roman"/>
          <w:i/>
          <w:iCs/>
          <w:noProof/>
          <w:sz w:val="24"/>
        </w:rPr>
        <w:t>Organizational Behavior and Human Decision Processes</w:t>
      </w:r>
      <w:r w:rsidRPr="005E3FBE">
        <w:rPr>
          <w:rFonts w:ascii="Times New Roman" w:hAnsi="Times New Roman"/>
          <w:noProof/>
          <w:sz w:val="24"/>
        </w:rPr>
        <w:t xml:space="preserve">, </w:t>
      </w:r>
      <w:r w:rsidRPr="005E3FBE">
        <w:rPr>
          <w:rFonts w:ascii="Times New Roman" w:hAnsi="Times New Roman"/>
          <w:i/>
          <w:iCs/>
          <w:noProof/>
          <w:sz w:val="24"/>
        </w:rPr>
        <w:t>104</w:t>
      </w:r>
      <w:r w:rsidRPr="005E3FBE">
        <w:rPr>
          <w:rFonts w:ascii="Times New Roman" w:hAnsi="Times New Roman"/>
          <w:noProof/>
          <w:sz w:val="24"/>
        </w:rPr>
        <w:t>(1), 96–112. doi:10.1016/j.obhdp.2007.02.001</w:t>
      </w:r>
    </w:p>
    <w:p w14:paraId="76560E94"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Camille, N., Griffiths, C. a, Vo, K., Fellows, L. K., &amp; Kable, J. W. (2011). Ventromedial frontal lobe damage disrupts value maximization in humans. </w:t>
      </w:r>
      <w:r w:rsidRPr="005E3FBE">
        <w:rPr>
          <w:rFonts w:ascii="Times New Roman" w:hAnsi="Times New Roman"/>
          <w:i/>
          <w:iCs/>
          <w:noProof/>
          <w:sz w:val="24"/>
        </w:rPr>
        <w:t>The Journal of Neuroscience : The Official Journal of the Society for Neuroscience</w:t>
      </w:r>
      <w:r w:rsidRPr="005E3FBE">
        <w:rPr>
          <w:rFonts w:ascii="Times New Roman" w:hAnsi="Times New Roman"/>
          <w:noProof/>
          <w:sz w:val="24"/>
        </w:rPr>
        <w:t xml:space="preserve">, </w:t>
      </w:r>
      <w:r w:rsidRPr="005E3FBE">
        <w:rPr>
          <w:rFonts w:ascii="Times New Roman" w:hAnsi="Times New Roman"/>
          <w:i/>
          <w:iCs/>
          <w:noProof/>
          <w:sz w:val="24"/>
        </w:rPr>
        <w:t>31</w:t>
      </w:r>
      <w:r w:rsidRPr="005E3FBE">
        <w:rPr>
          <w:rFonts w:ascii="Times New Roman" w:hAnsi="Times New Roman"/>
          <w:noProof/>
          <w:sz w:val="24"/>
        </w:rPr>
        <w:t>(20), 7527–32. doi:10.1523/JNEUROSCI.6527-10.2011</w:t>
      </w:r>
    </w:p>
    <w:p w14:paraId="5E7A482A"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Cole, M. W., Pathak, S., &amp; Schneider, W. (2010). Identifying the brain’s most globally connected regions. </w:t>
      </w:r>
      <w:r w:rsidRPr="005E3FBE">
        <w:rPr>
          <w:rFonts w:ascii="Times New Roman" w:hAnsi="Times New Roman"/>
          <w:i/>
          <w:iCs/>
          <w:noProof/>
          <w:sz w:val="24"/>
        </w:rPr>
        <w:t>NeuroImage</w:t>
      </w:r>
      <w:r w:rsidRPr="005E3FBE">
        <w:rPr>
          <w:rFonts w:ascii="Times New Roman" w:hAnsi="Times New Roman"/>
          <w:noProof/>
          <w:sz w:val="24"/>
        </w:rPr>
        <w:t xml:space="preserve">, </w:t>
      </w:r>
      <w:r w:rsidRPr="005E3FBE">
        <w:rPr>
          <w:rFonts w:ascii="Times New Roman" w:hAnsi="Times New Roman"/>
          <w:i/>
          <w:iCs/>
          <w:noProof/>
          <w:sz w:val="24"/>
        </w:rPr>
        <w:t>49</w:t>
      </w:r>
      <w:r w:rsidRPr="005E3FBE">
        <w:rPr>
          <w:rFonts w:ascii="Times New Roman" w:hAnsi="Times New Roman"/>
          <w:noProof/>
          <w:sz w:val="24"/>
        </w:rPr>
        <w:t>(4), 3132–48. doi:10.1016/j.neuroimage.2009.11.001</w:t>
      </w:r>
    </w:p>
    <w:p w14:paraId="142F4B9A"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Dougherty, M. R. P., Gettys, C. F., &amp; Ogden, E. E. (1999). MINERVA-DM : A Memory Processes Model for Judgments of Likelihood. </w:t>
      </w:r>
      <w:r w:rsidRPr="005E3FBE">
        <w:rPr>
          <w:rFonts w:ascii="Times New Roman" w:hAnsi="Times New Roman"/>
          <w:i/>
          <w:iCs/>
          <w:noProof/>
          <w:sz w:val="24"/>
        </w:rPr>
        <w:t>Psychological Review</w:t>
      </w:r>
      <w:r w:rsidRPr="005E3FBE">
        <w:rPr>
          <w:rFonts w:ascii="Times New Roman" w:hAnsi="Times New Roman"/>
          <w:noProof/>
          <w:sz w:val="24"/>
        </w:rPr>
        <w:t xml:space="preserve">, </w:t>
      </w:r>
      <w:r w:rsidRPr="005E3FBE">
        <w:rPr>
          <w:rFonts w:ascii="Times New Roman" w:hAnsi="Times New Roman"/>
          <w:i/>
          <w:iCs/>
          <w:noProof/>
          <w:sz w:val="24"/>
        </w:rPr>
        <w:t>106</w:t>
      </w:r>
      <w:r w:rsidRPr="005E3FBE">
        <w:rPr>
          <w:rFonts w:ascii="Times New Roman" w:hAnsi="Times New Roman"/>
          <w:noProof/>
          <w:sz w:val="24"/>
        </w:rPr>
        <w:t>(1), 180–209.</w:t>
      </w:r>
    </w:p>
    <w:p w14:paraId="75740C56"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Fellows, L. K. (2006). Deciding how to decide: ventromedial frontal lobe damage affects information acquisition in multi-attribute decision making. </w:t>
      </w:r>
      <w:r w:rsidRPr="005E3FBE">
        <w:rPr>
          <w:rFonts w:ascii="Times New Roman" w:hAnsi="Times New Roman"/>
          <w:i/>
          <w:iCs/>
          <w:noProof/>
          <w:sz w:val="24"/>
        </w:rPr>
        <w:t>Brain : A Journal of Neurology</w:t>
      </w:r>
      <w:r w:rsidRPr="005E3FBE">
        <w:rPr>
          <w:rFonts w:ascii="Times New Roman" w:hAnsi="Times New Roman"/>
          <w:noProof/>
          <w:sz w:val="24"/>
        </w:rPr>
        <w:t xml:space="preserve">, </w:t>
      </w:r>
      <w:r w:rsidRPr="005E3FBE">
        <w:rPr>
          <w:rFonts w:ascii="Times New Roman" w:hAnsi="Times New Roman"/>
          <w:i/>
          <w:iCs/>
          <w:noProof/>
          <w:sz w:val="24"/>
        </w:rPr>
        <w:t>129</w:t>
      </w:r>
      <w:r w:rsidRPr="005E3FBE">
        <w:rPr>
          <w:rFonts w:ascii="Times New Roman" w:hAnsi="Times New Roman"/>
          <w:noProof/>
          <w:sz w:val="24"/>
        </w:rPr>
        <w:t>(Pt 4), 944–52. doi:10.1093/brain/awl017</w:t>
      </w:r>
    </w:p>
    <w:p w14:paraId="000A44B2"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Fellows, L. K., &amp; Farah, M. J. (2007). The role of ventromedial prefrontal cortex in decision making: judgment under uncertainty or judgment per se? </w:t>
      </w:r>
      <w:r w:rsidRPr="005E3FBE">
        <w:rPr>
          <w:rFonts w:ascii="Times New Roman" w:hAnsi="Times New Roman"/>
          <w:i/>
          <w:iCs/>
          <w:noProof/>
          <w:sz w:val="24"/>
        </w:rPr>
        <w:t>Cerebral Cortex (New York, N.Y. : 1991)</w:t>
      </w:r>
      <w:r w:rsidRPr="005E3FBE">
        <w:rPr>
          <w:rFonts w:ascii="Times New Roman" w:hAnsi="Times New Roman"/>
          <w:noProof/>
          <w:sz w:val="24"/>
        </w:rPr>
        <w:t xml:space="preserve">, </w:t>
      </w:r>
      <w:r w:rsidRPr="005E3FBE">
        <w:rPr>
          <w:rFonts w:ascii="Times New Roman" w:hAnsi="Times New Roman"/>
          <w:i/>
          <w:iCs/>
          <w:noProof/>
          <w:sz w:val="24"/>
        </w:rPr>
        <w:t>17</w:t>
      </w:r>
      <w:r w:rsidRPr="005E3FBE">
        <w:rPr>
          <w:rFonts w:ascii="Times New Roman" w:hAnsi="Times New Roman"/>
          <w:noProof/>
          <w:sz w:val="24"/>
        </w:rPr>
        <w:t>(11), 2669–74. doi:10.1093/cercor/bhl176</w:t>
      </w:r>
    </w:p>
    <w:p w14:paraId="24FA011C"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5E3FBE">
        <w:rPr>
          <w:rFonts w:ascii="Times New Roman" w:hAnsi="Times New Roman"/>
          <w:i/>
          <w:iCs/>
          <w:noProof/>
          <w:sz w:val="24"/>
        </w:rPr>
        <w:t>Neuron</w:t>
      </w:r>
      <w:r w:rsidRPr="005E3FBE">
        <w:rPr>
          <w:rFonts w:ascii="Times New Roman" w:hAnsi="Times New Roman"/>
          <w:noProof/>
          <w:sz w:val="24"/>
        </w:rPr>
        <w:t xml:space="preserve">, </w:t>
      </w:r>
      <w:r w:rsidRPr="005E3FBE">
        <w:rPr>
          <w:rFonts w:ascii="Times New Roman" w:hAnsi="Times New Roman"/>
          <w:i/>
          <w:iCs/>
          <w:noProof/>
          <w:sz w:val="24"/>
        </w:rPr>
        <w:t>33</w:t>
      </w:r>
      <w:r w:rsidRPr="005E3FBE">
        <w:rPr>
          <w:rFonts w:ascii="Times New Roman" w:hAnsi="Times New Roman"/>
          <w:noProof/>
          <w:sz w:val="24"/>
        </w:rPr>
        <w:t>, 341–355. doi:10.1016/S0896-6273(02)00569-X</w:t>
      </w:r>
    </w:p>
    <w:p w14:paraId="26095B9A"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Fischl, B., van der Kouwe, A., Destrieux, C., Halgren, E., Ségonne, F., Salat, D. H., … Dale, A. M. (2004). Automatically parcellating the human cerebral cortex. </w:t>
      </w:r>
      <w:r w:rsidRPr="005E3FBE">
        <w:rPr>
          <w:rFonts w:ascii="Times New Roman" w:hAnsi="Times New Roman"/>
          <w:i/>
          <w:iCs/>
          <w:noProof/>
          <w:sz w:val="24"/>
        </w:rPr>
        <w:t>Cerebral Cortex (New York, N.Y. : 1991)</w:t>
      </w:r>
      <w:r w:rsidRPr="005E3FBE">
        <w:rPr>
          <w:rFonts w:ascii="Times New Roman" w:hAnsi="Times New Roman"/>
          <w:noProof/>
          <w:sz w:val="24"/>
        </w:rPr>
        <w:t xml:space="preserve">, </w:t>
      </w:r>
      <w:r w:rsidRPr="005E3FBE">
        <w:rPr>
          <w:rFonts w:ascii="Times New Roman" w:hAnsi="Times New Roman"/>
          <w:i/>
          <w:iCs/>
          <w:noProof/>
          <w:sz w:val="24"/>
        </w:rPr>
        <w:t>14</w:t>
      </w:r>
      <w:r w:rsidRPr="005E3FBE">
        <w:rPr>
          <w:rFonts w:ascii="Times New Roman" w:hAnsi="Times New Roman"/>
          <w:noProof/>
          <w:sz w:val="24"/>
        </w:rPr>
        <w:t>, 11–22. doi:10.1093/cercor/bhg087</w:t>
      </w:r>
    </w:p>
    <w:p w14:paraId="500BEE8C"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Godsil, B. P., Kiss, J. P., Spedding, M., &amp; Jay, T. M. (2013). The hippocampal-prefrontal pathway: the weak link in psychiatric disorders? </w:t>
      </w:r>
      <w:r w:rsidRPr="005E3FBE">
        <w:rPr>
          <w:rFonts w:ascii="Times New Roman" w:hAnsi="Times New Roman"/>
          <w:i/>
          <w:iCs/>
          <w:noProof/>
          <w:sz w:val="24"/>
        </w:rPr>
        <w:t>European Neuropsychopharmacology : The Journal of the European College of Neuropsychopharmacology</w:t>
      </w:r>
      <w:r w:rsidRPr="005E3FBE">
        <w:rPr>
          <w:rFonts w:ascii="Times New Roman" w:hAnsi="Times New Roman"/>
          <w:noProof/>
          <w:sz w:val="24"/>
        </w:rPr>
        <w:t xml:space="preserve">, </w:t>
      </w:r>
      <w:r w:rsidRPr="005E3FBE">
        <w:rPr>
          <w:rFonts w:ascii="Times New Roman" w:hAnsi="Times New Roman"/>
          <w:i/>
          <w:iCs/>
          <w:noProof/>
          <w:sz w:val="24"/>
        </w:rPr>
        <w:t>23</w:t>
      </w:r>
      <w:r w:rsidRPr="005E3FBE">
        <w:rPr>
          <w:rFonts w:ascii="Times New Roman" w:hAnsi="Times New Roman"/>
          <w:noProof/>
          <w:sz w:val="24"/>
        </w:rPr>
        <w:t>(10), 1165–81. doi:10.1016/j.euroneuro.2012.10.018</w:t>
      </w:r>
    </w:p>
    <w:p w14:paraId="74CB5543"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Hassabis, D., Kumaran, D., Vann, S. D., &amp; Maguire, E. a. (2007). Patients with hippocampal amnesia cannot imagine new experiences. </w:t>
      </w:r>
      <w:r w:rsidRPr="005E3FBE">
        <w:rPr>
          <w:rFonts w:ascii="Times New Roman" w:hAnsi="Times New Roman"/>
          <w:i/>
          <w:iCs/>
          <w:noProof/>
          <w:sz w:val="24"/>
        </w:rPr>
        <w:t>Proceedings of the National Academy of Sciences of the United States of America</w:t>
      </w:r>
      <w:r w:rsidRPr="005E3FBE">
        <w:rPr>
          <w:rFonts w:ascii="Times New Roman" w:hAnsi="Times New Roman"/>
          <w:noProof/>
          <w:sz w:val="24"/>
        </w:rPr>
        <w:t xml:space="preserve">, </w:t>
      </w:r>
      <w:r w:rsidRPr="005E3FBE">
        <w:rPr>
          <w:rFonts w:ascii="Times New Roman" w:hAnsi="Times New Roman"/>
          <w:i/>
          <w:iCs/>
          <w:noProof/>
          <w:sz w:val="24"/>
        </w:rPr>
        <w:t>104</w:t>
      </w:r>
      <w:r w:rsidRPr="005E3FBE">
        <w:rPr>
          <w:rFonts w:ascii="Times New Roman" w:hAnsi="Times New Roman"/>
          <w:noProof/>
          <w:sz w:val="24"/>
        </w:rPr>
        <w:t>(5), 1726–31. doi:10.1073/pnas.0610561104</w:t>
      </w:r>
    </w:p>
    <w:p w14:paraId="3792D477"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Hoppe, C., Elger, C. E., &amp; Helmstaedter, C. (2007). Long-term memory impairment in patients with focal epilepsy. </w:t>
      </w:r>
      <w:r w:rsidRPr="005E3FBE">
        <w:rPr>
          <w:rFonts w:ascii="Times New Roman" w:hAnsi="Times New Roman"/>
          <w:i/>
          <w:iCs/>
          <w:noProof/>
          <w:sz w:val="24"/>
        </w:rPr>
        <w:t>Epilepsia</w:t>
      </w:r>
      <w:r w:rsidRPr="005E3FBE">
        <w:rPr>
          <w:rFonts w:ascii="Times New Roman" w:hAnsi="Times New Roman"/>
          <w:noProof/>
          <w:sz w:val="24"/>
        </w:rPr>
        <w:t xml:space="preserve">, </w:t>
      </w:r>
      <w:r w:rsidRPr="005E3FBE">
        <w:rPr>
          <w:rFonts w:ascii="Times New Roman" w:hAnsi="Times New Roman"/>
          <w:i/>
          <w:iCs/>
          <w:noProof/>
          <w:sz w:val="24"/>
        </w:rPr>
        <w:t>48 Suppl 9</w:t>
      </w:r>
      <w:r w:rsidRPr="005E3FBE">
        <w:rPr>
          <w:rFonts w:ascii="Times New Roman" w:hAnsi="Times New Roman"/>
          <w:noProof/>
          <w:sz w:val="24"/>
        </w:rPr>
        <w:t>, 26–9. doi:10.1111/j.1528-1167.2007.01397.x</w:t>
      </w:r>
    </w:p>
    <w:p w14:paraId="16EDAD14"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lastRenderedPageBreak/>
        <w:t xml:space="preserve">Houthakker, H. S. (1950). Revealed Preference and the Utility Function. </w:t>
      </w:r>
      <w:r w:rsidRPr="005E3FBE">
        <w:rPr>
          <w:rFonts w:ascii="Times New Roman" w:hAnsi="Times New Roman"/>
          <w:i/>
          <w:iCs/>
          <w:noProof/>
          <w:sz w:val="24"/>
        </w:rPr>
        <w:t>Economica</w:t>
      </w:r>
      <w:r w:rsidRPr="005E3FBE">
        <w:rPr>
          <w:rFonts w:ascii="Times New Roman" w:hAnsi="Times New Roman"/>
          <w:noProof/>
          <w:sz w:val="24"/>
        </w:rPr>
        <w:t xml:space="preserve">, </w:t>
      </w:r>
      <w:r w:rsidRPr="005E3FBE">
        <w:rPr>
          <w:rFonts w:ascii="Times New Roman" w:hAnsi="Times New Roman"/>
          <w:i/>
          <w:iCs/>
          <w:noProof/>
          <w:sz w:val="24"/>
        </w:rPr>
        <w:t>17</w:t>
      </w:r>
      <w:r w:rsidRPr="005E3FBE">
        <w:rPr>
          <w:rFonts w:ascii="Times New Roman" w:hAnsi="Times New Roman"/>
          <w:noProof/>
          <w:sz w:val="24"/>
        </w:rPr>
        <w:t>(66), 159–174.</w:t>
      </w:r>
    </w:p>
    <w:p w14:paraId="3715958F"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Johnson, E. J., Häubl, G., &amp; Keinan, A. (2007). Aspects of endowment: a query theory of value construction. </w:t>
      </w:r>
      <w:r w:rsidRPr="005E3FBE">
        <w:rPr>
          <w:rFonts w:ascii="Times New Roman" w:hAnsi="Times New Roman"/>
          <w:i/>
          <w:iCs/>
          <w:noProof/>
          <w:sz w:val="24"/>
        </w:rPr>
        <w:t>Journal of Experimental Psychology. Learning, Memory, and Cognition</w:t>
      </w:r>
      <w:r w:rsidRPr="005E3FBE">
        <w:rPr>
          <w:rFonts w:ascii="Times New Roman" w:hAnsi="Times New Roman"/>
          <w:noProof/>
          <w:sz w:val="24"/>
        </w:rPr>
        <w:t xml:space="preserve">, </w:t>
      </w:r>
      <w:r w:rsidRPr="005E3FBE">
        <w:rPr>
          <w:rFonts w:ascii="Times New Roman" w:hAnsi="Times New Roman"/>
          <w:i/>
          <w:iCs/>
          <w:noProof/>
          <w:sz w:val="24"/>
        </w:rPr>
        <w:t>33</w:t>
      </w:r>
      <w:r w:rsidRPr="005E3FBE">
        <w:rPr>
          <w:rFonts w:ascii="Times New Roman" w:hAnsi="Times New Roman"/>
          <w:noProof/>
          <w:sz w:val="24"/>
        </w:rPr>
        <w:t>, 461–474. doi:10.1037/0278-7393.33.3.461</w:t>
      </w:r>
    </w:p>
    <w:p w14:paraId="521758C1"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Kalenscher, T., Tobler, P. N., Huijbers, W., Daselaar, S. M., &amp; Pennartz, C. M. a. (2010). Neural signatures of intransitive preferences. </w:t>
      </w:r>
      <w:r w:rsidRPr="005E3FBE">
        <w:rPr>
          <w:rFonts w:ascii="Times New Roman" w:hAnsi="Times New Roman"/>
          <w:i/>
          <w:iCs/>
          <w:noProof/>
          <w:sz w:val="24"/>
        </w:rPr>
        <w:t>Frontiers in Human Neuroscience</w:t>
      </w:r>
      <w:r w:rsidRPr="005E3FBE">
        <w:rPr>
          <w:rFonts w:ascii="Times New Roman" w:hAnsi="Times New Roman"/>
          <w:noProof/>
          <w:sz w:val="24"/>
        </w:rPr>
        <w:t xml:space="preserve">, </w:t>
      </w:r>
      <w:r w:rsidRPr="005E3FBE">
        <w:rPr>
          <w:rFonts w:ascii="Times New Roman" w:hAnsi="Times New Roman"/>
          <w:i/>
          <w:iCs/>
          <w:noProof/>
          <w:sz w:val="24"/>
        </w:rPr>
        <w:t>4</w:t>
      </w:r>
      <w:r w:rsidRPr="005E3FBE">
        <w:rPr>
          <w:rFonts w:ascii="Times New Roman" w:hAnsi="Times New Roman"/>
          <w:noProof/>
          <w:sz w:val="24"/>
        </w:rPr>
        <w:t>(June), 1–14. doi:10.3389/fnhum.2010.00049</w:t>
      </w:r>
    </w:p>
    <w:p w14:paraId="64B4BABA"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Kipervasser, S., Palti, D., Neufeld, M. Y., Ben Shachar, M., Andelman, F., Fried, I., … Hendler, T. (2008). Possible remote functional reorganization in left temporal lobe epilepsy. </w:t>
      </w:r>
      <w:r w:rsidRPr="005E3FBE">
        <w:rPr>
          <w:rFonts w:ascii="Times New Roman" w:hAnsi="Times New Roman"/>
          <w:i/>
          <w:iCs/>
          <w:noProof/>
          <w:sz w:val="24"/>
        </w:rPr>
        <w:t>Acta Neurologica Scandinavica</w:t>
      </w:r>
      <w:r w:rsidRPr="005E3FBE">
        <w:rPr>
          <w:rFonts w:ascii="Times New Roman" w:hAnsi="Times New Roman"/>
          <w:noProof/>
          <w:sz w:val="24"/>
        </w:rPr>
        <w:t xml:space="preserve">, </w:t>
      </w:r>
      <w:r w:rsidRPr="005E3FBE">
        <w:rPr>
          <w:rFonts w:ascii="Times New Roman" w:hAnsi="Times New Roman"/>
          <w:i/>
          <w:iCs/>
          <w:noProof/>
          <w:sz w:val="24"/>
        </w:rPr>
        <w:t>117</w:t>
      </w:r>
      <w:r w:rsidRPr="005E3FBE">
        <w:rPr>
          <w:rFonts w:ascii="Times New Roman" w:hAnsi="Times New Roman"/>
          <w:noProof/>
          <w:sz w:val="24"/>
        </w:rPr>
        <w:t>(5), 324–31. doi:10.1111/j.1600-0404.2007.00948.x</w:t>
      </w:r>
    </w:p>
    <w:p w14:paraId="046C70E1"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5E3FBE">
        <w:rPr>
          <w:rFonts w:ascii="Times New Roman" w:hAnsi="Times New Roman"/>
          <w:i/>
          <w:iCs/>
          <w:noProof/>
          <w:sz w:val="24"/>
        </w:rPr>
        <w:t>Social Cognition</w:t>
      </w:r>
      <w:r w:rsidRPr="005E3FBE">
        <w:rPr>
          <w:rFonts w:ascii="Times New Roman" w:hAnsi="Times New Roman"/>
          <w:noProof/>
          <w:sz w:val="24"/>
        </w:rPr>
        <w:t xml:space="preserve">, </w:t>
      </w:r>
      <w:r w:rsidRPr="005E3FBE">
        <w:rPr>
          <w:rFonts w:ascii="Times New Roman" w:hAnsi="Times New Roman"/>
          <w:i/>
          <w:iCs/>
          <w:noProof/>
          <w:sz w:val="24"/>
        </w:rPr>
        <w:t>20</w:t>
      </w:r>
      <w:r w:rsidRPr="005E3FBE">
        <w:rPr>
          <w:rFonts w:ascii="Times New Roman" w:hAnsi="Times New Roman"/>
          <w:noProof/>
          <w:sz w:val="24"/>
        </w:rPr>
        <w:t>(5), 353–379.</w:t>
      </w:r>
    </w:p>
    <w:p w14:paraId="4F330C27"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Lee, L., Amir, O., &amp; Ariely, D. (2009). In Search of Homo Economicus: Cognitive Noise and the Role of Emotion in Preference Consistency. </w:t>
      </w:r>
      <w:r w:rsidRPr="005E3FBE">
        <w:rPr>
          <w:rFonts w:ascii="Times New Roman" w:hAnsi="Times New Roman"/>
          <w:i/>
          <w:iCs/>
          <w:noProof/>
          <w:sz w:val="24"/>
        </w:rPr>
        <w:t>Journal of Consumer Research</w:t>
      </w:r>
      <w:r w:rsidRPr="005E3FBE">
        <w:rPr>
          <w:rFonts w:ascii="Times New Roman" w:hAnsi="Times New Roman"/>
          <w:noProof/>
          <w:sz w:val="24"/>
        </w:rPr>
        <w:t xml:space="preserve">, </w:t>
      </w:r>
      <w:r w:rsidRPr="005E3FBE">
        <w:rPr>
          <w:rFonts w:ascii="Times New Roman" w:hAnsi="Times New Roman"/>
          <w:i/>
          <w:iCs/>
          <w:noProof/>
          <w:sz w:val="24"/>
        </w:rPr>
        <w:t>36</w:t>
      </w:r>
      <w:r w:rsidRPr="005E3FBE">
        <w:rPr>
          <w:rFonts w:ascii="Times New Roman" w:hAnsi="Times New Roman"/>
          <w:noProof/>
          <w:sz w:val="24"/>
        </w:rPr>
        <w:t>(2), 173–187. doi:10.1086/597160</w:t>
      </w:r>
    </w:p>
    <w:p w14:paraId="746618A5"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Lichtenstein, S., &amp; Slovic, P. (Eds.). (2006). </w:t>
      </w:r>
      <w:r w:rsidRPr="005E3FBE">
        <w:rPr>
          <w:rFonts w:ascii="Times New Roman" w:hAnsi="Times New Roman"/>
          <w:i/>
          <w:iCs/>
          <w:noProof/>
          <w:sz w:val="24"/>
        </w:rPr>
        <w:t>The Construction of Preference</w:t>
      </w:r>
      <w:r w:rsidRPr="005E3FBE">
        <w:rPr>
          <w:rFonts w:ascii="Times New Roman" w:hAnsi="Times New Roman"/>
          <w:noProof/>
          <w:sz w:val="24"/>
        </w:rPr>
        <w:t>. New York: Cambridge University Press.</w:t>
      </w:r>
    </w:p>
    <w:p w14:paraId="0BCC620A"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Ongür, D., &amp; Price, J. L. (2000). The organization of networks within the orbital and medial prefrontal cortex of rats, monkeys and humans. </w:t>
      </w:r>
      <w:r w:rsidRPr="005E3FBE">
        <w:rPr>
          <w:rFonts w:ascii="Times New Roman" w:hAnsi="Times New Roman"/>
          <w:i/>
          <w:iCs/>
          <w:noProof/>
          <w:sz w:val="24"/>
        </w:rPr>
        <w:t>Cerebral Cortex (New York, N.Y. : 1991)</w:t>
      </w:r>
      <w:r w:rsidRPr="005E3FBE">
        <w:rPr>
          <w:rFonts w:ascii="Times New Roman" w:hAnsi="Times New Roman"/>
          <w:noProof/>
          <w:sz w:val="24"/>
        </w:rPr>
        <w:t xml:space="preserve">, </w:t>
      </w:r>
      <w:r w:rsidRPr="005E3FBE">
        <w:rPr>
          <w:rFonts w:ascii="Times New Roman" w:hAnsi="Times New Roman"/>
          <w:i/>
          <w:iCs/>
          <w:noProof/>
          <w:sz w:val="24"/>
        </w:rPr>
        <w:t>10</w:t>
      </w:r>
      <w:r w:rsidRPr="005E3FBE">
        <w:rPr>
          <w:rFonts w:ascii="Times New Roman" w:hAnsi="Times New Roman"/>
          <w:noProof/>
          <w:sz w:val="24"/>
        </w:rPr>
        <w:t>(3), 206–19. Retrieved from http://www.ncbi.nlm.nih.gov/pubmed/10731217</w:t>
      </w:r>
    </w:p>
    <w:p w14:paraId="3AD9C2EB"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Peters, J., &amp; Büchel, C. (2010). Episodic future thinking reduces reward delay discounting through an enhancement of prefrontal-mediotemporal interactions. </w:t>
      </w:r>
      <w:r w:rsidRPr="005E3FBE">
        <w:rPr>
          <w:rFonts w:ascii="Times New Roman" w:hAnsi="Times New Roman"/>
          <w:i/>
          <w:iCs/>
          <w:noProof/>
          <w:sz w:val="24"/>
        </w:rPr>
        <w:t>Neuron</w:t>
      </w:r>
      <w:r w:rsidRPr="005E3FBE">
        <w:rPr>
          <w:rFonts w:ascii="Times New Roman" w:hAnsi="Times New Roman"/>
          <w:noProof/>
          <w:sz w:val="24"/>
        </w:rPr>
        <w:t xml:space="preserve">, </w:t>
      </w:r>
      <w:r w:rsidRPr="005E3FBE">
        <w:rPr>
          <w:rFonts w:ascii="Times New Roman" w:hAnsi="Times New Roman"/>
          <w:i/>
          <w:iCs/>
          <w:noProof/>
          <w:sz w:val="24"/>
        </w:rPr>
        <w:t>66</w:t>
      </w:r>
      <w:r w:rsidRPr="005E3FBE">
        <w:rPr>
          <w:rFonts w:ascii="Times New Roman" w:hAnsi="Times New Roman"/>
          <w:noProof/>
          <w:sz w:val="24"/>
        </w:rPr>
        <w:t>(1), 138–48. doi:10.1016/j.neuron.2010.03.026</w:t>
      </w:r>
    </w:p>
    <w:p w14:paraId="4F178E6E"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Ranganath, C., &amp; Ritchey, M. (2012). Two cortical systems for memory-guided behaviour. </w:t>
      </w:r>
      <w:r w:rsidRPr="005E3FBE">
        <w:rPr>
          <w:rFonts w:ascii="Times New Roman" w:hAnsi="Times New Roman"/>
          <w:i/>
          <w:iCs/>
          <w:noProof/>
          <w:sz w:val="24"/>
        </w:rPr>
        <w:t>Nature Reviews. Neuroscience</w:t>
      </w:r>
      <w:r w:rsidRPr="005E3FBE">
        <w:rPr>
          <w:rFonts w:ascii="Times New Roman" w:hAnsi="Times New Roman"/>
          <w:noProof/>
          <w:sz w:val="24"/>
        </w:rPr>
        <w:t xml:space="preserve">, </w:t>
      </w:r>
      <w:r w:rsidRPr="005E3FBE">
        <w:rPr>
          <w:rFonts w:ascii="Times New Roman" w:hAnsi="Times New Roman"/>
          <w:i/>
          <w:iCs/>
          <w:noProof/>
          <w:sz w:val="24"/>
        </w:rPr>
        <w:t>13</w:t>
      </w:r>
      <w:r w:rsidRPr="005E3FBE">
        <w:rPr>
          <w:rFonts w:ascii="Times New Roman" w:hAnsi="Times New Roman"/>
          <w:noProof/>
          <w:sz w:val="24"/>
        </w:rPr>
        <w:t>(10), 713–26. doi:10.1038/nrn3338</w:t>
      </w:r>
    </w:p>
    <w:p w14:paraId="55C002BA"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Regenwetter, M., Dana, J., Davis-Stober, C. P., &amp; Guo, Y. (2011). Parsimonious testing of transitive or intransitive preferences: Reply to Birnbaum (2011). </w:t>
      </w:r>
      <w:r w:rsidRPr="005E3FBE">
        <w:rPr>
          <w:rFonts w:ascii="Times New Roman" w:hAnsi="Times New Roman"/>
          <w:i/>
          <w:iCs/>
          <w:noProof/>
          <w:sz w:val="24"/>
        </w:rPr>
        <w:t>Psychological Review</w:t>
      </w:r>
      <w:r w:rsidRPr="005E3FBE">
        <w:rPr>
          <w:rFonts w:ascii="Times New Roman" w:hAnsi="Times New Roman"/>
          <w:noProof/>
          <w:sz w:val="24"/>
        </w:rPr>
        <w:t xml:space="preserve">, </w:t>
      </w:r>
      <w:r w:rsidRPr="005E3FBE">
        <w:rPr>
          <w:rFonts w:ascii="Times New Roman" w:hAnsi="Times New Roman"/>
          <w:i/>
          <w:iCs/>
          <w:noProof/>
          <w:sz w:val="24"/>
        </w:rPr>
        <w:t>118</w:t>
      </w:r>
      <w:r w:rsidRPr="005E3FBE">
        <w:rPr>
          <w:rFonts w:ascii="Times New Roman" w:hAnsi="Times New Roman"/>
          <w:noProof/>
          <w:sz w:val="24"/>
        </w:rPr>
        <w:t>(4), 684–688. doi:10.1037/a0025291</w:t>
      </w:r>
    </w:p>
    <w:p w14:paraId="42358192"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Reyna, V. F., Lloyd, F. J., &amp; Brainerd, C. J. (2003). Memory, Development, and Rationality: An Integrative Theory of Judgement and Decision Making. In </w:t>
      </w:r>
      <w:r w:rsidRPr="005E3FBE">
        <w:rPr>
          <w:rFonts w:ascii="Times New Roman" w:hAnsi="Times New Roman"/>
          <w:i/>
          <w:iCs/>
          <w:noProof/>
          <w:sz w:val="24"/>
        </w:rPr>
        <w:t>Emerging Perspectives on Judgement and Decision Research</w:t>
      </w:r>
      <w:r w:rsidRPr="005E3FBE">
        <w:rPr>
          <w:rFonts w:ascii="Times New Roman" w:hAnsi="Times New Roman"/>
          <w:noProof/>
          <w:sz w:val="24"/>
        </w:rPr>
        <w:t xml:space="preserve"> (pp. 201–245).</w:t>
      </w:r>
    </w:p>
    <w:p w14:paraId="19B89C60"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Samuelson, P. A. (1938). A Note on the Pure Theory of Behaviour Consumer ’s Bheavior. </w:t>
      </w:r>
      <w:r w:rsidRPr="005E3FBE">
        <w:rPr>
          <w:rFonts w:ascii="Times New Roman" w:hAnsi="Times New Roman"/>
          <w:i/>
          <w:iCs/>
          <w:noProof/>
          <w:sz w:val="24"/>
        </w:rPr>
        <w:t>Economica</w:t>
      </w:r>
      <w:r w:rsidRPr="005E3FBE">
        <w:rPr>
          <w:rFonts w:ascii="Times New Roman" w:hAnsi="Times New Roman"/>
          <w:noProof/>
          <w:sz w:val="24"/>
        </w:rPr>
        <w:t xml:space="preserve">, </w:t>
      </w:r>
      <w:r w:rsidRPr="005E3FBE">
        <w:rPr>
          <w:rFonts w:ascii="Times New Roman" w:hAnsi="Times New Roman"/>
          <w:i/>
          <w:iCs/>
          <w:noProof/>
          <w:sz w:val="24"/>
        </w:rPr>
        <w:t>5</w:t>
      </w:r>
      <w:r w:rsidRPr="005E3FBE">
        <w:rPr>
          <w:rFonts w:ascii="Times New Roman" w:hAnsi="Times New Roman"/>
          <w:noProof/>
          <w:sz w:val="24"/>
        </w:rPr>
        <w:t>(17), 61–71.</w:t>
      </w:r>
    </w:p>
    <w:p w14:paraId="5A53DCA6"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Schacter, D. L., &amp; Addis, D. R. (2007). The cognitive neuroscience of constructive memory: remembering the past and imagining the future. </w:t>
      </w:r>
      <w:r w:rsidRPr="005E3FBE">
        <w:rPr>
          <w:rFonts w:ascii="Times New Roman" w:hAnsi="Times New Roman"/>
          <w:i/>
          <w:iCs/>
          <w:noProof/>
          <w:sz w:val="24"/>
        </w:rPr>
        <w:t xml:space="preserve">Philosophical Transactions of the Royal </w:t>
      </w:r>
      <w:r w:rsidRPr="005E3FBE">
        <w:rPr>
          <w:rFonts w:ascii="Times New Roman" w:hAnsi="Times New Roman"/>
          <w:i/>
          <w:iCs/>
          <w:noProof/>
          <w:sz w:val="24"/>
        </w:rPr>
        <w:lastRenderedPageBreak/>
        <w:t>Society of London. Series B, Biological Sciences</w:t>
      </w:r>
      <w:r w:rsidRPr="005E3FBE">
        <w:rPr>
          <w:rFonts w:ascii="Times New Roman" w:hAnsi="Times New Roman"/>
          <w:noProof/>
          <w:sz w:val="24"/>
        </w:rPr>
        <w:t xml:space="preserve">, </w:t>
      </w:r>
      <w:r w:rsidRPr="005E3FBE">
        <w:rPr>
          <w:rFonts w:ascii="Times New Roman" w:hAnsi="Times New Roman"/>
          <w:i/>
          <w:iCs/>
          <w:noProof/>
          <w:sz w:val="24"/>
        </w:rPr>
        <w:t>362</w:t>
      </w:r>
      <w:r w:rsidRPr="005E3FBE">
        <w:rPr>
          <w:rFonts w:ascii="Times New Roman" w:hAnsi="Times New Roman"/>
          <w:noProof/>
          <w:sz w:val="24"/>
        </w:rPr>
        <w:t>(1481), 773–86. doi:10.1098/rstb.2007.2087</w:t>
      </w:r>
    </w:p>
    <w:p w14:paraId="5E44BAF9"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Schneider, S. L., &amp; Shanteau, J. (2003). </w:t>
      </w:r>
      <w:r w:rsidRPr="005E3FBE">
        <w:rPr>
          <w:rFonts w:ascii="Times New Roman" w:hAnsi="Times New Roman"/>
          <w:i/>
          <w:iCs/>
          <w:noProof/>
          <w:sz w:val="24"/>
        </w:rPr>
        <w:t>Emerging Perspectives on Judgment and Decision Research</w:t>
      </w:r>
      <w:r w:rsidRPr="005E3FBE">
        <w:rPr>
          <w:rFonts w:ascii="Times New Roman" w:hAnsi="Times New Roman"/>
          <w:noProof/>
          <w:sz w:val="24"/>
        </w:rPr>
        <w:t xml:space="preserve"> (p. 736). Cambridge University Press.</w:t>
      </w:r>
    </w:p>
    <w:p w14:paraId="0DC5C72A"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Shohamy, D., &amp; Turk-Browne, N. B. (2013). Mechanisms for widespread hippocampal involvement in cognition. </w:t>
      </w:r>
      <w:r w:rsidRPr="005E3FBE">
        <w:rPr>
          <w:rFonts w:ascii="Times New Roman" w:hAnsi="Times New Roman"/>
          <w:i/>
          <w:iCs/>
          <w:noProof/>
          <w:sz w:val="24"/>
        </w:rPr>
        <w:t>Journal of Experimental Psychology. General</w:t>
      </w:r>
      <w:r w:rsidRPr="005E3FBE">
        <w:rPr>
          <w:rFonts w:ascii="Times New Roman" w:hAnsi="Times New Roman"/>
          <w:noProof/>
          <w:sz w:val="24"/>
        </w:rPr>
        <w:t xml:space="preserve">, </w:t>
      </w:r>
      <w:r w:rsidRPr="005E3FBE">
        <w:rPr>
          <w:rFonts w:ascii="Times New Roman" w:hAnsi="Times New Roman"/>
          <w:i/>
          <w:iCs/>
          <w:noProof/>
          <w:sz w:val="24"/>
        </w:rPr>
        <w:t>142</w:t>
      </w:r>
      <w:r w:rsidRPr="005E3FBE">
        <w:rPr>
          <w:rFonts w:ascii="Times New Roman" w:hAnsi="Times New Roman"/>
          <w:noProof/>
          <w:sz w:val="24"/>
        </w:rPr>
        <w:t>(4), 1159–70. doi:10.1037/a0034461</w:t>
      </w:r>
    </w:p>
    <w:p w14:paraId="77764E87"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Tversky, A. (1969). Intransitivity of preferences. </w:t>
      </w:r>
      <w:r w:rsidRPr="005E3FBE">
        <w:rPr>
          <w:rFonts w:ascii="Times New Roman" w:hAnsi="Times New Roman"/>
          <w:i/>
          <w:iCs/>
          <w:noProof/>
          <w:sz w:val="24"/>
        </w:rPr>
        <w:t>Psychological Review</w:t>
      </w:r>
      <w:r w:rsidRPr="005E3FBE">
        <w:rPr>
          <w:rFonts w:ascii="Times New Roman" w:hAnsi="Times New Roman"/>
          <w:noProof/>
          <w:sz w:val="24"/>
        </w:rPr>
        <w:t xml:space="preserve">, </w:t>
      </w:r>
      <w:r w:rsidRPr="005E3FBE">
        <w:rPr>
          <w:rFonts w:ascii="Times New Roman" w:hAnsi="Times New Roman"/>
          <w:i/>
          <w:iCs/>
          <w:noProof/>
          <w:sz w:val="24"/>
        </w:rPr>
        <w:t>76</w:t>
      </w:r>
      <w:r w:rsidRPr="005E3FBE">
        <w:rPr>
          <w:rFonts w:ascii="Times New Roman" w:hAnsi="Times New Roman"/>
          <w:noProof/>
          <w:sz w:val="24"/>
        </w:rPr>
        <w:t>(1), 31–48. doi:10.1037/h0026750</w:t>
      </w:r>
    </w:p>
    <w:p w14:paraId="10AF7AB2"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Von Neumann, J., &amp; Morgenstern, O. (1944). </w:t>
      </w:r>
      <w:r w:rsidRPr="005E3FBE">
        <w:rPr>
          <w:rFonts w:ascii="Times New Roman" w:hAnsi="Times New Roman"/>
          <w:i/>
          <w:iCs/>
          <w:noProof/>
          <w:sz w:val="24"/>
        </w:rPr>
        <w:t>Theory of Games and Economic Behavior</w:t>
      </w:r>
      <w:r w:rsidRPr="005E3FBE">
        <w:rPr>
          <w:rFonts w:ascii="Times New Roman" w:hAnsi="Times New Roman"/>
          <w:noProof/>
          <w:sz w:val="24"/>
        </w:rPr>
        <w:t xml:space="preserve">. </w:t>
      </w:r>
      <w:r w:rsidRPr="005E3FBE">
        <w:rPr>
          <w:rFonts w:ascii="Times New Roman" w:hAnsi="Times New Roman"/>
          <w:i/>
          <w:iCs/>
          <w:noProof/>
          <w:sz w:val="24"/>
        </w:rPr>
        <w:t>Princeton University Press</w:t>
      </w:r>
      <w:r w:rsidRPr="005E3FBE">
        <w:rPr>
          <w:rFonts w:ascii="Times New Roman" w:hAnsi="Times New Roman"/>
          <w:noProof/>
          <w:sz w:val="24"/>
        </w:rPr>
        <w:t xml:space="preserve"> (Vol. 2, p. 625). doi:10.1177/1468795X06065810</w:t>
      </w:r>
    </w:p>
    <w:p w14:paraId="3702B6A3"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Weber, B., Wellmer, J., Reuber, M., Mormann, F., Weis, S., Urbach, H., … Fernández, G. (2006). Left hippocampal pathology is associated with atypical language lateralization in patients with focal epilepsy. </w:t>
      </w:r>
      <w:r w:rsidRPr="005E3FBE">
        <w:rPr>
          <w:rFonts w:ascii="Times New Roman" w:hAnsi="Times New Roman"/>
          <w:i/>
          <w:iCs/>
          <w:noProof/>
          <w:sz w:val="24"/>
        </w:rPr>
        <w:t>Brain : A Journal of Neurology</w:t>
      </w:r>
      <w:r w:rsidRPr="005E3FBE">
        <w:rPr>
          <w:rFonts w:ascii="Times New Roman" w:hAnsi="Times New Roman"/>
          <w:noProof/>
          <w:sz w:val="24"/>
        </w:rPr>
        <w:t xml:space="preserve">, </w:t>
      </w:r>
      <w:r w:rsidRPr="005E3FBE">
        <w:rPr>
          <w:rFonts w:ascii="Times New Roman" w:hAnsi="Times New Roman"/>
          <w:i/>
          <w:iCs/>
          <w:noProof/>
          <w:sz w:val="24"/>
        </w:rPr>
        <w:t>129</w:t>
      </w:r>
      <w:r w:rsidRPr="005E3FBE">
        <w:rPr>
          <w:rFonts w:ascii="Times New Roman" w:hAnsi="Times New Roman"/>
          <w:noProof/>
          <w:sz w:val="24"/>
        </w:rPr>
        <w:t>(Pt 2), 346–51. doi:10.1093/brain/awh694</w:t>
      </w:r>
    </w:p>
    <w:p w14:paraId="7E2558FD"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Weber, E. U., Goldstein, W. M., &amp; Barlas, S. (1995). And let us not Forget Memory: The Role of Memory Processes and Techniques in the Study of Judgment and Choice. In </w:t>
      </w:r>
      <w:r w:rsidRPr="005E3FBE">
        <w:rPr>
          <w:rFonts w:ascii="Times New Roman" w:hAnsi="Times New Roman"/>
          <w:i/>
          <w:iCs/>
          <w:noProof/>
          <w:sz w:val="24"/>
        </w:rPr>
        <w:t>The Psychology of Learning and Motivation</w:t>
      </w:r>
      <w:r w:rsidRPr="005E3FBE">
        <w:rPr>
          <w:rFonts w:ascii="Times New Roman" w:hAnsi="Times New Roman"/>
          <w:noProof/>
          <w:sz w:val="24"/>
        </w:rPr>
        <w:t xml:space="preserve"> (Vol. 32, pp. 33–81). doi:10.1016/S0079-7421(08)60307-2</w:t>
      </w:r>
    </w:p>
    <w:p w14:paraId="79D3D093"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Weber, E. U., &amp; Johnson, E. J. (2009). Mindful judgment and decision making. </w:t>
      </w:r>
      <w:r w:rsidRPr="005E3FBE">
        <w:rPr>
          <w:rFonts w:ascii="Times New Roman" w:hAnsi="Times New Roman"/>
          <w:i/>
          <w:iCs/>
          <w:noProof/>
          <w:sz w:val="24"/>
        </w:rPr>
        <w:t>Annual Review of Psychology</w:t>
      </w:r>
      <w:r w:rsidRPr="005E3FBE">
        <w:rPr>
          <w:rFonts w:ascii="Times New Roman" w:hAnsi="Times New Roman"/>
          <w:noProof/>
          <w:sz w:val="24"/>
        </w:rPr>
        <w:t xml:space="preserve">, </w:t>
      </w:r>
      <w:r w:rsidRPr="005E3FBE">
        <w:rPr>
          <w:rFonts w:ascii="Times New Roman" w:hAnsi="Times New Roman"/>
          <w:i/>
          <w:iCs/>
          <w:noProof/>
          <w:sz w:val="24"/>
        </w:rPr>
        <w:t>60</w:t>
      </w:r>
      <w:r w:rsidRPr="005E3FBE">
        <w:rPr>
          <w:rFonts w:ascii="Times New Roman" w:hAnsi="Times New Roman"/>
          <w:noProof/>
          <w:sz w:val="24"/>
        </w:rPr>
        <w:t>, 53–85. doi:10.1146/annurev.psych.60.110707.163633</w:t>
      </w:r>
    </w:p>
    <w:p w14:paraId="4DF5A28B"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Weber, E. U., Johnson, E. J., Milch, K. F., Chang, H., Brodscholl, J. C., &amp; Goldstein, D. G. (2007). Asymmetric discounting in intertemporal choice: a query-theory account. </w:t>
      </w:r>
      <w:r w:rsidRPr="005E3FBE">
        <w:rPr>
          <w:rFonts w:ascii="Times New Roman" w:hAnsi="Times New Roman"/>
          <w:i/>
          <w:iCs/>
          <w:noProof/>
          <w:sz w:val="24"/>
        </w:rPr>
        <w:t>Psychological Science : A Journal of the American Psychological Society / APS</w:t>
      </w:r>
      <w:r w:rsidRPr="005E3FBE">
        <w:rPr>
          <w:rFonts w:ascii="Times New Roman" w:hAnsi="Times New Roman"/>
          <w:noProof/>
          <w:sz w:val="24"/>
        </w:rPr>
        <w:t xml:space="preserve">, </w:t>
      </w:r>
      <w:r w:rsidRPr="005E3FBE">
        <w:rPr>
          <w:rFonts w:ascii="Times New Roman" w:hAnsi="Times New Roman"/>
          <w:i/>
          <w:iCs/>
          <w:noProof/>
          <w:sz w:val="24"/>
        </w:rPr>
        <w:t>18</w:t>
      </w:r>
      <w:r w:rsidRPr="005E3FBE">
        <w:rPr>
          <w:rFonts w:ascii="Times New Roman" w:hAnsi="Times New Roman"/>
          <w:noProof/>
          <w:sz w:val="24"/>
        </w:rPr>
        <w:t>, 516–523. doi:10.1111/j.1467-9280.2007.01932.x</w:t>
      </w:r>
    </w:p>
    <w:p w14:paraId="6369942C" w14:textId="77777777" w:rsidR="00FE6511" w:rsidRPr="005E3FBE" w:rsidRDefault="00FE6511">
      <w:pPr>
        <w:pStyle w:val="NormalWeb"/>
        <w:ind w:left="480" w:hanging="480"/>
        <w:divId w:val="182672771"/>
        <w:rPr>
          <w:rFonts w:ascii="Times New Roman" w:hAnsi="Times New Roman"/>
          <w:noProof/>
          <w:sz w:val="24"/>
        </w:rPr>
      </w:pPr>
      <w:r w:rsidRPr="005E3FBE">
        <w:rPr>
          <w:rFonts w:ascii="Times New Roman" w:hAnsi="Times New Roman"/>
          <w:noProof/>
          <w:sz w:val="24"/>
        </w:rPr>
        <w:t xml:space="preserve">Wimmer, G. E., &amp; Shohamy, D. (2012). Preference by association: how memory mechanisms in the hippocampus bias decisions. </w:t>
      </w:r>
      <w:r w:rsidRPr="005E3FBE">
        <w:rPr>
          <w:rFonts w:ascii="Times New Roman" w:hAnsi="Times New Roman"/>
          <w:i/>
          <w:iCs/>
          <w:noProof/>
          <w:sz w:val="24"/>
        </w:rPr>
        <w:t>Science (New York, N.Y.)</w:t>
      </w:r>
      <w:r w:rsidRPr="005E3FBE">
        <w:rPr>
          <w:rFonts w:ascii="Times New Roman" w:hAnsi="Times New Roman"/>
          <w:noProof/>
          <w:sz w:val="24"/>
        </w:rPr>
        <w:t xml:space="preserve">, </w:t>
      </w:r>
      <w:r w:rsidRPr="005E3FBE">
        <w:rPr>
          <w:rFonts w:ascii="Times New Roman" w:hAnsi="Times New Roman"/>
          <w:i/>
          <w:iCs/>
          <w:noProof/>
          <w:sz w:val="24"/>
        </w:rPr>
        <w:t>338</w:t>
      </w:r>
      <w:r w:rsidRPr="005E3FBE">
        <w:rPr>
          <w:rFonts w:ascii="Times New Roman" w:hAnsi="Times New Roman"/>
          <w:noProof/>
          <w:sz w:val="24"/>
        </w:rPr>
        <w:t>(6104), 270–3. doi:10.1126/science.1223252</w:t>
      </w:r>
    </w:p>
    <w:p w14:paraId="6466487B" w14:textId="77777777" w:rsidR="00B90D89" w:rsidRPr="005E3FBE" w:rsidRDefault="00117279" w:rsidP="00FE6511">
      <w:pPr>
        <w:pStyle w:val="NormalWeb"/>
        <w:ind w:left="480" w:hanging="480"/>
        <w:divId w:val="1748189885"/>
        <w:rPr>
          <w:shd w:val="clear" w:color="auto" w:fill="EFF3F8"/>
        </w:rPr>
      </w:pPr>
      <w:r w:rsidRPr="005E3FBE">
        <w:rPr>
          <w:shd w:val="clear" w:color="auto" w:fill="EFF3F8"/>
        </w:rPr>
        <w:fldChar w:fldCharType="end"/>
      </w:r>
    </w:p>
    <w:sectPr w:rsidR="00B90D89" w:rsidRPr="005E3FB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Johnson" w:date="2015-05-16T11:04:00Z" w:initials="EJ">
    <w:p w14:paraId="42F7711F" w14:textId="77777777" w:rsidR="00450B16" w:rsidRDefault="00450B16">
      <w:pPr>
        <w:pStyle w:val="CommentText"/>
      </w:pPr>
      <w:r>
        <w:rPr>
          <w:rStyle w:val="CommentReference"/>
        </w:rPr>
        <w:annotationRef/>
      </w:r>
      <w:r>
        <w:t>A more psychological title.</w:t>
      </w:r>
    </w:p>
  </w:comment>
  <w:comment w:id="1" w:author="Ayse Zeynep Enkavi" w:date="2015-10-03T13:03:00Z" w:initials="AE">
    <w:p w14:paraId="2F837F2E" w14:textId="77777777" w:rsidR="00450B16" w:rsidRDefault="00450B16" w:rsidP="00FA2FB1">
      <w:pPr>
        <w:pStyle w:val="CommentText"/>
      </w:pPr>
      <w:r>
        <w:rPr>
          <w:rStyle w:val="CommentReference"/>
        </w:rPr>
        <w:annotationRef/>
      </w:r>
    </w:p>
    <w:p w14:paraId="7EFA6423" w14:textId="396A1E7C" w:rsidR="00450B16" w:rsidRDefault="00450B16" w:rsidP="00FA2FB1">
      <w:pPr>
        <w:pStyle w:val="CommentText"/>
      </w:pPr>
      <w:r>
        <w:t>I think we should remove the word “preference” from the title in case we have an economist reviewer. We have choice data not preference data.</w:t>
      </w:r>
    </w:p>
    <w:p w14:paraId="79C2A44E" w14:textId="62B2C347" w:rsidR="00450B16" w:rsidRDefault="00450B16" w:rsidP="00FA2FB1">
      <w:pPr>
        <w:pStyle w:val="CommentText"/>
      </w:pPr>
      <w:r>
        <w:t>Some suggestions:</w:t>
      </w:r>
    </w:p>
    <w:p w14:paraId="3B6F4E88" w14:textId="0294104B" w:rsidR="00450B16" w:rsidRDefault="00450B16" w:rsidP="00845545">
      <w:pPr>
        <w:pStyle w:val="CommentText"/>
      </w:pPr>
      <w:r>
        <w:t xml:space="preserve">“Neural correlates of consistency in value-based choices: Evidence from mediotemporal lobe epilepsy”, </w:t>
      </w:r>
    </w:p>
    <w:p w14:paraId="3824851C" w14:textId="4803D9F0" w:rsidR="00450B16" w:rsidRDefault="00450B16" w:rsidP="00FA2FB1">
      <w:pPr>
        <w:pStyle w:val="CommentText"/>
      </w:pPr>
      <w:r>
        <w:t xml:space="preserve">“Hippocampal damage affects/reduces choice consistency”, </w:t>
      </w:r>
    </w:p>
    <w:p w14:paraId="17343B31" w14:textId="0700AE11" w:rsidR="00450B16" w:rsidRDefault="00450B16" w:rsidP="00845545">
      <w:pPr>
        <w:pStyle w:val="CommentText"/>
      </w:pPr>
      <w:r>
        <w:t>“Necessary role of the hippocampus in value-based decision making.”</w:t>
      </w:r>
    </w:p>
  </w:comment>
  <w:comment w:id="366" w:author="Ayse Zeynep Enkavi" w:date="2015-08-18T12:50:00Z" w:initials="AE">
    <w:p w14:paraId="029C1277" w14:textId="2FFEAA0B" w:rsidR="00450B16" w:rsidRDefault="00450B16">
      <w:pPr>
        <w:pStyle w:val="CommentText"/>
      </w:pPr>
      <w:r>
        <w:rPr>
          <w:rStyle w:val="CommentReference"/>
        </w:rPr>
        <w:annotationRef/>
      </w:r>
      <w:r>
        <w:t>I think we should include more on the lesions and maybe produce an image similar to those in the Fellows papers showing the location and the size of the lesions</w:t>
      </w:r>
    </w:p>
  </w:comment>
  <w:comment w:id="487" w:author="Ayse Zeynep Enkavi" w:date="2015-09-20T21:59:00Z" w:initials="AE">
    <w:p w14:paraId="05892FD4" w14:textId="27BC69C3" w:rsidR="00450B16" w:rsidRDefault="00450B16">
      <w:pPr>
        <w:pStyle w:val="CommentText"/>
      </w:pPr>
      <w:ins w:id="494" w:author="Ayse Zeynep Enkavi" w:date="2015-09-20T21:58:00Z">
        <w:r>
          <w:rPr>
            <w:rStyle w:val="CommentReference"/>
          </w:rPr>
          <w:annotationRef/>
        </w:r>
      </w:ins>
      <w:r>
        <w:t>This is what I had done in response to Ian’s suggestion</w:t>
      </w:r>
    </w:p>
  </w:comment>
  <w:comment w:id="552" w:author="Ayse Zeynep Enkavi" w:date="2015-09-24T11:08:00Z" w:initials="AE">
    <w:p w14:paraId="7C786B6C" w14:textId="4117269B" w:rsidR="00450B16" w:rsidRDefault="00450B16">
      <w:pPr>
        <w:pStyle w:val="CommentText"/>
      </w:pPr>
      <w:r>
        <w:rPr>
          <w:rStyle w:val="CommentReference"/>
        </w:rPr>
        <w:annotationRef/>
      </w:r>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AA02F" w14:textId="77777777" w:rsidR="00450B16" w:rsidRDefault="00450B16" w:rsidP="007F471C">
      <w:r>
        <w:separator/>
      </w:r>
    </w:p>
  </w:endnote>
  <w:endnote w:type="continuationSeparator" w:id="0">
    <w:p w14:paraId="112E23D1" w14:textId="77777777" w:rsidR="00450B16" w:rsidRDefault="00450B16"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EC4BA" w14:textId="77777777" w:rsidR="00450B16" w:rsidRDefault="00450B16" w:rsidP="007F471C">
      <w:r>
        <w:separator/>
      </w:r>
    </w:p>
  </w:footnote>
  <w:footnote w:type="continuationSeparator" w:id="0">
    <w:p w14:paraId="6250C0BC" w14:textId="77777777" w:rsidR="00450B16" w:rsidRDefault="00450B16"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72DF"/>
    <w:rsid w:val="00007FC9"/>
    <w:rsid w:val="00013687"/>
    <w:rsid w:val="0001500A"/>
    <w:rsid w:val="000175B4"/>
    <w:rsid w:val="0002236B"/>
    <w:rsid w:val="000237C6"/>
    <w:rsid w:val="0003233C"/>
    <w:rsid w:val="00034EB2"/>
    <w:rsid w:val="00037B8A"/>
    <w:rsid w:val="00037F0B"/>
    <w:rsid w:val="00040566"/>
    <w:rsid w:val="00053837"/>
    <w:rsid w:val="00054516"/>
    <w:rsid w:val="000554E6"/>
    <w:rsid w:val="00060F69"/>
    <w:rsid w:val="00063653"/>
    <w:rsid w:val="00074B8F"/>
    <w:rsid w:val="000808A8"/>
    <w:rsid w:val="00084392"/>
    <w:rsid w:val="000877F2"/>
    <w:rsid w:val="00087AEB"/>
    <w:rsid w:val="000A74BA"/>
    <w:rsid w:val="000B0A00"/>
    <w:rsid w:val="000C7896"/>
    <w:rsid w:val="000D45D0"/>
    <w:rsid w:val="000D7202"/>
    <w:rsid w:val="000E267C"/>
    <w:rsid w:val="000E2D96"/>
    <w:rsid w:val="000E3F2A"/>
    <w:rsid w:val="000F0884"/>
    <w:rsid w:val="000F1903"/>
    <w:rsid w:val="000F67D0"/>
    <w:rsid w:val="00105B4E"/>
    <w:rsid w:val="00105EA5"/>
    <w:rsid w:val="00107978"/>
    <w:rsid w:val="0011073F"/>
    <w:rsid w:val="00117279"/>
    <w:rsid w:val="0012119E"/>
    <w:rsid w:val="00141EAB"/>
    <w:rsid w:val="00143241"/>
    <w:rsid w:val="001451B6"/>
    <w:rsid w:val="0015349E"/>
    <w:rsid w:val="00157314"/>
    <w:rsid w:val="0015746E"/>
    <w:rsid w:val="00163BCF"/>
    <w:rsid w:val="00164B51"/>
    <w:rsid w:val="001749D3"/>
    <w:rsid w:val="00181822"/>
    <w:rsid w:val="001823E2"/>
    <w:rsid w:val="001870E8"/>
    <w:rsid w:val="00192E15"/>
    <w:rsid w:val="0019497E"/>
    <w:rsid w:val="001A70C8"/>
    <w:rsid w:val="001B5BB3"/>
    <w:rsid w:val="001B79B2"/>
    <w:rsid w:val="001C1E68"/>
    <w:rsid w:val="001D00E2"/>
    <w:rsid w:val="001D3730"/>
    <w:rsid w:val="001D7848"/>
    <w:rsid w:val="001E294D"/>
    <w:rsid w:val="001E5574"/>
    <w:rsid w:val="001F0969"/>
    <w:rsid w:val="001F1263"/>
    <w:rsid w:val="001F3831"/>
    <w:rsid w:val="00200409"/>
    <w:rsid w:val="002007FD"/>
    <w:rsid w:val="00200D50"/>
    <w:rsid w:val="00201D4E"/>
    <w:rsid w:val="00204601"/>
    <w:rsid w:val="00210033"/>
    <w:rsid w:val="0022145E"/>
    <w:rsid w:val="0022776D"/>
    <w:rsid w:val="002365B2"/>
    <w:rsid w:val="00236A08"/>
    <w:rsid w:val="00241090"/>
    <w:rsid w:val="00244984"/>
    <w:rsid w:val="00251380"/>
    <w:rsid w:val="002612C9"/>
    <w:rsid w:val="00265ECE"/>
    <w:rsid w:val="0027036A"/>
    <w:rsid w:val="00271360"/>
    <w:rsid w:val="00274510"/>
    <w:rsid w:val="0027656F"/>
    <w:rsid w:val="00297C7D"/>
    <w:rsid w:val="002A32A8"/>
    <w:rsid w:val="002A502D"/>
    <w:rsid w:val="002B33AA"/>
    <w:rsid w:val="002C1833"/>
    <w:rsid w:val="002C18C2"/>
    <w:rsid w:val="002C6599"/>
    <w:rsid w:val="002C6AD1"/>
    <w:rsid w:val="002C6BE7"/>
    <w:rsid w:val="002D0517"/>
    <w:rsid w:val="002D1B8F"/>
    <w:rsid w:val="002E0908"/>
    <w:rsid w:val="002E2717"/>
    <w:rsid w:val="002E36D6"/>
    <w:rsid w:val="002E6C7A"/>
    <w:rsid w:val="002F0E37"/>
    <w:rsid w:val="002F5436"/>
    <w:rsid w:val="002F64BC"/>
    <w:rsid w:val="002F7278"/>
    <w:rsid w:val="00302D3B"/>
    <w:rsid w:val="00303FE1"/>
    <w:rsid w:val="00306BF4"/>
    <w:rsid w:val="00316E3C"/>
    <w:rsid w:val="0032362D"/>
    <w:rsid w:val="00327A7E"/>
    <w:rsid w:val="00335724"/>
    <w:rsid w:val="00336944"/>
    <w:rsid w:val="00340D67"/>
    <w:rsid w:val="00341A25"/>
    <w:rsid w:val="003512BA"/>
    <w:rsid w:val="00351E4D"/>
    <w:rsid w:val="00356B5E"/>
    <w:rsid w:val="003618F0"/>
    <w:rsid w:val="003714FF"/>
    <w:rsid w:val="00377843"/>
    <w:rsid w:val="0038230E"/>
    <w:rsid w:val="00383A71"/>
    <w:rsid w:val="00397B45"/>
    <w:rsid w:val="003B09C2"/>
    <w:rsid w:val="003B1F97"/>
    <w:rsid w:val="003B37FC"/>
    <w:rsid w:val="003B4EEA"/>
    <w:rsid w:val="003C0892"/>
    <w:rsid w:val="003C1932"/>
    <w:rsid w:val="003E09B5"/>
    <w:rsid w:val="003E2470"/>
    <w:rsid w:val="003E48A8"/>
    <w:rsid w:val="003E71B2"/>
    <w:rsid w:val="003F068E"/>
    <w:rsid w:val="003F1C10"/>
    <w:rsid w:val="003F5F61"/>
    <w:rsid w:val="00404A12"/>
    <w:rsid w:val="004336D1"/>
    <w:rsid w:val="004347C0"/>
    <w:rsid w:val="00437A4E"/>
    <w:rsid w:val="00440583"/>
    <w:rsid w:val="00450B16"/>
    <w:rsid w:val="00450F4E"/>
    <w:rsid w:val="00451CCF"/>
    <w:rsid w:val="00452CCE"/>
    <w:rsid w:val="00454AD5"/>
    <w:rsid w:val="00454BE1"/>
    <w:rsid w:val="004604F7"/>
    <w:rsid w:val="004610B8"/>
    <w:rsid w:val="00462D24"/>
    <w:rsid w:val="00463363"/>
    <w:rsid w:val="004659E1"/>
    <w:rsid w:val="00470A2A"/>
    <w:rsid w:val="00482A49"/>
    <w:rsid w:val="00487C58"/>
    <w:rsid w:val="00491CB1"/>
    <w:rsid w:val="00494407"/>
    <w:rsid w:val="00495240"/>
    <w:rsid w:val="004A39DC"/>
    <w:rsid w:val="004B1599"/>
    <w:rsid w:val="004C4A8A"/>
    <w:rsid w:val="004E0A88"/>
    <w:rsid w:val="004E47E4"/>
    <w:rsid w:val="004E6A78"/>
    <w:rsid w:val="004E7C35"/>
    <w:rsid w:val="004F3298"/>
    <w:rsid w:val="004F4C20"/>
    <w:rsid w:val="00504154"/>
    <w:rsid w:val="00510EFF"/>
    <w:rsid w:val="00511B9F"/>
    <w:rsid w:val="00520128"/>
    <w:rsid w:val="00527F5C"/>
    <w:rsid w:val="005323A0"/>
    <w:rsid w:val="005329B2"/>
    <w:rsid w:val="00532F2C"/>
    <w:rsid w:val="005372B0"/>
    <w:rsid w:val="0054049D"/>
    <w:rsid w:val="00542F31"/>
    <w:rsid w:val="0054383A"/>
    <w:rsid w:val="00543881"/>
    <w:rsid w:val="005445D8"/>
    <w:rsid w:val="005460CF"/>
    <w:rsid w:val="00553550"/>
    <w:rsid w:val="00573690"/>
    <w:rsid w:val="00576CAC"/>
    <w:rsid w:val="00581549"/>
    <w:rsid w:val="00581656"/>
    <w:rsid w:val="00582DD2"/>
    <w:rsid w:val="005916A3"/>
    <w:rsid w:val="00592678"/>
    <w:rsid w:val="00592F05"/>
    <w:rsid w:val="00594A1C"/>
    <w:rsid w:val="00596529"/>
    <w:rsid w:val="00597354"/>
    <w:rsid w:val="00597417"/>
    <w:rsid w:val="005B4F43"/>
    <w:rsid w:val="005B69FE"/>
    <w:rsid w:val="005B6A51"/>
    <w:rsid w:val="005C78DB"/>
    <w:rsid w:val="005E0A9F"/>
    <w:rsid w:val="005E38BE"/>
    <w:rsid w:val="005E3FBE"/>
    <w:rsid w:val="005E6B5D"/>
    <w:rsid w:val="005E72D6"/>
    <w:rsid w:val="005F3712"/>
    <w:rsid w:val="005F47C6"/>
    <w:rsid w:val="005F7301"/>
    <w:rsid w:val="00604F83"/>
    <w:rsid w:val="0060759B"/>
    <w:rsid w:val="00612BC2"/>
    <w:rsid w:val="00612FE8"/>
    <w:rsid w:val="0062504E"/>
    <w:rsid w:val="0062772B"/>
    <w:rsid w:val="00631484"/>
    <w:rsid w:val="00635059"/>
    <w:rsid w:val="00636E24"/>
    <w:rsid w:val="00640BAF"/>
    <w:rsid w:val="00640FC3"/>
    <w:rsid w:val="006457FB"/>
    <w:rsid w:val="00646FB4"/>
    <w:rsid w:val="00650854"/>
    <w:rsid w:val="0065144A"/>
    <w:rsid w:val="0065545F"/>
    <w:rsid w:val="00665473"/>
    <w:rsid w:val="00665890"/>
    <w:rsid w:val="00667E11"/>
    <w:rsid w:val="00672CDF"/>
    <w:rsid w:val="00682E7D"/>
    <w:rsid w:val="006851F2"/>
    <w:rsid w:val="0069099A"/>
    <w:rsid w:val="00691BB9"/>
    <w:rsid w:val="0069345E"/>
    <w:rsid w:val="006939FB"/>
    <w:rsid w:val="00695D7F"/>
    <w:rsid w:val="006A421E"/>
    <w:rsid w:val="006A7582"/>
    <w:rsid w:val="006B42E9"/>
    <w:rsid w:val="006B5029"/>
    <w:rsid w:val="006C51BD"/>
    <w:rsid w:val="006D59B2"/>
    <w:rsid w:val="006D7906"/>
    <w:rsid w:val="006E0437"/>
    <w:rsid w:val="006E681B"/>
    <w:rsid w:val="006F120B"/>
    <w:rsid w:val="006F260E"/>
    <w:rsid w:val="006F3C37"/>
    <w:rsid w:val="006F4354"/>
    <w:rsid w:val="006F718C"/>
    <w:rsid w:val="006F7C5B"/>
    <w:rsid w:val="0070576D"/>
    <w:rsid w:val="00711A77"/>
    <w:rsid w:val="00714D41"/>
    <w:rsid w:val="00732CE7"/>
    <w:rsid w:val="007369D1"/>
    <w:rsid w:val="00740BED"/>
    <w:rsid w:val="007412E6"/>
    <w:rsid w:val="0074383F"/>
    <w:rsid w:val="007438F3"/>
    <w:rsid w:val="007517B9"/>
    <w:rsid w:val="00773758"/>
    <w:rsid w:val="00773BC4"/>
    <w:rsid w:val="00787FE4"/>
    <w:rsid w:val="007B3BCF"/>
    <w:rsid w:val="007B4351"/>
    <w:rsid w:val="007B4512"/>
    <w:rsid w:val="007B78CD"/>
    <w:rsid w:val="007C21C7"/>
    <w:rsid w:val="007C22EB"/>
    <w:rsid w:val="007C4B1D"/>
    <w:rsid w:val="007D2420"/>
    <w:rsid w:val="007D4E36"/>
    <w:rsid w:val="007E212A"/>
    <w:rsid w:val="007E666D"/>
    <w:rsid w:val="007F471C"/>
    <w:rsid w:val="007F4BF7"/>
    <w:rsid w:val="007F6807"/>
    <w:rsid w:val="007F7004"/>
    <w:rsid w:val="00802EAC"/>
    <w:rsid w:val="00815F46"/>
    <w:rsid w:val="0083267F"/>
    <w:rsid w:val="00834205"/>
    <w:rsid w:val="00843B79"/>
    <w:rsid w:val="00845545"/>
    <w:rsid w:val="00847E24"/>
    <w:rsid w:val="0085242A"/>
    <w:rsid w:val="00853677"/>
    <w:rsid w:val="00855FF4"/>
    <w:rsid w:val="00861A66"/>
    <w:rsid w:val="00870AE6"/>
    <w:rsid w:val="008752EC"/>
    <w:rsid w:val="008757A7"/>
    <w:rsid w:val="008928A3"/>
    <w:rsid w:val="00892E49"/>
    <w:rsid w:val="008A50EE"/>
    <w:rsid w:val="008B3F36"/>
    <w:rsid w:val="008B5254"/>
    <w:rsid w:val="008B6F70"/>
    <w:rsid w:val="008C7EE0"/>
    <w:rsid w:val="008D4DC1"/>
    <w:rsid w:val="008E219B"/>
    <w:rsid w:val="008E273E"/>
    <w:rsid w:val="008E5396"/>
    <w:rsid w:val="008E6FAC"/>
    <w:rsid w:val="008E727F"/>
    <w:rsid w:val="008F6404"/>
    <w:rsid w:val="0090105A"/>
    <w:rsid w:val="0090145D"/>
    <w:rsid w:val="00905821"/>
    <w:rsid w:val="009123A7"/>
    <w:rsid w:val="00913E3E"/>
    <w:rsid w:val="00915DB5"/>
    <w:rsid w:val="009336AA"/>
    <w:rsid w:val="00934075"/>
    <w:rsid w:val="009441DE"/>
    <w:rsid w:val="00946650"/>
    <w:rsid w:val="00951129"/>
    <w:rsid w:val="00955DD9"/>
    <w:rsid w:val="00965F1D"/>
    <w:rsid w:val="00970F82"/>
    <w:rsid w:val="00972034"/>
    <w:rsid w:val="009728FF"/>
    <w:rsid w:val="00972949"/>
    <w:rsid w:val="0098098E"/>
    <w:rsid w:val="00993D2D"/>
    <w:rsid w:val="0099404B"/>
    <w:rsid w:val="009941DD"/>
    <w:rsid w:val="009944D6"/>
    <w:rsid w:val="00996504"/>
    <w:rsid w:val="009A0D07"/>
    <w:rsid w:val="009A252B"/>
    <w:rsid w:val="009A38DC"/>
    <w:rsid w:val="009C3C08"/>
    <w:rsid w:val="009D0D6F"/>
    <w:rsid w:val="009D4D67"/>
    <w:rsid w:val="009D7603"/>
    <w:rsid w:val="009E36B1"/>
    <w:rsid w:val="009E4B41"/>
    <w:rsid w:val="009E6090"/>
    <w:rsid w:val="009F031B"/>
    <w:rsid w:val="009F60E1"/>
    <w:rsid w:val="00A01A03"/>
    <w:rsid w:val="00A04C78"/>
    <w:rsid w:val="00A055BC"/>
    <w:rsid w:val="00A06EB4"/>
    <w:rsid w:val="00A07EF2"/>
    <w:rsid w:val="00A141E1"/>
    <w:rsid w:val="00A24335"/>
    <w:rsid w:val="00A2625E"/>
    <w:rsid w:val="00A444F4"/>
    <w:rsid w:val="00A45389"/>
    <w:rsid w:val="00A50D12"/>
    <w:rsid w:val="00A5651C"/>
    <w:rsid w:val="00A57E05"/>
    <w:rsid w:val="00A61A20"/>
    <w:rsid w:val="00A61D76"/>
    <w:rsid w:val="00A6769A"/>
    <w:rsid w:val="00A83965"/>
    <w:rsid w:val="00A910F9"/>
    <w:rsid w:val="00AA21D5"/>
    <w:rsid w:val="00AA4B76"/>
    <w:rsid w:val="00AA62D1"/>
    <w:rsid w:val="00AA7131"/>
    <w:rsid w:val="00AB310A"/>
    <w:rsid w:val="00AC36B4"/>
    <w:rsid w:val="00AC5EF9"/>
    <w:rsid w:val="00AC7120"/>
    <w:rsid w:val="00AD087C"/>
    <w:rsid w:val="00AE45BB"/>
    <w:rsid w:val="00AE5078"/>
    <w:rsid w:val="00AE5976"/>
    <w:rsid w:val="00AE7053"/>
    <w:rsid w:val="00AF5A06"/>
    <w:rsid w:val="00AF757F"/>
    <w:rsid w:val="00B00F79"/>
    <w:rsid w:val="00B21608"/>
    <w:rsid w:val="00B3406A"/>
    <w:rsid w:val="00B342D2"/>
    <w:rsid w:val="00B3799D"/>
    <w:rsid w:val="00B5135A"/>
    <w:rsid w:val="00B5288C"/>
    <w:rsid w:val="00B53D49"/>
    <w:rsid w:val="00B57875"/>
    <w:rsid w:val="00B643E2"/>
    <w:rsid w:val="00B716D3"/>
    <w:rsid w:val="00B74F6D"/>
    <w:rsid w:val="00B7515D"/>
    <w:rsid w:val="00B8485B"/>
    <w:rsid w:val="00B857C6"/>
    <w:rsid w:val="00B90D89"/>
    <w:rsid w:val="00B92D3C"/>
    <w:rsid w:val="00BA79AF"/>
    <w:rsid w:val="00BB2FCF"/>
    <w:rsid w:val="00BB6AA5"/>
    <w:rsid w:val="00BC3829"/>
    <w:rsid w:val="00BC6BB4"/>
    <w:rsid w:val="00BC777F"/>
    <w:rsid w:val="00BD1937"/>
    <w:rsid w:val="00BD1E99"/>
    <w:rsid w:val="00BE0EA4"/>
    <w:rsid w:val="00BE2348"/>
    <w:rsid w:val="00BF0BAB"/>
    <w:rsid w:val="00BF6D03"/>
    <w:rsid w:val="00C017A4"/>
    <w:rsid w:val="00C03BBD"/>
    <w:rsid w:val="00C067B5"/>
    <w:rsid w:val="00C10D1C"/>
    <w:rsid w:val="00C1281D"/>
    <w:rsid w:val="00C20153"/>
    <w:rsid w:val="00C238BA"/>
    <w:rsid w:val="00C248F8"/>
    <w:rsid w:val="00C33016"/>
    <w:rsid w:val="00C35692"/>
    <w:rsid w:val="00C366E6"/>
    <w:rsid w:val="00C40C25"/>
    <w:rsid w:val="00C61B75"/>
    <w:rsid w:val="00C62B62"/>
    <w:rsid w:val="00C64C50"/>
    <w:rsid w:val="00C75384"/>
    <w:rsid w:val="00C80955"/>
    <w:rsid w:val="00C83420"/>
    <w:rsid w:val="00C91985"/>
    <w:rsid w:val="00C950BD"/>
    <w:rsid w:val="00C95FEC"/>
    <w:rsid w:val="00C96B94"/>
    <w:rsid w:val="00C97CD8"/>
    <w:rsid w:val="00CA16EC"/>
    <w:rsid w:val="00CA30E3"/>
    <w:rsid w:val="00CA63CE"/>
    <w:rsid w:val="00CB6091"/>
    <w:rsid w:val="00CC0887"/>
    <w:rsid w:val="00CC63ED"/>
    <w:rsid w:val="00CD5447"/>
    <w:rsid w:val="00CD7257"/>
    <w:rsid w:val="00CE2092"/>
    <w:rsid w:val="00CE376F"/>
    <w:rsid w:val="00CE69A6"/>
    <w:rsid w:val="00CE7060"/>
    <w:rsid w:val="00CF00E3"/>
    <w:rsid w:val="00CF313D"/>
    <w:rsid w:val="00CF48E6"/>
    <w:rsid w:val="00D02623"/>
    <w:rsid w:val="00D03A87"/>
    <w:rsid w:val="00D06C25"/>
    <w:rsid w:val="00D147E2"/>
    <w:rsid w:val="00D217DC"/>
    <w:rsid w:val="00D26327"/>
    <w:rsid w:val="00D37867"/>
    <w:rsid w:val="00D451EA"/>
    <w:rsid w:val="00D731C5"/>
    <w:rsid w:val="00D751A0"/>
    <w:rsid w:val="00D808E4"/>
    <w:rsid w:val="00D81799"/>
    <w:rsid w:val="00D919E9"/>
    <w:rsid w:val="00DA7F5D"/>
    <w:rsid w:val="00DB2C77"/>
    <w:rsid w:val="00DC28E9"/>
    <w:rsid w:val="00DC374E"/>
    <w:rsid w:val="00DC570C"/>
    <w:rsid w:val="00DE1275"/>
    <w:rsid w:val="00DE3458"/>
    <w:rsid w:val="00DF3BC5"/>
    <w:rsid w:val="00DF49CB"/>
    <w:rsid w:val="00DF57C2"/>
    <w:rsid w:val="00E000C1"/>
    <w:rsid w:val="00E01C70"/>
    <w:rsid w:val="00E02A71"/>
    <w:rsid w:val="00E06CE1"/>
    <w:rsid w:val="00E07CF7"/>
    <w:rsid w:val="00E12A8D"/>
    <w:rsid w:val="00E14DC8"/>
    <w:rsid w:val="00E16226"/>
    <w:rsid w:val="00E21F55"/>
    <w:rsid w:val="00E26334"/>
    <w:rsid w:val="00E46507"/>
    <w:rsid w:val="00E471F7"/>
    <w:rsid w:val="00E548BA"/>
    <w:rsid w:val="00E6065B"/>
    <w:rsid w:val="00E6264F"/>
    <w:rsid w:val="00E77D08"/>
    <w:rsid w:val="00E8638A"/>
    <w:rsid w:val="00EB4A6F"/>
    <w:rsid w:val="00EC3A72"/>
    <w:rsid w:val="00ED0F53"/>
    <w:rsid w:val="00ED180F"/>
    <w:rsid w:val="00ED1E97"/>
    <w:rsid w:val="00EE0206"/>
    <w:rsid w:val="00EE02B2"/>
    <w:rsid w:val="00EE56CC"/>
    <w:rsid w:val="00EE735F"/>
    <w:rsid w:val="00EF7835"/>
    <w:rsid w:val="00F01316"/>
    <w:rsid w:val="00F03147"/>
    <w:rsid w:val="00F06BF4"/>
    <w:rsid w:val="00F10922"/>
    <w:rsid w:val="00F13A73"/>
    <w:rsid w:val="00F201E0"/>
    <w:rsid w:val="00F24195"/>
    <w:rsid w:val="00F34ACD"/>
    <w:rsid w:val="00F362B1"/>
    <w:rsid w:val="00F43805"/>
    <w:rsid w:val="00F46397"/>
    <w:rsid w:val="00F63EC5"/>
    <w:rsid w:val="00F66774"/>
    <w:rsid w:val="00F70CB4"/>
    <w:rsid w:val="00F72439"/>
    <w:rsid w:val="00F829AD"/>
    <w:rsid w:val="00F835BF"/>
    <w:rsid w:val="00F9457A"/>
    <w:rsid w:val="00F97A3F"/>
    <w:rsid w:val="00FA1F76"/>
    <w:rsid w:val="00FA2FB1"/>
    <w:rsid w:val="00FB01DC"/>
    <w:rsid w:val="00FB0559"/>
    <w:rsid w:val="00FB16CB"/>
    <w:rsid w:val="00FB23A8"/>
    <w:rsid w:val="00FB5A2B"/>
    <w:rsid w:val="00FB74A0"/>
    <w:rsid w:val="00FC0331"/>
    <w:rsid w:val="00FC1F3D"/>
    <w:rsid w:val="00FD5C26"/>
    <w:rsid w:val="00FE6511"/>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F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sChild>
                                                <w:div w:id="1748189885">
                                                  <w:marLeft w:val="0"/>
                                                  <w:marRight w:val="0"/>
                                                  <w:marTop w:val="0"/>
                                                  <w:marBottom w:val="0"/>
                                                  <w:divBdr>
                                                    <w:top w:val="none" w:sz="0" w:space="0" w:color="auto"/>
                                                    <w:left w:val="none" w:sz="0" w:space="0" w:color="auto"/>
                                                    <w:bottom w:val="none" w:sz="0" w:space="0" w:color="auto"/>
                                                    <w:right w:val="none" w:sz="0" w:space="0" w:color="auto"/>
                                                  </w:divBdr>
                                                  <w:divsChild>
                                                    <w:div w:id="182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mailto:bernd.weber@ukb.uni-bonn.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ECDB3-0346-3649-9D4C-4A7887073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16</Pages>
  <Words>12612</Words>
  <Characters>71891</Characters>
  <Application>Microsoft Macintosh Word</Application>
  <DocSecurity>0</DocSecurity>
  <Lines>599</Lines>
  <Paragraphs>168</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84335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70</cp:revision>
  <cp:lastPrinted>2014-05-11T08:54:00Z</cp:lastPrinted>
  <dcterms:created xsi:type="dcterms:W3CDTF">2015-08-19T19:25:00Z</dcterms:created>
  <dcterms:modified xsi:type="dcterms:W3CDTF">2015-10-04T01:25:00Z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