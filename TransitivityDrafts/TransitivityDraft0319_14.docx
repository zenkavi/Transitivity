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080A95E2" w14:textId="77777777" w:rsidR="006F718C" w:rsidRPr="00E500B7" w:rsidRDefault="006F718C" w:rsidP="007F471C"/>
    <w:p w14:paraId="1924A518" w14:textId="044FE308" w:rsidR="006F718C" w:rsidRPr="00834205" w:rsidRDefault="006F718C" w:rsidP="007F471C">
      <w:pPr>
        <w:rPr>
          <w:vertAlign w:val="superscript"/>
          <w:lang w:val="de-DE"/>
        </w:rPr>
      </w:pPr>
      <w:r w:rsidRPr="00834205">
        <w:rPr>
          <w:lang w:val="de-DE"/>
        </w:rPr>
        <w:t>B. Weber</w:t>
      </w:r>
      <w:r w:rsidRPr="00834205">
        <w:rPr>
          <w:vertAlign w:val="superscript"/>
          <w:lang w:val="de-DE"/>
        </w:rPr>
        <w:t>1,2</w:t>
      </w:r>
      <w:r w:rsidRPr="00834205">
        <w:rPr>
          <w:lang w:val="de-DE"/>
        </w:rPr>
        <w:t>, 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xml:space="preserve">, </w:t>
      </w:r>
      <w:r w:rsidR="00FA1F76" w:rsidRPr="00834205">
        <w:rPr>
          <w:lang w:val="de-DE"/>
        </w:rPr>
        <w:t>C.E. Elger</w:t>
      </w:r>
      <w:r w:rsidR="00FA1F76" w:rsidRPr="00834205">
        <w:rPr>
          <w:vertAlign w:val="superscript"/>
          <w:lang w:val="de-DE"/>
        </w:rPr>
        <w:t>1,2</w:t>
      </w:r>
      <w:r w:rsidR="00FA1F76" w:rsidRPr="00834205">
        <w:rPr>
          <w:lang w:val="de-DE"/>
        </w:rPr>
        <w:t xml:space="preserve">, </w:t>
      </w:r>
      <w:commentRangeStart w:id="0"/>
      <w:ins w:id="1" w:author="Ayse Zeynep Enkavi" w:date="2014-03-22T10:58:00Z">
        <w:r w:rsidR="003618F0">
          <w:rPr>
            <w:lang w:val="de-DE"/>
          </w:rPr>
          <w:t>A. Z. Enkavi</w:t>
        </w:r>
        <w:r w:rsidR="003618F0" w:rsidRPr="00834205">
          <w:rPr>
            <w:vertAlign w:val="superscript"/>
            <w:lang w:val="de-DE"/>
          </w:rPr>
          <w:t>3</w:t>
        </w:r>
        <w:commentRangeEnd w:id="0"/>
        <w:r w:rsidR="003618F0">
          <w:rPr>
            <w:rStyle w:val="CommentReference"/>
          </w:rPr>
          <w:commentReference w:id="0"/>
        </w:r>
        <w:r w:rsidR="003618F0">
          <w:rPr>
            <w:vertAlign w:val="superscript"/>
            <w:lang w:val="de-DE"/>
          </w:rPr>
          <w:t xml:space="preserve"> </w:t>
        </w:r>
        <w:r w:rsidR="003618F0">
          <w:rPr>
            <w:lang w:val="de-DE"/>
          </w:rPr>
          <w:t>,</w:t>
        </w:r>
      </w:ins>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DDE40B8" w14:textId="77777777" w:rsidR="006F718C" w:rsidRPr="00834205" w:rsidRDefault="006F718C" w:rsidP="007F471C">
      <w:pPr>
        <w:rPr>
          <w:vertAlign w:val="superscript"/>
          <w:lang w:val="de-DE"/>
        </w:rPr>
      </w:pPr>
    </w:p>
    <w:p w14:paraId="426592C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ins w:id="3" w:author="Elke Weber" w:date="2014-03-18T15:07:00Z">
        <w:r>
          <w:t xml:space="preserve">It seems obvious </w:t>
        </w:r>
      </w:ins>
      <w:r w:rsidR="00D06C25">
        <w:t xml:space="preserve">that our preferences </w:t>
      </w:r>
      <w:ins w:id="4" w:author="Elke Weber" w:date="2014-03-18T15:08:00Z">
        <w:r>
          <w:t xml:space="preserve">draw </w:t>
        </w:r>
      </w:ins>
      <w:r w:rsidR="00D06C25">
        <w:t>on past experience and hence memory</w:t>
      </w:r>
      <w:ins w:id="5" w:author="Elke Weber" w:date="2014-03-18T15:08:00Z">
        <w:r>
          <w:t xml:space="preserve">. </w:t>
        </w:r>
      </w:ins>
      <w:r w:rsidR="00D06C25">
        <w:t xml:space="preserve"> Memory representation </w:t>
      </w:r>
      <w:r w:rsidR="006939FB">
        <w:t xml:space="preserve">of past choices and their consequences </w:t>
      </w:r>
      <w:r w:rsidR="00D06C25">
        <w:t xml:space="preserve">allow </w:t>
      </w:r>
      <w:ins w:id="6" w:author="Elke Weber" w:date="2014-03-10T10:30:00Z">
        <w:r w:rsidR="003C0892">
          <w:t>us</w:t>
        </w:r>
      </w:ins>
      <w:r w:rsidR="00D06C25">
        <w:t xml:space="preserve"> to learn what sources of food provide optimal nourishment and which </w:t>
      </w:r>
      <w:r w:rsidR="006939FB">
        <w:t xml:space="preserve">predators and other </w:t>
      </w:r>
      <w:r w:rsidR="00D06C25">
        <w:t>danger</w:t>
      </w:r>
      <w:r w:rsidR="006939FB">
        <w:t xml:space="preserve">s </w:t>
      </w:r>
      <w:ins w:id="7" w:author="Elke Weber" w:date="2014-03-18T15:09:00Z">
        <w:r>
          <w:t>should be</w:t>
        </w:r>
      </w:ins>
      <w:r w:rsidR="006939FB">
        <w:t xml:space="preserve"> avoid</w:t>
      </w:r>
      <w:ins w:id="8" w:author="Elke Weber" w:date="2014-03-18T15:09:00Z">
        <w:r>
          <w:t>ed</w:t>
        </w:r>
      </w:ins>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ins w:id="9" w:author="Elke Weber" w:date="2014-03-10T10:31:00Z">
        <w:r w:rsidR="003C0892">
          <w:t>a</w:t>
        </w:r>
      </w:ins>
      <w:r w:rsidR="00A141E1">
        <w:t xml:space="preserve"> choice of snack food item</w:t>
      </w:r>
      <w:ins w:id="10" w:author="Elke Weber" w:date="2014-03-10T10:31:00Z">
        <w:r w:rsidR="003C0892">
          <w:t xml:space="preserve">s at </w:t>
        </w:r>
      </w:ins>
      <w:r w:rsidR="00A141E1">
        <w:t xml:space="preserve">a vending machine, we </w:t>
      </w:r>
      <w:ins w:id="11" w:author="Elke Weber" w:date="2014-03-18T15:10:00Z">
        <w:r>
          <w:t xml:space="preserve">examine </w:t>
        </w:r>
      </w:ins>
      <w:r w:rsidR="00A141E1">
        <w:t>the</w:t>
      </w:r>
      <w:ins w:id="12" w:author="Elke Weber" w:date="2014-03-10T10:31:00Z">
        <w:r w:rsidR="003C0892">
          <w:t xml:space="preserve"> wrappers</w:t>
        </w:r>
      </w:ins>
      <w:ins w:id="13" w:author="Elke Weber" w:date="2014-03-18T15:10:00Z">
        <w:r>
          <w:t xml:space="preserve"> of the candy bars</w:t>
        </w:r>
      </w:ins>
      <w:ins w:id="14" w:author="Elke Weber" w:date="2014-03-10T10:32:00Z">
        <w:r w:rsidR="003C0892">
          <w:t>, p</w:t>
        </w:r>
      </w:ins>
      <w:r w:rsidR="00F97A3F">
        <w:t xml:space="preserve">rimarily as memory cues to retrieve </w:t>
      </w:r>
      <w:r w:rsidR="00A141E1">
        <w:t xml:space="preserve">past experiences </w:t>
      </w:r>
      <w:ins w:id="15" w:author="Elke Weber" w:date="2014-03-18T15:11:00Z">
        <w:r>
          <w:t xml:space="preserve">with them as a way </w:t>
        </w:r>
      </w:ins>
      <w:r w:rsidR="00A141E1">
        <w:t>to construct an estimate of their reward value</w:t>
      </w:r>
      <w:r w:rsidR="00306BF4">
        <w:t>.</w:t>
      </w:r>
    </w:p>
    <w:p w14:paraId="14EE5FE5" w14:textId="1FA4C748" w:rsidR="00454BE1" w:rsidRPr="007F471C" w:rsidRDefault="00F97A3F" w:rsidP="007F471C">
      <w:r>
        <w:t xml:space="preserve">Economics, </w:t>
      </w:r>
      <w:ins w:id="16" w:author="Elke Weber" w:date="2014-03-18T16:22:00Z">
        <w:r w:rsidR="00F9457A">
          <w:t>in contrast</w:t>
        </w:r>
      </w:ins>
      <w:r>
        <w:t>,</w:t>
      </w:r>
      <w:r w:rsidR="00D06C25" w:rsidRPr="007F471C">
        <w:t xml:space="preserve"> treat</w:t>
      </w:r>
      <w:ins w:id="17" w:author="Elke Weber" w:date="2014-03-18T15:11:00Z">
        <w:r w:rsidR="00034EB2">
          <w:t>s</w:t>
        </w:r>
      </w:ins>
      <w:r w:rsidR="00D06C25" w:rsidRPr="007F471C">
        <w:t xml:space="preserve"> preferences as a primitive</w:t>
      </w:r>
      <w:r w:rsidR="006939FB" w:rsidRPr="007F471C">
        <w:t xml:space="preserve"> in its influential axiomatic models of </w:t>
      </w:r>
      <w:ins w:id="18" w:author="Elke Weber" w:date="2014-03-10T10:33:00Z">
        <w:r w:rsidR="003C0892">
          <w:t xml:space="preserve">risky </w:t>
        </w:r>
      </w:ins>
      <w:r w:rsidR="006939FB" w:rsidRPr="007F471C">
        <w:t xml:space="preserve">choice </w:t>
      </w:r>
      <w:r w:rsidR="00C10D1C">
        <w:fldChar w:fldCharType="begin" w:fldLock="1"/>
      </w:r>
      <w:r w:rsidR="00B7515D">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B7515D">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ins w:id="19" w:author="Elke Weber" w:date="2014-03-18T16:24:00Z">
        <w:r w:rsidR="00F9457A">
          <w:t>processes and constraints</w:t>
        </w:r>
      </w:ins>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ins w:id="20" w:author="Elke Weber" w:date="2014-03-18T16:24:00Z">
        <w:r w:rsidR="00F9457A">
          <w:t>, in an</w:t>
        </w:r>
      </w:ins>
      <w:r w:rsidR="00454BE1" w:rsidRPr="007F471C">
        <w:t xml:space="preserve"> attempt to leverage what we know about memory to </w:t>
      </w:r>
      <w:ins w:id="21" w:author="Elke Weber" w:date="2014-03-18T16:25:00Z">
        <w:r w:rsidR="00F9457A">
          <w:t xml:space="preserve">explain </w:t>
        </w:r>
        <w:r w:rsidR="00F9457A">
          <w:lastRenderedPageBreak/>
          <w:t>well-</w:t>
        </w:r>
      </w:ins>
      <w:r w:rsidR="00454BE1" w:rsidRPr="007F471C">
        <w:t xml:space="preserve">known decision phenomena </w:t>
      </w:r>
      <w:ins w:id="22" w:author="Ayse Zeynep Enkavi" w:date="2014-03-19T11:54:00Z">
        <w:r w:rsidR="00CF313D">
          <w:fldChar w:fldCharType="begin" w:fldLock="1"/>
        </w:r>
      </w:ins>
      <w:r w:rsidR="00B7515D">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ins w:id="23" w:author="Ayse Zeynep Enkavi" w:date="2014-03-19T11:54:00Z">
        <w:r w:rsidR="00CF313D">
          <w:fldChar w:fldCharType="end"/>
        </w:r>
      </w:ins>
      <w:r w:rsidR="00454BE1" w:rsidRPr="007F471C">
        <w:t xml:space="preserve">.   </w:t>
      </w:r>
      <w:r w:rsidR="00DC28E9" w:rsidRPr="007F471C">
        <w:t xml:space="preserve"> </w:t>
      </w:r>
    </w:p>
    <w:p w14:paraId="35D1175B" w14:textId="44C61982" w:rsidR="002B33AA" w:rsidRDefault="00454BE1" w:rsidP="007F471C">
      <w:pPr>
        <w:pStyle w:val="BodyText"/>
        <w:rPr>
          <w:ins w:id="24" w:author="Elke Weber" w:date="2014-03-18T16:34:00Z"/>
        </w:rPr>
      </w:pPr>
      <w:r>
        <w:t>Memory processes provide entry points for psychological models of judgment and choice</w:t>
      </w:r>
      <w:ins w:id="25" w:author="Elke Weber" w:date="2014-03-18T16:27:00Z">
        <w:r w:rsidR="002B33AA">
          <w:t xml:space="preserve"> that have the potential to </w:t>
        </w:r>
      </w:ins>
      <w:ins w:id="26" w:author="Elke Weber" w:date="2014-03-18T16:28:00Z">
        <w:r w:rsidR="002B33AA">
          <w:t xml:space="preserve">more accurately </w:t>
        </w:r>
      </w:ins>
      <w:ins w:id="27" w:author="Elke Weber" w:date="2014-03-18T16:27:00Z">
        <w:r w:rsidR="002B33AA">
          <w:t>descri</w:t>
        </w:r>
      </w:ins>
      <w:ins w:id="28" w:author="Elke Weber" w:date="2014-03-18T16:28:00Z">
        <w:r w:rsidR="002B33AA">
          <w:t xml:space="preserve">be </w:t>
        </w:r>
      </w:ins>
      <w:ins w:id="29" w:author="Elke Weber" w:date="2014-03-18T16:29:00Z">
        <w:r w:rsidR="002B33AA">
          <w:t xml:space="preserve">observed judgments and decisions. </w:t>
        </w:r>
      </w:ins>
      <w:ins w:id="30" w:author="Elke Weber" w:date="2014-03-18T16:28:00Z">
        <w:r w:rsidR="002B33AA">
          <w:t xml:space="preserve"> </w:t>
        </w:r>
      </w:ins>
      <w:ins w:id="31" w:author="Elke Weber" w:date="2014-03-18T16:29:00Z">
        <w:r w:rsidR="002B33AA">
          <w:t xml:space="preserve">Consideration of memory processes is a logical next step in field where previous </w:t>
        </w:r>
      </w:ins>
      <w:ins w:id="32" w:author="Elke Weber" w:date="2014-03-18T16:30:00Z">
        <w:r w:rsidR="002B33AA">
          <w:t xml:space="preserve">incorporation </w:t>
        </w:r>
        <w:proofErr w:type="gramStart"/>
        <w:r w:rsidR="002B33AA">
          <w:t xml:space="preserve">of </w:t>
        </w:r>
      </w:ins>
      <w:r>
        <w:t xml:space="preserve"> </w:t>
      </w:r>
      <w:proofErr w:type="spellStart"/>
      <w:r>
        <w:t>attentional</w:t>
      </w:r>
      <w:proofErr w:type="spellEnd"/>
      <w:proofErr w:type="gramEnd"/>
      <w:r>
        <w:t xml:space="preserve"> and perceptual processes </w:t>
      </w:r>
      <w:ins w:id="33" w:author="Elke Weber" w:date="2014-03-18T16:31:00Z">
        <w:r w:rsidR="002B33AA">
          <w:t xml:space="preserve">has </w:t>
        </w:r>
      </w:ins>
      <w:r>
        <w:t xml:space="preserve">resulted in models such as prospect theory </w:t>
      </w:r>
      <w:ins w:id="34" w:author="Ayse Zeynep Enkavi" w:date="2014-03-19T11:55:00Z">
        <w:r w:rsidR="00CF313D">
          <w:fldChar w:fldCharType="begin" w:fldLock="1"/>
        </w:r>
      </w:ins>
      <w:r w:rsidR="00B7515D">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ins w:id="35" w:author="Ayse Zeynep Enkavi" w:date="2014-03-19T11:55:00Z">
        <w:r w:rsidR="00CF313D">
          <w:fldChar w:fldCharType="end"/>
        </w:r>
      </w:ins>
      <w:ins w:id="36" w:author="Elke Weber" w:date="2014-03-18T16:32:00Z">
        <w:r w:rsidR="002B33AA">
          <w:t xml:space="preserve"> that have succeeded to account for </w:t>
        </w:r>
      </w:ins>
      <w:ins w:id="37" w:author="Elke Weber" w:date="2014-03-18T16:33:00Z">
        <w:r w:rsidR="002B33AA">
          <w:t xml:space="preserve">response patterns considered anomalies by rational choice models such as expected utility theory, resulting in the Nobel Prize for Economic Science being awarded to Daniel </w:t>
        </w:r>
        <w:proofErr w:type="spellStart"/>
        <w:r w:rsidR="002B33AA">
          <w:t>Kahneman</w:t>
        </w:r>
        <w:proofErr w:type="spellEnd"/>
        <w:r w:rsidR="002B33AA">
          <w:t xml:space="preserve"> in 2002. </w:t>
        </w:r>
      </w:ins>
      <w:r>
        <w:t xml:space="preserve"> </w:t>
      </w:r>
    </w:p>
    <w:p w14:paraId="6F99EE56" w14:textId="57DB4782" w:rsidR="001A70C8" w:rsidRDefault="00244984" w:rsidP="007F471C">
      <w:pPr>
        <w:pStyle w:val="BodyText"/>
        <w:rPr>
          <w:ins w:id="38" w:author="Elke Weber" w:date="2014-03-18T19:46:00Z"/>
        </w:rPr>
      </w:pPr>
      <w:r>
        <w:t xml:space="preserve">If preferences are often constructed </w:t>
      </w:r>
      <w:r w:rsidR="00DF49CB">
        <w:fldChar w:fldCharType="begin" w:fldLock="1"/>
      </w:r>
      <w:r w:rsidR="00B7515D">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B7515D">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7515D">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34A8380E" w:rsidR="00454BE1" w:rsidRDefault="00DC28E9" w:rsidP="007F471C">
      <w:pPr>
        <w:pStyle w:val="BodyText"/>
      </w:pPr>
      <w:r>
        <w:t xml:space="preserve">Parallel </w:t>
      </w:r>
      <w:ins w:id="39" w:author="Elke Weber" w:date="2014-03-18T19:45:00Z">
        <w:r w:rsidR="001A70C8">
          <w:t xml:space="preserve">lines of investigation </w:t>
        </w:r>
      </w:ins>
      <w:r>
        <w:t xml:space="preserve">in </w:t>
      </w:r>
      <w:ins w:id="40" w:author="Elke Weber" w:date="2014-03-18T16:37:00Z">
        <w:r w:rsidR="00C366E6">
          <w:t>n</w:t>
        </w:r>
      </w:ins>
      <w:r>
        <w:t>euroscience have focus</w:t>
      </w:r>
      <w:ins w:id="41" w:author="Elke Weber" w:date="2014-03-18T19:46:00Z">
        <w:r w:rsidR="001A70C8">
          <w:t>ed</w:t>
        </w:r>
      </w:ins>
      <w:r>
        <w:t xml:space="preserve"> on the Prospective Memory network</w:t>
      </w:r>
      <w:r w:rsidR="00DF57C2">
        <w:t>. Here it has been shown that future</w:t>
      </w:r>
      <w:ins w:id="42" w:author="Elke Weber" w:date="2014-03-18T19:47:00Z">
        <w:r w:rsidR="001A70C8">
          <w:t>-oriented</w:t>
        </w:r>
      </w:ins>
      <w:r w:rsidR="00DF57C2">
        <w:t xml:space="preserve"> episodic </w:t>
      </w:r>
      <w:r w:rsidR="00BC6BB4">
        <w:t>imagery, i.e. the mental construction of specific future events</w:t>
      </w:r>
      <w:ins w:id="43" w:author="Elke Weber" w:date="2014-03-18T19:47:00Z">
        <w:r w:rsidR="001A70C8">
          <w:t xml:space="preserve"> based on past experience</w:t>
        </w:r>
      </w:ins>
      <w:r w:rsidR="00BC6BB4">
        <w:t xml:space="preserve">, </w:t>
      </w:r>
      <w:r w:rsidR="00DF57C2">
        <w:t xml:space="preserve">influences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ins w:id="44" w:author="Elke Weber" w:date="2014-03-18T19:48:00Z">
        <w:r w:rsidR="001A70C8">
          <w:t>medial temporal lobe (</w:t>
        </w:r>
      </w:ins>
      <w:r w:rsidR="00BC6BB4">
        <w:t>MTL</w:t>
      </w:r>
      <w:ins w:id="45" w:author="Elke Weber" w:date="2014-03-18T19:48:00Z">
        <w:r w:rsidR="001A70C8">
          <w:t>)</w:t>
        </w:r>
      </w:ins>
      <w:r w:rsidR="00BC6BB4">
        <w:t xml:space="preserve">, </w:t>
      </w:r>
      <w:ins w:id="46" w:author="Elke Weber" w:date="2014-03-18T19:49:00Z">
        <w:r w:rsidR="001A70C8">
          <w:t xml:space="preserve">is associated with </w:t>
        </w:r>
      </w:ins>
      <w:r w:rsidR="00BC6BB4">
        <w:t>decrease</w:t>
      </w:r>
      <w:ins w:id="47" w:author="Elke Weber" w:date="2014-03-18T19:49:00Z">
        <w:r w:rsidR="001A70C8">
          <w:t>d</w:t>
        </w:r>
      </w:ins>
      <w:r w:rsidR="00BC6BB4">
        <w:t xml:space="preserve"> temporal discounting of monetary rewards</w:t>
      </w:r>
      <w:r w:rsidR="00DF57C2">
        <w:t xml:space="preserve"> </w:t>
      </w:r>
      <w:r w:rsidR="001749D3">
        <w:fldChar w:fldCharType="begin" w:fldLock="1"/>
      </w:r>
      <w:r w:rsidR="00B7515D">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proofErr w:type="spellStart"/>
      <w:r w:rsidR="00037F0B">
        <w:t>Wimmer</w:t>
      </w:r>
      <w:proofErr w:type="spellEnd"/>
      <w:r w:rsidR="00037F0B">
        <w:t xml:space="preserve"> and </w:t>
      </w:r>
      <w:proofErr w:type="spellStart"/>
      <w:r w:rsidR="00037F0B">
        <w:t>Shohamy</w:t>
      </w:r>
      <w:proofErr w:type="spellEnd"/>
      <w:r w:rsidR="00037F0B">
        <w:t xml:space="preserve"> </w:t>
      </w:r>
      <w:ins w:id="48" w:author="Elke Weber" w:date="2014-03-18T19:49:00Z">
        <w:r w:rsidR="001A70C8">
          <w:t>(</w:t>
        </w:r>
      </w:ins>
      <w:r w:rsidR="00F97A3F">
        <w:t xml:space="preserve">2012) </w:t>
      </w:r>
      <w:r w:rsidR="00037F0B">
        <w:t xml:space="preserve">showed that the MTL is </w:t>
      </w:r>
      <w:r w:rsidR="00335724">
        <w:t xml:space="preserve">also </w:t>
      </w:r>
      <w:r w:rsidR="00037F0B">
        <w:t>i</w:t>
      </w:r>
      <w:ins w:id="49" w:author="Elke Weber" w:date="2014-03-18T19:49:00Z">
        <w:r w:rsidR="001A70C8">
          <w:t xml:space="preserve">nvolved in the </w:t>
        </w:r>
      </w:ins>
      <w:r w:rsidR="00037F0B">
        <w:t xml:space="preserve">transfer </w:t>
      </w:r>
      <w:ins w:id="50" w:author="Elke Weber" w:date="2014-03-18T19:50:00Z">
        <w:r w:rsidR="001A70C8">
          <w:t>of</w:t>
        </w:r>
      </w:ins>
      <w:r w:rsidR="00037F0B">
        <w:t xml:space="preserve"> value of rewarded stimuli by associative learning </w:t>
      </w:r>
      <w:r w:rsidR="00037F0B">
        <w:lastRenderedPageBreak/>
        <w:t>and how these memory mechanisms bias decisions</w:t>
      </w:r>
      <w:r w:rsidR="00F97A3F">
        <w:t xml:space="preserve">.  </w:t>
      </w:r>
      <w:r w:rsidR="00CE69A6">
        <w:t xml:space="preserve">A recent study </w:t>
      </w:r>
      <w:r w:rsidR="00BC6BB4">
        <w:t xml:space="preserve">highlighted </w:t>
      </w:r>
      <w:r w:rsidR="00CE69A6">
        <w:t xml:space="preserve">the involvement of the </w:t>
      </w:r>
      <w:r w:rsidR="00BC6BB4">
        <w:t>MTL</w:t>
      </w:r>
      <w:r w:rsidR="00CE69A6">
        <w:t xml:space="preserve"> in preference</w:t>
      </w:r>
      <w:ins w:id="51" w:author="Elke Weber" w:date="2014-03-18T19:50:00Z">
        <w:r w:rsidR="001A70C8">
          <w:t>-</w:t>
        </w:r>
      </w:ins>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B8CBB2B" w:rsidR="003E09B5" w:rsidRDefault="00CD5447" w:rsidP="007F471C">
      <w:pPr>
        <w:pStyle w:val="BodyText"/>
      </w:pPr>
      <w:r>
        <w:t xml:space="preserve">One way </w:t>
      </w:r>
      <w:r w:rsidR="00DC28E9">
        <w:t xml:space="preserve">of demonstrating </w:t>
      </w:r>
      <w:r>
        <w:t xml:space="preserve">that memory </w:t>
      </w:r>
      <w:ins w:id="52" w:author="Elke Weber" w:date="2014-03-18T19:51:00Z">
        <w:r w:rsidR="001A70C8">
          <w:t>representations of</w:t>
        </w:r>
      </w:ins>
      <w:r w:rsidR="00DC28E9">
        <w:t xml:space="preserve"> past</w:t>
      </w:r>
      <w:r>
        <w:t xml:space="preserve"> </w:t>
      </w:r>
      <w:ins w:id="53" w:author="Elke Weber" w:date="2014-03-18T19:52:00Z">
        <w:r w:rsidR="001A70C8">
          <w:t xml:space="preserve">experience </w:t>
        </w:r>
      </w:ins>
      <w:r>
        <w:t xml:space="preserve">play a role in choice is to show that choice </w:t>
      </w:r>
      <w:ins w:id="54" w:author="Elke Weber" w:date="2014-03-18T19:52:00Z">
        <w:r w:rsidR="001A70C8">
          <w:t xml:space="preserve">is </w:t>
        </w:r>
      </w:ins>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B7515D">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7515D">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r w:rsidR="00FB01DC">
        <w:t xml:space="preserve">. </w:t>
      </w:r>
      <w:r>
        <w:t>Thus patients with hippocampal sclerosis may be expected to show impaired preference construction.</w:t>
      </w:r>
    </w:p>
    <w:p w14:paraId="55449B86" w14:textId="64DB70A8" w:rsidR="00A01A03" w:rsidRDefault="00054516" w:rsidP="007F471C">
      <w:r>
        <w:t xml:space="preserve">To </w:t>
      </w:r>
      <w:ins w:id="55" w:author="Elke Weber" w:date="2014-03-18T19:53:00Z">
        <w:r w:rsidR="001A70C8">
          <w:t>test this hypothesis</w:t>
        </w:r>
      </w:ins>
      <w:r>
        <w:t>, we employ</w:t>
      </w:r>
      <w:r w:rsidR="000E2D96">
        <w:t xml:space="preserve"> a simple paradigm,</w:t>
      </w:r>
      <w:r>
        <w:t xml:space="preserve"> </w:t>
      </w:r>
      <w:ins w:id="56" w:author="Elke Weber" w:date="2014-03-18T19:54:00Z">
        <w:r w:rsidR="001A70C8">
          <w:t xml:space="preserve">a series of </w:t>
        </w:r>
      </w:ins>
      <w:r>
        <w:t xml:space="preserve">binary choices among simple food </w:t>
      </w:r>
      <w:r w:rsidR="001B79B2">
        <w:t>products</w:t>
      </w:r>
      <w:r>
        <w:t xml:space="preserve">.  Our measure </w:t>
      </w:r>
      <w:ins w:id="57" w:author="Elke Weber" w:date="2014-03-18T19:54:00Z">
        <w:r w:rsidR="00C017A4">
          <w:t xml:space="preserve">of choice quality </w:t>
        </w:r>
      </w:ins>
      <w:r>
        <w:t xml:space="preserve">is </w:t>
      </w:r>
      <w:ins w:id="58" w:author="Elke Weber" w:date="2014-03-18T19:54:00Z">
        <w:r w:rsidR="00C017A4">
          <w:t>the</w:t>
        </w:r>
      </w:ins>
      <w:r w:rsidR="000E2D96">
        <w:t xml:space="preserve"> transitivity</w:t>
      </w:r>
      <w:ins w:id="59" w:author="Elke Weber" w:date="2014-03-18T19:54:00Z">
        <w:r w:rsidR="00C017A4">
          <w:t xml:space="preserve"> of preference</w:t>
        </w:r>
      </w:ins>
      <w:r w:rsidR="000E2D96">
        <w:t xml:space="preserve">, </w:t>
      </w:r>
      <w:ins w:id="60" w:author="Elke Weber" w:date="2014-03-18T19:55:00Z">
        <w:r w:rsidR="00C017A4">
          <w:t xml:space="preserve">i.e., </w:t>
        </w:r>
      </w:ins>
      <w:r w:rsidR="000E2D96">
        <w:t xml:space="preserve">whether or not </w:t>
      </w:r>
      <w:ins w:id="61" w:author="Elke Weber" w:date="2014-03-18T19:55:00Z">
        <w:r w:rsidR="00C017A4">
          <w:t>preferences for different</w:t>
        </w:r>
      </w:ins>
      <w:r w:rsidR="000E2D96">
        <w:t xml:space="preserve"> options are consistent across choice</w:t>
      </w:r>
      <w:ins w:id="62" w:author="Elke Weber" w:date="2014-03-18T19:55:00Z">
        <w:r w:rsidR="00C017A4">
          <w:t xml:space="preserve"> pairing</w:t>
        </w:r>
      </w:ins>
      <w:r w:rsidR="000E2D96">
        <w:t xml:space="preserve">s.   For example </w:t>
      </w:r>
      <w:r w:rsidR="006F120B">
        <w:t>if a</w:t>
      </w:r>
      <w:r w:rsidR="000E2D96">
        <w:t xml:space="preserve"> person </w:t>
      </w:r>
      <w:r w:rsidR="0062772B">
        <w:t>chooses A</w:t>
      </w:r>
      <w:r w:rsidR="000E2D96">
        <w:t xml:space="preserve"> over B, and B over C, transitivity </w:t>
      </w:r>
      <w:ins w:id="63" w:author="Elke Weber" w:date="2014-03-18T19:56:00Z">
        <w:r w:rsidR="00C017A4">
          <w:t>requires</w:t>
        </w:r>
      </w:ins>
      <w:r w:rsidR="000E2D96">
        <w:t xml:space="preserve"> that they must pick A over</w:t>
      </w:r>
      <w:r w:rsidR="006F120B">
        <w:t xml:space="preserve"> </w:t>
      </w:r>
      <w:proofErr w:type="gramStart"/>
      <w:r w:rsidR="006F120B">
        <w:t xml:space="preserve">C  </w:t>
      </w:r>
      <w:proofErr w:type="gramEnd"/>
      <w:r w:rsidR="001749D3">
        <w:fldChar w:fldCharType="begin" w:fldLock="1"/>
      </w:r>
      <w:r w:rsidR="00B7515D">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ins w:id="64" w:author="Elke Weber" w:date="2014-03-18T20:00:00Z">
        <w:r w:rsidR="00C017A4">
          <w:t>to</w:t>
        </w:r>
      </w:ins>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B7515D">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proofErr w:type="gramStart"/>
      <w:r w:rsidR="00CD5447">
        <w:t>Transitivity of preferences is embraced by most individuals</w:t>
      </w:r>
      <w:proofErr w:type="gramEnd"/>
      <w:r w:rsidR="00CD5447">
        <w:t xml:space="preserve"> as a desirable </w:t>
      </w:r>
      <w:r w:rsidR="00274510">
        <w:t>property of a choice process</w:t>
      </w:r>
      <w:ins w:id="65" w:author="Elke Weber" w:date="2014-03-18T20:01:00Z">
        <w:r w:rsidR="00C017A4">
          <w:t>.</w:t>
        </w:r>
      </w:ins>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B7515D">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3EE87A89" w:rsidR="0062772B" w:rsidRDefault="00527F5C" w:rsidP="007F471C">
      <w:pPr>
        <w:pStyle w:val="BodyText"/>
      </w:pPr>
      <w:ins w:id="66" w:author="Elke Weber" w:date="2014-03-18T20:04:00Z">
        <w:r>
          <w:lastRenderedPageBreak/>
          <w:t>R</w:t>
        </w:r>
      </w:ins>
      <w:commentRangeStart w:id="67"/>
      <w:r w:rsidR="0062772B">
        <w:t>esearch us</w:t>
      </w:r>
      <w:ins w:id="68" w:author="Elke Weber" w:date="2014-03-18T20:04:00Z">
        <w:r>
          <w:t>ing</w:t>
        </w:r>
      </w:ins>
      <w:r w:rsidR="0062772B">
        <w:t xml:space="preserve"> patients with </w:t>
      </w:r>
      <w:ins w:id="69" w:author="Elke Weber" w:date="2014-03-18T20:03:00Z">
        <w:r w:rsidR="00C017A4">
          <w:t xml:space="preserve">lesions in the </w:t>
        </w:r>
      </w:ins>
      <w:r w:rsidR="0062772B">
        <w:t xml:space="preserve">ventromedial frontal lobe, </w:t>
      </w:r>
      <w:ins w:id="70" w:author="Elke Weber" w:date="2014-03-18T20:05:00Z">
        <w:r>
          <w:t xml:space="preserve">in </w:t>
        </w:r>
      </w:ins>
      <w:r w:rsidR="0062772B">
        <w:t xml:space="preserve">areas known to be involved in the expression of value, </w:t>
      </w:r>
      <w:ins w:id="71" w:author="Elke Weber" w:date="2014-03-18T20:05:00Z">
        <w:r>
          <w:t xml:space="preserve">showed greater </w:t>
        </w:r>
      </w:ins>
      <w:r w:rsidR="0062772B">
        <w:t xml:space="preserve">frequency of </w:t>
      </w:r>
      <w:proofErr w:type="spellStart"/>
      <w:r w:rsidR="0062772B">
        <w:t>intransitivities</w:t>
      </w:r>
      <w:proofErr w:type="spellEnd"/>
      <w:r w:rsidR="00993D2D">
        <w:t xml:space="preserve"> for </w:t>
      </w:r>
      <w:ins w:id="72" w:author="Elke Weber" w:date="2014-03-18T20:06:00Z">
        <w:r>
          <w:t xml:space="preserve">choices between </w:t>
        </w:r>
      </w:ins>
      <w:r w:rsidR="00993D2D">
        <w:t xml:space="preserve">gambles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ins w:id="73" w:author="Elke Weber" w:date="2014-03-18T20:06:00Z">
        <w:r>
          <w:t xml:space="preserve">for </w:t>
        </w:r>
      </w:ins>
      <w:r w:rsidR="00993D2D">
        <w:t xml:space="preserve">preferences for food, colors, and people </w:t>
      </w:r>
      <w:r w:rsidR="001749D3">
        <w:fldChar w:fldCharType="begin" w:fldLock="1"/>
      </w:r>
      <w:r w:rsidR="00B7515D">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w:t>
      </w:r>
      <w:commentRangeEnd w:id="67"/>
      <w:r w:rsidR="00C017A4">
        <w:rPr>
          <w:rStyle w:val="CommentReference"/>
          <w:bCs/>
          <w:iCs/>
        </w:rPr>
        <w:commentReference w:id="67"/>
      </w:r>
      <w:r w:rsidR="00597354">
        <w:t>T</w:t>
      </w:r>
      <w:r w:rsidR="00993D2D">
        <w:t xml:space="preserve">he latter </w:t>
      </w:r>
      <w:ins w:id="74" w:author="Elke Weber" w:date="2014-03-18T20:06:00Z">
        <w:r>
          <w:t>study</w:t>
        </w:r>
      </w:ins>
      <w:r w:rsidR="00597354">
        <w:t xml:space="preserve"> included an important control: A</w:t>
      </w:r>
      <w:r w:rsidR="00993D2D">
        <w:t xml:space="preserve">n increase in intransitivity was not observed for perceptual </w:t>
      </w:r>
      <w:r w:rsidR="00597354">
        <w:t xml:space="preserve">judgments, suggesting that preferential tasks </w:t>
      </w:r>
      <w:ins w:id="75" w:author="Elke Weber" w:date="2014-03-18T20:06:00Z">
        <w:r>
          <w:t>we</w:t>
        </w:r>
      </w:ins>
      <w:r w:rsidR="00597354">
        <w:t xml:space="preserve">re uniquely affected.  </w:t>
      </w:r>
    </w:p>
    <w:p w14:paraId="180B453E" w14:textId="43C25C1A" w:rsidR="00597354" w:rsidRDefault="00527F5C" w:rsidP="007F471C">
      <w:pPr>
        <w:pStyle w:val="BodyText"/>
      </w:pPr>
      <w:ins w:id="76" w:author="Elke Weber" w:date="2014-03-18T20:07:00Z">
        <w:r>
          <w:t xml:space="preserve">We adapt the paradigm but examine the effect of damage to the hippocampus, </w:t>
        </w:r>
      </w:ins>
      <w:ins w:id="77" w:author="Elke Weber" w:date="2014-03-18T20:08:00Z">
        <w:r>
          <w:t>an area not know to be involve in the expression of value but, according to our hypothesis, involved in the generation of input to any value calculation. In particular, o</w:t>
        </w:r>
      </w:ins>
      <w:r w:rsidR="00597354">
        <w:t xml:space="preserve">ur task examines binary choices among pairs of 20 commonly available candy bars, a product </w:t>
      </w:r>
      <w:ins w:id="78" w:author="Elke Weber" w:date="2014-03-18T20:09:00Z">
        <w:r>
          <w:t>we c</w:t>
        </w:r>
      </w:ins>
      <w:r w:rsidR="00597354">
        <w:t xml:space="preserve">ould </w:t>
      </w:r>
      <w:ins w:id="79" w:author="Elke Weber" w:date="2014-03-18T20:09:00Z">
        <w:r>
          <w:t xml:space="preserve">expect to </w:t>
        </w:r>
      </w:ins>
      <w:r w:rsidR="00597354">
        <w:t xml:space="preserve">be familiar and interesting to participants.  We </w:t>
      </w:r>
      <w:ins w:id="80" w:author="Elke Weber" w:date="2014-03-18T20:09:00Z">
        <w:r>
          <w:t xml:space="preserve">also </w:t>
        </w:r>
      </w:ins>
      <w:r w:rsidR="00597354">
        <w:t>include</w:t>
      </w:r>
      <w:ins w:id="81" w:author="Elke Weber" w:date="2014-03-18T20:10:00Z">
        <w:r>
          <w:t>d</w:t>
        </w:r>
      </w:ins>
      <w:r w:rsidR="00597354">
        <w:t xml:space="preserve"> a control judgment, asking respondents </w:t>
      </w:r>
      <w:ins w:id="82" w:author="Elke Weber" w:date="2014-03-18T20:10:00Z">
        <w:r>
          <w:t xml:space="preserve">to judge </w:t>
        </w:r>
      </w:ins>
      <w:r w:rsidR="00597354">
        <w:t xml:space="preserve">which </w:t>
      </w:r>
      <w:ins w:id="83" w:author="Elke Weber" w:date="2014-03-18T20:10:00Z">
        <w:r>
          <w:t xml:space="preserve">of two </w:t>
        </w:r>
      </w:ins>
      <w:r w:rsidR="00597354">
        <w:t>number</w:t>
      </w:r>
      <w:ins w:id="84" w:author="Elke Weber" w:date="2014-03-18T20:10:00Z">
        <w:r>
          <w:t>s</w:t>
        </w:r>
      </w:ins>
      <w:r w:rsidR="00597354">
        <w:t xml:space="preserve"> was bigger.</w:t>
      </w:r>
      <w:ins w:id="85" w:author="Elke Weber" w:date="2014-03-18T20:10:00Z">
        <w:r>
          <w:t xml:space="preserve"> In both cases our dependent measure was the transitivity of </w:t>
        </w:r>
      </w:ins>
      <w:ins w:id="86" w:author="Elke Weber" w:date="2014-03-18T20:11:00Z">
        <w:r>
          <w:t xml:space="preserve">(preference or magnitude) </w:t>
        </w:r>
      </w:ins>
      <w:ins w:id="87" w:author="Elke Weber" w:date="2014-03-18T20:10:00Z">
        <w:r>
          <w:t xml:space="preserve">judgments. </w:t>
        </w:r>
      </w:ins>
    </w:p>
    <w:p w14:paraId="036C0A22" w14:textId="77777777" w:rsidR="006F718C" w:rsidRPr="006F718C" w:rsidRDefault="006F718C" w:rsidP="007F471C">
      <w:pPr>
        <w:pStyle w:val="Heading1"/>
      </w:pPr>
      <w:r w:rsidRPr="006F718C">
        <w:t xml:space="preserve">Methods </w:t>
      </w:r>
    </w:p>
    <w:p w14:paraId="62CD6D14" w14:textId="4738F3F6" w:rsidR="006F718C" w:rsidRDefault="006F718C" w:rsidP="007F471C">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proofErr w:type="gramStart"/>
      <w:ins w:id="88" w:author="Elke Weber" w:date="2014-03-18T20:12:00Z">
        <w:r w:rsidR="00527F5C">
          <w:t xml:space="preserve">Two </w:t>
        </w:r>
      </w:ins>
      <w:r w:rsidRPr="006F718C">
        <w:t xml:space="preserve"> control</w:t>
      </w:r>
      <w:proofErr w:type="gramEnd"/>
      <w:r w:rsidRPr="006F718C">
        <w:t xml:space="preserve"> groups</w:t>
      </w:r>
      <w:ins w:id="89" w:author="Elke Weber" w:date="2014-03-18T20:12:00Z">
        <w:r w:rsidR="00527F5C">
          <w:t xml:space="preserve"> consisted of</w:t>
        </w:r>
      </w:ins>
      <w:r w:rsidRPr="006F718C">
        <w:t xml:space="preserve"> thirty patients with </w:t>
      </w:r>
      <w:proofErr w:type="spellStart"/>
      <w:r w:rsidRPr="006F718C">
        <w:t>extratemporal</w:t>
      </w:r>
      <w:proofErr w:type="spellEnd"/>
      <w:r w:rsidRPr="006F718C">
        <w:t xml:space="preserve"> lobe epilepsy (ETL) and thirty healthy control subjects (CON)</w:t>
      </w:r>
      <w:ins w:id="90" w:author="Elke Weber" w:date="2014-03-18T20:12:00Z">
        <w:r w:rsidR="00527F5C">
          <w:t>, respectively</w:t>
        </w:r>
      </w:ins>
      <w:r w:rsidRPr="006F718C">
        <w:t xml:space="preserve">. </w:t>
      </w:r>
      <w:r>
        <w:t xml:space="preserve">The </w:t>
      </w:r>
      <w:proofErr w:type="gramStart"/>
      <w:r>
        <w:t xml:space="preserve">study was </w:t>
      </w:r>
      <w:commentRangeStart w:id="91"/>
      <w:commentRangeStart w:id="92"/>
      <w:r>
        <w:t xml:space="preserve">approved by the local ethics </w:t>
      </w:r>
      <w:commentRangeEnd w:id="91"/>
      <w:r w:rsidR="00527F5C">
        <w:rPr>
          <w:rStyle w:val="CommentReference"/>
        </w:rPr>
        <w:commentReference w:id="91"/>
      </w:r>
      <w:commentRangeEnd w:id="92"/>
      <w:r w:rsidR="008B3F36">
        <w:rPr>
          <w:rStyle w:val="CommentReference"/>
        </w:rPr>
        <w:commentReference w:id="92"/>
      </w:r>
      <w:r>
        <w:t>committee of the University of Bonn</w:t>
      </w:r>
      <w:proofErr w:type="gramEnd"/>
      <w:r>
        <w:t xml:space="preserve"> and all subjects gave their written informed consent.</w:t>
      </w:r>
      <w:r w:rsidR="00C067B5">
        <w:t xml:space="preserve"> The three groups did not differ with respect to age or gender (see Table X for details).</w:t>
      </w:r>
    </w:p>
    <w:p w14:paraId="7DDE70FA" w14:textId="77777777" w:rsidR="006F718C" w:rsidRPr="006F718C" w:rsidRDefault="006F718C" w:rsidP="007F471C">
      <w:pPr>
        <w:pStyle w:val="Heading1"/>
      </w:pPr>
      <w:r w:rsidRPr="006F718C">
        <w:t>Behavioral experiment</w:t>
      </w:r>
    </w:p>
    <w:p w14:paraId="59A1296B" w14:textId="3F9E1084" w:rsidR="006F718C" w:rsidRDefault="006F718C" w:rsidP="007F471C">
      <w:r w:rsidRPr="006F718C">
        <w:t>Each subject made a series of binary choices on a computer between pairs of candy bars</w:t>
      </w:r>
      <w:ins w:id="93" w:author="Elke Weber" w:date="2014-03-18T20:15:00Z">
        <w:r w:rsidR="00596529">
          <w:t>, each represented pictorially as shown in Fig.1,</w:t>
        </w:r>
      </w:ins>
      <w:r w:rsidRPr="006F718C">
        <w:t xml:space="preserve"> drawn randomly out of </w:t>
      </w:r>
      <w:ins w:id="94" w:author="Elke Weber" w:date="2014-03-18T20:16:00Z">
        <w:r w:rsidR="00596529">
          <w:t xml:space="preserve">a set of </w:t>
        </w:r>
      </w:ins>
      <w:r w:rsidRPr="006F718C">
        <w:t xml:space="preserve">twenty, with </w:t>
      </w:r>
      <w:r w:rsidRPr="006F718C">
        <w:lastRenderedPageBreak/>
        <w:t xml:space="preserve">each combination presented once, resulting in 190 choices. This procedure </w:t>
      </w:r>
      <w:r w:rsidR="00274510">
        <w:t>was similar to that used to examine the effect of ventromedial frontal lobe damage</w:t>
      </w:r>
      <w:ins w:id="95" w:author="Elke Weber" w:date="2014-03-18T20:17:00Z">
        <w:r w:rsidR="00596529">
          <w:t xml:space="preserve"> on choice used by</w:t>
        </w:r>
      </w:ins>
      <w:r w:rsidR="00B92D3C">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ins w:id="96" w:author="Elke Weber" w:date="2014-03-18T20:16:00Z">
        <w:r w:rsidR="00596529">
          <w:rPr>
            <w:noProof/>
          </w:rPr>
          <w:t xml:space="preserve"> (</w:t>
        </w:r>
      </w:ins>
      <w:r w:rsidR="00B92D3C" w:rsidRPr="00B92D3C">
        <w:rPr>
          <w:noProof/>
        </w:rPr>
        <w:t>2011</w:t>
      </w:r>
      <w:ins w:id="97" w:author="Elke Weber" w:date="2014-03-18T20:17:00Z">
        <w:r w:rsidR="00596529">
          <w:rPr>
            <w:noProof/>
          </w:rPr>
          <w:t>),</w:t>
        </w:r>
      </w:ins>
      <w:r w:rsidR="00B92D3C" w:rsidRPr="00B92D3C">
        <w:rPr>
          <w:noProof/>
        </w:rPr>
        <w:t xml:space="preserve"> Fellows &amp; Farah</w:t>
      </w:r>
      <w:ins w:id="98" w:author="Elke Weber" w:date="2014-03-18T20:18:00Z">
        <w:r w:rsidR="00596529">
          <w:rPr>
            <w:noProof/>
          </w:rPr>
          <w:t xml:space="preserve"> (</w:t>
        </w:r>
      </w:ins>
      <w:r w:rsidR="00B92D3C" w:rsidRPr="00B92D3C">
        <w:rPr>
          <w:noProof/>
        </w:rPr>
        <w:t>2007</w:t>
      </w:r>
      <w:ins w:id="99" w:author="Elke Weber" w:date="2014-03-18T20:18:00Z">
        <w:r w:rsidR="00596529">
          <w:rPr>
            <w:noProof/>
          </w:rPr>
          <w:t>) and</w:t>
        </w:r>
      </w:ins>
      <w:r w:rsidR="00B92D3C" w:rsidRPr="00B92D3C">
        <w:rPr>
          <w:noProof/>
        </w:rPr>
        <w:t xml:space="preserve"> Fellows</w:t>
      </w:r>
      <w:ins w:id="100" w:author="Elke Weber" w:date="2014-03-18T20:18:00Z">
        <w:r w:rsidR="00596529">
          <w:rPr>
            <w:noProof/>
          </w:rPr>
          <w:t xml:space="preserve"> (</w:t>
        </w:r>
      </w:ins>
      <w:r w:rsidR="00B92D3C" w:rsidRPr="00B92D3C">
        <w:rPr>
          <w:noProof/>
        </w:rPr>
        <w:t>2006</w:t>
      </w:r>
      <w:r w:rsidR="00B92D3C">
        <w:fldChar w:fldCharType="end"/>
      </w:r>
      <w:ins w:id="101" w:author="Elke Weber" w:date="2014-03-18T20:18:00Z">
        <w:r w:rsidR="00596529">
          <w:t>)</w:t>
        </w:r>
      </w:ins>
      <w:r w:rsidR="00274510">
        <w:t xml:space="preserve">, and used familiar candy bars as the choice objects </w:t>
      </w:r>
      <w:r w:rsidR="00665890">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ins w:id="102" w:author="Elke Weber" w:date="2014-03-18T20:18:00Z">
        <w:r w:rsidR="00596529">
          <w:t xml:space="preserve">triplet </w:t>
        </w:r>
      </w:ins>
      <w:r w:rsidRPr="006F718C">
        <w:t>was counted</w:t>
      </w:r>
      <w:r>
        <w:t xml:space="preserve"> as inconsistent, if chocolate b</w:t>
      </w:r>
      <w:r w:rsidRPr="006F718C">
        <w:t xml:space="preserve">ar “A” was preferred over “B” and “B” over” C”, but “C” </w:t>
      </w:r>
      <w:ins w:id="103" w:author="Elke Weber" w:date="2014-03-18T20:19:00Z">
        <w:r w:rsidR="00596529">
          <w:t xml:space="preserve">was preferred </w:t>
        </w:r>
      </w:ins>
      <w:r w:rsidRPr="006F718C">
        <w:t>over “A”.</w:t>
      </w:r>
      <w:ins w:id="104" w:author="Elke Weber" w:date="2014-03-18T20:19:00Z">
        <w:r w:rsidR="00596529">
          <w:t xml:space="preserve"> In</w:t>
        </w:r>
      </w:ins>
      <w:r w:rsidRPr="006F718C">
        <w:t xml:space="preserve"> a control task</w:t>
      </w:r>
      <w:ins w:id="105" w:author="Elke Weber" w:date="2014-03-18T20:19:00Z">
        <w:r w:rsidR="00596529">
          <w:t>,</w:t>
        </w:r>
      </w:ins>
      <w:r w:rsidRPr="006F718C">
        <w:t xml:space="preserve"> subjects were presented with numbers from one to twenty and had to judg</w:t>
      </w:r>
      <w:ins w:id="106" w:author="Elke Weber" w:date="2014-03-18T20:19:00Z">
        <w:r w:rsidR="00596529">
          <w:t>e</w:t>
        </w:r>
      </w:ins>
      <w:r w:rsidRPr="006F718C">
        <w:t xml:space="preserve"> which number was larger. </w:t>
      </w:r>
      <w:ins w:id="107" w:author="Elke Weber" w:date="2014-03-18T20:20:00Z">
        <w:r w:rsidR="00596529">
          <w:t xml:space="preserve">In this task, judgment inconsistency in triplets of magnitude judgments was similarly assessed.  </w:t>
        </w:r>
      </w:ins>
      <w:r w:rsidRPr="006F718C">
        <w:t xml:space="preserve">Subjects </w:t>
      </w:r>
      <w:ins w:id="108" w:author="Elke Weber" w:date="2014-03-18T20:21:00Z">
        <w:r w:rsidR="00596529">
          <w:t xml:space="preserve">knew that they would </w:t>
        </w:r>
      </w:ins>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ins w:id="109" w:author="Elke Weber" w:date="2014-03-18T20:20:00Z">
        <w:r w:rsidR="00596529">
          <w:t xml:space="preserve">candy bar choice </w:t>
        </w:r>
      </w:ins>
      <w:r w:rsidRPr="006F718C">
        <w:t>trial</w:t>
      </w:r>
      <w:ins w:id="110" w:author="Elke Weber" w:date="2014-03-18T20:21:00Z">
        <w:r w:rsidR="00596529">
          <w:t>,</w:t>
        </w:r>
      </w:ins>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4C31953"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t>Three  trials</w:t>
      </w:r>
      <w:proofErr w:type="gramEnd"/>
      <w:r>
        <w:t xml:space="preserve"> of the binary choice experiment. </w:t>
      </w:r>
      <w:r w:rsidR="00B8485B">
        <w:t xml:space="preserve">Subject </w:t>
      </w:r>
      <w:ins w:id="111" w:author="Elke Weber" w:date="2014-03-18T20:22:00Z">
        <w:r w:rsidR="00596529">
          <w:t xml:space="preserve">indicated </w:t>
        </w:r>
      </w:ins>
      <w:r w:rsidR="00B8485B">
        <w:t xml:space="preserve">their preferred </w:t>
      </w:r>
      <w:r w:rsidR="00934075">
        <w:t>c</w:t>
      </w:r>
      <w:ins w:id="112" w:author="Elke Weber" w:date="2014-03-18T20:22:00Z">
        <w:r w:rsidR="00596529">
          <w:t>andy</w:t>
        </w:r>
      </w:ins>
      <w:r w:rsidR="00B8485B">
        <w:t xml:space="preserve"> bar </w:t>
      </w:r>
      <w:ins w:id="113" w:author="Elke Weber" w:date="2014-03-18T20:23:00Z">
        <w:r w:rsidR="00596529">
          <w:t>o</w:t>
        </w:r>
      </w:ins>
      <w:r w:rsidR="00B8485B">
        <w:t xml:space="preserve">n each trial. </w:t>
      </w:r>
      <w:r>
        <w:t xml:space="preserve">The timing </w:t>
      </w:r>
      <w:r w:rsidR="00B8485B">
        <w:t xml:space="preserve">of the stimulus presentation and choice </w:t>
      </w:r>
      <w:r>
        <w:t>was self-paced</w:t>
      </w:r>
      <w:ins w:id="114" w:author="Elke Weber" w:date="2014-03-18T20:23:00Z">
        <w:r w:rsidR="00596529">
          <w:t>,</w:t>
        </w:r>
      </w:ins>
      <w:r w:rsidR="0099404B">
        <w:t xml:space="preserve"> with</w:t>
      </w:r>
      <w:ins w:id="115" w:author="Elke Weber" w:date="2014-03-18T20:23:00Z">
        <w:r w:rsidR="00596529">
          <w:t xml:space="preserve"> a maximal length</w:t>
        </w:r>
      </w:ins>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4A6B6669" w:rsidR="0099404B" w:rsidRDefault="006F718C" w:rsidP="007F471C">
      <w:r w:rsidRPr="006F718C">
        <w:t>For a subgroup of the patients with hippocampal sclerosis, a 3D-T1 weighted high-resolution data</w:t>
      </w:r>
      <w:r w:rsidR="007517B9">
        <w:t xml:space="preserve"> </w:t>
      </w:r>
      <w:r w:rsidRPr="006F718C">
        <w:t>set</w:t>
      </w:r>
      <w:r w:rsidR="008757A7">
        <w:t xml:space="preserve"> (</w:t>
      </w:r>
      <w:r w:rsidR="008757A7" w:rsidRPr="008757A7">
        <w:t xml:space="preserve">MP-RAGE, voxel size 1x1x1mm, repetition time 1570ms, echo time </w:t>
      </w:r>
      <w:r w:rsidR="008757A7" w:rsidRPr="008757A7">
        <w:lastRenderedPageBreak/>
        <w:t>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7515D">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10"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ins w:id="116" w:author="Elke Weber" w:date="2014-03-18T21:02:00Z">
        <w:r w:rsidR="006F4354">
          <w:t xml:space="preserve"> damage</w:t>
        </w:r>
      </w:ins>
      <w:r w:rsidRPr="006F718C">
        <w:t xml:space="preserve"> index of hippocampal volume </w:t>
      </w:r>
      <w:ins w:id="117" w:author="Elke Weber" w:date="2014-03-18T20:57:00Z">
        <w:r w:rsidR="00EE02B2">
          <w:t xml:space="preserve">to express the extent of </w:t>
        </w:r>
      </w:ins>
      <w:r w:rsidRPr="006F718C">
        <w:t xml:space="preserve">unilateral hippocampal damage </w:t>
      </w:r>
      <w:ins w:id="118" w:author="Elke Weber" w:date="2014-03-18T20:58:00Z">
        <w:r w:rsidR="00EE02B2">
          <w:t xml:space="preserve">in our MTL group:  </w:t>
        </w:r>
      </w:ins>
    </w:p>
    <w:p w14:paraId="45407876" w14:textId="582D79B9" w:rsidR="0099404B" w:rsidRDefault="00BA79AF" w:rsidP="007F471C">
      <m:oMathPara>
        <m:oMath>
          <m:r>
            <w:rPr>
              <w:rFonts w:ascii="Cambria Math" w:hAnsi="Cambria Math"/>
            </w:rPr>
            <m:t>L</m:t>
          </m:r>
          <w:ins w:id="119" w:author="Elke Weber" w:date="2014-03-18T21:02:00Z">
            <m:r>
              <w:rPr>
                <w:rFonts w:ascii="Cambria Math" w:hAnsi="Cambria Math"/>
              </w:rPr>
              <m:t>D</m:t>
            </m:r>
          </w:ins>
          <m:r>
            <w:rPr>
              <w:rFonts w:ascii="Cambria Math" w:hAnsi="Cambria Math"/>
            </w:rPr>
            <m:t xml:space="preserve">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2D0F751E" w:rsidR="006F3C37" w:rsidRDefault="006F4354" w:rsidP="007F471C">
      <w:ins w:id="120" w:author="Elke Weber" w:date="2014-03-18T21:01:00Z">
        <w:r>
          <w:t xml:space="preserve">This lateral damage index </w:t>
        </w:r>
      </w:ins>
      <w:ins w:id="121" w:author="Elke Weber" w:date="2014-03-18T21:02:00Z">
        <w:r>
          <w:t>can obviously by o</w:t>
        </w:r>
      </w:ins>
      <w:commentRangeStart w:id="122"/>
      <w:r w:rsidR="006F3C37">
        <w:t xml:space="preserve">nly </w:t>
      </w:r>
      <w:ins w:id="123" w:author="Elke Weber" w:date="2014-03-18T21:02:00Z">
        <w:r>
          <w:t xml:space="preserve">assessed for </w:t>
        </w:r>
      </w:ins>
      <w:r w:rsidR="006F3C37">
        <w:t>subjects with unilateral hippocampal sclerosis</w:t>
      </w:r>
      <w:ins w:id="124" w:author="Elke Weber" w:date="2014-03-18T21:02:00Z">
        <w:r>
          <w:t xml:space="preserve">. </w:t>
        </w:r>
      </w:ins>
      <w:del w:id="125" w:author="Elke Weber" w:date="2014-03-18T21:02:00Z">
        <w:r w:rsidR="006F3C37" w:rsidDel="006F4354">
          <w:delText xml:space="preserve"> were included in this analysis, because bilateral atrophy cannot be quantified by this measure. </w:delText>
        </w:r>
        <w:commentRangeEnd w:id="122"/>
        <w:r w:rsidR="005C78DB" w:rsidDel="006F4354">
          <w:rPr>
            <w:rStyle w:val="CommentReference"/>
          </w:rPr>
          <w:commentReference w:id="122"/>
        </w:r>
      </w:del>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ins w:id="126" w:author="Elke Weber" w:date="2014-03-18T21:04:00Z">
        <w:r w:rsidR="006F4354">
          <w:t xml:space="preserve"> We use a two-tailed </w:t>
        </w:r>
      </w:ins>
      <w:r w:rsidRPr="00815D1E">
        <w:t>p</w:t>
      </w:r>
      <w:ins w:id="127" w:author="Elke Weber" w:date="2014-03-18T21:05:00Z">
        <w:r w:rsidR="006F4354">
          <w:t>-</w:t>
        </w:r>
      </w:ins>
      <w:r w:rsidRPr="00815D1E">
        <w:t xml:space="preserve">value </w:t>
      </w:r>
      <w:ins w:id="128" w:author="Elke Weber" w:date="2014-03-18T21:05:00Z">
        <w:r w:rsidR="006F4354">
          <w:t>of 0</w:t>
        </w:r>
      </w:ins>
      <w:r w:rsidRPr="00815D1E">
        <w:t xml:space="preserve">.05 </w:t>
      </w:r>
      <w:ins w:id="129" w:author="Elke Weber" w:date="2014-03-18T21:22:00Z">
        <w:r w:rsidR="00861A66">
          <w:t xml:space="preserve">as our criterion for </w:t>
        </w:r>
      </w:ins>
      <w:r w:rsidRPr="00815D1E">
        <w:t>statistica</w:t>
      </w:r>
      <w:ins w:id="130" w:author="Elke Weber" w:date="2014-03-18T21:22:00Z">
        <w:r w:rsidR="00861A66">
          <w:t>l</w:t>
        </w:r>
      </w:ins>
      <w:r w:rsidRPr="00815D1E">
        <w:t xml:space="preserve"> significan</w:t>
      </w:r>
      <w:ins w:id="131" w:author="Elke Weber" w:date="2014-03-18T21:22:00Z">
        <w:r w:rsidR="00861A66">
          <w:t>ce</w:t>
        </w:r>
      </w:ins>
      <w:ins w:id="132" w:author="Elke Weber" w:date="2014-03-18T21:33:00Z">
        <w:r w:rsidR="00C950BD">
          <w:t xml:space="preserve"> and mark </w:t>
        </w:r>
      </w:ins>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2F3551F0" w14:textId="61B06EA8" w:rsidR="008C7EE0" w:rsidRDefault="00A45389" w:rsidP="007517B9">
      <w:r>
        <w:t>T</w:t>
      </w:r>
      <w:r w:rsidR="00DC570C">
        <w:t xml:space="preserve">he binary choices </w:t>
      </w:r>
      <w:ins w:id="133" w:author="Elke Weber" w:date="2014-03-18T21:23:00Z">
        <w:r w:rsidR="00861A66">
          <w:t xml:space="preserve">made by </w:t>
        </w:r>
      </w:ins>
      <w:r w:rsidR="00DC570C">
        <w:t>each subject were transformed into a matrix of triplets</w:t>
      </w:r>
      <w:ins w:id="134" w:author="Elke Weber" w:date="2014-03-18T21:23:00Z">
        <w:r w:rsidR="00861A66">
          <w:t xml:space="preserve">, as </w:t>
        </w:r>
      </w:ins>
      <w:r>
        <w:t xml:space="preserve">the detection of </w:t>
      </w:r>
      <w:r w:rsidR="00A141E1">
        <w:t>intransitivity</w:t>
      </w:r>
      <w:r>
        <w:t xml:space="preserve"> requires three </w:t>
      </w:r>
      <w:ins w:id="135" w:author="Elke Weber" w:date="2014-03-18T21:24:00Z">
        <w:r w:rsidR="00861A66">
          <w:t>choice pairs</w:t>
        </w:r>
      </w:ins>
      <w:r>
        <w:t xml:space="preserve">. Each matrix consisted of 1140 </w:t>
      </w:r>
      <w:ins w:id="136" w:author="Elke Weber" w:date="2014-03-18T21:24:00Z">
        <w:r w:rsidR="00861A66">
          <w:t xml:space="preserve">rows, </w:t>
        </w:r>
      </w:ins>
      <w:r w:rsidR="00A141E1">
        <w:t>repre</w:t>
      </w:r>
      <w:r w:rsidR="00FD5C26">
        <w:t>se</w:t>
      </w:r>
      <w:r w:rsidR="00A141E1">
        <w:t xml:space="preserve">nting all </w:t>
      </w:r>
      <w:r>
        <w:t xml:space="preserve">possible combinations of </w:t>
      </w:r>
      <w:commentRangeStart w:id="137"/>
      <w:commentRangeStart w:id="138"/>
      <w:r>
        <w:t>3 of 20 bars</w:t>
      </w:r>
      <w:commentRangeEnd w:id="137"/>
      <w:r w:rsidR="00861A66">
        <w:rPr>
          <w:rStyle w:val="CommentReference"/>
        </w:rPr>
        <w:commentReference w:id="137"/>
      </w:r>
      <w:commentRangeEnd w:id="138"/>
      <w:r w:rsidR="008B3F36">
        <w:rPr>
          <w:rStyle w:val="CommentReference"/>
        </w:rPr>
        <w:commentReference w:id="138"/>
      </w:r>
      <w:r>
        <w:t>. A triplet was marked as indicating intransitivity either if A was chosen over B and B was chosen over C yet C was chosen over A or if B was chose A and C was chosen over B yet A was chosen over C</w:t>
      </w:r>
      <w:ins w:id="139" w:author="Elke Weber" w:date="2014-03-18T21:30:00Z">
        <w:r w:rsidR="00861A66">
          <w:t>:</w:t>
        </w:r>
      </w:ins>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proofErr w:type="gramStart"/>
      <w:r>
        <w:t>or</w:t>
      </w:r>
      <w:proofErr w:type="gramEnd"/>
    </w:p>
    <w:p w14:paraId="117F0D23" w14:textId="77777777" w:rsidR="008C7EE0" w:rsidRPr="008C7EE0" w:rsidRDefault="008C7EE0" w:rsidP="008C7EE0">
      <w:pPr>
        <w:ind w:firstLine="0"/>
        <w:jc w:val="center"/>
        <w:rPr>
          <w:rFonts w:ascii="Times" w:hAnsi="Times"/>
        </w:rPr>
      </w:pPr>
      <m:oMathPara>
        <m:oMath>
          <m:r>
            <w:rPr>
              <w:rFonts w:ascii="Cambria Math" w:hAnsi="Cambria Math"/>
            </w:rPr>
            <w:lastRenderedPageBreak/>
            <m:t>B ≳A and C≳B and A≳C</m:t>
          </m:r>
        </m:oMath>
      </m:oMathPara>
    </w:p>
    <w:p w14:paraId="5227AB57" w14:textId="76349067" w:rsidR="00CE2092" w:rsidRDefault="00087AEB" w:rsidP="008C7EE0">
      <w:pPr>
        <w:ind w:firstLine="0"/>
      </w:pPr>
      <w:r>
        <w:t>The proportion o</w:t>
      </w:r>
      <w:r w:rsidR="00A45389">
        <w:t>f intransitiv</w:t>
      </w:r>
      <w:r>
        <w:t xml:space="preserve">e choices </w:t>
      </w:r>
      <w:ins w:id="140" w:author="Elke Weber" w:date="2014-03-18T21:31:00Z">
        <w:r w:rsidR="00C950BD">
          <w:t xml:space="preserve">was obtained </w:t>
        </w:r>
      </w:ins>
      <w:r>
        <w:t>by dividing the number of intransitive triples by the total number of triples</w:t>
      </w:r>
      <w:r w:rsidR="008C7EE0">
        <w:t>.</w:t>
      </w:r>
      <w:ins w:id="141" w:author="Elke Weber" w:date="2014-03-18T21:31:00Z">
        <w:r w:rsidR="00C950BD" w:rsidRPr="00C950BD">
          <w:t xml:space="preserve"> </w:t>
        </w:r>
      </w:ins>
      <w:ins w:id="142" w:author="Elke Weber" w:date="2014-03-18T21:32:00Z">
        <w:r w:rsidR="00C950BD">
          <w:t xml:space="preserve">This </w:t>
        </w:r>
      </w:ins>
      <w:ins w:id="143" w:author="Elke Weber" w:date="2014-03-18T21:31:00Z">
        <w:r w:rsidR="00C950BD">
          <w:t>provided the central dependent measure</w:t>
        </w:r>
      </w:ins>
      <w:ins w:id="144" w:author="Elke Weber" w:date="2014-03-18T21:32:00Z">
        <w:r w:rsidR="00C950BD">
          <w:t>.</w:t>
        </w:r>
      </w:ins>
    </w:p>
    <w:p w14:paraId="56E50837" w14:textId="77777777" w:rsidR="0062504E" w:rsidRPr="006F718C" w:rsidRDefault="0062504E" w:rsidP="007F471C">
      <w:pPr>
        <w:pStyle w:val="Heading1"/>
      </w:pPr>
      <w:r>
        <w:t>Results</w:t>
      </w:r>
      <w:r w:rsidRPr="006F718C">
        <w:t xml:space="preserve"> </w:t>
      </w:r>
    </w:p>
    <w:p w14:paraId="2B78F721" w14:textId="0C959D66" w:rsidR="001D3730" w:rsidRDefault="00C067B5" w:rsidP="007517B9">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A45389">
        <w:t>80</w:t>
      </w:r>
      <w:r w:rsidRPr="00C067B5">
        <w:t xml:space="preserve">%; ETL: </w:t>
      </w:r>
      <w:r w:rsidR="00A45389">
        <w:t>4</w:t>
      </w:r>
      <w:r w:rsidRPr="00C067B5">
        <w:t>.</w:t>
      </w:r>
      <w:r w:rsidR="00A45389">
        <w:t>45</w:t>
      </w:r>
      <w:r w:rsidRPr="00C067B5">
        <w:t>%; CON: 2.</w:t>
      </w:r>
      <w:r w:rsidR="00A45389">
        <w:t>81</w:t>
      </w:r>
      <w:r w:rsidRPr="00C067B5">
        <w:t>%;</w:t>
      </w:r>
      <w:r w:rsidR="00A45389">
        <w:t xml:space="preserve"> median percentages: MTL: 4.91%; ETL 3.25%; CON: 3.03%;</w:t>
      </w:r>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ins w:id="145" w:author="Elke Weber" w:date="2014-03-18T21:33:00Z">
        <w:r w:rsidR="00C950BD">
          <w:t xml:space="preserve">in intransitivity </w:t>
        </w:r>
      </w:ins>
      <w:r w:rsidR="00A055BC">
        <w:t>from each other (Wilcoxon rank sum test p = 0.193).</w:t>
      </w:r>
      <w:r w:rsidR="00BB2FCF">
        <w:rPr>
          <w:rStyle w:val="FootnoteReference"/>
        </w:rPr>
        <w:footnoteReference w:id="1"/>
      </w:r>
    </w:p>
    <w:p w14:paraId="5AAD7BF6" w14:textId="77777777" w:rsidR="001D3730" w:rsidRDefault="001D3730" w:rsidP="007F471C"/>
    <w:p w14:paraId="4C797770" w14:textId="77777777" w:rsidR="00C067B5" w:rsidRDefault="007B3BCF" w:rsidP="007F471C">
      <w:commentRangeStart w:id="153"/>
      <w:r>
        <w:rPr>
          <w:noProof/>
        </w:rPr>
        <w:drawing>
          <wp:inline distT="0" distB="0" distL="0" distR="0" wp14:anchorId="5EFB93A9" wp14:editId="745C9C79">
            <wp:extent cx="4203700" cy="3429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Plot.pdf"/>
                    <pic:cNvPicPr/>
                  </pic:nvPicPr>
                  <pic:blipFill>
                    <a:blip r:embed="rId11">
                      <a:extLst>
                        <a:ext uri="{28A0092B-C50C-407E-A947-70E740481C1C}">
                          <a14:useLocalDpi xmlns:a14="http://schemas.microsoft.com/office/drawing/2010/main" val="0"/>
                        </a:ext>
                      </a:extLst>
                    </a:blip>
                    <a:stretch>
                      <a:fillRect/>
                    </a:stretch>
                  </pic:blipFill>
                  <pic:spPr>
                    <a:xfrm>
                      <a:off x="0" y="0"/>
                      <a:ext cx="4203700" cy="3429000"/>
                    </a:xfrm>
                    <a:prstGeom prst="rect">
                      <a:avLst/>
                    </a:prstGeom>
                  </pic:spPr>
                </pic:pic>
              </a:graphicData>
            </a:graphic>
          </wp:inline>
        </w:drawing>
      </w:r>
      <w:commentRangeEnd w:id="153"/>
      <w:r>
        <w:rPr>
          <w:rStyle w:val="CommentReference"/>
        </w:rPr>
        <w:commentReference w:id="153"/>
      </w:r>
    </w:p>
    <w:p w14:paraId="6AE7F32E" w14:textId="611CF932" w:rsidR="007B3BCF" w:rsidRPr="002F7278" w:rsidRDefault="007B3BCF" w:rsidP="007F471C">
      <w:pPr>
        <w:rPr>
          <w:sz w:val="18"/>
          <w:szCs w:val="18"/>
        </w:rPr>
      </w:pPr>
      <w:r w:rsidRPr="002F7278">
        <w:rPr>
          <w:sz w:val="18"/>
          <w:szCs w:val="18"/>
        </w:rPr>
        <w:t xml:space="preserve">Fig </w:t>
      </w:r>
      <w:ins w:id="154" w:author="Elke Weber" w:date="2014-03-18T21:39:00Z">
        <w:r w:rsidR="00BD1937">
          <w:rPr>
            <w:sz w:val="18"/>
            <w:szCs w:val="18"/>
          </w:rPr>
          <w:t>2</w:t>
        </w:r>
      </w:ins>
      <w:r w:rsidRPr="002F7278">
        <w:rPr>
          <w:sz w:val="18"/>
          <w:szCs w:val="18"/>
        </w:rPr>
        <w:t xml:space="preserve">. </w:t>
      </w:r>
      <w:proofErr w:type="gramStart"/>
      <w:r w:rsidR="00454AD5">
        <w:rPr>
          <w:sz w:val="18"/>
          <w:szCs w:val="18"/>
        </w:rPr>
        <w:t>Median p</w:t>
      </w:r>
      <w:r w:rsidR="002F7278">
        <w:rPr>
          <w:sz w:val="18"/>
          <w:szCs w:val="18"/>
        </w:rPr>
        <w:t>ercentage of intransitive choices of 1140 triples for each group.</w:t>
      </w:r>
      <w:proofErr w:type="gramEnd"/>
      <w:r w:rsidR="002F7278">
        <w:rPr>
          <w:sz w:val="18"/>
          <w:szCs w:val="18"/>
        </w:rPr>
        <w:t xml:space="preserve"> </w:t>
      </w:r>
      <w:r w:rsidR="00454AD5">
        <w:rPr>
          <w:sz w:val="18"/>
          <w:szCs w:val="18"/>
        </w:rPr>
        <w:t xml:space="preserve">Bootstrapped standard errors calculated from 1000 samples. </w:t>
      </w:r>
    </w:p>
    <w:p w14:paraId="5F691057" w14:textId="4766F170" w:rsidR="00D147E2" w:rsidRDefault="00B5135A" w:rsidP="007F471C">
      <w:ins w:id="155" w:author="Elke Weber" w:date="2014-03-18T21:41:00Z">
        <w:r>
          <w:lastRenderedPageBreak/>
          <w:t xml:space="preserve">Consistent with our hypothesis that hippocampal retrieval of candy bar associations </w:t>
        </w:r>
      </w:ins>
      <w:ins w:id="156" w:author="Elke Weber" w:date="2014-03-18T21:48:00Z">
        <w:r>
          <w:t xml:space="preserve">acquired over respondents’ prior life </w:t>
        </w:r>
      </w:ins>
      <w:ins w:id="157" w:author="Elke Weber" w:date="2014-03-18T21:41:00Z">
        <w:r>
          <w:t xml:space="preserve">was used in preference construction and choice, </w:t>
        </w:r>
      </w:ins>
      <w:ins w:id="158" w:author="Elke Weber" w:date="2014-03-18T21:42:00Z">
        <w:r>
          <w:t xml:space="preserve">we found that </w:t>
        </w:r>
      </w:ins>
      <w:ins w:id="159" w:author="Elke Weber" w:date="2014-03-18T21:41:00Z">
        <w:r>
          <w:t>t</w:t>
        </w:r>
      </w:ins>
      <w:r w:rsidR="00C067B5" w:rsidRPr="00C067B5">
        <w:t xml:space="preserve">he ratio of compromised hippocampal volume to total volume was significantly correlated with the amount of </w:t>
      </w:r>
      <w:ins w:id="160" w:author="Elke Weber" w:date="2014-03-18T21:43:00Z">
        <w:r>
          <w:t xml:space="preserve">choice </w:t>
        </w:r>
      </w:ins>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r w:rsidRPr="00FA1F76">
        <w:rPr>
          <w:noProof/>
        </w:rPr>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7FB0672" w14:textId="53491FA4" w:rsidR="00D147E2" w:rsidRPr="00D147E2" w:rsidRDefault="00D147E2" w:rsidP="007F471C">
      <w:pPr>
        <w:pStyle w:val="Caption"/>
      </w:pPr>
      <w:r>
        <w:t xml:space="preserve">Fig </w:t>
      </w:r>
      <w:ins w:id="161" w:author="Elke Weber" w:date="2014-03-18T21:39:00Z">
        <w:r w:rsidR="00BD1937">
          <w:t>3</w:t>
        </w:r>
      </w:ins>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34330726" w14:textId="77777777" w:rsidR="00D147E2" w:rsidRPr="00D147E2" w:rsidRDefault="00D147E2" w:rsidP="007F471C"/>
    <w:p w14:paraId="37B9F305" w14:textId="59E8675A" w:rsidR="00CA30E3" w:rsidRDefault="00B5135A" w:rsidP="005E72D6">
      <w:pPr>
        <w:rPr>
          <w:ins w:id="162" w:author="Ayse Zeynep Enkavi" w:date="2014-03-23T19:31:00Z"/>
        </w:rPr>
      </w:pPr>
      <w:ins w:id="163" w:author="Elke Weber" w:date="2014-03-18T21:43:00Z">
        <w:r>
          <w:t xml:space="preserve">To rule out alternative explanations, </w:t>
        </w:r>
      </w:ins>
      <w:ins w:id="164" w:author="Elke Weber" w:date="2014-03-18T21:46:00Z">
        <w:r>
          <w:t xml:space="preserve">in particular the possibility that subjects may have </w:t>
        </w:r>
      </w:ins>
      <w:ins w:id="165" w:author="Elke Weber" w:date="2014-03-18T21:49:00Z">
        <w:r>
          <w:t xml:space="preserve">explicitly </w:t>
        </w:r>
      </w:ins>
      <w:ins w:id="166" w:author="Elke Weber" w:date="2014-03-18T21:46:00Z">
        <w:r>
          <w:t>remembered their previous choices</w:t>
        </w:r>
      </w:ins>
      <w:ins w:id="167" w:author="Elke Weber" w:date="2014-03-18T21:49:00Z">
        <w:r>
          <w:t xml:space="preserve"> within this study</w:t>
        </w:r>
      </w:ins>
      <w:ins w:id="168" w:author="Elke Weber" w:date="2014-03-18T21:50:00Z">
        <w:r>
          <w:t xml:space="preserve">, using this information to avoid </w:t>
        </w:r>
        <w:proofErr w:type="spellStart"/>
        <w:r>
          <w:t>intransitivities</w:t>
        </w:r>
        <w:proofErr w:type="spellEnd"/>
        <w:r>
          <w:t>,</w:t>
        </w:r>
      </w:ins>
      <w:ins w:id="169" w:author="Elke Weber" w:date="2014-03-18T21:49:00Z">
        <w:r>
          <w:t xml:space="preserve"> and that it is this ability that </w:t>
        </w:r>
      </w:ins>
      <w:ins w:id="170" w:author="Elke Weber" w:date="2014-03-18T21:50:00Z">
        <w:r>
          <w:t xml:space="preserve">may be impaired in patients with hippocampal damage, </w:t>
        </w:r>
      </w:ins>
      <w:ins w:id="171" w:author="Elke Weber" w:date="2014-03-18T21:43:00Z">
        <w:r>
          <w:t>w</w:t>
        </w:r>
      </w:ins>
      <w:r w:rsidR="003E2470">
        <w:t>e examined if the</w:t>
      </w:r>
      <w:ins w:id="172" w:author="Elke Weber" w:date="2014-03-18T21:43:00Z">
        <w:r>
          <w:t xml:space="preserve"> observed group differences in choice inconsistencies </w:t>
        </w:r>
      </w:ins>
      <w:r w:rsidR="003E2470">
        <w:t>were</w:t>
      </w:r>
      <w:r w:rsidR="001D00E2">
        <w:t xml:space="preserve"> </w:t>
      </w:r>
      <w:r w:rsidR="003F5F61">
        <w:t xml:space="preserve">stable </w:t>
      </w:r>
      <w:r w:rsidR="003E2470">
        <w:t xml:space="preserve">across the course of the </w:t>
      </w:r>
      <w:ins w:id="173" w:author="Elke Weber" w:date="2014-03-18T21:44:00Z">
        <w:r>
          <w:t>study session</w:t>
        </w:r>
      </w:ins>
      <w:r w:rsidR="003E2470">
        <w:t>.</w:t>
      </w:r>
      <w:r w:rsidR="003F5F61">
        <w:t xml:space="preserve"> Although each pair of options is seen </w:t>
      </w:r>
      <w:ins w:id="174" w:author="Elke Weber" w:date="2014-03-18T21:44:00Z">
        <w:r>
          <w:t xml:space="preserve">only </w:t>
        </w:r>
      </w:ins>
      <w:r w:rsidR="003F5F61">
        <w:t>once,</w:t>
      </w:r>
      <w:r w:rsidR="001D00E2">
        <w:t xml:space="preserve"> </w:t>
      </w:r>
      <w:r w:rsidR="003F5F61">
        <w:t xml:space="preserve">prior choices involving one of the </w:t>
      </w:r>
      <w:ins w:id="175" w:author="Elke Weber" w:date="2014-03-18T21:44:00Z">
        <w:r>
          <w:t>two candy bars</w:t>
        </w:r>
      </w:ins>
      <w:r w:rsidR="003F5F61">
        <w:t xml:space="preserve"> might influence subsequent choices</w:t>
      </w:r>
      <w:ins w:id="176" w:author="Elke Weber" w:date="2014-03-18T21:51:00Z">
        <w:r w:rsidR="00787FE4">
          <w:t xml:space="preserve">, and memory for these choices might </w:t>
        </w:r>
      </w:ins>
      <w:r w:rsidR="003F5F61">
        <w:t xml:space="preserve">differ </w:t>
      </w:r>
      <w:r w:rsidR="003E2470">
        <w:t>across groups</w:t>
      </w:r>
      <w:ins w:id="177" w:author="Elke Weber" w:date="2014-03-18T21:52:00Z">
        <w:r w:rsidR="00787FE4">
          <w:t>, with t</w:t>
        </w:r>
      </w:ins>
      <w:r w:rsidR="003E2470">
        <w:t xml:space="preserve">he MTL group </w:t>
      </w:r>
      <w:ins w:id="178" w:author="Elke Weber" w:date="2014-03-18T21:52:00Z">
        <w:r w:rsidR="00787FE4">
          <w:t xml:space="preserve">being less able to </w:t>
        </w:r>
      </w:ins>
      <w:r w:rsidR="003F5F61">
        <w:t>retriev</w:t>
      </w:r>
      <w:ins w:id="179" w:author="Elke Weber" w:date="2014-03-18T21:52:00Z">
        <w:r w:rsidR="00787FE4">
          <w:t xml:space="preserve">e their choices </w:t>
        </w:r>
      </w:ins>
      <w:r w:rsidR="00A141E1">
        <w:t>on earlier trials</w:t>
      </w:r>
      <w:ins w:id="180" w:author="Elke Weber" w:date="2014-03-18T21:52:00Z">
        <w:r w:rsidR="00787FE4">
          <w:t xml:space="preserve">.  This </w:t>
        </w:r>
      </w:ins>
      <w:r w:rsidR="003E2470">
        <w:t xml:space="preserve">alternative explanation for the </w:t>
      </w:r>
      <w:r w:rsidR="00A141E1">
        <w:t xml:space="preserve">observed </w:t>
      </w:r>
      <w:ins w:id="181" w:author="Elke Weber" w:date="2014-03-18T21:53:00Z">
        <w:r w:rsidR="00787FE4">
          <w:t xml:space="preserve">group </w:t>
        </w:r>
      </w:ins>
      <w:r w:rsidR="003E2470">
        <w:t>differences</w:t>
      </w:r>
      <w:ins w:id="182" w:author="Elke Weber" w:date="2014-03-18T21:40:00Z">
        <w:r w:rsidR="00BD1937">
          <w:t xml:space="preserve"> </w:t>
        </w:r>
        <w:r w:rsidR="00BD1937">
          <w:lastRenderedPageBreak/>
          <w:t>in transitivity</w:t>
        </w:r>
      </w:ins>
      <w:ins w:id="183" w:author="Elke Weber" w:date="2014-03-18T21:53:00Z">
        <w:r w:rsidR="00787FE4">
          <w:t xml:space="preserve"> suggests that more </w:t>
        </w:r>
        <w:proofErr w:type="spellStart"/>
        <w:proofErr w:type="gramStart"/>
        <w:r w:rsidR="00787FE4">
          <w:t>intransitivi</w:t>
        </w:r>
      </w:ins>
      <w:ins w:id="184" w:author="Elke Weber" w:date="2014-03-18T21:54:00Z">
        <w:r w:rsidR="00787FE4">
          <w:t>ti</w:t>
        </w:r>
      </w:ins>
      <w:ins w:id="185" w:author="Elke Weber" w:date="2014-03-18T21:53:00Z">
        <w:r w:rsidR="00787FE4">
          <w:t>es</w:t>
        </w:r>
        <w:proofErr w:type="spellEnd"/>
        <w:proofErr w:type="gramEnd"/>
        <w:r w:rsidR="00787FE4">
          <w:t xml:space="preserve"> </w:t>
        </w:r>
      </w:ins>
      <w:ins w:id="186" w:author="Elke Weber" w:date="2014-03-18T21:54:00Z">
        <w:r w:rsidR="00787FE4">
          <w:t>should occur later in the session</w:t>
        </w:r>
      </w:ins>
      <w:r w:rsidR="003E2470">
        <w:t>.  We</w:t>
      </w:r>
      <w:r w:rsidR="003F5F61">
        <w:t xml:space="preserve"> examined how </w:t>
      </w:r>
      <w:proofErr w:type="spellStart"/>
      <w:r w:rsidR="000E3F2A">
        <w:t>intransitivities</w:t>
      </w:r>
      <w:proofErr w:type="spellEnd"/>
      <w:r w:rsidR="003F5F61">
        <w:t xml:space="preserve"> occurred across tim</w:t>
      </w:r>
      <w:r w:rsidR="001D00E2">
        <w:t>e</w:t>
      </w:r>
      <w:r w:rsidR="00A141E1">
        <w:t xml:space="preserve"> by</w:t>
      </w:r>
      <w:commentRangeStart w:id="187"/>
      <w:r w:rsidR="00A141E1">
        <w:t xml:space="preserve"> </w:t>
      </w:r>
      <w:ins w:id="188" w:author="Ayse Zeynep Enkavi" w:date="2014-03-20T07:39:00Z">
        <w:r w:rsidR="004659E1">
          <w:t xml:space="preserve">looking at the </w:t>
        </w:r>
      </w:ins>
      <w:ins w:id="189" w:author="Ayse Zeynep Enkavi" w:date="2014-03-23T18:36:00Z">
        <w:r w:rsidR="00A04C78">
          <w:t>number</w:t>
        </w:r>
      </w:ins>
      <w:ins w:id="190" w:author="Ayse Zeynep Enkavi" w:date="2014-03-22T11:23:00Z">
        <w:r w:rsidR="00CA30E3">
          <w:t xml:space="preserve"> of times each trial was involved in </w:t>
        </w:r>
        <w:proofErr w:type="gramStart"/>
        <w:r w:rsidR="00CA30E3">
          <w:t>an intransitivity</w:t>
        </w:r>
      </w:ins>
      <w:proofErr w:type="gramEnd"/>
      <w:ins w:id="191" w:author="Ayse Zeynep Enkavi" w:date="2014-03-22T11:26:00Z">
        <w:r w:rsidR="00CA30E3">
          <w:t>. Alternative explanations involving memory would expect a change in this proportion with trial number</w:t>
        </w:r>
      </w:ins>
      <w:ins w:id="192" w:author="Ayse Zeynep Enkavi" w:date="2014-03-22T11:27:00Z">
        <w:r w:rsidR="00CA30E3">
          <w:t xml:space="preserve"> (</w:t>
        </w:r>
      </w:ins>
      <w:proofErr w:type="spellStart"/>
      <w:ins w:id="193" w:author="Ayse Zeynep Enkavi" w:date="2014-03-23T18:19:00Z">
        <w:r w:rsidR="004F3298">
          <w:t>i</w:t>
        </w:r>
        <w:proofErr w:type="spellEnd"/>
        <w:r w:rsidR="004F3298">
          <w:t xml:space="preserve">. e. </w:t>
        </w:r>
      </w:ins>
      <w:ins w:id="194" w:author="Ayse Zeynep Enkavi" w:date="2014-03-22T11:27:00Z">
        <w:r w:rsidR="00CA30E3">
          <w:t>when the pair is seen during the session)</w:t>
        </w:r>
      </w:ins>
      <w:ins w:id="195" w:author="Ayse Zeynep Enkavi" w:date="2014-03-22T11:26:00Z">
        <w:r w:rsidR="00CA30E3">
          <w:t>.</w:t>
        </w:r>
      </w:ins>
      <w:ins w:id="196" w:author="Ayse Zeynep Enkavi" w:date="2014-03-22T11:28:00Z">
        <w:r w:rsidR="00CA30E3">
          <w:t xml:space="preserve"> The </w:t>
        </w:r>
      </w:ins>
      <w:ins w:id="197" w:author="Ayse Zeynep Enkavi" w:date="2014-03-23T18:37:00Z">
        <w:r w:rsidR="00A04C78">
          <w:t>number</w:t>
        </w:r>
      </w:ins>
      <w:ins w:id="198" w:author="Ayse Zeynep Enkavi" w:date="2014-03-22T11:28:00Z">
        <w:r w:rsidR="00CA30E3">
          <w:t xml:space="preserve"> of times each trial was involved in an intransitivity served as the dependent measure in a hierarchical regression allowing for different intercepts f</w:t>
        </w:r>
        <w:r w:rsidR="00576CAC">
          <w:t>or each subject nested in groups and fixed effects</w:t>
        </w:r>
      </w:ins>
      <w:ins w:id="199" w:author="Ayse Zeynep Enkavi" w:date="2014-03-22T11:30:00Z">
        <w:r w:rsidR="00576CAC">
          <w:t xml:space="preserve"> of the centered trial number and its centered quadratic term (to detect non-linear effects), as well as factors indicating groups and their interactions</w:t>
        </w:r>
      </w:ins>
      <w:ins w:id="200" w:author="Ayse Zeynep Enkavi" w:date="2014-03-23T19:27:00Z">
        <w:r w:rsidR="007F7004">
          <w:t xml:space="preserve">. Expectedly, each trial was involved in more </w:t>
        </w:r>
        <w:proofErr w:type="spellStart"/>
        <w:r w:rsidR="007F7004">
          <w:t>intransitivities</w:t>
        </w:r>
        <w:proofErr w:type="spellEnd"/>
        <w:r w:rsidR="007F7004">
          <w:t xml:space="preserve"> </w:t>
        </w:r>
      </w:ins>
      <w:ins w:id="201" w:author="Ayse Zeynep Enkavi" w:date="2014-03-23T19:29:00Z">
        <w:r w:rsidR="007F7004">
          <w:t>for the MTL group (t = 3.863) followed by the ETL group (t = 1.904) compared to the healthy controls but this pattern did change</w:t>
        </w:r>
      </w:ins>
      <w:ins w:id="202" w:author="Ayse Zeynep Enkavi" w:date="2014-03-23T19:30:00Z">
        <w:r w:rsidR="007F7004">
          <w:t>d</w:t>
        </w:r>
      </w:ins>
      <w:ins w:id="203" w:author="Ayse Zeynep Enkavi" w:date="2014-03-23T19:29:00Z">
        <w:r w:rsidR="007F7004">
          <w:t xml:space="preserve"> neither linearly (t = </w:t>
        </w:r>
      </w:ins>
      <w:ins w:id="204" w:author="Ayse Zeynep Enkavi" w:date="2014-03-23T19:31:00Z">
        <w:r w:rsidR="007F7004">
          <w:t>0.766</w:t>
        </w:r>
      </w:ins>
      <w:ins w:id="205" w:author="Ayse Zeynep Enkavi" w:date="2014-03-23T19:29:00Z">
        <w:r w:rsidR="007F7004">
          <w:t xml:space="preserve">) nor </w:t>
        </w:r>
        <w:proofErr w:type="spellStart"/>
        <w:r w:rsidR="007F7004">
          <w:t>quadratically</w:t>
        </w:r>
      </w:ins>
      <w:proofErr w:type="spellEnd"/>
      <w:ins w:id="206" w:author="Ayse Zeynep Enkavi" w:date="2014-03-23T19:30:00Z">
        <w:r w:rsidR="007F7004">
          <w:t xml:space="preserve"> (t = </w:t>
        </w:r>
      </w:ins>
      <w:ins w:id="207" w:author="Ayse Zeynep Enkavi" w:date="2014-03-23T19:31:00Z">
        <w:r w:rsidR="007F7004">
          <w:t>0.514</w:t>
        </w:r>
      </w:ins>
      <w:ins w:id="208" w:author="Ayse Zeynep Enkavi" w:date="2014-03-23T19:30:00Z">
        <w:r w:rsidR="007F7004">
          <w:t xml:space="preserve">) for any of the groups. </w:t>
        </w:r>
      </w:ins>
      <w:ins w:id="209" w:author="Ayse Zeynep Enkavi" w:date="2014-03-23T19:32:00Z">
        <w:r w:rsidR="007F7004">
          <w:t xml:space="preserve">All trial across </w:t>
        </w:r>
      </w:ins>
      <w:ins w:id="210" w:author="Ayse Zeynep Enkavi" w:date="2014-03-23T19:33:00Z">
        <w:r w:rsidR="00105B4E">
          <w:t xml:space="preserve">the experiment for each subject were equally likely to be involved in an intransitive triplet ruling out explanations based on memory to explain the group differences in total number of </w:t>
        </w:r>
        <w:proofErr w:type="spellStart"/>
        <w:r w:rsidR="00105B4E">
          <w:t>intransitivies</w:t>
        </w:r>
        <w:proofErr w:type="spellEnd"/>
        <w:r w:rsidR="00105B4E">
          <w:t xml:space="preserve">. </w:t>
        </w:r>
      </w:ins>
      <w:commentRangeEnd w:id="187"/>
      <w:ins w:id="211" w:author="Ayse Zeynep Enkavi" w:date="2014-03-23T19:35:00Z">
        <w:r w:rsidR="00105B4E">
          <w:rPr>
            <w:rStyle w:val="CommentReference"/>
          </w:rPr>
          <w:commentReference w:id="187"/>
        </w:r>
      </w:ins>
    </w:p>
    <w:p w14:paraId="67F5B2B0" w14:textId="22ED1903" w:rsidR="007F7004" w:rsidRDefault="007F7004" w:rsidP="005E72D6">
      <w:pPr>
        <w:rPr>
          <w:ins w:id="213" w:author="Ayse Zeynep Enkavi" w:date="2014-03-22T11:23:00Z"/>
        </w:rPr>
      </w:pPr>
      <w:ins w:id="214" w:author="Ayse Zeynep Enkavi" w:date="2014-03-23T19:32:00Z">
        <w:r>
          <w:rPr>
            <w:noProof/>
          </w:rPr>
          <w:drawing>
            <wp:inline distT="0" distB="0" distL="0" distR="0" wp14:anchorId="7CE5435B" wp14:editId="32F5B03D">
              <wp:extent cx="2859828" cy="2251629"/>
              <wp:effectExtent l="0" t="0" r="1079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itivitesByTrialNumber.png"/>
                      <pic:cNvPicPr/>
                    </pic:nvPicPr>
                    <pic:blipFill>
                      <a:blip r:embed="rId13">
                        <a:extLst>
                          <a:ext uri="{28A0092B-C50C-407E-A947-70E740481C1C}">
                            <a14:useLocalDpi xmlns:a14="http://schemas.microsoft.com/office/drawing/2010/main" val="0"/>
                          </a:ext>
                        </a:extLst>
                      </a:blip>
                      <a:stretch>
                        <a:fillRect/>
                      </a:stretch>
                    </pic:blipFill>
                    <pic:spPr>
                      <a:xfrm>
                        <a:off x="0" y="0"/>
                        <a:ext cx="2859828" cy="2251629"/>
                      </a:xfrm>
                      <a:prstGeom prst="rect">
                        <a:avLst/>
                      </a:prstGeom>
                    </pic:spPr>
                  </pic:pic>
                </a:graphicData>
              </a:graphic>
            </wp:inline>
          </w:drawing>
        </w:r>
      </w:ins>
    </w:p>
    <w:p w14:paraId="13EA7C2B" w14:textId="3B9BE8E5" w:rsidR="003F5F61" w:rsidRDefault="003E2470" w:rsidP="005E72D6">
      <w:bookmarkStart w:id="215" w:name="_GoBack"/>
      <w:bookmarkEnd w:id="215"/>
      <w:r>
        <w:t>We also</w:t>
      </w:r>
      <w:r w:rsidR="003F5F61">
        <w:t xml:space="preserve"> examined </w:t>
      </w:r>
      <w:r>
        <w:t xml:space="preserve">response latencies </w:t>
      </w:r>
      <w:r w:rsidR="005E72D6">
        <w:t>of the</w:t>
      </w:r>
      <w:r>
        <w:t xml:space="preserve"> </w:t>
      </w:r>
      <w:r w:rsidR="005E72D6">
        <w:t>choices</w:t>
      </w:r>
      <w:r w:rsidR="003F5F61">
        <w:t>.</w:t>
      </w:r>
      <w:r w:rsidR="00A06EB4">
        <w:t xml:space="preserve"> </w:t>
      </w:r>
      <w:r w:rsidR="005E72D6">
        <w:t xml:space="preserve"> There were no significant differences between</w:t>
      </w:r>
      <w:r w:rsidR="00A06EB4">
        <w:t xml:space="preserve"> the groups (MTL = 1587 </w:t>
      </w:r>
      <w:proofErr w:type="spellStart"/>
      <w:r w:rsidR="00A06EB4">
        <w:t>msec</w:t>
      </w:r>
      <w:proofErr w:type="spellEnd"/>
      <w:r w:rsidR="00A06EB4">
        <w:t xml:space="preserve">, ETL = 1408 </w:t>
      </w:r>
      <w:proofErr w:type="spellStart"/>
      <w:r w:rsidR="00A06EB4">
        <w:t>msec</w:t>
      </w:r>
      <w:proofErr w:type="spellEnd"/>
      <w:r w:rsidR="00A06EB4">
        <w:t xml:space="preserve">, CON = 1413 </w:t>
      </w:r>
      <w:proofErr w:type="spellStart"/>
      <w:r w:rsidR="00A06EB4">
        <w:t>msec</w:t>
      </w:r>
      <w:proofErr w:type="spellEnd"/>
      <w:r w:rsidR="00A06EB4">
        <w:t xml:space="preserve">, p = </w:t>
      </w:r>
      <w:r w:rsidR="00A57E05">
        <w:t>0.12</w:t>
      </w:r>
      <w:r w:rsidR="00A06EB4">
        <w:t>)</w:t>
      </w:r>
      <w:r w:rsidR="007517B9">
        <w:t xml:space="preserve">. </w:t>
      </w:r>
      <w:r w:rsidR="005E72D6">
        <w:t>While respondents</w:t>
      </w:r>
      <w:r w:rsidR="007517B9">
        <w:t>,</w:t>
      </w:r>
      <w:r w:rsidR="005E72D6">
        <w:t xml:space="preserve"> as expected</w:t>
      </w:r>
      <w:r w:rsidR="007517B9">
        <w:t>,</w:t>
      </w:r>
      <w:r w:rsidR="00A57E05">
        <w:t xml:space="preserve"> became faster in later trials (t = – 27.79)</w:t>
      </w:r>
      <w:r w:rsidR="005E72D6">
        <w:t xml:space="preserve">, there was no relationship between latency </w:t>
      </w:r>
      <w:r w:rsidR="007517B9">
        <w:t xml:space="preserve">and </w:t>
      </w:r>
      <w:commentRangeStart w:id="216"/>
      <w:commentRangeStart w:id="217"/>
      <w:r w:rsidR="00A57E05">
        <w:t xml:space="preserve">the number </w:t>
      </w:r>
      <w:ins w:id="218" w:author="Elke Weber" w:date="2014-03-18T21:56:00Z">
        <w:r w:rsidR="00787FE4">
          <w:t xml:space="preserve">or </w:t>
        </w:r>
        <w:proofErr w:type="gramStart"/>
        <w:r w:rsidR="00787FE4">
          <w:t>percentage ?</w:t>
        </w:r>
        <w:proofErr w:type="gramEnd"/>
        <w:r w:rsidR="00787FE4">
          <w:t xml:space="preserve"> </w:t>
        </w:r>
        <w:commentRangeEnd w:id="216"/>
        <w:r w:rsidR="00787FE4">
          <w:rPr>
            <w:rStyle w:val="CommentReference"/>
          </w:rPr>
          <w:commentReference w:id="216"/>
        </w:r>
      </w:ins>
      <w:commentRangeEnd w:id="217"/>
      <w:r w:rsidR="005E0A9F">
        <w:rPr>
          <w:rStyle w:val="CommentReference"/>
        </w:rPr>
        <w:commentReference w:id="217"/>
      </w:r>
      <w:proofErr w:type="gramStart"/>
      <w:r w:rsidR="00A57E05">
        <w:t>of</w:t>
      </w:r>
      <w:proofErr w:type="gramEnd"/>
      <w:r w:rsidR="00A57E05">
        <w:t xml:space="preserve"> </w:t>
      </w:r>
      <w:proofErr w:type="spellStart"/>
      <w:r w:rsidR="00A57E05">
        <w:t>intransitivies</w:t>
      </w:r>
      <w:proofErr w:type="spellEnd"/>
      <w:r w:rsidR="00A57E05">
        <w:t xml:space="preserve"> </w:t>
      </w:r>
      <w:r w:rsidR="00BB2FCF">
        <w:t>(p = 0.81)</w:t>
      </w:r>
      <w:r w:rsidR="005323A0">
        <w:t>.</w:t>
      </w:r>
    </w:p>
    <w:p w14:paraId="25AA2A0E" w14:textId="47043DA2" w:rsidR="00F97A3F" w:rsidRDefault="005E72D6" w:rsidP="005E72D6">
      <w:r>
        <w:lastRenderedPageBreak/>
        <w:t xml:space="preserve"> We</w:t>
      </w:r>
      <w:ins w:id="220" w:author="Elke Weber" w:date="2014-03-18T21:56:00Z">
        <w:r w:rsidR="00787FE4">
          <w:t xml:space="preserve"> also examined </w:t>
        </w:r>
        <w:proofErr w:type="gramStart"/>
        <w:r w:rsidR="00787FE4">
          <w:t xml:space="preserve">whether </w:t>
        </w:r>
      </w:ins>
      <w:r>
        <w:t xml:space="preserve"> particular</w:t>
      </w:r>
      <w:proofErr w:type="gramEnd"/>
      <w:r>
        <w:t xml:space="preserve"> options </w:t>
      </w:r>
      <w:ins w:id="221" w:author="Elke Weber" w:date="2014-03-18T21:57:00Z">
        <w:r w:rsidR="008E5396">
          <w:t xml:space="preserve">were </w:t>
        </w:r>
      </w:ins>
      <w:r>
        <w:t xml:space="preserve">responsible for </w:t>
      </w:r>
      <w:proofErr w:type="spellStart"/>
      <w:r>
        <w:t>intransitivies</w:t>
      </w:r>
      <w:proofErr w:type="spellEnd"/>
      <w:ins w:id="222" w:author="Elke Weber" w:date="2014-03-18T21:57:00Z">
        <w:r w:rsidR="008E5396">
          <w:t>.</w:t>
        </w:r>
      </w:ins>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w:t>
      </w:r>
      <w:commentRangeStart w:id="223"/>
      <w:commentRangeStart w:id="224"/>
      <w:r w:rsidR="000E3F2A">
        <w:t>p</w:t>
      </w:r>
      <w:r w:rsidR="008928A3">
        <w:t>ost-hoc test</w:t>
      </w:r>
      <w:r w:rsidR="000E3F2A">
        <w:t xml:space="preserve"> of significance.</w:t>
      </w:r>
      <w:r w:rsidR="00F97A3F">
        <w:t xml:space="preserve">  </w:t>
      </w:r>
      <w:commentRangeEnd w:id="223"/>
      <w:r w:rsidR="008E5396">
        <w:rPr>
          <w:rStyle w:val="CommentReference"/>
        </w:rPr>
        <w:commentReference w:id="223"/>
      </w:r>
      <w:commentRangeEnd w:id="224"/>
      <w:r w:rsidR="006E681B">
        <w:rPr>
          <w:rStyle w:val="CommentReference"/>
        </w:rPr>
        <w:commentReference w:id="224"/>
      </w:r>
    </w:p>
    <w:p w14:paraId="0C1C29EA" w14:textId="5D2CAFE0" w:rsidR="00A57E05" w:rsidRDefault="008E5396" w:rsidP="005E72D6">
      <w:ins w:id="225" w:author="Elke Weber" w:date="2014-03-18T21:58:00Z">
        <w:r>
          <w:t xml:space="preserve">Another way of ruling out alternative explanations for our </w:t>
        </w:r>
      </w:ins>
      <w:ins w:id="226" w:author="Elke Weber" w:date="2014-03-18T21:59:00Z">
        <w:r>
          <w:t xml:space="preserve">observed pattern of differential choice inconsistency across groups is to examine the consistency in judgments </w:t>
        </w:r>
      </w:ins>
      <w:ins w:id="227" w:author="Elke Weber" w:date="2014-03-18T22:40:00Z">
        <w:r w:rsidR="00F72439">
          <w:t xml:space="preserve">in our control task </w:t>
        </w:r>
      </w:ins>
      <w:ins w:id="228" w:author="Elke Weber" w:date="2014-03-18T21:59:00Z">
        <w:r>
          <w:t xml:space="preserve">across the three groups.  </w:t>
        </w:r>
      </w:ins>
      <w:ins w:id="229" w:author="Elke Weber" w:date="2014-03-18T22:01:00Z">
        <w:r w:rsidR="00592678">
          <w:t xml:space="preserve">Our hypothesis predicts that </w:t>
        </w:r>
      </w:ins>
      <w:ins w:id="230" w:author="Elke Weber" w:date="2014-03-18T22:40:00Z">
        <w:r w:rsidR="00F72439">
          <w:t xml:space="preserve">the </w:t>
        </w:r>
      </w:ins>
      <w:ins w:id="231" w:author="Elke Weber" w:date="2014-03-18T22:01:00Z">
        <w:r w:rsidR="00592678">
          <w:t xml:space="preserve">observed </w:t>
        </w:r>
      </w:ins>
      <w:ins w:id="232" w:author="Elke Weber" w:date="2014-03-18T22:40:00Z">
        <w:r w:rsidR="00F72439">
          <w:t xml:space="preserve">increase in inconsistency for the </w:t>
        </w:r>
        <w:proofErr w:type="spellStart"/>
        <w:r w:rsidR="00F72439">
          <w:t>MTL</w:t>
        </w:r>
      </w:ins>
      <w:ins w:id="233" w:author="Elke Weber" w:date="2014-03-18T22:01:00Z">
        <w:r w:rsidR="00592678">
          <w:t>group</w:t>
        </w:r>
        <w:proofErr w:type="spellEnd"/>
        <w:r w:rsidR="00592678">
          <w:t xml:space="preserve"> should be restricted to the </w:t>
        </w:r>
      </w:ins>
      <w:r w:rsidR="00F97A3F">
        <w:t xml:space="preserve">preference judgments.   </w:t>
      </w:r>
      <w:r w:rsidR="00F97A3F" w:rsidRPr="00F97A3F">
        <w:t xml:space="preserve">In the control task, respondents identified which </w:t>
      </w:r>
      <w:ins w:id="234" w:author="Elke Weber" w:date="2014-03-18T22:02:00Z">
        <w:r w:rsidR="00592678">
          <w:t xml:space="preserve">of two </w:t>
        </w:r>
      </w:ins>
      <w:r w:rsidR="00F97A3F" w:rsidRPr="00F97A3F">
        <w:t>number</w:t>
      </w:r>
      <w:ins w:id="235" w:author="Elke Weber" w:date="2014-03-18T22:02:00Z">
        <w:r w:rsidR="00592678">
          <w:t>s</w:t>
        </w:r>
      </w:ins>
      <w:r w:rsidR="00F97A3F" w:rsidRPr="00F97A3F">
        <w:t xml:space="preserve"> was larger.  All groups did well</w:t>
      </w:r>
      <w:ins w:id="236" w:author="Elke Weber" w:date="2014-03-18T22:41:00Z">
        <w:r w:rsidR="00F72439">
          <w:t>, though</w:t>
        </w:r>
      </w:ins>
      <w:r w:rsidR="00F97A3F" w:rsidRPr="00F97A3F">
        <w:t xml:space="preserve"> the ETL group was significantly worse than the control group (percentage of errors: MTL: 0.81%; ETL: 1.09%; CON:0</w:t>
      </w:r>
      <w:proofErr w:type="gramStart"/>
      <w:r w:rsidR="00F97A3F" w:rsidRPr="00F97A3F">
        <w:t>.07</w:t>
      </w:r>
      <w:proofErr w:type="gramEnd"/>
      <w:r w:rsidR="00F97A3F" w:rsidRPr="00F97A3F">
        <w:t xml:space="preserve">%;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ins w:id="237" w:author="Elke Weber" w:date="2014-03-18T22:42:00Z">
        <w:r w:rsidR="00F72439">
          <w:t>T</w:t>
        </w:r>
      </w:ins>
      <w:r w:rsidR="00F97A3F" w:rsidRPr="00F97A3F">
        <w:t xml:space="preserve">he absence of </w:t>
      </w:r>
      <w:ins w:id="238" w:author="Elke Weber" w:date="2014-03-18T22:42:00Z">
        <w:r w:rsidR="00F72439">
          <w:t xml:space="preserve">a </w:t>
        </w:r>
      </w:ins>
      <w:r w:rsidR="00F97A3F" w:rsidRPr="00F97A3F">
        <w:t>difference</w:t>
      </w:r>
      <w:ins w:id="239" w:author="Elke Weber" w:date="2014-03-18T22:42:00Z">
        <w:r w:rsidR="00F72439">
          <w:t xml:space="preserve"> in </w:t>
        </w:r>
      </w:ins>
      <w:ins w:id="240" w:author="Elke Weber" w:date="2014-03-18T22:43:00Z">
        <w:r w:rsidR="00F72439">
          <w:t>inconsistency</w:t>
        </w:r>
      </w:ins>
      <w:ins w:id="241" w:author="Elke Weber" w:date="2014-03-18T22:42:00Z">
        <w:r w:rsidR="00F72439">
          <w:t xml:space="preserve"> </w:t>
        </w:r>
      </w:ins>
      <w:ins w:id="242" w:author="Elke Weber" w:date="2014-03-18T22:43:00Z">
        <w:r w:rsidR="00F72439">
          <w:t>between the MTL and the control group</w:t>
        </w:r>
      </w:ins>
      <w:r w:rsidR="00F97A3F" w:rsidRPr="00F97A3F">
        <w:t xml:space="preserve">s in this task and the presence of </w:t>
      </w:r>
      <w:ins w:id="243" w:author="Elke Weber" w:date="2014-03-18T22:43:00Z">
        <w:r w:rsidR="00F72439">
          <w:t xml:space="preserve">a </w:t>
        </w:r>
      </w:ins>
      <w:r w:rsidR="00F97A3F" w:rsidRPr="00F97A3F">
        <w:t xml:space="preserve">differences in choice </w:t>
      </w:r>
      <w:ins w:id="244" w:author="Elke Weber" w:date="2014-03-18T22:43:00Z">
        <w:r w:rsidR="00F72439">
          <w:t>inconsistency</w:t>
        </w:r>
      </w:ins>
      <w:r w:rsidR="00F97A3F" w:rsidRPr="00F97A3F">
        <w:t xml:space="preserve"> </w:t>
      </w:r>
      <w:ins w:id="245" w:author="Elke Weber" w:date="2014-03-18T22:44:00Z">
        <w:r w:rsidR="00F72439">
          <w:t xml:space="preserve">supports </w:t>
        </w:r>
      </w:ins>
      <w:r w:rsidR="00F97A3F" w:rsidRPr="00F97A3F">
        <w:t xml:space="preserve">the involvement of hippocampal function in preference based choices and not more general </w:t>
      </w:r>
      <w:proofErr w:type="spellStart"/>
      <w:r w:rsidR="00F97A3F" w:rsidRPr="00F97A3F">
        <w:t>attentional</w:t>
      </w:r>
      <w:proofErr w:type="spellEnd"/>
      <w:r w:rsidR="00F97A3F" w:rsidRPr="00F97A3F">
        <w:t xml:space="preserve"> effects.</w:t>
      </w:r>
    </w:p>
    <w:p w14:paraId="2F80ACC8" w14:textId="77777777" w:rsidR="0062772B" w:rsidRPr="00141EAB" w:rsidRDefault="00141EAB" w:rsidP="005E72D6">
      <w:pPr>
        <w:pStyle w:val="Heading1"/>
      </w:pPr>
      <w:r>
        <w:t>Discussion</w:t>
      </w:r>
    </w:p>
    <w:p w14:paraId="6DFFDF86" w14:textId="162BAE62" w:rsidR="005916A3" w:rsidRDefault="006B5029" w:rsidP="007F471C">
      <w:pPr>
        <w:rPr>
          <w:ins w:id="246" w:author="Elke Weber" w:date="2014-03-18T22:55:00Z"/>
        </w:rPr>
      </w:pPr>
      <w:r>
        <w:t xml:space="preserve">There is increasing interest in how value representations are constructed.   In this paper we </w:t>
      </w:r>
      <w:ins w:id="247" w:author="Elke Weber" w:date="2014-03-18T22:54:00Z">
        <w:r w:rsidR="005916A3">
          <w:t xml:space="preserve">provide support for the role of memory in preference construction, by showing </w:t>
        </w:r>
      </w:ins>
      <w:r>
        <w:t>that hippocampal lesions are associated with</w:t>
      </w:r>
      <w:ins w:id="248" w:author="Elke Weber" w:date="2014-03-18T22:45:00Z">
        <w:r w:rsidR="00F72439">
          <w:t xml:space="preserve"> an increase in</w:t>
        </w:r>
      </w:ins>
      <w:r>
        <w:t xml:space="preserve"> </w:t>
      </w:r>
      <w:r w:rsidR="00F66774">
        <w:t>intransitive</w:t>
      </w:r>
      <w:r>
        <w:t xml:space="preserve"> preferences and that the degree of </w:t>
      </w:r>
      <w:r w:rsidR="00F66774">
        <w:t>intransitivity</w:t>
      </w:r>
      <w:r>
        <w:t xml:space="preserve"> is related to </w:t>
      </w:r>
      <w:ins w:id="249" w:author="Elke Weber" w:date="2014-03-18T22:46:00Z">
        <w:r w:rsidR="002A32A8">
          <w:t>magnitude</w:t>
        </w:r>
      </w:ins>
      <w:r>
        <w:t xml:space="preserve"> of the damage to the hippocampus.   A control task </w:t>
      </w:r>
      <w:r w:rsidR="00CE69A6">
        <w:t>not involving preference</w:t>
      </w:r>
      <w:ins w:id="250" w:author="Elke Weber" w:date="2014-03-18T22:46:00Z">
        <w:r w:rsidR="002A32A8">
          <w:t>-</w:t>
        </w:r>
      </w:ins>
      <w:r w:rsidR="00CE69A6">
        <w:t xml:space="preserve">based choices </w:t>
      </w:r>
      <w:r>
        <w:t xml:space="preserve">does not show these effects, nor do respondents who have lesions outside of the </w:t>
      </w:r>
      <w:ins w:id="251" w:author="Elke Weber" w:date="2014-03-18T22:46:00Z">
        <w:r w:rsidR="002A32A8">
          <w:t xml:space="preserve">medial </w:t>
        </w:r>
      </w:ins>
      <w:r>
        <w:t>temporal lobe</w:t>
      </w:r>
      <w:r w:rsidR="00CE69A6">
        <w:t>.</w:t>
      </w:r>
      <w:r>
        <w:t xml:space="preserve">  These results implicate the </w:t>
      </w:r>
      <w:r w:rsidR="006F260E">
        <w:t>hippocampal</w:t>
      </w:r>
      <w:r>
        <w:t xml:space="preserve"> areas in preference construction</w:t>
      </w:r>
      <w:ins w:id="252" w:author="Elke Weber" w:date="2014-03-18T22:47:00Z">
        <w:r w:rsidR="002A32A8">
          <w:t xml:space="preserve">. </w:t>
        </w:r>
      </w:ins>
    </w:p>
    <w:p w14:paraId="72985E6B" w14:textId="0422752D" w:rsidR="00141EAB" w:rsidRDefault="002A32A8" w:rsidP="006E681B">
      <w:pPr>
        <w:ind w:firstLine="0"/>
      </w:pPr>
      <w:ins w:id="253" w:author="Elke Weber" w:date="2014-03-18T22:47:00Z">
        <w:r>
          <w:lastRenderedPageBreak/>
          <w:t>Our hippocampal patients</w:t>
        </w:r>
      </w:ins>
      <w:r w:rsidR="006B5029">
        <w:t xml:space="preserve"> produce </w:t>
      </w:r>
      <w:ins w:id="254" w:author="Elke Weber" w:date="2014-03-18T22:56:00Z">
        <w:r w:rsidR="0032362D">
          <w:t>patterns of intransitivity</w:t>
        </w:r>
      </w:ins>
      <w:ins w:id="255" w:author="Elke Weber" w:date="2014-03-18T23:08:00Z">
        <w:r w:rsidR="009A38DC">
          <w:t xml:space="preserve"> of preference</w:t>
        </w:r>
      </w:ins>
      <w:r w:rsidR="006B5029">
        <w:t xml:space="preserve"> that are </w:t>
      </w:r>
      <w:r w:rsidR="0062772B">
        <w:t xml:space="preserve">strikingly similar </w:t>
      </w:r>
      <w:r w:rsidR="006F260E">
        <w:t>t</w:t>
      </w:r>
      <w:r w:rsidR="006B5029">
        <w:t xml:space="preserve">o those </w:t>
      </w:r>
      <w:r w:rsidR="0062772B">
        <w:t>observed in VMPFC patients</w:t>
      </w:r>
      <w:ins w:id="256" w:author="Elke Weber" w:date="2014-03-18T23:10:00Z">
        <w:r w:rsidR="009A38DC">
          <w:t xml:space="preserve">, suggesting that the associations and </w:t>
        </w:r>
      </w:ins>
      <w:r w:rsidR="006F260E">
        <w:t xml:space="preserve">memories stored in the hippocampus </w:t>
      </w:r>
      <w:ins w:id="257" w:author="Elke Weber" w:date="2014-03-18T23:10:00Z">
        <w:r w:rsidR="009A38DC">
          <w:t xml:space="preserve">may serve </w:t>
        </w:r>
      </w:ins>
      <w:r w:rsidR="006F260E">
        <w:t>are inputs to value calculation occurring elsewhere</w:t>
      </w:r>
      <w:r w:rsidR="00665890">
        <w:t xml:space="preserve"> </w:t>
      </w:r>
      <w:r w:rsidR="00665890">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ins w:id="258" w:author="Elke Weber" w:date="2014-03-18T22:48:00Z">
        <w:r>
          <w:t xml:space="preserve"> </w:t>
        </w:r>
      </w:ins>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7515D">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7515D">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ins w:id="259" w:author="Elke Weber" w:date="2014-03-18T23:11:00Z">
        <w:r w:rsidR="009A38DC">
          <w:t xml:space="preserve">vision </w:t>
        </w:r>
      </w:ins>
      <w:r w:rsidR="007438F3">
        <w:t>of the MTL into two systems for memory</w:t>
      </w:r>
      <w:ins w:id="260" w:author="Elke Weber" w:date="2014-03-18T23:11:00Z">
        <w:r w:rsidR="009A38DC">
          <w:t>-</w:t>
        </w:r>
      </w:ins>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ins w:id="261" w:author="Elke Weber" w:date="2014-03-18T23:12:00Z">
        <w:r w:rsidR="009A38DC">
          <w:t>, has been</w:t>
        </w:r>
      </w:ins>
      <w:r w:rsidR="002D0517">
        <w:t xml:space="preserve"> argued to be involved in familiarity</w:t>
      </w:r>
      <w:ins w:id="262" w:author="Elke Weber" w:date="2014-03-18T23:12:00Z">
        <w:r w:rsidR="009A38DC">
          <w:t>-</w:t>
        </w:r>
      </w:ins>
      <w:r w:rsidR="002D0517">
        <w:t>based cognition, social behavior and saliency</w:t>
      </w:r>
      <w:r w:rsidR="007438F3">
        <w:t xml:space="preserve">. </w:t>
      </w:r>
      <w:r w:rsidR="002D0517">
        <w:t xml:space="preserve"> </w:t>
      </w:r>
      <w:ins w:id="263" w:author="Ayse Zeynep Enkavi" w:date="2014-03-20T11:11:00Z">
        <w:r w:rsidR="006E681B">
          <w:rPr>
            <w:noProof/>
          </w:rPr>
          <w:fldChar w:fldCharType="begin" w:fldLock="1"/>
        </w:r>
      </w:ins>
      <w:r w:rsidR="00B7515D">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ins w:id="264" w:author="Ayse Zeynep Enkavi" w:date="2014-03-20T11:11:00Z">
        <w:r w:rsidR="006E681B">
          <w:rPr>
            <w:noProof/>
          </w:rPr>
          <w:t>(</w:t>
        </w:r>
      </w:ins>
      <w:r w:rsidR="006E681B" w:rsidRPr="006E681B">
        <w:rPr>
          <w:noProof/>
        </w:rPr>
        <w:t>2012)</w:t>
      </w:r>
      <w:ins w:id="265" w:author="Ayse Zeynep Enkavi" w:date="2014-03-20T11:11:00Z">
        <w:r w:rsidR="006E681B">
          <w:rPr>
            <w:noProof/>
          </w:rPr>
          <w:fldChar w:fldCharType="end"/>
        </w:r>
      </w:ins>
      <w:ins w:id="266" w:author="Elke Weber" w:date="2014-03-18T23:13:00Z">
        <w:r w:rsidR="009A38DC">
          <w:rPr>
            <w:noProof/>
          </w:rPr>
          <w:t xml:space="preserve"> suggest that</w:t>
        </w:r>
      </w:ins>
      <w:r w:rsidR="002D0517">
        <w:t xml:space="preserve"> “the AT system could facilitate the construction of knowledge about people, so that past experiences can be used to inform inferences about the personality and intentions of others, irrespective of their behavior in a particular context</w:t>
      </w:r>
      <w:ins w:id="267" w:author="Elke Weber" w:date="2014-03-18T23:13:00Z">
        <w:r w:rsidR="009A38DC">
          <w:t>.</w:t>
        </w:r>
      </w:ins>
      <w:r w:rsidR="002D0517">
        <w:t xml:space="preserve">” Our </w:t>
      </w:r>
      <w:proofErr w:type="gramStart"/>
      <w:ins w:id="268" w:author="Elke Weber" w:date="2014-03-18T23:13:00Z">
        <w:r w:rsidR="009A38DC">
          <w:t xml:space="preserve">results </w:t>
        </w:r>
      </w:ins>
      <w:r w:rsidR="002D0517">
        <w:t>suggests</w:t>
      </w:r>
      <w:proofErr w:type="gramEnd"/>
      <w:r w:rsidR="002D0517">
        <w:t xml:space="preserve"> that this connection to the ventromedial prefrontal cortex may also serve the construction of preferences. </w:t>
      </w:r>
      <w:r w:rsidR="0062772B">
        <w:t xml:space="preserve">Fellows </w:t>
      </w:r>
      <w:r w:rsidR="00665890">
        <w:fldChar w:fldCharType="begin" w:fldLock="1"/>
      </w:r>
      <w:r w:rsidR="00B7515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ins w:id="269" w:author="Elke Weber" w:date="2014-03-18T23:14:00Z">
        <w:r w:rsidR="009A38DC">
          <w:t xml:space="preserve">showed </w:t>
        </w:r>
      </w:ins>
      <w:r w:rsidR="00993D2D">
        <w:t xml:space="preserve">that VMPFC </w:t>
      </w:r>
      <w:proofErr w:type="spellStart"/>
      <w:r w:rsidR="00993D2D">
        <w:t>lesioned</w:t>
      </w:r>
      <w:proofErr w:type="spellEnd"/>
      <w:r w:rsidR="00993D2D">
        <w:t xml:space="preserve"> patients</w:t>
      </w:r>
      <w:ins w:id="270" w:author="Elke Weber" w:date="2014-03-18T23:14:00Z">
        <w:r w:rsidR="009A38DC">
          <w:t xml:space="preserve"> </w:t>
        </w:r>
      </w:ins>
      <w:r w:rsidR="00993D2D">
        <w:t>differ</w:t>
      </w:r>
      <w:ins w:id="271" w:author="Elke Weber" w:date="2014-03-18T23:14:00Z">
        <w:r w:rsidR="009A38DC">
          <w:t xml:space="preserve"> </w:t>
        </w:r>
      </w:ins>
      <w:ins w:id="272" w:author="Elke Weber" w:date="2014-03-18T23:15:00Z">
        <w:r w:rsidR="009A38DC">
          <w:t xml:space="preserve">from normal controls </w:t>
        </w:r>
      </w:ins>
      <w:r w:rsidR="00993D2D">
        <w:t xml:space="preserve">in </w:t>
      </w:r>
      <w:ins w:id="273" w:author="Elke Weber" w:date="2014-03-18T23:15:00Z">
        <w:r w:rsidR="009A38DC">
          <w:t xml:space="preserve">their </w:t>
        </w:r>
      </w:ins>
      <w:r w:rsidR="00993D2D">
        <w:t>external information search</w:t>
      </w:r>
      <w:ins w:id="274" w:author="Elke Weber" w:date="2014-03-18T23:15:00Z">
        <w:r w:rsidR="009A38DC">
          <w:t>, in ways</w:t>
        </w:r>
      </w:ins>
      <w:r w:rsidR="00993D2D">
        <w:t xml:space="preserve"> that could be attributed to diminished planning capacity.  </w:t>
      </w:r>
      <w:r w:rsidR="006F260E">
        <w:t>Perhaps retrieval of experiences from memory is also inhibited in VMPFC patients</w:t>
      </w:r>
      <w:ins w:id="275" w:author="Elke Weber" w:date="2014-03-18T22:49:00Z">
        <w:r>
          <w:t>,</w:t>
        </w:r>
      </w:ins>
      <w:r w:rsidR="006F260E">
        <w:t xml:space="preserve"> but this </w:t>
      </w:r>
      <w:r w:rsidR="00993D2D">
        <w:t xml:space="preserve">is an interesting topic </w:t>
      </w:r>
      <w:ins w:id="276" w:author="Elke Weber" w:date="2014-03-18T23:16:00Z">
        <w:r w:rsidR="009A38DC">
          <w:t>for</w:t>
        </w:r>
      </w:ins>
      <w:r w:rsidR="00993D2D">
        <w:t xml:space="preserve"> fu</w:t>
      </w:r>
      <w:ins w:id="277" w:author="Elke Weber" w:date="2014-03-18T23:16:00Z">
        <w:r w:rsidR="009A38DC">
          <w:t>ture</w:t>
        </w:r>
      </w:ins>
      <w:r w:rsidR="00993D2D">
        <w:t xml:space="preserve"> research.</w:t>
      </w:r>
    </w:p>
    <w:p w14:paraId="5A6B3404" w14:textId="0057FB78" w:rsidR="006F260E" w:rsidRDefault="00251380" w:rsidP="007F471C">
      <w:ins w:id="278" w:author="Elke Weber" w:date="2014-03-18T23:17:00Z">
        <w:r>
          <w:t xml:space="preserve">Some early judgment and decision making </w:t>
        </w:r>
      </w:ins>
      <w:r w:rsidR="00141EAB" w:rsidRPr="00141EAB">
        <w:t xml:space="preserve">research used the existence of </w:t>
      </w:r>
      <w:ins w:id="279" w:author="Elke Weber" w:date="2014-03-18T23:17:00Z">
        <w:r>
          <w:t xml:space="preserve">specific forms of </w:t>
        </w:r>
      </w:ins>
      <w:r w:rsidR="00141EAB" w:rsidRPr="00141EAB">
        <w:t xml:space="preserve">intransitive preferences as evidence </w:t>
      </w:r>
      <w:ins w:id="280" w:author="Elke Weber" w:date="2014-03-18T23:18:00Z">
        <w:r>
          <w:t>for</w:t>
        </w:r>
      </w:ins>
      <w:r w:rsidR="00141EAB" w:rsidRPr="00141EAB">
        <w:t xml:space="preserve"> </w:t>
      </w:r>
      <w:ins w:id="281" w:author="Elke Weber" w:date="2014-03-18T23:24:00Z">
        <w:r>
          <w:t xml:space="preserve">choice rules that differ from </w:t>
        </w:r>
      </w:ins>
      <w:r w:rsidR="00141EAB" w:rsidRPr="00141EAB">
        <w:t xml:space="preserve">value maximization </w:t>
      </w:r>
      <w:r w:rsidR="00665890">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ins w:id="282" w:author="Elke Weber" w:date="2014-03-18T23:21:00Z">
        <w:r>
          <w:t xml:space="preserve">with some recent </w:t>
        </w:r>
      </w:ins>
      <w:r w:rsidR="00141EAB" w:rsidRPr="00141EAB">
        <w:t>critici</w:t>
      </w:r>
      <w:ins w:id="283" w:author="Elke Weber" w:date="2014-03-18T23:21:00Z">
        <w:r>
          <w:t>sms</w:t>
        </w:r>
      </w:ins>
      <w:r w:rsidR="00141EAB" w:rsidRPr="00141EAB">
        <w:t xml:space="preserve"> </w:t>
      </w:r>
      <w:ins w:id="284" w:author="Ayse Zeynep Enkavi" w:date="2014-03-20T11:10:00Z">
        <w:r w:rsidR="006E681B">
          <w:fldChar w:fldCharType="begin" w:fldLock="1"/>
        </w:r>
      </w:ins>
      <w:r w:rsidR="00B7515D">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ins w:id="285" w:author="Ayse Zeynep Enkavi" w:date="2014-03-20T11:10:00Z">
        <w:r w:rsidR="006E681B">
          <w:fldChar w:fldCharType="end"/>
        </w:r>
      </w:ins>
      <w:r w:rsidR="006F260E">
        <w:t xml:space="preserve"> </w:t>
      </w:r>
      <w:ins w:id="286" w:author="Elke Weber" w:date="2014-03-18T23:23:00Z">
        <w:r>
          <w:t xml:space="preserve">that argue that deviations of choice patterns from value maximization may be due to </w:t>
        </w:r>
      </w:ins>
      <w:ins w:id="287" w:author="Elke Weber" w:date="2014-03-18T23:24:00Z">
        <w:r>
          <w:t xml:space="preserve">simpler reasons, including </w:t>
        </w:r>
      </w:ins>
      <w:r w:rsidR="006F260E">
        <w:t xml:space="preserve"> </w:t>
      </w:r>
      <w:commentRangeStart w:id="288"/>
      <w:r w:rsidR="006F260E">
        <w:t>changing preferences</w:t>
      </w:r>
      <w:commentRangeEnd w:id="288"/>
      <w:r>
        <w:rPr>
          <w:rStyle w:val="CommentReference"/>
        </w:rPr>
        <w:commentReference w:id="288"/>
      </w:r>
      <w:r w:rsidR="006F260E">
        <w:t xml:space="preserve"> and indifference</w:t>
      </w:r>
      <w:r w:rsidR="00141EAB" w:rsidRPr="00141EAB">
        <w:t>.  </w:t>
      </w:r>
      <w:ins w:id="289" w:author="Elke Weber" w:date="2014-03-18T23:25:00Z">
        <w:r>
          <w:t>O</w:t>
        </w:r>
      </w:ins>
      <w:r w:rsidR="00141EAB" w:rsidRPr="00141EAB">
        <w:t>ur work</w:t>
      </w:r>
      <w:ins w:id="290" w:author="Elke Weber" w:date="2014-03-18T23:25:00Z">
        <w:r>
          <w:t xml:space="preserve"> uses </w:t>
        </w:r>
      </w:ins>
      <w:proofErr w:type="spellStart"/>
      <w:r w:rsidR="006F260E" w:rsidRPr="00141EAB">
        <w:t>intransitivities</w:t>
      </w:r>
      <w:proofErr w:type="spellEnd"/>
      <w:r w:rsidR="00141EAB" w:rsidRPr="00141EAB">
        <w:t xml:space="preserve"> in a </w:t>
      </w:r>
      <w:ins w:id="291" w:author="Elke Weber" w:date="2014-03-18T23:25:00Z">
        <w:r>
          <w:t xml:space="preserve">much </w:t>
        </w:r>
      </w:ins>
      <w:r w:rsidR="00141EAB" w:rsidRPr="00141EAB">
        <w:t>simp</w:t>
      </w:r>
      <w:r w:rsidR="00EE735F">
        <w:t>l</w:t>
      </w:r>
      <w:r w:rsidR="00141EAB" w:rsidRPr="00141EAB">
        <w:t xml:space="preserve">er way, </w:t>
      </w:r>
      <w:ins w:id="292" w:author="Elke Weber" w:date="2014-03-18T23:25:00Z">
        <w:r>
          <w:t xml:space="preserve">namely </w:t>
        </w:r>
      </w:ins>
      <w:r w:rsidR="00141EAB" w:rsidRPr="00141EAB">
        <w:t xml:space="preserve">as evidence that </w:t>
      </w:r>
      <w:r w:rsidR="00F66774">
        <w:t>preference</w:t>
      </w:r>
      <w:ins w:id="293" w:author="Elke Weber" w:date="2014-03-18T23:25:00Z">
        <w:r>
          <w:t xml:space="preserve">s are less stable in </w:t>
        </w:r>
      </w:ins>
      <w:ins w:id="294" w:author="Elke Weber" w:date="2014-03-18T23:26:00Z">
        <w:r w:rsidR="009728FF">
          <w:lastRenderedPageBreak/>
          <w:t xml:space="preserve">decision makers </w:t>
        </w:r>
      </w:ins>
      <w:r w:rsidR="00141EAB" w:rsidRPr="00141EAB">
        <w:t xml:space="preserve">whose </w:t>
      </w:r>
      <w:r w:rsidR="002E6C7A">
        <w:t>MTL</w:t>
      </w:r>
      <w:r w:rsidR="002E6C7A" w:rsidRPr="00141EAB">
        <w:t xml:space="preserve"> </w:t>
      </w:r>
      <w:r w:rsidR="00141EAB" w:rsidRPr="00141EAB">
        <w:t>regions have been impaired</w:t>
      </w:r>
      <w:ins w:id="295" w:author="Elke Weber" w:date="2014-03-18T23:27:00Z">
        <w:r w:rsidR="009728FF">
          <w:t>. We also show t</w:t>
        </w:r>
      </w:ins>
      <w:r w:rsidR="00141EAB" w:rsidRPr="00141EAB">
        <w:t xml:space="preserve">hat </w:t>
      </w:r>
      <w:ins w:id="296" w:author="Elke Weber" w:date="2014-03-18T23:27:00Z">
        <w:r w:rsidR="009728FF">
          <w:t>t</w:t>
        </w:r>
      </w:ins>
      <w:r w:rsidR="00141EAB" w:rsidRPr="00141EAB">
        <w:t xml:space="preserve">he degree of </w:t>
      </w:r>
      <w:ins w:id="297" w:author="Elke Weber" w:date="2014-03-18T23:27:00Z">
        <w:r w:rsidR="009728FF">
          <w:t xml:space="preserve">preference instability </w:t>
        </w:r>
      </w:ins>
      <w:r w:rsidR="00141EAB" w:rsidRPr="00141EAB">
        <w:t xml:space="preserve">is a function of the degree of </w:t>
      </w:r>
      <w:ins w:id="298" w:author="Elke Weber" w:date="2014-03-18T23:27:00Z">
        <w:r w:rsidR="009728FF">
          <w:t xml:space="preserve">hippocampal </w:t>
        </w:r>
      </w:ins>
      <w:r w:rsidR="00141EAB" w:rsidRPr="00141EAB">
        <w:t xml:space="preserve">damage.   </w:t>
      </w:r>
    </w:p>
    <w:p w14:paraId="5DB7751D" w14:textId="640BBBEB" w:rsidR="00141EAB" w:rsidRPr="00141EAB" w:rsidRDefault="009728FF" w:rsidP="007F471C">
      <w:ins w:id="299" w:author="Elke Weber" w:date="2014-03-18T23:28:00Z">
        <w:r>
          <w:t xml:space="preserve">Our results </w:t>
        </w:r>
      </w:ins>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ins w:id="300" w:author="Elke Weber" w:date="2014-03-18T23:28:00Z">
        <w:r>
          <w:t xml:space="preserve">input into the </w:t>
        </w:r>
      </w:ins>
      <w:r w:rsidR="00141EAB" w:rsidRPr="00141EAB">
        <w:t>construct</w:t>
      </w:r>
      <w:ins w:id="301" w:author="Elke Weber" w:date="2014-03-18T23:28:00Z">
        <w:r>
          <w:t>ion of the</w:t>
        </w:r>
      </w:ins>
      <w:r w:rsidR="00141EAB" w:rsidRPr="00141EAB">
        <w:t xml:space="preserve"> value</w:t>
      </w:r>
      <w:ins w:id="302" w:author="Elke Weber" w:date="2014-03-18T23:29:00Z">
        <w:r>
          <w:t xml:space="preserve"> of choice option</w:t>
        </w:r>
      </w:ins>
      <w:r w:rsidR="00141EAB" w:rsidRPr="00141EAB">
        <w:t>s.</w:t>
      </w:r>
      <w:r w:rsidR="006F260E">
        <w:t xml:space="preserve">  </w:t>
      </w:r>
      <w:ins w:id="303" w:author="Elke Weber" w:date="2014-03-18T23:29:00Z">
        <w:r>
          <w:t>M</w:t>
        </w:r>
      </w:ins>
      <w:r w:rsidR="006F260E">
        <w:t>ost decision</w:t>
      </w:r>
      <w:ins w:id="304" w:author="Elke Weber" w:date="2014-03-18T23:29:00Z">
        <w:r>
          <w:t>s</w:t>
        </w:r>
      </w:ins>
      <w:r w:rsidR="006F260E">
        <w:t xml:space="preserve"> require the construction of value based on past experience:  Even a</w:t>
      </w:r>
      <w:ins w:id="305" w:author="Elke Weber" w:date="2014-03-18T23:30:00Z">
        <w:r>
          <w:t xml:space="preserve"> previously</w:t>
        </w:r>
      </w:ins>
      <w:r w:rsidR="006F260E">
        <w:t xml:space="preserve"> experienced option, like a favorite dish in a familiar restaurant</w:t>
      </w:r>
      <w:ins w:id="306" w:author="Elke Weber" w:date="2014-03-18T23:30:00Z">
        <w:r>
          <w:t>,</w:t>
        </w:r>
      </w:ins>
      <w:r w:rsidR="00802EAC">
        <w:t xml:space="preserve"> requires us to </w:t>
      </w:r>
      <w:r w:rsidR="00A141E1">
        <w:t>compare that option to</w:t>
      </w:r>
      <w:r w:rsidR="00802EAC">
        <w:t xml:space="preserve"> newly available </w:t>
      </w:r>
      <w:ins w:id="307" w:author="Elke Weber" w:date="2014-03-18T23:31:00Z">
        <w:r>
          <w:t xml:space="preserve">options (dinner specials). Combining what we know about internal and external inputs to preference construction processes </w:t>
        </w:r>
      </w:ins>
      <w:ins w:id="308" w:author="Elke Weber" w:date="2014-03-18T23:36:00Z">
        <w:r>
          <w:t>and</w:t>
        </w:r>
      </w:ins>
      <w:ins w:id="309" w:author="Elke Weber" w:date="2014-03-18T23:31:00Z">
        <w:r>
          <w:t xml:space="preserve"> </w:t>
        </w:r>
      </w:ins>
      <w:ins w:id="310" w:author="Elke Weber" w:date="2014-03-18T23:36:00Z">
        <w:r>
          <w:t xml:space="preserve">about information aggregation and comparison will allow us </w:t>
        </w:r>
        <w:r w:rsidR="00463363">
          <w:t xml:space="preserve">to better </w:t>
        </w:r>
      </w:ins>
      <w:r w:rsidR="00802EAC">
        <w:t>understanding how the brain calculates value</w:t>
      </w:r>
      <w:ins w:id="311" w:author="Elke Weber" w:date="2014-03-18T23:36:00Z">
        <w:r w:rsidR="00463363">
          <w:t xml:space="preserve"> and makes wise choices</w:t>
        </w:r>
      </w:ins>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5B48B3D3" w14:textId="7C450371" w:rsidR="00B7515D" w:rsidRPr="00B7515D" w:rsidRDefault="00117279">
      <w:pPr>
        <w:pStyle w:val="NormalWeb"/>
        <w:ind w:left="480" w:hanging="480"/>
        <w:divId w:val="1247150655"/>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7515D" w:rsidRPr="00B7515D">
        <w:rPr>
          <w:rFonts w:ascii="Times New Roman" w:hAnsi="Times New Roman"/>
          <w:noProof/>
          <w:sz w:val="24"/>
        </w:rPr>
        <w:t xml:space="preserve">Barron, H. C., Dolan, R. J., &amp; Behrens, T. E. J. (2013). Online evaluation of novel choices by simultaneous representation of multiple memories. </w:t>
      </w:r>
      <w:r w:rsidR="00B7515D" w:rsidRPr="00B7515D">
        <w:rPr>
          <w:rFonts w:ascii="Times New Roman" w:hAnsi="Times New Roman"/>
          <w:i/>
          <w:iCs/>
          <w:noProof/>
          <w:sz w:val="24"/>
        </w:rPr>
        <w:t>Nature Neuroscience</w:t>
      </w:r>
      <w:r w:rsidR="00B7515D" w:rsidRPr="00B7515D">
        <w:rPr>
          <w:rFonts w:ascii="Times New Roman" w:hAnsi="Times New Roman"/>
          <w:noProof/>
          <w:sz w:val="24"/>
        </w:rPr>
        <w:t xml:space="preserve">, </w:t>
      </w:r>
      <w:r w:rsidR="00B7515D" w:rsidRPr="00B7515D">
        <w:rPr>
          <w:rFonts w:ascii="Times New Roman" w:hAnsi="Times New Roman"/>
          <w:i/>
          <w:iCs/>
          <w:noProof/>
          <w:sz w:val="24"/>
        </w:rPr>
        <w:t>16</w:t>
      </w:r>
      <w:r w:rsidR="00B7515D" w:rsidRPr="00B7515D">
        <w:rPr>
          <w:rFonts w:ascii="Times New Roman" w:hAnsi="Times New Roman"/>
          <w:noProof/>
          <w:sz w:val="24"/>
        </w:rPr>
        <w:t>(10), 1492–8. doi:10.1038/nn.3515</w:t>
      </w:r>
    </w:p>
    <w:p w14:paraId="0F2799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Benoit, R. G., Gilbert, S. J., &amp; Burgess, P. W. (2011). A neural mechanism mediating the impact of episodic prospection on farsighted decisions.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(18), 6771–9. doi:10.1523/JNEUROSCI.6559-10.2011</w:t>
      </w:r>
    </w:p>
    <w:p w14:paraId="7D3E094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Birnbaum, M. H., &amp; Gutierrez, R. J. (2007). Testing for intransitivity of preferences predicted by a lexicographic semi-order. </w:t>
      </w:r>
      <w:r w:rsidRPr="00B7515D">
        <w:rPr>
          <w:rFonts w:ascii="Times New Roman" w:hAnsi="Times New Roman"/>
          <w:i/>
          <w:iCs/>
          <w:noProof/>
          <w:sz w:val="24"/>
        </w:rPr>
        <w:t>Organizational Behavior and Human Decision Processes</w:t>
      </w:r>
      <w:r w:rsidRPr="00B7515D">
        <w:rPr>
          <w:rFonts w:ascii="Times New Roman" w:hAnsi="Times New Roman"/>
          <w:noProof/>
          <w:sz w:val="24"/>
        </w:rPr>
        <w:t xml:space="preserve">, </w:t>
      </w:r>
      <w:r w:rsidRPr="00B7515D">
        <w:rPr>
          <w:rFonts w:ascii="Times New Roman" w:hAnsi="Times New Roman"/>
          <w:i/>
          <w:iCs/>
          <w:noProof/>
          <w:sz w:val="24"/>
        </w:rPr>
        <w:t>104</w:t>
      </w:r>
      <w:r w:rsidRPr="00B7515D">
        <w:rPr>
          <w:rFonts w:ascii="Times New Roman" w:hAnsi="Times New Roman"/>
          <w:noProof/>
          <w:sz w:val="24"/>
        </w:rPr>
        <w:t>(1), 96–112. doi:10.1016/j.obhdp.2007.02.001</w:t>
      </w:r>
    </w:p>
    <w:p w14:paraId="4FF808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Camille, N., Griffiths, C. a, Vo, K., Fellows, L. K., &amp; Kable, J. W. (2011). Ventromedial frontal lobe damage disrupts value maximization in humans.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(20), 7527–32. doi:10.1523/JNEUROSCI.6527-10.2011</w:t>
      </w:r>
    </w:p>
    <w:p w14:paraId="79707FF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Cole, M. W., Pathak, S., &amp; Schneider, W. (2010). Identifying the brain’s most globally connected regions. </w:t>
      </w:r>
      <w:r w:rsidRPr="00B7515D">
        <w:rPr>
          <w:rFonts w:ascii="Times New Roman" w:hAnsi="Times New Roman"/>
          <w:i/>
          <w:iCs/>
          <w:noProof/>
          <w:sz w:val="24"/>
        </w:rPr>
        <w:t>NeuroImage</w:t>
      </w:r>
      <w:r w:rsidRPr="00B7515D">
        <w:rPr>
          <w:rFonts w:ascii="Times New Roman" w:hAnsi="Times New Roman"/>
          <w:noProof/>
          <w:sz w:val="24"/>
        </w:rPr>
        <w:t xml:space="preserve">, </w:t>
      </w:r>
      <w:r w:rsidRPr="00B7515D">
        <w:rPr>
          <w:rFonts w:ascii="Times New Roman" w:hAnsi="Times New Roman"/>
          <w:i/>
          <w:iCs/>
          <w:noProof/>
          <w:sz w:val="24"/>
        </w:rPr>
        <w:t>49</w:t>
      </w:r>
      <w:r w:rsidRPr="00B7515D">
        <w:rPr>
          <w:rFonts w:ascii="Times New Roman" w:hAnsi="Times New Roman"/>
          <w:noProof/>
          <w:sz w:val="24"/>
        </w:rPr>
        <w:t>(4), 3132–48. doi:10.1016/j.neuroimage.2009.11.001</w:t>
      </w:r>
    </w:p>
    <w:p w14:paraId="6BEA721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Dougherty, M. R. P., Gettys, C. F., &amp; Ogden, E. E. (1999). MINERVA-DM : A Memory Processes Model for Judgments of Likelihood.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106</w:t>
      </w:r>
      <w:r w:rsidRPr="00B7515D">
        <w:rPr>
          <w:rFonts w:ascii="Times New Roman" w:hAnsi="Times New Roman"/>
          <w:noProof/>
          <w:sz w:val="24"/>
        </w:rPr>
        <w:t>(1), 180–209.</w:t>
      </w:r>
    </w:p>
    <w:p w14:paraId="1C278EE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Fellows, L. K. (2006). Deciding how to decide: ventromedial frontal lobe damage affects information acquisition in multi-attribute decision making. </w:t>
      </w:r>
      <w:r w:rsidRPr="00B7515D">
        <w:rPr>
          <w:rFonts w:ascii="Times New Roman" w:hAnsi="Times New Roman"/>
          <w:i/>
          <w:iCs/>
          <w:noProof/>
          <w:sz w:val="24"/>
        </w:rPr>
        <w:t>Brain : A Journal of Neurology</w:t>
      </w:r>
      <w:r w:rsidRPr="00B7515D">
        <w:rPr>
          <w:rFonts w:ascii="Times New Roman" w:hAnsi="Times New Roman"/>
          <w:noProof/>
          <w:sz w:val="24"/>
        </w:rPr>
        <w:t xml:space="preserve">, </w:t>
      </w:r>
      <w:r w:rsidRPr="00B7515D">
        <w:rPr>
          <w:rFonts w:ascii="Times New Roman" w:hAnsi="Times New Roman"/>
          <w:i/>
          <w:iCs/>
          <w:noProof/>
          <w:sz w:val="24"/>
        </w:rPr>
        <w:t>129</w:t>
      </w:r>
      <w:r w:rsidRPr="00B7515D">
        <w:rPr>
          <w:rFonts w:ascii="Times New Roman" w:hAnsi="Times New Roman"/>
          <w:noProof/>
          <w:sz w:val="24"/>
        </w:rPr>
        <w:t>(Pt 4), 944–52. doi:10.1093/brain/awl017</w:t>
      </w:r>
    </w:p>
    <w:p w14:paraId="34A331A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&amp; Farah, M. J. (2007). The role of ventromedial prefrontal cortex in decision making: judgment under uncertainty or judgment per se?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(11), 2669–74. doi:10.1093/cercor/bhl176</w:t>
      </w:r>
    </w:p>
    <w:p w14:paraId="73B5A54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341–355. doi:10.1016/S0896-6273(02)00569-X</w:t>
      </w:r>
    </w:p>
    <w:p w14:paraId="1A931A38"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van der Kouwe, A., Destrieux, C., Halgren, E., Ségonne, F., Salat, D. H., … Dale, A. M. (2004). Automatically parcellating the human cerebral cortex.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14</w:t>
      </w:r>
      <w:r w:rsidRPr="00B7515D">
        <w:rPr>
          <w:rFonts w:ascii="Times New Roman" w:hAnsi="Times New Roman"/>
          <w:noProof/>
          <w:sz w:val="24"/>
        </w:rPr>
        <w:t>, 11–22. doi:10.1093/cercor/bhg087</w:t>
      </w:r>
    </w:p>
    <w:p w14:paraId="1861A6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Godsil, B. P., Kiss, J. P., Spedding, M., &amp; Jay, T. M. (2013). The hippocampal-prefrontal pathway: the weak link in psychiatric disorders? </w:t>
      </w:r>
      <w:r w:rsidRPr="00B7515D">
        <w:rPr>
          <w:rFonts w:ascii="Times New Roman" w:hAnsi="Times New Roman"/>
          <w:i/>
          <w:iCs/>
          <w:noProof/>
          <w:sz w:val="24"/>
        </w:rPr>
        <w:t>European Neuropsychopharmacology : The Journal of the European College of Neuropsychopharmacology</w:t>
      </w:r>
      <w:r w:rsidRPr="00B7515D">
        <w:rPr>
          <w:rFonts w:ascii="Times New Roman" w:hAnsi="Times New Roman"/>
          <w:noProof/>
          <w:sz w:val="24"/>
        </w:rPr>
        <w:t xml:space="preserve">, </w:t>
      </w:r>
      <w:r w:rsidRPr="00B7515D">
        <w:rPr>
          <w:rFonts w:ascii="Times New Roman" w:hAnsi="Times New Roman"/>
          <w:i/>
          <w:iCs/>
          <w:noProof/>
          <w:sz w:val="24"/>
        </w:rPr>
        <w:t>23</w:t>
      </w:r>
      <w:r w:rsidRPr="00B7515D">
        <w:rPr>
          <w:rFonts w:ascii="Times New Roman" w:hAnsi="Times New Roman"/>
          <w:noProof/>
          <w:sz w:val="24"/>
        </w:rPr>
        <w:t>(10), 1165–81. doi:10.1016/j.euroneuro.2012.10.018</w:t>
      </w:r>
    </w:p>
    <w:p w14:paraId="753B1D8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Houthakker, H. S. (1950). Revealed Preference and the Utility Function.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(66), 159–174.</w:t>
      </w:r>
    </w:p>
    <w:p w14:paraId="77E9CEF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Johnson, E. J., Häubl, G., &amp; Keinan, A. (2007). Aspects of endowment: a query theory of value construction. </w:t>
      </w:r>
      <w:r w:rsidRPr="00B7515D">
        <w:rPr>
          <w:rFonts w:ascii="Times New Roman" w:hAnsi="Times New Roman"/>
          <w:i/>
          <w:iCs/>
          <w:noProof/>
          <w:sz w:val="24"/>
        </w:rPr>
        <w:t>Journal of Experimental Psychology. Learning, Memory, and Cognition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461–474. doi:10.1037/0278-7393.33.3.461</w:t>
      </w:r>
    </w:p>
    <w:p w14:paraId="5FB6AA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Kahneman, D., &amp; Tversky, A. (1979). Prospect Theory: An analysis of decision under risk. </w:t>
      </w:r>
      <w:r w:rsidRPr="00B7515D">
        <w:rPr>
          <w:rFonts w:ascii="Times New Roman" w:hAnsi="Times New Roman"/>
          <w:i/>
          <w:iCs/>
          <w:noProof/>
          <w:sz w:val="24"/>
        </w:rPr>
        <w:t>Econometrica: Journal of Econometric Society</w:t>
      </w:r>
      <w:r w:rsidRPr="00B7515D">
        <w:rPr>
          <w:rFonts w:ascii="Times New Roman" w:hAnsi="Times New Roman"/>
          <w:noProof/>
          <w:sz w:val="24"/>
        </w:rPr>
        <w:t xml:space="preserve">, </w:t>
      </w:r>
      <w:r w:rsidRPr="00B7515D">
        <w:rPr>
          <w:rFonts w:ascii="Times New Roman" w:hAnsi="Times New Roman"/>
          <w:i/>
          <w:iCs/>
          <w:noProof/>
          <w:sz w:val="24"/>
        </w:rPr>
        <w:t>47</w:t>
      </w:r>
      <w:r w:rsidRPr="00B7515D">
        <w:rPr>
          <w:rFonts w:ascii="Times New Roman" w:hAnsi="Times New Roman"/>
          <w:noProof/>
          <w:sz w:val="24"/>
        </w:rPr>
        <w:t>(2), 263–292.</w:t>
      </w:r>
    </w:p>
    <w:p w14:paraId="7DAD900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Kalenscher, T., Tobler, P. N., Huijbers, W., Daselaar, S. M., &amp; Pennartz, C. M. a. (2010). Neural signatures of intransitive preferences. </w:t>
      </w:r>
      <w:r w:rsidRPr="00B7515D">
        <w:rPr>
          <w:rFonts w:ascii="Times New Roman" w:hAnsi="Times New Roman"/>
          <w:i/>
          <w:iCs/>
          <w:noProof/>
          <w:sz w:val="24"/>
        </w:rPr>
        <w:t>Frontiers in Human Neuroscience</w:t>
      </w:r>
      <w:r w:rsidRPr="00B7515D">
        <w:rPr>
          <w:rFonts w:ascii="Times New Roman" w:hAnsi="Times New Roman"/>
          <w:noProof/>
          <w:sz w:val="24"/>
        </w:rPr>
        <w:t xml:space="preserve">, </w:t>
      </w:r>
      <w:r w:rsidRPr="00B7515D">
        <w:rPr>
          <w:rFonts w:ascii="Times New Roman" w:hAnsi="Times New Roman"/>
          <w:i/>
          <w:iCs/>
          <w:noProof/>
          <w:sz w:val="24"/>
        </w:rPr>
        <w:t>4</w:t>
      </w:r>
      <w:r w:rsidRPr="00B7515D">
        <w:rPr>
          <w:rFonts w:ascii="Times New Roman" w:hAnsi="Times New Roman"/>
          <w:noProof/>
          <w:sz w:val="24"/>
        </w:rPr>
        <w:t>(June), 1–14. doi:10.3389/fnhum.2010.00049</w:t>
      </w:r>
    </w:p>
    <w:p w14:paraId="067BE4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7515D">
        <w:rPr>
          <w:rFonts w:ascii="Times New Roman" w:hAnsi="Times New Roman"/>
          <w:i/>
          <w:iCs/>
          <w:noProof/>
          <w:sz w:val="24"/>
        </w:rPr>
        <w:t>Social Cognition</w:t>
      </w:r>
      <w:r w:rsidRPr="00B7515D">
        <w:rPr>
          <w:rFonts w:ascii="Times New Roman" w:hAnsi="Times New Roman"/>
          <w:noProof/>
          <w:sz w:val="24"/>
        </w:rPr>
        <w:t xml:space="preserve">, </w:t>
      </w:r>
      <w:r w:rsidRPr="00B7515D">
        <w:rPr>
          <w:rFonts w:ascii="Times New Roman" w:hAnsi="Times New Roman"/>
          <w:i/>
          <w:iCs/>
          <w:noProof/>
          <w:sz w:val="24"/>
        </w:rPr>
        <w:t>20</w:t>
      </w:r>
      <w:r w:rsidRPr="00B7515D">
        <w:rPr>
          <w:rFonts w:ascii="Times New Roman" w:hAnsi="Times New Roman"/>
          <w:noProof/>
          <w:sz w:val="24"/>
        </w:rPr>
        <w:t>(5), 353–379.</w:t>
      </w:r>
    </w:p>
    <w:p w14:paraId="59F792F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Lee, L., Amir, O., &amp; Ariely, D. (2009). In Search of Homo Economicus: Cognitive Noise and the Role of Emotion in Preference Consistency. </w:t>
      </w:r>
      <w:r w:rsidRPr="00B7515D">
        <w:rPr>
          <w:rFonts w:ascii="Times New Roman" w:hAnsi="Times New Roman"/>
          <w:i/>
          <w:iCs/>
          <w:noProof/>
          <w:sz w:val="24"/>
        </w:rPr>
        <w:t>Journal of Consumer Research</w:t>
      </w:r>
      <w:r w:rsidRPr="00B7515D">
        <w:rPr>
          <w:rFonts w:ascii="Times New Roman" w:hAnsi="Times New Roman"/>
          <w:noProof/>
          <w:sz w:val="24"/>
        </w:rPr>
        <w:t xml:space="preserve">, </w:t>
      </w:r>
      <w:r w:rsidRPr="00B7515D">
        <w:rPr>
          <w:rFonts w:ascii="Times New Roman" w:hAnsi="Times New Roman"/>
          <w:i/>
          <w:iCs/>
          <w:noProof/>
          <w:sz w:val="24"/>
        </w:rPr>
        <w:t>36</w:t>
      </w:r>
      <w:r w:rsidRPr="00B7515D">
        <w:rPr>
          <w:rFonts w:ascii="Times New Roman" w:hAnsi="Times New Roman"/>
          <w:noProof/>
          <w:sz w:val="24"/>
        </w:rPr>
        <w:t>(2), 173–187. doi:10.1086/597160</w:t>
      </w:r>
    </w:p>
    <w:p w14:paraId="09CF3993"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Lichtenstein, S., &amp; Slovic, P. (Eds.). (2006). </w:t>
      </w:r>
      <w:r w:rsidRPr="00B7515D">
        <w:rPr>
          <w:rFonts w:ascii="Times New Roman" w:hAnsi="Times New Roman"/>
          <w:i/>
          <w:iCs/>
          <w:noProof/>
          <w:sz w:val="24"/>
        </w:rPr>
        <w:t>The Construction of Preference</w:t>
      </w:r>
      <w:r w:rsidRPr="00B7515D">
        <w:rPr>
          <w:rFonts w:ascii="Times New Roman" w:hAnsi="Times New Roman"/>
          <w:noProof/>
          <w:sz w:val="24"/>
        </w:rPr>
        <w:t>. New York: Cambridge University Press.</w:t>
      </w:r>
    </w:p>
    <w:p w14:paraId="6DE0765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Ongür, D., &amp; Price, J. L. (2000). The organization of networks within the orbital and medial prefrontal cortex of rats, monkeys and humans.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10</w:t>
      </w:r>
      <w:r w:rsidRPr="00B7515D">
        <w:rPr>
          <w:rFonts w:ascii="Times New Roman" w:hAnsi="Times New Roman"/>
          <w:noProof/>
          <w:sz w:val="24"/>
        </w:rPr>
        <w:t>(3), 206–19. Retrieved from http://www.ncbi.nlm.nih.gov/pubmed/10731217</w:t>
      </w:r>
    </w:p>
    <w:p w14:paraId="5728114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Peters, J., &amp; Büchel, C. (2010). Episodic future thinking reduces reward delay discounting through an enhancement of prefrontal-mediotemporal interactions.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66</w:t>
      </w:r>
      <w:r w:rsidRPr="00B7515D">
        <w:rPr>
          <w:rFonts w:ascii="Times New Roman" w:hAnsi="Times New Roman"/>
          <w:noProof/>
          <w:sz w:val="24"/>
        </w:rPr>
        <w:t>(1), 138–48. doi:10.1016/j.neuron.2010.03.026</w:t>
      </w:r>
    </w:p>
    <w:p w14:paraId="372C142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Ranganath, C., &amp; Ritchey, M. (2012). Two cortical systems for memory-guided behaviour. </w:t>
      </w:r>
      <w:r w:rsidRPr="00B7515D">
        <w:rPr>
          <w:rFonts w:ascii="Times New Roman" w:hAnsi="Times New Roman"/>
          <w:i/>
          <w:iCs/>
          <w:noProof/>
          <w:sz w:val="24"/>
        </w:rPr>
        <w:t>Nature Reviews. Neuroscience</w:t>
      </w:r>
      <w:r w:rsidRPr="00B7515D">
        <w:rPr>
          <w:rFonts w:ascii="Times New Roman" w:hAnsi="Times New Roman"/>
          <w:noProof/>
          <w:sz w:val="24"/>
        </w:rPr>
        <w:t xml:space="preserve">, </w:t>
      </w:r>
      <w:r w:rsidRPr="00B7515D">
        <w:rPr>
          <w:rFonts w:ascii="Times New Roman" w:hAnsi="Times New Roman"/>
          <w:i/>
          <w:iCs/>
          <w:noProof/>
          <w:sz w:val="24"/>
        </w:rPr>
        <w:t>13</w:t>
      </w:r>
      <w:r w:rsidRPr="00B7515D">
        <w:rPr>
          <w:rFonts w:ascii="Times New Roman" w:hAnsi="Times New Roman"/>
          <w:noProof/>
          <w:sz w:val="24"/>
        </w:rPr>
        <w:t>(10), 713–26. doi:10.1038/nrn3338</w:t>
      </w:r>
    </w:p>
    <w:p w14:paraId="310D246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Regenwetter, M., Dana, J., Davis-Stober, C. P., &amp; Guo, Y. (2011). Parsimonious testing of transitive or intransitive preferences: Reply to Birnbaum (2011).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118</w:t>
      </w:r>
      <w:r w:rsidRPr="00B7515D">
        <w:rPr>
          <w:rFonts w:ascii="Times New Roman" w:hAnsi="Times New Roman"/>
          <w:noProof/>
          <w:sz w:val="24"/>
        </w:rPr>
        <w:t>(4), 684–688. doi:10.1037/a0025291</w:t>
      </w:r>
    </w:p>
    <w:p w14:paraId="603B861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Reyna, V. F., Lloyd, F. J., &amp; Brainerd, C. J. (2003). Memory, Development, and Rationality: An Integrative Theory of Judgement and Decision Making. In </w:t>
      </w:r>
      <w:r w:rsidRPr="00B7515D">
        <w:rPr>
          <w:rFonts w:ascii="Times New Roman" w:hAnsi="Times New Roman"/>
          <w:i/>
          <w:iCs/>
          <w:noProof/>
          <w:sz w:val="24"/>
        </w:rPr>
        <w:t>Emerging Perspectives on Judgement and Decision Research</w:t>
      </w:r>
      <w:r w:rsidRPr="00B7515D">
        <w:rPr>
          <w:rFonts w:ascii="Times New Roman" w:hAnsi="Times New Roman"/>
          <w:noProof/>
          <w:sz w:val="24"/>
        </w:rPr>
        <w:t xml:space="preserve"> (pp. 201–245).</w:t>
      </w:r>
    </w:p>
    <w:p w14:paraId="66953E4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Samuelson, P. A. (1938). A Note on the Pure Theory of Behaviour Consumer ’s Bheavior.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(17), 61–71.</w:t>
      </w:r>
    </w:p>
    <w:p w14:paraId="06825281"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Schacter, D. L., &amp; Addis, D. R. (2007). The cognitive neuroscience of constructive memory: remembering the past and imagining the future. </w:t>
      </w:r>
      <w:r w:rsidRPr="00B7515D">
        <w:rPr>
          <w:rFonts w:ascii="Times New Roman" w:hAnsi="Times New Roman"/>
          <w:i/>
          <w:iCs/>
          <w:noProof/>
          <w:sz w:val="24"/>
        </w:rPr>
        <w:t>Philosophical Transactions of the Royal Society of London. Series B, Biological Sciences</w:t>
      </w:r>
      <w:r w:rsidRPr="00B7515D">
        <w:rPr>
          <w:rFonts w:ascii="Times New Roman" w:hAnsi="Times New Roman"/>
          <w:noProof/>
          <w:sz w:val="24"/>
        </w:rPr>
        <w:t xml:space="preserve">, </w:t>
      </w:r>
      <w:r w:rsidRPr="00B7515D">
        <w:rPr>
          <w:rFonts w:ascii="Times New Roman" w:hAnsi="Times New Roman"/>
          <w:i/>
          <w:iCs/>
          <w:noProof/>
          <w:sz w:val="24"/>
        </w:rPr>
        <w:t>362</w:t>
      </w:r>
      <w:r w:rsidRPr="00B7515D">
        <w:rPr>
          <w:rFonts w:ascii="Times New Roman" w:hAnsi="Times New Roman"/>
          <w:noProof/>
          <w:sz w:val="24"/>
        </w:rPr>
        <w:t>(1481), 773–86. doi:10.1098/rstb.2007.2087</w:t>
      </w:r>
    </w:p>
    <w:p w14:paraId="50A3E140"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Schneider, S. L., &amp; Shanteau, J. (2003). </w:t>
      </w:r>
      <w:r w:rsidRPr="00B7515D">
        <w:rPr>
          <w:rFonts w:ascii="Times New Roman" w:hAnsi="Times New Roman"/>
          <w:i/>
          <w:iCs/>
          <w:noProof/>
          <w:sz w:val="24"/>
        </w:rPr>
        <w:t>Emerging Perspectives on Judgment and Decision Research</w:t>
      </w:r>
      <w:r w:rsidRPr="00B7515D">
        <w:rPr>
          <w:rFonts w:ascii="Times New Roman" w:hAnsi="Times New Roman"/>
          <w:noProof/>
          <w:sz w:val="24"/>
        </w:rPr>
        <w:t xml:space="preserve"> (p. 736). Cambridge University Press.</w:t>
      </w:r>
    </w:p>
    <w:p w14:paraId="3A052B8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(1969). Intransitivity of preferences.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76</w:t>
      </w:r>
      <w:r w:rsidRPr="00B7515D">
        <w:rPr>
          <w:rFonts w:ascii="Times New Roman" w:hAnsi="Times New Roman"/>
          <w:noProof/>
          <w:sz w:val="24"/>
        </w:rPr>
        <w:t>(1), 31–48. doi:10.1037/h0026750</w:t>
      </w:r>
    </w:p>
    <w:p w14:paraId="73643E6C"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&amp; Kahneman, D. (1992). Advances in prospect theory: Cumulative representation of uncertainty. </w:t>
      </w:r>
      <w:r w:rsidRPr="00B7515D">
        <w:rPr>
          <w:rFonts w:ascii="Times New Roman" w:hAnsi="Times New Roman"/>
          <w:i/>
          <w:iCs/>
          <w:noProof/>
          <w:sz w:val="24"/>
        </w:rPr>
        <w:t>Journal of Risk and Uncertainty</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(4), 297–323. doi:10.1007/BF00122574</w:t>
      </w:r>
    </w:p>
    <w:p w14:paraId="67BBA7A6"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Von Neumann, J., &amp; Morgenstern, O. (1944). </w:t>
      </w:r>
      <w:r w:rsidRPr="00B7515D">
        <w:rPr>
          <w:rFonts w:ascii="Times New Roman" w:hAnsi="Times New Roman"/>
          <w:i/>
          <w:iCs/>
          <w:noProof/>
          <w:sz w:val="24"/>
        </w:rPr>
        <w:t>Theory of Games and Economic Behavior</w:t>
      </w:r>
      <w:r w:rsidRPr="00B7515D">
        <w:rPr>
          <w:rFonts w:ascii="Times New Roman" w:hAnsi="Times New Roman"/>
          <w:noProof/>
          <w:sz w:val="24"/>
        </w:rPr>
        <w:t xml:space="preserve">. </w:t>
      </w:r>
      <w:r w:rsidRPr="00B7515D">
        <w:rPr>
          <w:rFonts w:ascii="Times New Roman" w:hAnsi="Times New Roman"/>
          <w:i/>
          <w:iCs/>
          <w:noProof/>
          <w:sz w:val="24"/>
        </w:rPr>
        <w:t>Princeton University Press</w:t>
      </w:r>
      <w:r w:rsidRPr="00B7515D">
        <w:rPr>
          <w:rFonts w:ascii="Times New Roman" w:hAnsi="Times New Roman"/>
          <w:noProof/>
          <w:sz w:val="24"/>
        </w:rPr>
        <w:t xml:space="preserve"> (Vol. 2, p. 625). doi:10.1177/1468795X06065810</w:t>
      </w:r>
    </w:p>
    <w:p w14:paraId="251B73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Goldstein, W. M., &amp; Barlas, S. (1995). And let us not Forget Memory: The Role of Memory Processes and Techniques in the Study of Judgment and Choice. In </w:t>
      </w:r>
      <w:r w:rsidRPr="00B7515D">
        <w:rPr>
          <w:rFonts w:ascii="Times New Roman" w:hAnsi="Times New Roman"/>
          <w:i/>
          <w:iCs/>
          <w:noProof/>
          <w:sz w:val="24"/>
        </w:rPr>
        <w:t>The Psychology of Learning and Motivation</w:t>
      </w:r>
      <w:r w:rsidRPr="00B7515D">
        <w:rPr>
          <w:rFonts w:ascii="Times New Roman" w:hAnsi="Times New Roman"/>
          <w:noProof/>
          <w:sz w:val="24"/>
        </w:rPr>
        <w:t xml:space="preserve"> (Vol. 32, pp. 33–81). doi:10.1016/S0079-7421(08)60307-2</w:t>
      </w:r>
    </w:p>
    <w:p w14:paraId="292075C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&amp; Johnson, E. J. (2009). Mindful judgment and decision making. </w:t>
      </w:r>
      <w:r w:rsidRPr="00B7515D">
        <w:rPr>
          <w:rFonts w:ascii="Times New Roman" w:hAnsi="Times New Roman"/>
          <w:i/>
          <w:iCs/>
          <w:noProof/>
          <w:sz w:val="24"/>
        </w:rPr>
        <w:t>Annual Review of Psychology</w:t>
      </w:r>
      <w:r w:rsidRPr="00B7515D">
        <w:rPr>
          <w:rFonts w:ascii="Times New Roman" w:hAnsi="Times New Roman"/>
          <w:noProof/>
          <w:sz w:val="24"/>
        </w:rPr>
        <w:t xml:space="preserve">, </w:t>
      </w:r>
      <w:r w:rsidRPr="00B7515D">
        <w:rPr>
          <w:rFonts w:ascii="Times New Roman" w:hAnsi="Times New Roman"/>
          <w:i/>
          <w:iCs/>
          <w:noProof/>
          <w:sz w:val="24"/>
        </w:rPr>
        <w:t>60</w:t>
      </w:r>
      <w:r w:rsidRPr="00B7515D">
        <w:rPr>
          <w:rFonts w:ascii="Times New Roman" w:hAnsi="Times New Roman"/>
          <w:noProof/>
          <w:sz w:val="24"/>
        </w:rPr>
        <w:t>, 53–85. doi:10.1146/annurev.psych.60.110707.163633</w:t>
      </w:r>
    </w:p>
    <w:p w14:paraId="5D540B5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Johnson, E. J., Milch, K. F., Chang, H., Brodscholl, J. C., &amp; Goldstein, D. G. (2007). Asymmetric discounting in intertemporal choice: a query-theory account. </w:t>
      </w:r>
      <w:r w:rsidRPr="00B7515D">
        <w:rPr>
          <w:rFonts w:ascii="Times New Roman" w:hAnsi="Times New Roman"/>
          <w:i/>
          <w:iCs/>
          <w:noProof/>
          <w:sz w:val="24"/>
        </w:rPr>
        <w:t>Psychological Science : A Journal of the American Psychological Society / APS</w:t>
      </w:r>
      <w:r w:rsidRPr="00B7515D">
        <w:rPr>
          <w:rFonts w:ascii="Times New Roman" w:hAnsi="Times New Roman"/>
          <w:noProof/>
          <w:sz w:val="24"/>
        </w:rPr>
        <w:t xml:space="preserve">, </w:t>
      </w:r>
      <w:r w:rsidRPr="00B7515D">
        <w:rPr>
          <w:rFonts w:ascii="Times New Roman" w:hAnsi="Times New Roman"/>
          <w:i/>
          <w:iCs/>
          <w:noProof/>
          <w:sz w:val="24"/>
        </w:rPr>
        <w:t>18</w:t>
      </w:r>
      <w:r w:rsidRPr="00B7515D">
        <w:rPr>
          <w:rFonts w:ascii="Times New Roman" w:hAnsi="Times New Roman"/>
          <w:noProof/>
          <w:sz w:val="24"/>
        </w:rPr>
        <w:t>, 516–523. doi:10.1111/j.1467-9280.2007.01932.x</w:t>
      </w:r>
    </w:p>
    <w:p w14:paraId="61BB26AB" w14:textId="37EB12D5" w:rsidR="00B90D89" w:rsidRPr="00B90D89" w:rsidRDefault="00117279" w:rsidP="00B7515D">
      <w:pPr>
        <w:pStyle w:val="NormalWeb"/>
        <w:ind w:left="480" w:hanging="480"/>
        <w:divId w:val="2131127963"/>
      </w:pPr>
      <w:r>
        <w:rPr>
          <w:shd w:val="clear" w:color="auto" w:fill="EFF3F8"/>
        </w:rP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se Zeynep Enkavi" w:date="2014-03-22T10:59:00Z" w:initials="AE">
    <w:p w14:paraId="07C56A20" w14:textId="1FF286BD" w:rsidR="00105B4E" w:rsidRDefault="00105B4E">
      <w:pPr>
        <w:pStyle w:val="CommentText"/>
      </w:pPr>
      <w:ins w:id="2" w:author="Ayse Zeynep Enkavi" w:date="2014-03-22T10:58:00Z">
        <w:r>
          <w:rPr>
            <w:rStyle w:val="CommentReference"/>
          </w:rPr>
          <w:annotationRef/>
        </w:r>
      </w:ins>
      <w:r>
        <w:t>I took the liberty of doing this but please feel free to edit/omit if you don’t agree</w:t>
      </w:r>
    </w:p>
  </w:comment>
  <w:comment w:id="67" w:author="Elke Weber" w:date="2014-03-18T20:05:00Z" w:initials="EW">
    <w:p w14:paraId="16FD571A" w14:textId="21E4CA05" w:rsidR="00105B4E" w:rsidRDefault="00105B4E">
      <w:pPr>
        <w:pStyle w:val="CommentText"/>
      </w:pPr>
      <w:r>
        <w:rPr>
          <w:rStyle w:val="CommentReference"/>
        </w:rPr>
        <w:annotationRef/>
      </w:r>
      <w:r>
        <w:t>So it sounds like these guys already DID our study? What are we adding??? So I changed this a bit</w:t>
      </w:r>
    </w:p>
  </w:comment>
  <w:comment w:id="91" w:author="Elke Weber" w:date="2014-03-18T20:13:00Z" w:initials="EW">
    <w:p w14:paraId="71AC89BD" w14:textId="5A08262B" w:rsidR="00105B4E" w:rsidRDefault="00105B4E">
      <w:pPr>
        <w:pStyle w:val="CommentText"/>
      </w:pPr>
      <w:r>
        <w:rPr>
          <w:rStyle w:val="CommentReference"/>
        </w:rPr>
        <w:annotationRef/>
      </w:r>
      <w:r>
        <w:t>How about Columbia IRB? At least the blanket approval?</w:t>
      </w:r>
    </w:p>
  </w:comment>
  <w:comment w:id="92" w:author="Ayse Zeynep Enkavi" w:date="2014-03-19T12:17:00Z" w:initials="AE">
    <w:p w14:paraId="6EF41189" w14:textId="780865BF" w:rsidR="00105B4E" w:rsidRDefault="00105B4E">
      <w:pPr>
        <w:pStyle w:val="CommentText"/>
      </w:pPr>
      <w:r>
        <w:rPr>
          <w:rStyle w:val="CommentReference"/>
        </w:rPr>
        <w:annotationRef/>
      </w:r>
      <w:r>
        <w:t>No data collection was done on our end so I don’t think we would need to mention our IRB</w:t>
      </w:r>
    </w:p>
  </w:comment>
  <w:comment w:id="122" w:author="Elke Weber" w:date="2014-03-18T21:00:00Z" w:initials="EW">
    <w:p w14:paraId="47452F90" w14:textId="17453787" w:rsidR="00105B4E" w:rsidRDefault="00105B4E">
      <w:pPr>
        <w:pStyle w:val="CommentText"/>
      </w:pPr>
      <w:r>
        <w:rPr>
          <w:rStyle w:val="CommentReference"/>
        </w:rPr>
        <w:annotationRef/>
      </w:r>
      <w:r>
        <w:t xml:space="preserve">So had all subjects in the MTL group on unilateral hippocampal damage, </w:t>
      </w:r>
      <w:proofErr w:type="gramStart"/>
      <w:r>
        <w:t>or  only</w:t>
      </w:r>
      <w:proofErr w:type="gramEnd"/>
      <w:r>
        <w:t xml:space="preserve"> the 15 whose data points are shown in Fig. 2? And can we make this sentence a footnote?</w:t>
      </w:r>
    </w:p>
  </w:comment>
  <w:comment w:id="137" w:author="Elke Weber" w:date="2014-03-18T21:29:00Z" w:initials="EW">
    <w:p w14:paraId="33BA0D29" w14:textId="43C10044" w:rsidR="00105B4E" w:rsidRDefault="00105B4E">
      <w:pPr>
        <w:pStyle w:val="CommentText"/>
      </w:pPr>
      <w:r>
        <w:rPr>
          <w:rStyle w:val="CommentReference"/>
        </w:rPr>
        <w:annotationRef/>
      </w:r>
      <w:r>
        <w:t>That is not right, 3 choose 20 is 20x19x18/6, which is more than 1140. It also does not make sense. So what is the formula that generates 1140?</w:t>
      </w:r>
    </w:p>
  </w:comment>
  <w:comment w:id="138" w:author="Ayse Zeynep Enkavi" w:date="2014-03-19T12:20:00Z" w:initials="AE">
    <w:p w14:paraId="2BB1B6F3" w14:textId="16E6B6BB" w:rsidR="00105B4E" w:rsidRDefault="00105B4E">
      <w:pPr>
        <w:pStyle w:val="CommentText"/>
      </w:pPr>
      <w:r>
        <w:rPr>
          <w:rStyle w:val="CommentReference"/>
        </w:rPr>
        <w:annotationRef/>
      </w:r>
      <w:r>
        <w:t>3 choose 20 is exactly that formula that equals 1140. Am I making a mistake here?</w:t>
      </w:r>
    </w:p>
  </w:comment>
  <w:comment w:id="153" w:author="Ayse Zeynep Enkavi" w:date="2014-03-10T13:20:00Z" w:initials="AE">
    <w:p w14:paraId="2CA60043" w14:textId="77777777" w:rsidR="00105B4E" w:rsidRDefault="00105B4E">
      <w:pPr>
        <w:pStyle w:val="CommentText"/>
      </w:pPr>
      <w:r>
        <w:rPr>
          <w:rStyle w:val="CommentReference"/>
        </w:rPr>
        <w:annotationRef/>
      </w:r>
      <w:r>
        <w:t>Is this better?</w:t>
      </w:r>
    </w:p>
  </w:comment>
  <w:comment w:id="187" w:author="Ayse Zeynep Enkavi" w:date="2014-03-23T19:35:00Z" w:initials="AE">
    <w:p w14:paraId="43D1E0B4" w14:textId="2AF775EB" w:rsidR="00105B4E" w:rsidRDefault="00105B4E">
      <w:pPr>
        <w:pStyle w:val="CommentText"/>
      </w:pPr>
      <w:ins w:id="212" w:author="Ayse Zeynep Enkavi" w:date="2014-03-23T19:35:00Z">
        <w:r>
          <w:rPr>
            <w:rStyle w:val="CommentReference"/>
          </w:rPr>
          <w:annotationRef/>
        </w:r>
      </w:ins>
      <w:r>
        <w:t>Is this clearer? I’m worried the last sentence might be too strong/not worded properly.</w:t>
      </w:r>
    </w:p>
  </w:comment>
  <w:comment w:id="216" w:author="Elke Weber" w:date="2014-03-18T21:56:00Z" w:initials="EW">
    <w:p w14:paraId="7EE2F6E9" w14:textId="65E0020D" w:rsidR="00105B4E" w:rsidRDefault="00105B4E">
      <w:pPr>
        <w:pStyle w:val="CommentText"/>
      </w:pPr>
      <w:ins w:id="219" w:author="Elke Weber" w:date="2014-03-18T21:56:00Z">
        <w:r>
          <w:rPr>
            <w:rStyle w:val="CommentReference"/>
          </w:rPr>
          <w:annotationRef/>
        </w:r>
      </w:ins>
      <w:r>
        <w:t>Why number here? Before we used percentage?</w:t>
      </w:r>
    </w:p>
  </w:comment>
  <w:comment w:id="217" w:author="Ayse Zeynep Enkavi" w:date="2014-03-20T11:01:00Z" w:initials="AE">
    <w:p w14:paraId="67BFAD48" w14:textId="0340F123" w:rsidR="00105B4E" w:rsidRDefault="00105B4E">
      <w:pPr>
        <w:pStyle w:val="CommentText"/>
      </w:pPr>
      <w:r>
        <w:rPr>
          <w:rStyle w:val="CommentReference"/>
        </w:rPr>
        <w:annotationRef/>
      </w:r>
      <w:r>
        <w:t>We can use either. The size of the coefficient changes but not the level of significance</w:t>
      </w:r>
    </w:p>
  </w:comment>
  <w:comment w:id="223" w:author="Elke Weber" w:date="2014-03-18T21:58:00Z" w:initials="EW">
    <w:p w14:paraId="6529E01F" w14:textId="5CEEF14E" w:rsidR="00105B4E" w:rsidRDefault="00105B4E">
      <w:pPr>
        <w:pStyle w:val="CommentText"/>
      </w:pPr>
      <w:r>
        <w:rPr>
          <w:rStyle w:val="CommentReference"/>
        </w:rPr>
        <w:annotationRef/>
      </w:r>
      <w:proofErr w:type="gramStart"/>
      <w:r>
        <w:t>what</w:t>
      </w:r>
      <w:proofErr w:type="gramEnd"/>
      <w:r>
        <w:t xml:space="preserve"> is that?? </w:t>
      </w:r>
    </w:p>
  </w:comment>
  <w:comment w:id="224" w:author="Ayse Zeynep Enkavi" w:date="2014-03-20T11:04:00Z" w:initials="AE">
    <w:p w14:paraId="1960DF54" w14:textId="5F4B6BF0" w:rsidR="00105B4E" w:rsidRDefault="00105B4E">
      <w:pPr>
        <w:pStyle w:val="CommentText"/>
      </w:pPr>
      <w:r>
        <w:rPr>
          <w:rStyle w:val="CommentReference"/>
        </w:rPr>
        <w:annotationRef/>
      </w:r>
      <w:r>
        <w:t>A pairwise t-</w:t>
      </w:r>
      <w:proofErr w:type="spellStart"/>
      <w:r>
        <w:t>ttests</w:t>
      </w:r>
      <w:proofErr w:type="spellEnd"/>
      <w:r>
        <w:t xml:space="preserve"> with </w:t>
      </w:r>
      <w:proofErr w:type="spellStart"/>
      <w:r>
        <w:t>bonferroni</w:t>
      </w:r>
      <w:proofErr w:type="spellEnd"/>
      <w:r>
        <w:t xml:space="preserve"> corrections. This is the very end of the wiki page. I wasn’t and still am not sure how to interpret these</w:t>
      </w:r>
      <w:proofErr w:type="gramStart"/>
      <w:r>
        <w:t>..</w:t>
      </w:r>
      <w:proofErr w:type="gramEnd"/>
    </w:p>
  </w:comment>
  <w:comment w:id="288" w:author="Elke Weber" w:date="2014-03-18T23:24:00Z" w:initials="EW">
    <w:p w14:paraId="31243349" w14:textId="52D19601" w:rsidR="00105B4E" w:rsidRDefault="00105B4E">
      <w:pPr>
        <w:pStyle w:val="CommentText"/>
      </w:pPr>
      <w:r>
        <w:rPr>
          <w:rStyle w:val="CommentReference"/>
        </w:rPr>
        <w:annotationRef/>
      </w:r>
      <w:proofErr w:type="gramStart"/>
      <w:r>
        <w:t>no</w:t>
      </w:r>
      <w:proofErr w:type="gramEnd"/>
      <w:r>
        <w:t xml:space="preserve"> </w:t>
      </w:r>
      <w:proofErr w:type="spellStart"/>
      <w:r>
        <w:t>tsure</w:t>
      </w:r>
      <w:proofErr w:type="spellEnd"/>
      <w:r>
        <w:t xml:space="preserve"> what this means???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105B4E" w:rsidRDefault="00105B4E" w:rsidP="007F471C">
      <w:r>
        <w:separator/>
      </w:r>
    </w:p>
  </w:endnote>
  <w:endnote w:type="continuationSeparator" w:id="0">
    <w:p w14:paraId="7A2F4FB9" w14:textId="77777777" w:rsidR="00105B4E" w:rsidRDefault="00105B4E"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105B4E" w:rsidRDefault="00105B4E" w:rsidP="007F471C">
      <w:r>
        <w:separator/>
      </w:r>
    </w:p>
  </w:footnote>
  <w:footnote w:type="continuationSeparator" w:id="0">
    <w:p w14:paraId="3C674F17" w14:textId="77777777" w:rsidR="00105B4E" w:rsidRDefault="00105B4E" w:rsidP="007F471C">
      <w:r>
        <w:continuationSeparator/>
      </w:r>
    </w:p>
  </w:footnote>
  <w:footnote w:id="1">
    <w:p w14:paraId="19E911D9" w14:textId="6B30BA46" w:rsidR="00105B4E" w:rsidRDefault="00105B4E" w:rsidP="007517B9">
      <w:pPr>
        <w:pStyle w:val="FootnoteText"/>
        <w:spacing w:line="240" w:lineRule="auto"/>
      </w:pPr>
      <w:r>
        <w:rPr>
          <w:rStyle w:val="FootnoteReference"/>
        </w:rPr>
        <w:footnoteRef/>
      </w:r>
      <w:r>
        <w:t xml:space="preserve"> Some trials </w:t>
      </w:r>
      <w:ins w:id="146" w:author="Elke Weber" w:date="2014-03-18T21:34:00Z">
        <w:del w:id="147" w:author="Ayse Zeynep Enkavi" w:date="2014-03-19T12:29:00Z">
          <w:r w:rsidDel="009336AA">
            <w:delText>[CAN WE SAY WHAT PROPORTION THIS WAS?]</w:delText>
          </w:r>
        </w:del>
      </w:ins>
      <w:ins w:id="148" w:author="Ayse Zeynep Enkavi" w:date="2014-03-19T12:29:00Z">
        <w:r>
          <w:t>(1.2 % of all trials)</w:t>
        </w:r>
      </w:ins>
      <w:ins w:id="149" w:author="Elke Weber" w:date="2014-03-18T21:34:00Z">
        <w:r>
          <w:t xml:space="preserve"> </w:t>
        </w:r>
      </w:ins>
      <w:r>
        <w:t xml:space="preserve">timed out before subjects could indicate a clear preference. We </w:t>
      </w:r>
      <w:ins w:id="150" w:author="Elke Weber" w:date="2014-03-18T21:35:00Z">
        <w:r>
          <w:t xml:space="preserve">repeated all </w:t>
        </w:r>
      </w:ins>
      <w:r>
        <w:t xml:space="preserve">statistics tests </w:t>
      </w:r>
      <w:ins w:id="151" w:author="Elke Weber" w:date="2014-03-18T21:35:00Z">
        <w:r>
          <w:t xml:space="preserve">while </w:t>
        </w:r>
      </w:ins>
      <w:r>
        <w:t>excluding the trials and triplets containing a timed-out choice</w:t>
      </w:r>
      <w:ins w:id="152" w:author="Elke Weber" w:date="2014-03-18T21:35:00Z">
        <w:r>
          <w:t>, and obtained very similar results</w:t>
        </w:r>
      </w:ins>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75B4"/>
    <w:rsid w:val="00034EB2"/>
    <w:rsid w:val="00037F0B"/>
    <w:rsid w:val="00054516"/>
    <w:rsid w:val="00074B8F"/>
    <w:rsid w:val="00087AEB"/>
    <w:rsid w:val="000E2D96"/>
    <w:rsid w:val="000E3F2A"/>
    <w:rsid w:val="000F0884"/>
    <w:rsid w:val="00105B4E"/>
    <w:rsid w:val="00107978"/>
    <w:rsid w:val="00117279"/>
    <w:rsid w:val="00141EAB"/>
    <w:rsid w:val="0015349E"/>
    <w:rsid w:val="0015746E"/>
    <w:rsid w:val="00163BCF"/>
    <w:rsid w:val="001749D3"/>
    <w:rsid w:val="00181822"/>
    <w:rsid w:val="001A70C8"/>
    <w:rsid w:val="001B79B2"/>
    <w:rsid w:val="001C1E68"/>
    <w:rsid w:val="001D00E2"/>
    <w:rsid w:val="001D3730"/>
    <w:rsid w:val="00244984"/>
    <w:rsid w:val="00251380"/>
    <w:rsid w:val="002612C9"/>
    <w:rsid w:val="00274510"/>
    <w:rsid w:val="002A32A8"/>
    <w:rsid w:val="002B33AA"/>
    <w:rsid w:val="002C1833"/>
    <w:rsid w:val="002C6BE7"/>
    <w:rsid w:val="002D0517"/>
    <w:rsid w:val="002E6C7A"/>
    <w:rsid w:val="002F5436"/>
    <w:rsid w:val="002F7278"/>
    <w:rsid w:val="00303FE1"/>
    <w:rsid w:val="00306BF4"/>
    <w:rsid w:val="0032362D"/>
    <w:rsid w:val="00335724"/>
    <w:rsid w:val="00336944"/>
    <w:rsid w:val="00341A25"/>
    <w:rsid w:val="003618F0"/>
    <w:rsid w:val="00377843"/>
    <w:rsid w:val="00383A71"/>
    <w:rsid w:val="003B1F97"/>
    <w:rsid w:val="003C0892"/>
    <w:rsid w:val="003E09B5"/>
    <w:rsid w:val="003E2470"/>
    <w:rsid w:val="003E71B2"/>
    <w:rsid w:val="003F1C10"/>
    <w:rsid w:val="003F5F61"/>
    <w:rsid w:val="00454AD5"/>
    <w:rsid w:val="00454BE1"/>
    <w:rsid w:val="004604F7"/>
    <w:rsid w:val="00463363"/>
    <w:rsid w:val="004659E1"/>
    <w:rsid w:val="004C4A8A"/>
    <w:rsid w:val="004F3298"/>
    <w:rsid w:val="004F4C20"/>
    <w:rsid w:val="00504154"/>
    <w:rsid w:val="00520128"/>
    <w:rsid w:val="00527F5C"/>
    <w:rsid w:val="005323A0"/>
    <w:rsid w:val="00532F2C"/>
    <w:rsid w:val="0054049D"/>
    <w:rsid w:val="00542F31"/>
    <w:rsid w:val="00553550"/>
    <w:rsid w:val="00576CAC"/>
    <w:rsid w:val="005916A3"/>
    <w:rsid w:val="00592678"/>
    <w:rsid w:val="00594A1C"/>
    <w:rsid w:val="00596529"/>
    <w:rsid w:val="00597354"/>
    <w:rsid w:val="00597417"/>
    <w:rsid w:val="005C78DB"/>
    <w:rsid w:val="005E0A9F"/>
    <w:rsid w:val="005E72D6"/>
    <w:rsid w:val="0062504E"/>
    <w:rsid w:val="0062772B"/>
    <w:rsid w:val="00665890"/>
    <w:rsid w:val="00667E11"/>
    <w:rsid w:val="006939FB"/>
    <w:rsid w:val="006A421E"/>
    <w:rsid w:val="006B5029"/>
    <w:rsid w:val="006D7906"/>
    <w:rsid w:val="006E681B"/>
    <w:rsid w:val="006F120B"/>
    <w:rsid w:val="006F260E"/>
    <w:rsid w:val="006F3C37"/>
    <w:rsid w:val="006F4354"/>
    <w:rsid w:val="006F718C"/>
    <w:rsid w:val="0070576D"/>
    <w:rsid w:val="007438F3"/>
    <w:rsid w:val="007517B9"/>
    <w:rsid w:val="00773758"/>
    <w:rsid w:val="00787FE4"/>
    <w:rsid w:val="007B3BCF"/>
    <w:rsid w:val="007B4512"/>
    <w:rsid w:val="007F471C"/>
    <w:rsid w:val="007F7004"/>
    <w:rsid w:val="00802EAC"/>
    <w:rsid w:val="00834205"/>
    <w:rsid w:val="00843B79"/>
    <w:rsid w:val="00853677"/>
    <w:rsid w:val="00861A66"/>
    <w:rsid w:val="00870AE6"/>
    <w:rsid w:val="008757A7"/>
    <w:rsid w:val="008928A3"/>
    <w:rsid w:val="008B3F36"/>
    <w:rsid w:val="008B5254"/>
    <w:rsid w:val="008C7EE0"/>
    <w:rsid w:val="008D4DC1"/>
    <w:rsid w:val="008E5396"/>
    <w:rsid w:val="008E6FAC"/>
    <w:rsid w:val="008F6404"/>
    <w:rsid w:val="00905821"/>
    <w:rsid w:val="009123A7"/>
    <w:rsid w:val="00915DB5"/>
    <w:rsid w:val="009336AA"/>
    <w:rsid w:val="00934075"/>
    <w:rsid w:val="009728FF"/>
    <w:rsid w:val="00993D2D"/>
    <w:rsid w:val="0099404B"/>
    <w:rsid w:val="00996504"/>
    <w:rsid w:val="009A0D07"/>
    <w:rsid w:val="009A38DC"/>
    <w:rsid w:val="009D0D6F"/>
    <w:rsid w:val="009E36B1"/>
    <w:rsid w:val="00A01A03"/>
    <w:rsid w:val="00A04C78"/>
    <w:rsid w:val="00A055BC"/>
    <w:rsid w:val="00A06EB4"/>
    <w:rsid w:val="00A07EF2"/>
    <w:rsid w:val="00A141E1"/>
    <w:rsid w:val="00A2625E"/>
    <w:rsid w:val="00A444F4"/>
    <w:rsid w:val="00A45389"/>
    <w:rsid w:val="00A57E05"/>
    <w:rsid w:val="00A6769A"/>
    <w:rsid w:val="00AA21D5"/>
    <w:rsid w:val="00AE5976"/>
    <w:rsid w:val="00AF5A06"/>
    <w:rsid w:val="00B5135A"/>
    <w:rsid w:val="00B53D49"/>
    <w:rsid w:val="00B643E2"/>
    <w:rsid w:val="00B74F6D"/>
    <w:rsid w:val="00B7515D"/>
    <w:rsid w:val="00B8485B"/>
    <w:rsid w:val="00B90D89"/>
    <w:rsid w:val="00B92D3C"/>
    <w:rsid w:val="00BA79AF"/>
    <w:rsid w:val="00BB2FCF"/>
    <w:rsid w:val="00BC6BB4"/>
    <w:rsid w:val="00BD1937"/>
    <w:rsid w:val="00BD1E99"/>
    <w:rsid w:val="00BE0EA4"/>
    <w:rsid w:val="00BE2348"/>
    <w:rsid w:val="00C017A4"/>
    <w:rsid w:val="00C067B5"/>
    <w:rsid w:val="00C10D1C"/>
    <w:rsid w:val="00C366E6"/>
    <w:rsid w:val="00C62B62"/>
    <w:rsid w:val="00C80955"/>
    <w:rsid w:val="00C950BD"/>
    <w:rsid w:val="00CA30E3"/>
    <w:rsid w:val="00CC63ED"/>
    <w:rsid w:val="00CD5447"/>
    <w:rsid w:val="00CE2092"/>
    <w:rsid w:val="00CE69A6"/>
    <w:rsid w:val="00CE7060"/>
    <w:rsid w:val="00CF313D"/>
    <w:rsid w:val="00D06C25"/>
    <w:rsid w:val="00D147E2"/>
    <w:rsid w:val="00DC28E9"/>
    <w:rsid w:val="00DC570C"/>
    <w:rsid w:val="00DF49CB"/>
    <w:rsid w:val="00DF57C2"/>
    <w:rsid w:val="00E01C70"/>
    <w:rsid w:val="00E07CF7"/>
    <w:rsid w:val="00EB4A6F"/>
    <w:rsid w:val="00EE0206"/>
    <w:rsid w:val="00EE02B2"/>
    <w:rsid w:val="00EE735F"/>
    <w:rsid w:val="00F43805"/>
    <w:rsid w:val="00F66774"/>
    <w:rsid w:val="00F72439"/>
    <w:rsid w:val="00F9457A"/>
    <w:rsid w:val="00F97A3F"/>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surfer.nmr.mgh.harvard.ed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72BDC-6B0C-B247-B659-26A3E787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14</Pages>
  <Words>16078</Words>
  <Characters>91651</Characters>
  <Application>Microsoft Macintosh Word</Application>
  <DocSecurity>0</DocSecurity>
  <Lines>763</Lines>
  <Paragraphs>215</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107514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Bernd Weber</dc:creator>
  <cp:lastModifiedBy>Ayse Zeynep Enkavi</cp:lastModifiedBy>
  <cp:revision>8</cp:revision>
  <cp:lastPrinted>2013-09-09T15:06:00Z</cp:lastPrinted>
  <dcterms:created xsi:type="dcterms:W3CDTF">2014-03-19T16:21:00Z</dcterms:created>
  <dcterms:modified xsi:type="dcterms:W3CDTF">2014-03-24T01:17:00Z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