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0FFD1B2C" w14:textId="77777777" w:rsidR="00E3440C" w:rsidRDefault="00E3440C" w:rsidP="009D1F7A">
      <w:pPr>
        <w:pStyle w:val="Title"/>
        <w:spacing w:line="480" w:lineRule="auto"/>
        <w:ind w:firstLine="0"/>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60224490"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245F7102" w14:textId="49755502" w:rsidR="00E3440C" w:rsidRPr="0094422B" w:rsidRDefault="00E3440C" w:rsidP="009D1F7A">
      <w:pPr>
        <w:pStyle w:val="Title"/>
        <w:spacing w:line="480" w:lineRule="auto"/>
        <w:jc w:val="center"/>
        <w:rPr>
          <w:vertAlign w:val="superscript"/>
        </w:rPr>
      </w:pPr>
      <w:r w:rsidRPr="00E3440C">
        <w:rPr>
          <w:rFonts w:ascii="Times" w:hAnsi="Times"/>
          <w:color w:val="auto"/>
          <w:sz w:val="24"/>
          <w:szCs w:val="24"/>
        </w:rPr>
        <w:t xml:space="preserve">Evidence from </w:t>
      </w:r>
      <w:proofErr w:type="spellStart"/>
      <w:r w:rsidRPr="00E3440C">
        <w:rPr>
          <w:rFonts w:ascii="Times" w:hAnsi="Times"/>
          <w:color w:val="auto"/>
          <w:sz w:val="24"/>
          <w:szCs w:val="24"/>
        </w:rPr>
        <w:t>mediotemporal</w:t>
      </w:r>
      <w:proofErr w:type="spellEnd"/>
      <w:r w:rsidRPr="00E3440C">
        <w:rPr>
          <w:rFonts w:ascii="Times" w:hAnsi="Times"/>
          <w:color w:val="auto"/>
          <w:sz w:val="24"/>
          <w:szCs w:val="24"/>
        </w:rPr>
        <w:t xml:space="preserve"> lobe epilepsy</w:t>
      </w:r>
    </w:p>
    <w:p w14:paraId="5C0890DF" w14:textId="77777777" w:rsidR="00B72957" w:rsidRPr="0093038D" w:rsidRDefault="00B72957" w:rsidP="00B72957">
      <w:pPr>
        <w:rPr>
          <w:ins w:id="0" w:author="Ayse Zeynep Enkavi" w:date="2016-01-04T10:41:00Z"/>
          <w:vertAlign w:val="superscript"/>
          <w:lang w:val="de-DE"/>
        </w:rPr>
      </w:pPr>
      <w:ins w:id="1" w:author="Ayse Zeynep Enkavi" w:date="2016-01-04T10:41:00Z">
        <w:r w:rsidRPr="00A13529">
          <w:rPr>
            <w:lang w:val="de-DE"/>
          </w:rPr>
          <w:t>A. Z. Enkavi</w:t>
        </w:r>
        <w:r>
          <w:rPr>
            <w:lang w:val="de-DE"/>
          </w:rPr>
          <w:t>*</w:t>
        </w:r>
        <w:r>
          <w:rPr>
            <w:vertAlign w:val="superscript"/>
            <w:lang w:val="de-DE"/>
          </w:rPr>
          <w:t>1</w:t>
        </w:r>
        <w:r w:rsidRPr="0093038D">
          <w:rPr>
            <w:vertAlign w:val="superscript"/>
            <w:lang w:val="de-DE"/>
          </w:rPr>
          <w:t xml:space="preserve"> </w:t>
        </w:r>
        <w:r w:rsidRPr="00956659">
          <w:rPr>
            <w:lang w:val="de-DE"/>
          </w:rPr>
          <w:t xml:space="preserve"> </w:t>
        </w:r>
        <w:r w:rsidRPr="003E073A" w:rsidDel="00956659">
          <w:rPr>
            <w:lang w:val="de-DE"/>
          </w:rPr>
          <w:t xml:space="preserve"> </w:t>
        </w:r>
        <w:r w:rsidRPr="00A13529" w:rsidDel="00956659">
          <w:rPr>
            <w:lang w:val="de-DE"/>
          </w:rPr>
          <w:t>B. Weber</w:t>
        </w:r>
        <w:r>
          <w:rPr>
            <w:lang w:val="de-DE"/>
          </w:rPr>
          <w:t>*</w:t>
        </w:r>
        <w:r>
          <w:rPr>
            <w:vertAlign w:val="superscript"/>
            <w:lang w:val="de-DE"/>
          </w:rPr>
          <w:t>2</w:t>
        </w:r>
        <w:r w:rsidRPr="00A13529" w:rsidDel="00956659">
          <w:rPr>
            <w:vertAlign w:val="superscript"/>
            <w:lang w:val="de-DE"/>
          </w:rPr>
          <w:t>,</w:t>
        </w:r>
        <w:r>
          <w:rPr>
            <w:vertAlign w:val="superscript"/>
            <w:lang w:val="de-DE"/>
          </w:rPr>
          <w:t>3</w:t>
        </w:r>
        <w:r w:rsidRPr="00A13529" w:rsidDel="00956659">
          <w:rPr>
            <w:lang w:val="de-DE"/>
          </w:rPr>
          <w:t xml:space="preserve">, </w:t>
        </w:r>
        <w:r w:rsidRPr="0093038D">
          <w:rPr>
            <w:lang w:val="de-DE"/>
          </w:rPr>
          <w:t>I. Zweyer</w:t>
        </w:r>
        <w:r w:rsidRPr="0093038D">
          <w:rPr>
            <w:vertAlign w:val="superscript"/>
            <w:lang w:val="de-DE"/>
          </w:rPr>
          <w:t>2</w:t>
        </w:r>
        <w:r>
          <w:rPr>
            <w:vertAlign w:val="superscript"/>
            <w:lang w:val="de-DE"/>
          </w:rPr>
          <w:t>,3</w:t>
        </w:r>
        <w:r w:rsidRPr="0093038D">
          <w:rPr>
            <w:lang w:val="de-DE"/>
          </w:rPr>
          <w:t>, J. Wagner</w:t>
        </w:r>
        <w:r>
          <w:rPr>
            <w:vertAlign w:val="superscript"/>
            <w:lang w:val="de-DE"/>
          </w:rPr>
          <w:t>2</w:t>
        </w:r>
        <w:r w:rsidRPr="0093038D">
          <w:rPr>
            <w:lang w:val="de-DE"/>
          </w:rPr>
          <w:t>, C.E. Elger</w:t>
        </w:r>
        <w:r w:rsidRPr="0093038D">
          <w:rPr>
            <w:vertAlign w:val="superscript"/>
            <w:lang w:val="de-DE"/>
          </w:rPr>
          <w:t>2</w:t>
        </w:r>
        <w:r>
          <w:rPr>
            <w:vertAlign w:val="superscript"/>
            <w:lang w:val="de-DE"/>
          </w:rPr>
          <w:t>,3</w:t>
        </w:r>
        <w:r w:rsidRPr="0093038D">
          <w:rPr>
            <w:lang w:val="de-DE"/>
          </w:rPr>
          <w:t>, ,E. U. Weber</w:t>
        </w:r>
        <w:r w:rsidRPr="0093038D">
          <w:rPr>
            <w:vertAlign w:val="superscript"/>
            <w:lang w:val="de-DE"/>
          </w:rPr>
          <w:t>4</w:t>
        </w:r>
        <w:r>
          <w:rPr>
            <w:vertAlign w:val="superscript"/>
            <w:lang w:val="de-DE"/>
          </w:rPr>
          <w:t>,5</w:t>
        </w:r>
        <w:r w:rsidRPr="0093038D">
          <w:rPr>
            <w:lang w:val="de-DE"/>
          </w:rPr>
          <w:t>, E. J. Johnson</w:t>
        </w:r>
        <w:r w:rsidRPr="0093038D">
          <w:rPr>
            <w:vertAlign w:val="superscript"/>
            <w:lang w:val="de-DE"/>
          </w:rPr>
          <w:t>4</w:t>
        </w:r>
        <w:r>
          <w:rPr>
            <w:lang w:val="de-DE"/>
          </w:rPr>
          <w:t xml:space="preserve"> </w:t>
        </w:r>
      </w:ins>
    </w:p>
    <w:p w14:paraId="4FAAA70F" w14:textId="77777777" w:rsidR="00B72957" w:rsidRPr="0093038D" w:rsidRDefault="00B72957" w:rsidP="00B72957">
      <w:pPr>
        <w:rPr>
          <w:ins w:id="2" w:author="Ayse Zeynep Enkavi" w:date="2016-01-04T10:41:00Z"/>
          <w:vertAlign w:val="superscript"/>
          <w:lang w:val="de-DE"/>
        </w:rPr>
      </w:pPr>
    </w:p>
    <w:p w14:paraId="60D7C170" w14:textId="77777777" w:rsidR="00B72957" w:rsidRDefault="00B72957" w:rsidP="00B72957">
      <w:pPr>
        <w:spacing w:line="240" w:lineRule="auto"/>
        <w:rPr>
          <w:ins w:id="3" w:author="Ayse Zeynep Enkavi" w:date="2016-01-04T10:41:00Z"/>
          <w:vertAlign w:val="superscript"/>
        </w:rPr>
      </w:pPr>
      <w:ins w:id="4" w:author="Ayse Zeynep Enkavi" w:date="2016-01-04T10:41:00Z">
        <w:r>
          <w:rPr>
            <w:vertAlign w:val="superscript"/>
          </w:rPr>
          <w:t xml:space="preserve">* </w:t>
        </w:r>
        <w:r>
          <w:t>Equally contributing first authors, listed in alphabetical order</w:t>
        </w:r>
      </w:ins>
    </w:p>
    <w:p w14:paraId="5024E178" w14:textId="77777777" w:rsidR="00B72957" w:rsidRPr="005E3FBE" w:rsidRDefault="00B72957" w:rsidP="00B72957">
      <w:pPr>
        <w:spacing w:line="240" w:lineRule="auto"/>
        <w:rPr>
          <w:ins w:id="5" w:author="Ayse Zeynep Enkavi" w:date="2016-01-04T10:41:00Z"/>
        </w:rPr>
      </w:pPr>
      <w:ins w:id="6" w:author="Ayse Zeynep Enkavi" w:date="2016-01-04T10:41:00Z">
        <w:r>
          <w:rPr>
            <w:vertAlign w:val="superscript"/>
          </w:rPr>
          <w:t xml:space="preserve">1 </w:t>
        </w:r>
        <w:r>
          <w:t>Department of Psychology, Stanford University, 450 Serra Mall, 420-01, Stanford, CA 94305</w:t>
        </w:r>
      </w:ins>
    </w:p>
    <w:p w14:paraId="31EA9522" w14:textId="77777777" w:rsidR="00B72957" w:rsidRPr="005E3FBE" w:rsidRDefault="00B72957" w:rsidP="00B72957">
      <w:pPr>
        <w:spacing w:line="240" w:lineRule="auto"/>
        <w:rPr>
          <w:ins w:id="7" w:author="Ayse Zeynep Enkavi" w:date="2016-01-04T10:41:00Z"/>
        </w:rPr>
      </w:pPr>
      <w:ins w:id="8" w:author="Ayse Zeynep Enkavi" w:date="2016-01-04T10:41:00Z">
        <w:r>
          <w:rPr>
            <w:vertAlign w:val="superscript"/>
          </w:rPr>
          <w:t xml:space="preserve">2 </w:t>
        </w:r>
        <w:proofErr w:type="gramStart"/>
        <w:r w:rsidRPr="005E3FBE">
          <w:t>Department</w:t>
        </w:r>
        <w:proofErr w:type="gramEnd"/>
        <w:r w:rsidRPr="005E3FBE">
          <w:t xml:space="preserve"> of </w:t>
        </w:r>
        <w:proofErr w:type="spellStart"/>
        <w:r w:rsidRPr="005E3FBE">
          <w:t>Epileptology</w:t>
        </w:r>
        <w:proofErr w:type="spellEnd"/>
        <w:r w:rsidRPr="005E3FBE">
          <w:t>, Sigmund-Freud-Str.25, University Hospital Bonn, 53127 Bonn, Germany</w:t>
        </w:r>
      </w:ins>
    </w:p>
    <w:p w14:paraId="0F67F958" w14:textId="77777777" w:rsidR="00B72957" w:rsidRPr="005E3FBE" w:rsidRDefault="00B72957" w:rsidP="00B72957">
      <w:pPr>
        <w:spacing w:line="240" w:lineRule="auto"/>
        <w:rPr>
          <w:ins w:id="9" w:author="Ayse Zeynep Enkavi" w:date="2016-01-04T10:41:00Z"/>
        </w:rPr>
      </w:pPr>
      <w:ins w:id="10" w:author="Ayse Zeynep Enkavi" w:date="2016-01-04T10:41:00Z">
        <w:r>
          <w:rPr>
            <w:vertAlign w:val="superscript"/>
          </w:rPr>
          <w:t xml:space="preserve">3 </w:t>
        </w:r>
        <w:proofErr w:type="gramStart"/>
        <w:r w:rsidRPr="005E3FBE">
          <w:t>Center</w:t>
        </w:r>
        <w:proofErr w:type="gramEnd"/>
        <w:r w:rsidRPr="005E3FBE">
          <w:t xml:space="preserve"> for Economics and Neuroscience, </w:t>
        </w:r>
        <w:proofErr w:type="spellStart"/>
        <w:r w:rsidRPr="005E3FBE">
          <w:t>Nachtigallenweg</w:t>
        </w:r>
        <w:proofErr w:type="spellEnd"/>
        <w:r w:rsidRPr="005E3FBE">
          <w:t xml:space="preserve"> 86, University of Bonn. 53127 Bonn, Germany</w:t>
        </w:r>
      </w:ins>
    </w:p>
    <w:p w14:paraId="22D55D18" w14:textId="77777777" w:rsidR="00B72957" w:rsidRDefault="00B72957" w:rsidP="00B72957">
      <w:pPr>
        <w:spacing w:line="240" w:lineRule="auto"/>
        <w:rPr>
          <w:ins w:id="11" w:author="Ayse Zeynep Enkavi" w:date="2016-01-04T10:41:00Z"/>
        </w:rPr>
      </w:pPr>
      <w:ins w:id="12" w:author="Ayse Zeynep Enkavi" w:date="2016-01-04T10:41:00Z">
        <w:r>
          <w:rPr>
            <w:vertAlign w:val="superscript"/>
          </w:rPr>
          <w:t xml:space="preserve">4 </w:t>
        </w:r>
        <w:r w:rsidRPr="005E3FBE">
          <w:t>Center for Decision Science, Columbia University</w:t>
        </w:r>
        <w:r>
          <w:t>,</w:t>
        </w:r>
        <w:r w:rsidRPr="005E3FBE">
          <w:t xml:space="preserve"> Uris Hall, 3022 Broadway, New York, NY 10027-6902</w:t>
        </w:r>
        <w:proofErr w:type="gramStart"/>
        <w:r w:rsidRPr="005E3FBE">
          <w:t>, ,</w:t>
        </w:r>
        <w:proofErr w:type="gramEnd"/>
      </w:ins>
    </w:p>
    <w:p w14:paraId="6E611711" w14:textId="77777777" w:rsidR="00B72957" w:rsidRDefault="00B72957" w:rsidP="00B72957">
      <w:pPr>
        <w:spacing w:line="240" w:lineRule="auto"/>
        <w:rPr>
          <w:ins w:id="13" w:author="Ayse Zeynep Enkavi" w:date="2016-01-04T10:41:00Z"/>
        </w:rPr>
      </w:pPr>
      <w:ins w:id="14" w:author="Ayse Zeynep Enkavi" w:date="2016-01-04T10:41:00Z">
        <w:r>
          <w:rPr>
            <w:vertAlign w:val="superscript"/>
          </w:rPr>
          <w:t xml:space="preserve">5 </w:t>
        </w:r>
        <w:r w:rsidRPr="005E3FBE">
          <w:t>C</w:t>
        </w:r>
        <w:r>
          <w:t>orresponding author: 716 Uris Hall</w:t>
        </w:r>
        <w:r w:rsidRPr="005E3FBE">
          <w:t>, Columbia University, 3022 Broadway, New York, NY 10027-6902,</w:t>
        </w:r>
        <w:r>
          <w:t xml:space="preserve"> euw2@columbia.edu</w:t>
        </w:r>
      </w:ins>
    </w:p>
    <w:p w14:paraId="776D3908" w14:textId="4D9B5B40" w:rsidR="009D1F7A" w:rsidRPr="005E3FBE" w:rsidRDefault="009D1F7A" w:rsidP="009D1F7A">
      <w:pPr>
        <w:spacing w:line="240" w:lineRule="auto"/>
        <w:rPr>
          <w:ins w:id="15" w:author="Ayse Zeynep Enkavi" w:date="2015-10-03T18:34:00Z"/>
        </w:rPr>
      </w:pPr>
    </w:p>
    <w:p w14:paraId="33CAF74D" w14:textId="77777777" w:rsidR="00E3440C" w:rsidRDefault="00E3440C" w:rsidP="00957149"/>
    <w:p w14:paraId="577BF45C" w14:textId="7EA912A5" w:rsidR="00E3440C" w:rsidRDefault="00E3440C" w:rsidP="00B72957">
      <w:pPr>
        <w:tabs>
          <w:tab w:val="clear" w:pos="0"/>
        </w:tabs>
        <w:ind w:right="0" w:firstLine="0"/>
        <w:rPr>
          <w:rFonts w:ascii="Times" w:hAnsi="Times"/>
          <w:bCs w:val="0"/>
          <w:iCs w:val="0"/>
          <w:sz w:val="20"/>
        </w:rPr>
      </w:pPr>
      <w:r w:rsidRPr="00E3440C">
        <w:rPr>
          <w:rFonts w:ascii="Times" w:eastAsiaTheme="majorEastAsia" w:hAnsi="Times" w:cstheme="majorBidi"/>
          <w:spacing w:val="5"/>
          <w:kern w:val="28"/>
          <w:szCs w:val="24"/>
        </w:rPr>
        <w:br/>
      </w:r>
    </w:p>
    <w:p w14:paraId="197D0401" w14:textId="77777777" w:rsidR="00B72957" w:rsidRDefault="00B72957" w:rsidP="00550BA6">
      <w:pPr>
        <w:tabs>
          <w:tab w:val="clear" w:pos="0"/>
        </w:tabs>
        <w:ind w:right="0"/>
        <w:jc w:val="center"/>
        <w:rPr>
          <w:ins w:id="16" w:author="Ayse Zeynep Enkavi" w:date="2016-01-04T10:41:00Z"/>
          <w:rFonts w:ascii="Times" w:hAnsi="Times"/>
          <w:b/>
          <w:bCs w:val="0"/>
          <w:iCs w:val="0"/>
          <w:szCs w:val="24"/>
        </w:rPr>
      </w:pPr>
    </w:p>
    <w:p w14:paraId="6C0F666A" w14:textId="77777777" w:rsidR="00B72957" w:rsidRDefault="00B72957" w:rsidP="00550BA6">
      <w:pPr>
        <w:tabs>
          <w:tab w:val="clear" w:pos="0"/>
        </w:tabs>
        <w:ind w:right="0"/>
        <w:jc w:val="center"/>
        <w:rPr>
          <w:ins w:id="17" w:author="Ayse Zeynep Enkavi" w:date="2016-01-04T10:41:00Z"/>
          <w:rFonts w:ascii="Times" w:hAnsi="Times"/>
          <w:b/>
          <w:bCs w:val="0"/>
          <w:iCs w:val="0"/>
          <w:szCs w:val="24"/>
        </w:rPr>
      </w:pPr>
    </w:p>
    <w:p w14:paraId="25D8D85C" w14:textId="77777777" w:rsidR="00B72957" w:rsidRDefault="00B72957" w:rsidP="00550BA6">
      <w:pPr>
        <w:tabs>
          <w:tab w:val="clear" w:pos="0"/>
        </w:tabs>
        <w:ind w:right="0"/>
        <w:jc w:val="center"/>
        <w:rPr>
          <w:ins w:id="18" w:author="Ayse Zeynep Enkavi" w:date="2016-01-04T10:41:00Z"/>
          <w:rFonts w:ascii="Times" w:hAnsi="Times"/>
          <w:b/>
          <w:bCs w:val="0"/>
          <w:iCs w:val="0"/>
          <w:szCs w:val="24"/>
        </w:rPr>
      </w:pPr>
    </w:p>
    <w:p w14:paraId="0AF111F9" w14:textId="77777777" w:rsidR="00B72957" w:rsidRDefault="00B72957" w:rsidP="00550BA6">
      <w:pPr>
        <w:tabs>
          <w:tab w:val="clear" w:pos="0"/>
        </w:tabs>
        <w:ind w:right="0"/>
        <w:jc w:val="center"/>
        <w:rPr>
          <w:ins w:id="19" w:author="Ayse Zeynep Enkavi" w:date="2016-01-04T10:41:00Z"/>
          <w:rFonts w:ascii="Times" w:hAnsi="Times"/>
          <w:b/>
          <w:bCs w:val="0"/>
          <w:iCs w:val="0"/>
          <w:szCs w:val="24"/>
        </w:rPr>
      </w:pPr>
    </w:p>
    <w:p w14:paraId="5D4B3B0C" w14:textId="77777777" w:rsidR="00B72957" w:rsidRDefault="00B72957" w:rsidP="00550BA6">
      <w:pPr>
        <w:tabs>
          <w:tab w:val="clear" w:pos="0"/>
        </w:tabs>
        <w:ind w:right="0"/>
        <w:jc w:val="center"/>
        <w:rPr>
          <w:ins w:id="20" w:author="Ayse Zeynep Enkavi" w:date="2016-01-04T10:41:00Z"/>
          <w:rFonts w:ascii="Times" w:hAnsi="Times"/>
          <w:b/>
          <w:bCs w:val="0"/>
          <w:iCs w:val="0"/>
          <w:szCs w:val="24"/>
        </w:rPr>
      </w:pPr>
    </w:p>
    <w:p w14:paraId="2A25210A" w14:textId="77777777" w:rsidR="00B72957" w:rsidRDefault="00B72957" w:rsidP="00550BA6">
      <w:pPr>
        <w:tabs>
          <w:tab w:val="clear" w:pos="0"/>
        </w:tabs>
        <w:ind w:right="0"/>
        <w:jc w:val="center"/>
        <w:rPr>
          <w:ins w:id="21" w:author="Ayse Zeynep Enkavi" w:date="2016-01-04T10:41:00Z"/>
          <w:rFonts w:ascii="Times" w:hAnsi="Times"/>
          <w:b/>
          <w:bCs w:val="0"/>
          <w:iCs w:val="0"/>
          <w:szCs w:val="24"/>
        </w:rPr>
      </w:pPr>
    </w:p>
    <w:p w14:paraId="263ED498" w14:textId="361713EA" w:rsidR="00E3440C" w:rsidRDefault="00E3440C" w:rsidP="00550BA6">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w:t>
            </w:r>
            <w:proofErr w:type="spellStart"/>
            <w:r>
              <w:rPr>
                <w:rFonts w:ascii="Times" w:hAnsi="Times"/>
                <w:bCs w:val="0"/>
                <w:i/>
                <w:iCs w:val="0"/>
                <w:szCs w:val="24"/>
              </w:rPr>
              <w:t>ambi</w:t>
            </w:r>
            <w:proofErr w:type="spellEnd"/>
            <w:r>
              <w:rPr>
                <w:rFonts w:ascii="Times" w:hAnsi="Times"/>
                <w:bCs w:val="0"/>
                <w:i/>
                <w:iCs w:val="0"/>
                <w:szCs w:val="24"/>
              </w:rPr>
              <w:t>)</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r>
    </w:tbl>
    <w:p w14:paraId="5D34E641" w14:textId="77777777" w:rsidR="00026251" w:rsidRDefault="00026251" w:rsidP="00957149">
      <w:pPr>
        <w:tabs>
          <w:tab w:val="clear" w:pos="0"/>
        </w:tabs>
        <w:ind w:right="0"/>
        <w:jc w:val="center"/>
        <w:rPr>
          <w:ins w:id="22" w:author="Ayse Zeynep Enkavi" w:date="2015-05-24T12:07:00Z"/>
          <w:rFonts w:ascii="Times" w:hAnsi="Times"/>
          <w:b/>
          <w:bCs w:val="0"/>
          <w:iCs w:val="0"/>
          <w:szCs w:val="24"/>
        </w:rPr>
      </w:pPr>
    </w:p>
    <w:p w14:paraId="740FA51F" w14:textId="77777777" w:rsidR="00550BA6" w:rsidRDefault="00550BA6" w:rsidP="00550BA6">
      <w:pPr>
        <w:tabs>
          <w:tab w:val="clear" w:pos="0"/>
        </w:tabs>
        <w:ind w:right="0"/>
        <w:rPr>
          <w:ins w:id="23" w:author="Ayse Zeynep Enkavi" w:date="2015-05-24T12:10:00Z"/>
        </w:rPr>
      </w:pPr>
      <w:ins w:id="24" w:author="Ayse Zeynep Enkavi" w:date="2015-05-24T12:08:00Z">
        <w:r>
          <w:t xml:space="preserve">The </w:t>
        </w:r>
        <w:proofErr w:type="gramStart"/>
        <w:r>
          <w:t>study was approved by the local ethics committee of the University of Bonn</w:t>
        </w:r>
        <w:proofErr w:type="gramEnd"/>
        <w:r>
          <w:t xml:space="preserve"> and the Institutional Review Board at Columbia University (IRB-AAAB1301) and all subjects gave their written informed consent.</w:t>
        </w:r>
      </w:ins>
    </w:p>
    <w:p w14:paraId="638E7E7D" w14:textId="173E91AC" w:rsidR="00550BA6" w:rsidRPr="00550BA6" w:rsidRDefault="00550BA6" w:rsidP="00550BA6">
      <w:pPr>
        <w:tabs>
          <w:tab w:val="clear" w:pos="0"/>
        </w:tabs>
        <w:ind w:right="0"/>
        <w:rPr>
          <w:ins w:id="25" w:author="Ayse Zeynep Enkavi" w:date="2015-05-24T12:10:00Z"/>
          <w:i/>
        </w:rPr>
      </w:pPr>
      <w:ins w:id="26" w:author="Ayse Zeynep Enkavi" w:date="2015-05-24T12:10:00Z">
        <w:r w:rsidRPr="00550BA6">
          <w:rPr>
            <w:i/>
          </w:rPr>
          <w:t>MR sequence and analysis</w:t>
        </w:r>
      </w:ins>
    </w:p>
    <w:p w14:paraId="6C975F85" w14:textId="77777777" w:rsidR="00550BA6" w:rsidRDefault="00550BA6" w:rsidP="00550BA6">
      <w:pPr>
        <w:rPr>
          <w:ins w:id="27" w:author="Ayse Zeynep Enkavi" w:date="2015-05-24T12:10:00Z"/>
        </w:rPr>
      </w:pPr>
      <w:ins w:id="28" w:author="Ayse Zeynep Enkavi" w:date="2015-05-24T12:10:00Z">
        <w:r w:rsidRPr="006F718C">
          <w:t xml:space="preserve">For a </w:t>
        </w:r>
        <w:r>
          <w:t xml:space="preserve">random </w:t>
        </w:r>
        <w:r w:rsidRPr="006F718C">
          <w:t xml:space="preserve">subgroup of the patients with </w:t>
        </w:r>
        <w:r>
          <w:t xml:space="preserve">unilateral </w:t>
        </w:r>
        <w:r w:rsidRPr="006F718C">
          <w:t>hippocampal sclerosis</w:t>
        </w:r>
        <w:r>
          <w:t xml:space="preserve"> (n=16)</w:t>
        </w:r>
        <w:r w:rsidRPr="006F718C">
          <w:t>, a 3D-T1 weighted high-resolution data</w:t>
        </w:r>
        <w:r>
          <w:t xml:space="preserve"> </w:t>
        </w:r>
        <w:r w:rsidRPr="006F718C">
          <w:t>set</w:t>
        </w:r>
        <w:r>
          <w:t xml:space="preserve"> (</w:t>
        </w:r>
        <w:r w:rsidRPr="008757A7">
          <w:t>MP-RAGE, voxel size 1x1x1mm, repetition time 1570ms, echo time 3.42ms, flip angle 15°, field of view 256mm x 256mm</w:t>
        </w:r>
        <w:r>
          <w:t>)</w:t>
        </w:r>
        <w:r w:rsidRPr="006F718C">
          <w:t xml:space="preserve"> was available for volumetric measurement of the hippocampus</w:t>
        </w:r>
        <w:r>
          <w:t xml:space="preserve">. This was done in a fully automated manner by means of </w:t>
        </w:r>
        <w:r w:rsidRPr="00207939">
          <w:t xml:space="preserve">the </w:t>
        </w:r>
        <w:proofErr w:type="spellStart"/>
        <w:r w:rsidRPr="00207939">
          <w:t>FreeSurfer</w:t>
        </w:r>
        <w:proofErr w:type="spellEnd"/>
        <w:r w:rsidRPr="00207939">
          <w:t xml:space="preserve"> image analysis suite (Version 5.1.0, </w:t>
        </w:r>
        <w:proofErr w:type="spellStart"/>
        <w:r w:rsidRPr="00207939">
          <w:t>Martinos</w:t>
        </w:r>
        <w:proofErr w:type="spellEnd"/>
        <w:r w:rsidRPr="00207939">
          <w:t xml:space="preserve"> Center, Harvard University, Boston, MA, U.S.A.) </w:t>
        </w:r>
        <w:r>
          <w:fldChar w:fldCharType="begin" w:fldLock="1"/>
        </w:r>
        <w:r>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fldChar w:fldCharType="separate"/>
        </w:r>
        <w:r w:rsidRPr="00665890">
          <w:rPr>
            <w:noProof/>
          </w:rPr>
          <w:t>(Fischl et al., 2002, 2004)</w:t>
        </w:r>
        <w:r>
          <w:fldChar w:fldCharType="end"/>
        </w:r>
        <w:r>
          <w:t>.</w:t>
        </w:r>
        <w:r w:rsidRPr="00207939">
          <w:t xml:space="preserve"> </w:t>
        </w:r>
        <w:r w:rsidRPr="006F718C">
          <w:t>Because of the high variance in hippocampal volume between individuals, we used a lateral</w:t>
        </w:r>
        <w:r>
          <w:t xml:space="preserve"> damage</w:t>
        </w:r>
        <w:r w:rsidRPr="006F718C">
          <w:t xml:space="preserve"> index of hippocampal volume </w:t>
        </w:r>
        <w:r>
          <w:t xml:space="preserve">to express the extent of </w:t>
        </w:r>
        <w:r w:rsidRPr="006F718C">
          <w:t xml:space="preserve">unilateral hippocampal damage </w:t>
        </w:r>
        <w:r>
          <w:t xml:space="preserve">in our MTL group:  </w:t>
        </w:r>
      </w:ins>
    </w:p>
    <w:p w14:paraId="0638508E" w14:textId="77777777" w:rsidR="00550BA6" w:rsidRDefault="00550BA6" w:rsidP="00550BA6">
      <w:pPr>
        <w:rPr>
          <w:ins w:id="29" w:author="Ayse Zeynep Enkavi" w:date="2015-05-24T12:10:00Z"/>
        </w:rPr>
      </w:pPr>
      <w:ins w:id="30" w:author="Ayse Zeynep Enkavi" w:date="2015-05-24T12:10:00Z">
        <m:oMathPara>
          <m:oMath>
            <m:r>
              <w:rPr>
                <w:rFonts w:ascii="Cambria Math" w:hAnsi="Cambria Math"/>
              </w:rPr>
              <m:t>LDI=abs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e>
            </m:d>
            <m:r>
              <w:rPr>
                <w:rFonts w:ascii="Cambria Math" w:hAnsi="Cambria Math"/>
              </w:rPr>
              <m:t xml:space="preserve"> </m:t>
            </m:r>
          </m:oMath>
        </m:oMathPara>
      </w:ins>
    </w:p>
    <w:p w14:paraId="397705F8" w14:textId="77777777" w:rsidR="00550BA6" w:rsidRDefault="00550BA6" w:rsidP="00550BA6">
      <w:pPr>
        <w:rPr>
          <w:ins w:id="31" w:author="Ayse Zeynep Enkavi" w:date="2015-05-24T12:10:00Z"/>
        </w:rPr>
      </w:pPr>
    </w:p>
    <w:p w14:paraId="244E1BD5" w14:textId="262CBF48" w:rsidR="00550BA6" w:rsidRDefault="00550BA6" w:rsidP="00550BA6">
      <w:pPr>
        <w:tabs>
          <w:tab w:val="clear" w:pos="0"/>
        </w:tabs>
        <w:ind w:right="0"/>
        <w:rPr>
          <w:ins w:id="32" w:author="Ayse Zeynep Enkavi" w:date="2015-05-24T12:13:00Z"/>
        </w:rPr>
      </w:pPr>
      <w:ins w:id="33" w:author="Ayse Zeynep Enkavi" w:date="2015-05-24T12:10:00Z">
        <w:r>
          <w:lastRenderedPageBreak/>
          <w:t>This lateral damage index can obviously be only assessed for subjects with unilateral hippocampal sclerosis.</w:t>
        </w:r>
      </w:ins>
    </w:p>
    <w:p w14:paraId="7E22AA17" w14:textId="77777777" w:rsidR="00550BA6" w:rsidRPr="00550BA6" w:rsidRDefault="00550BA6" w:rsidP="00550BA6">
      <w:pPr>
        <w:tabs>
          <w:tab w:val="clear" w:pos="0"/>
        </w:tabs>
        <w:ind w:right="0"/>
        <w:rPr>
          <w:ins w:id="34" w:author="Ayse Zeynep Enkavi" w:date="2015-05-24T12:13:00Z"/>
          <w:i/>
        </w:rPr>
      </w:pPr>
      <w:ins w:id="35" w:author="Ayse Zeynep Enkavi" w:date="2015-05-24T12:13:00Z">
        <w:r w:rsidRPr="00550BA6">
          <w:rPr>
            <w:i/>
          </w:rPr>
          <w:t>Statistical analysis</w:t>
        </w:r>
      </w:ins>
    </w:p>
    <w:p w14:paraId="12E43276" w14:textId="22714B5B" w:rsidR="00550BA6" w:rsidRDefault="00550BA6" w:rsidP="00550BA6">
      <w:pPr>
        <w:rPr>
          <w:ins w:id="36" w:author="Ayse Zeynep Enkavi" w:date="2015-05-24T12:13:00Z"/>
        </w:rPr>
      </w:pPr>
      <w:ins w:id="37" w:author="Ayse Zeynep Enkavi" w:date="2015-05-24T12:13:00Z">
        <w:r w:rsidRPr="00815D1E">
          <w:t xml:space="preserve">Statistical analyses were performed using </w:t>
        </w:r>
        <w:r>
          <w:t>R (Version 3.</w:t>
        </w:r>
      </w:ins>
      <w:ins w:id="38" w:author="Ayse Zeynep Enkavi" w:date="2015-10-03T18:31:00Z">
        <w:r w:rsidR="000D1335">
          <w:t>2</w:t>
        </w:r>
      </w:ins>
      <w:ins w:id="39" w:author="Ayse Zeynep Enkavi" w:date="2015-05-24T12:13:00Z">
        <w:r>
          <w:t>.2) for Mac</w:t>
        </w:r>
        <w:r w:rsidRPr="00815D1E">
          <w:t xml:space="preserve">. </w:t>
        </w:r>
        <w:r>
          <w:t xml:space="preserve"> We use a two-tailed </w:t>
        </w:r>
        <w:r w:rsidRPr="00815D1E">
          <w:t>p</w:t>
        </w:r>
        <w:r>
          <w:t>-</w:t>
        </w:r>
        <w:r w:rsidRPr="00815D1E">
          <w:t xml:space="preserve">value </w:t>
        </w:r>
        <w:r>
          <w:t>of 0</w:t>
        </w:r>
        <w:r w:rsidRPr="00815D1E">
          <w:t xml:space="preserve">.05 </w:t>
        </w:r>
        <w:r>
          <w:t xml:space="preserve">as our criterion for </w:t>
        </w:r>
        <w:r w:rsidRPr="00815D1E">
          <w:t>statistica</w:t>
        </w:r>
        <w:r>
          <w:t>l</w:t>
        </w:r>
        <w:r w:rsidRPr="00815D1E">
          <w:t xml:space="preserve"> significan</w:t>
        </w:r>
        <w:r>
          <w:t xml:space="preserve">ce and mark </w:t>
        </w:r>
        <w:r w:rsidRPr="00815D1E">
          <w:t>significant differences in the figures and tables with asterisks: *p ≤ 0.05, **p ≤ 0.01, and ***p ≤ 0.001.</w:t>
        </w:r>
      </w:ins>
    </w:p>
    <w:p w14:paraId="5770A751" w14:textId="77777777" w:rsidR="00550BA6" w:rsidRPr="00550BA6" w:rsidRDefault="00550BA6" w:rsidP="00550BA6">
      <w:pPr>
        <w:tabs>
          <w:tab w:val="clear" w:pos="0"/>
        </w:tabs>
        <w:ind w:right="0"/>
        <w:rPr>
          <w:ins w:id="40" w:author="Ayse Zeynep Enkavi" w:date="2015-05-24T12:13:00Z"/>
          <w:i/>
        </w:rPr>
      </w:pPr>
      <w:ins w:id="41" w:author="Ayse Zeynep Enkavi" w:date="2015-05-24T12:13:00Z">
        <w:r w:rsidRPr="00550BA6">
          <w:rPr>
            <w:i/>
          </w:rPr>
          <w:t xml:space="preserve">Tallying </w:t>
        </w:r>
        <w:proofErr w:type="spellStart"/>
        <w:r w:rsidRPr="00550BA6">
          <w:rPr>
            <w:i/>
          </w:rPr>
          <w:t>intransitivities</w:t>
        </w:r>
        <w:proofErr w:type="spellEnd"/>
      </w:ins>
    </w:p>
    <w:p w14:paraId="650EA6D2" w14:textId="17CFAF16" w:rsidR="00550BA6" w:rsidRDefault="00550BA6" w:rsidP="00550BA6">
      <w:pPr>
        <w:tabs>
          <w:tab w:val="clear" w:pos="0"/>
        </w:tabs>
        <w:ind w:right="0"/>
        <w:rPr>
          <w:ins w:id="42" w:author="Ayse Zeynep Enkavi" w:date="2015-05-24T12:14:00Z"/>
        </w:rPr>
      </w:pPr>
      <w:ins w:id="43" w:author="Ayse Zeynep Enkavi" w:date="2015-05-24T12:13:00Z">
        <w:r>
          <w:t>The binary choices made by each respondent were transformed into a matrix of choice-triplets, as the detection of intransitivity requires three choice pairs. Each matrix consisted of 1140 rows, representing all possible combinations of 3 choice pairs, out of the 190 paired comparisons of the 20 chocolate bars, that are relevant to determine transitivity.</w:t>
        </w:r>
      </w:ins>
    </w:p>
    <w:p w14:paraId="743FC26F" w14:textId="3E01C1F0" w:rsidR="00550BA6" w:rsidRDefault="00550BA6" w:rsidP="00550BA6">
      <w:pPr>
        <w:tabs>
          <w:tab w:val="clear" w:pos="0"/>
        </w:tabs>
        <w:ind w:right="0"/>
        <w:rPr>
          <w:rFonts w:ascii="Times" w:hAnsi="Times"/>
          <w:b/>
          <w:bCs w:val="0"/>
          <w:iCs w:val="0"/>
          <w:szCs w:val="24"/>
        </w:rPr>
      </w:pPr>
      <w:ins w:id="44" w:author="Ayse Zeynep Enkavi" w:date="2015-05-24T12:14:00Z">
        <w:r>
          <w:t>The proportion of intransitive choices was obtained by dividing the number of intransitive triples by the total number of triples.</w:t>
        </w:r>
        <w:r w:rsidRPr="00C950BD">
          <w:t xml:space="preserve"> </w:t>
        </w:r>
        <w:r>
          <w:t xml:space="preserve">This provided the central dependent measure. Analytically, it can be shown that the maximum level of </w:t>
        </w:r>
        <w:proofErr w:type="spellStart"/>
        <w:r>
          <w:t>intransitivities</w:t>
        </w:r>
        <w:proofErr w:type="spellEnd"/>
        <w:r>
          <w:t xml:space="preserve"> (those produ</w:t>
        </w:r>
        <w:r w:rsidR="000D1335">
          <w:t>ced by a random responder) is</w:t>
        </w:r>
        <w:r>
          <w:t xml:space="preserve"> 25% of all triplets. </w:t>
        </w:r>
      </w:ins>
      <w:ins w:id="45" w:author="Ayse Zeynep Enkavi" w:date="2015-10-03T18:33:00Z">
        <w:r w:rsidR="000D1335">
          <w:t>Below</w:t>
        </w:r>
      </w:ins>
      <w:ins w:id="46" w:author="Ayse Zeynep Enkavi" w:date="2015-05-24T12:14:00Z">
        <w:r>
          <w:t xml:space="preserve"> we report the result</w:t>
        </w:r>
      </w:ins>
      <w:ins w:id="47" w:author="Ayse Zeynep Enkavi" w:date="2015-10-03T18:33:00Z">
        <w:r w:rsidR="000D1335">
          <w:t>s</w:t>
        </w:r>
      </w:ins>
      <w:ins w:id="48" w:author="Ayse Zeynep Enkavi" w:date="2015-05-24T12:14:00Z">
        <w:r>
          <w:t xml:space="preserve"> of s</w:t>
        </w:r>
        <w:r w:rsidR="000D1335">
          <w:t>imulations that demonstrate</w:t>
        </w:r>
        <w:r>
          <w:t xml:space="preserve"> the</w:t>
        </w:r>
      </w:ins>
      <w:ins w:id="49" w:author="Ayse Zeynep Enkavi" w:date="2015-10-03T18:33:00Z">
        <w:r w:rsidR="000D1335">
          <w:t xml:space="preserve"> non-linear relationship between</w:t>
        </w:r>
      </w:ins>
      <w:ins w:id="50" w:author="Ayse Zeynep Enkavi" w:date="2015-05-24T12:14:00Z">
        <w:r>
          <w:t xml:space="preserve"> number of </w:t>
        </w:r>
      </w:ins>
      <w:ins w:id="51" w:author="Ayse Zeynep Enkavi" w:date="2015-10-03T18:33:00Z">
        <w:r w:rsidR="000D1335">
          <w:t>in</w:t>
        </w:r>
      </w:ins>
      <w:ins w:id="52" w:author="Ayse Zeynep Enkavi" w:date="2015-05-24T12:14:00Z">
        <w:r>
          <w:t xml:space="preserve">transitive choices </w:t>
        </w:r>
      </w:ins>
      <w:ins w:id="53" w:author="Ayse Zeynep Enkavi" w:date="2015-10-03T18:34:00Z">
        <w:r w:rsidR="000D1335">
          <w:t>and</w:t>
        </w:r>
      </w:ins>
      <w:ins w:id="54" w:author="Ayse Zeynep Enkavi" w:date="2015-05-24T12:14:00Z">
        <w:r>
          <w:t xml:space="preserve"> response error.</w:t>
        </w:r>
      </w:ins>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r w:rsidR="002F2266">
        <w:rPr>
          <w:rFonts w:ascii="Times" w:hAnsi="Times"/>
          <w:bCs w:val="0"/>
          <w:i/>
          <w:iCs w:val="0"/>
          <w:szCs w:val="24"/>
        </w:rPr>
        <w:t>sponse</w:t>
      </w:r>
      <w:r>
        <w:rPr>
          <w:rFonts w:ascii="Times" w:hAnsi="Times"/>
          <w:bCs w:val="0"/>
          <w:i/>
          <w:iCs w:val="0"/>
          <w:szCs w:val="24"/>
        </w:rPr>
        <w:t xml:space="preserve"> times</w:t>
      </w:r>
    </w:p>
    <w:p w14:paraId="1AC47116" w14:textId="43A6EB03" w:rsidR="00A934E0" w:rsidRDefault="001D3298" w:rsidP="00A934E0">
      <w:pPr>
        <w:tabs>
          <w:tab w:val="clear" w:pos="0"/>
        </w:tabs>
        <w:ind w:right="0"/>
        <w:rPr>
          <w:ins w:id="55" w:author="Ayse Zeynep Enkavi" w:date="2015-02-11T23:20:00Z"/>
          <w:rFonts w:ascii="Times" w:hAnsi="Times"/>
          <w:bCs w:val="0"/>
          <w:iCs w:val="0"/>
          <w:szCs w:val="24"/>
        </w:rPr>
      </w:pPr>
      <w:r>
        <w:rPr>
          <w:rFonts w:ascii="Times" w:hAnsi="Times"/>
          <w:bCs w:val="0"/>
          <w:iCs w:val="0"/>
          <w:szCs w:val="24"/>
        </w:rPr>
        <w:lastRenderedPageBreak/>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w:t>
      </w:r>
      <w:ins w:id="56" w:author="Ayse Zeynep Enkavi" w:date="2015-02-11T22:22:00Z">
        <w:r w:rsidR="002D4FB8">
          <w:rPr>
            <w:rFonts w:ascii="Times" w:hAnsi="Times"/>
            <w:bCs w:val="0"/>
            <w:iCs w:val="0"/>
            <w:szCs w:val="24"/>
          </w:rPr>
          <w:t>8</w:t>
        </w:r>
      </w:ins>
      <w:r w:rsidR="00E80709">
        <w:rPr>
          <w:rFonts w:ascii="Times" w:hAnsi="Times"/>
          <w:bCs w:val="0"/>
          <w:iCs w:val="0"/>
          <w:szCs w:val="24"/>
        </w:rPr>
        <w:t xml:space="preserve"> </w:t>
      </w:r>
      <w:r w:rsidR="00926CF9">
        <w:rPr>
          <w:rFonts w:ascii="Times" w:hAnsi="Times"/>
          <w:bCs w:val="0"/>
          <w:iCs w:val="0"/>
          <w:szCs w:val="24"/>
        </w:rPr>
        <w:t>mil</w:t>
      </w:r>
      <w:r w:rsidR="001305E4">
        <w:rPr>
          <w:rFonts w:ascii="Times" w:hAnsi="Times"/>
          <w:bCs w:val="0"/>
          <w:iCs w:val="0"/>
          <w:szCs w:val="24"/>
        </w:rPr>
        <w:t>l</w:t>
      </w:r>
      <w:r w:rsidR="00926CF9">
        <w:rPr>
          <w:rFonts w:ascii="Times" w:hAnsi="Times"/>
          <w:bCs w:val="0"/>
          <w:iCs w:val="0"/>
          <w:szCs w:val="24"/>
        </w:rPr>
        <w:t xml:space="preserve">iseconds </w:t>
      </w:r>
      <w:r w:rsidR="00E80709">
        <w:rPr>
          <w:rFonts w:ascii="Times" w:hAnsi="Times"/>
          <w:bCs w:val="0"/>
          <w:iCs w:val="0"/>
          <w:szCs w:val="24"/>
        </w:rPr>
        <w:t>on each trial</w:t>
      </w:r>
      <w:r w:rsidR="00E66936">
        <w:rPr>
          <w:rFonts w:ascii="Times" w:hAnsi="Times"/>
          <w:bCs w:val="0"/>
          <w:iCs w:val="0"/>
          <w:szCs w:val="24"/>
        </w:rPr>
        <w:t xml:space="preserve"> (SD = 7</w:t>
      </w:r>
      <w:ins w:id="57" w:author="Ayse Zeynep Enkavi" w:date="2015-02-11T22:23:00Z">
        <w:r w:rsidR="002D4FB8">
          <w:rPr>
            <w:rFonts w:ascii="Times" w:hAnsi="Times"/>
            <w:bCs w:val="0"/>
            <w:iCs w:val="0"/>
            <w:szCs w:val="24"/>
          </w:rPr>
          <w:t>2</w:t>
        </w:r>
      </w:ins>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w:t>
      </w:r>
      <w:ins w:id="58" w:author="Ayse Zeynep Enkavi" w:date="2015-02-11T22:23:00Z">
        <w:r w:rsidR="008E2775">
          <w:rPr>
            <w:rFonts w:ascii="Times" w:hAnsi="Times"/>
            <w:bCs w:val="0"/>
            <w:iCs w:val="0"/>
            <w:szCs w:val="24"/>
          </w:rPr>
          <w:t>on</w:t>
        </w:r>
        <w:r w:rsidR="002D4FB8">
          <w:rPr>
            <w:rFonts w:ascii="Times" w:hAnsi="Times"/>
            <w:bCs w:val="0"/>
            <w:iCs w:val="0"/>
            <w:szCs w:val="24"/>
          </w:rPr>
          <w:t xml:space="preserve"> the choice task</w:t>
        </w:r>
      </w:ins>
      <w:ins w:id="59" w:author="Ayse Zeynep Enkavi" w:date="2015-02-11T22:34:00Z">
        <w:r w:rsidR="008E2775">
          <w:rPr>
            <w:rFonts w:ascii="Times" w:hAnsi="Times"/>
            <w:bCs w:val="0"/>
            <w:iCs w:val="0"/>
            <w:szCs w:val="24"/>
          </w:rPr>
          <w:t xml:space="preserve"> and 849 milliseconds (SD = 335 </w:t>
        </w:r>
        <w:proofErr w:type="spellStart"/>
        <w:r w:rsidR="008E2775">
          <w:rPr>
            <w:rFonts w:ascii="Times" w:hAnsi="Times"/>
            <w:bCs w:val="0"/>
            <w:iCs w:val="0"/>
            <w:szCs w:val="24"/>
          </w:rPr>
          <w:t>ms</w:t>
        </w:r>
        <w:proofErr w:type="spellEnd"/>
        <w:r w:rsidR="008E2775">
          <w:rPr>
            <w:rFonts w:ascii="Times" w:hAnsi="Times"/>
            <w:bCs w:val="0"/>
            <w:iCs w:val="0"/>
            <w:szCs w:val="24"/>
          </w:rPr>
          <w:t>) on the control task.</w:t>
        </w:r>
      </w:ins>
      <w:ins w:id="60" w:author="Ayse Zeynep Enkavi" w:date="2015-02-11T23:20:00Z">
        <w:r w:rsidR="00A934E0">
          <w:rPr>
            <w:rFonts w:ascii="Times" w:hAnsi="Times"/>
            <w:bCs w:val="0"/>
            <w:iCs w:val="0"/>
            <w:szCs w:val="24"/>
          </w:rPr>
          <w:t xml:space="preserve"> There were significant group and task differences in reaction times.</w:t>
        </w:r>
      </w:ins>
      <w:ins w:id="61" w:author="Ayse Zeynep Enkavi" w:date="2015-02-11T23:22:00Z">
        <w:r w:rsidR="00A934E0">
          <w:rPr>
            <w:rFonts w:ascii="Times" w:hAnsi="Times"/>
            <w:bCs w:val="0"/>
            <w:iCs w:val="0"/>
            <w:szCs w:val="24"/>
          </w:rPr>
          <w:t xml:space="preserve"> All groups were faster in the control task than in the preference task</w:t>
        </w:r>
      </w:ins>
      <w:ins w:id="62" w:author="Ayse Zeynep Enkavi" w:date="2015-02-11T23:23:00Z">
        <w:r w:rsidR="00612389">
          <w:rPr>
            <w:rFonts w:ascii="Times" w:hAnsi="Times"/>
            <w:bCs w:val="0"/>
            <w:iCs w:val="0"/>
            <w:szCs w:val="24"/>
          </w:rPr>
          <w:t xml:space="preserve"> (</w:t>
        </w:r>
      </w:ins>
      <w:ins w:id="63" w:author="Ayse Zeynep Enkavi" w:date="2015-10-06T19:16:00Z">
        <w:r w:rsidR="00612389">
          <w:rPr>
            <w:rFonts w:ascii="Times" w:hAnsi="Times"/>
            <w:bCs w:val="0"/>
            <w:iCs w:val="0"/>
            <w:szCs w:val="24"/>
          </w:rPr>
          <w:t>β</w:t>
        </w:r>
      </w:ins>
      <w:ins w:id="64" w:author="Ayse Zeynep Enkavi" w:date="2015-02-11T23:23:00Z">
        <w:r w:rsidR="00A934E0">
          <w:rPr>
            <w:rFonts w:ascii="Times" w:hAnsi="Times"/>
            <w:bCs w:val="0"/>
            <w:iCs w:val="0"/>
            <w:szCs w:val="24"/>
          </w:rPr>
          <w:t xml:space="preserve"> = -</w:t>
        </w:r>
      </w:ins>
      <w:ins w:id="65" w:author="Ayse Zeynep Enkavi" w:date="2015-10-06T19:16:00Z">
        <w:r w:rsidR="00612389">
          <w:rPr>
            <w:rFonts w:ascii="Times" w:hAnsi="Times"/>
            <w:bCs w:val="0"/>
            <w:iCs w:val="0"/>
            <w:szCs w:val="24"/>
          </w:rPr>
          <w:t>0.972</w:t>
        </w:r>
      </w:ins>
      <w:ins w:id="66" w:author="Ayse Zeynep Enkavi" w:date="2015-02-11T23:23:00Z">
        <w:r w:rsidR="00A934E0">
          <w:rPr>
            <w:rFonts w:ascii="Times" w:hAnsi="Times"/>
            <w:bCs w:val="0"/>
            <w:iCs w:val="0"/>
            <w:szCs w:val="24"/>
          </w:rPr>
          <w:t xml:space="preserve">, </w:t>
        </w:r>
        <w:proofErr w:type="gramStart"/>
        <w:r w:rsidR="00A934E0">
          <w:rPr>
            <w:rFonts w:ascii="Times" w:hAnsi="Times"/>
            <w:bCs w:val="0"/>
            <w:iCs w:val="0"/>
            <w:szCs w:val="24"/>
          </w:rPr>
          <w:t>t(</w:t>
        </w:r>
        <w:proofErr w:type="gramEnd"/>
        <w:r w:rsidR="00A934E0">
          <w:rPr>
            <w:rFonts w:ascii="Times" w:hAnsi="Times"/>
            <w:bCs w:val="0"/>
            <w:iCs w:val="0"/>
            <w:szCs w:val="24"/>
          </w:rPr>
          <w:t>34225) = -</w:t>
        </w:r>
      </w:ins>
      <w:ins w:id="67" w:author="Ayse Zeynep Enkavi" w:date="2015-10-06T19:16:00Z">
        <w:r w:rsidR="00612389">
          <w:rPr>
            <w:rFonts w:ascii="Times" w:hAnsi="Times"/>
            <w:bCs w:val="0"/>
            <w:iCs w:val="0"/>
            <w:szCs w:val="24"/>
          </w:rPr>
          <w:t>70.30</w:t>
        </w:r>
      </w:ins>
      <w:ins w:id="68" w:author="Ayse Zeynep Enkavi" w:date="2015-02-11T23:24:00Z">
        <w:r w:rsidR="00A934E0">
          <w:rPr>
            <w:rFonts w:ascii="Times" w:hAnsi="Times"/>
            <w:bCs w:val="0"/>
            <w:iCs w:val="0"/>
            <w:szCs w:val="24"/>
          </w:rPr>
          <w:t>, p &lt; 0.001)</w:t>
        </w:r>
      </w:ins>
      <w:ins w:id="69" w:author="Ayse Zeynep Enkavi" w:date="2015-02-11T23:25:00Z">
        <w:r w:rsidR="00A934E0">
          <w:rPr>
            <w:rFonts w:ascii="Times" w:hAnsi="Times"/>
            <w:bCs w:val="0"/>
            <w:iCs w:val="0"/>
            <w:szCs w:val="24"/>
          </w:rPr>
          <w:t xml:space="preserve"> and they got faster as the task progressed, though this trend was much more prominent for the choice task</w:t>
        </w:r>
      </w:ins>
      <w:ins w:id="70" w:author="Ayse Zeynep Enkavi" w:date="2015-02-11T23:27:00Z">
        <w:r w:rsidR="00A934E0">
          <w:rPr>
            <w:rFonts w:ascii="Times" w:hAnsi="Times"/>
            <w:bCs w:val="0"/>
            <w:iCs w:val="0"/>
            <w:szCs w:val="24"/>
          </w:rPr>
          <w:t xml:space="preserve"> (task – tr</w:t>
        </w:r>
        <w:r w:rsidR="00612389">
          <w:rPr>
            <w:rFonts w:ascii="Times" w:hAnsi="Times"/>
            <w:bCs w:val="0"/>
            <w:iCs w:val="0"/>
            <w:szCs w:val="24"/>
          </w:rPr>
          <w:t xml:space="preserve">ial number interaction </w:t>
        </w:r>
      </w:ins>
      <w:ins w:id="71" w:author="Ayse Zeynep Enkavi" w:date="2015-10-06T19:17:00Z">
        <w:r w:rsidR="00612389">
          <w:rPr>
            <w:rFonts w:ascii="Times" w:hAnsi="Times"/>
            <w:bCs w:val="0"/>
            <w:iCs w:val="0"/>
            <w:szCs w:val="24"/>
          </w:rPr>
          <w:t>β =</w:t>
        </w:r>
      </w:ins>
      <w:ins w:id="72" w:author="Ayse Zeynep Enkavi" w:date="2015-02-11T23:27:00Z">
        <w:r w:rsidR="00612389">
          <w:rPr>
            <w:rFonts w:ascii="Times" w:hAnsi="Times"/>
            <w:bCs w:val="0"/>
            <w:iCs w:val="0"/>
            <w:szCs w:val="24"/>
          </w:rPr>
          <w:t xml:space="preserve"> </w:t>
        </w:r>
      </w:ins>
      <w:ins w:id="73" w:author="Ayse Zeynep Enkavi" w:date="2015-10-06T19:17:00Z">
        <w:r w:rsidR="00612389">
          <w:rPr>
            <w:rFonts w:ascii="Times" w:hAnsi="Times"/>
            <w:bCs w:val="0"/>
            <w:iCs w:val="0"/>
            <w:szCs w:val="24"/>
          </w:rPr>
          <w:t>0.186</w:t>
        </w:r>
      </w:ins>
      <w:ins w:id="74" w:author="Ayse Zeynep Enkavi" w:date="2015-02-11T23:27:00Z">
        <w:r w:rsidR="00A934E0">
          <w:rPr>
            <w:rFonts w:ascii="Times" w:hAnsi="Times"/>
            <w:bCs w:val="0"/>
            <w:iCs w:val="0"/>
            <w:szCs w:val="24"/>
          </w:rPr>
          <w:t>, t(34225) = 13.44, p &lt; 0.001)</w:t>
        </w:r>
      </w:ins>
      <w:ins w:id="75" w:author="Ayse Zeynep Enkavi" w:date="2015-02-11T23:25:00Z">
        <w:r w:rsidR="00A934E0">
          <w:rPr>
            <w:rFonts w:ascii="Times" w:hAnsi="Times"/>
            <w:bCs w:val="0"/>
            <w:iCs w:val="0"/>
            <w:szCs w:val="24"/>
          </w:rPr>
          <w:t>.</w:t>
        </w:r>
      </w:ins>
      <w:ins w:id="76" w:author="Ayse Zeynep Enkavi" w:date="2015-02-11T23:29:00Z">
        <w:r w:rsidR="00733024">
          <w:rPr>
            <w:rFonts w:ascii="Times" w:hAnsi="Times"/>
            <w:bCs w:val="0"/>
            <w:iCs w:val="0"/>
            <w:szCs w:val="24"/>
          </w:rPr>
          <w:t xml:space="preserve"> The MTL group was consistently slower than the control groups in the choice task but this was not true for the control task where the control group was consistently faster than both lesion groups.</w:t>
        </w:r>
      </w:ins>
      <w:ins w:id="77" w:author="Ayse Zeynep Enkavi" w:date="2015-02-11T23:22:00Z">
        <w:r w:rsidR="00A934E0">
          <w:rPr>
            <w:rFonts w:ascii="Times" w:hAnsi="Times"/>
            <w:bCs w:val="0"/>
            <w:iCs w:val="0"/>
            <w:szCs w:val="24"/>
          </w:rPr>
          <w:t xml:space="preserve">  </w:t>
        </w:r>
      </w:ins>
      <w:ins w:id="78" w:author="Ayse Zeynep Enkavi" w:date="2015-02-11T23:30:00Z">
        <w:r w:rsidR="00733024">
          <w:rPr>
            <w:rFonts w:ascii="Times" w:hAnsi="Times"/>
            <w:bCs w:val="0"/>
            <w:iCs w:val="0"/>
            <w:szCs w:val="24"/>
          </w:rPr>
          <w:t>These patterns in the reaction times indicate that the choice task was more difficult for the MTL group while the control task was much easier for all groups, especially the healthy controls.</w:t>
        </w:r>
      </w:ins>
    </w:p>
    <w:p w14:paraId="3817F078" w14:textId="47720DC3" w:rsidR="008917A6" w:rsidRPr="00733024" w:rsidRDefault="00D66E17" w:rsidP="00A934E0">
      <w:pPr>
        <w:tabs>
          <w:tab w:val="clear" w:pos="0"/>
        </w:tabs>
        <w:ind w:right="0"/>
        <w:rPr>
          <w:rFonts w:ascii="Times" w:hAnsi="Times"/>
          <w:bCs w:val="0"/>
          <w:iCs w:val="0"/>
          <w:szCs w:val="24"/>
        </w:rPr>
      </w:pPr>
      <w:ins w:id="79" w:author="Ayse Zeynep Enkavi" w:date="2016-01-04T11:50:00Z">
        <w:r>
          <w:rPr>
            <w:rFonts w:ascii="Times" w:hAnsi="Times"/>
            <w:bCs w:val="0"/>
            <w:iCs w:val="0"/>
            <w:noProof/>
            <w:szCs w:val="24"/>
          </w:rPr>
          <w:drawing>
            <wp:inline distT="0" distB="0" distL="0" distR="0" wp14:anchorId="69FDC8B5" wp14:editId="2B0A5BD7">
              <wp:extent cx="5486400" cy="3134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S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34995"/>
                      </a:xfrm>
                      <a:prstGeom prst="rect">
                        <a:avLst/>
                      </a:prstGeom>
                    </pic:spPr>
                  </pic:pic>
                </a:graphicData>
              </a:graphic>
            </wp:inline>
          </w:drawing>
        </w:r>
      </w:ins>
    </w:p>
    <w:p w14:paraId="54FF08E3" w14:textId="3DD5A1C8" w:rsidR="00715933" w:rsidRDefault="001A49D3" w:rsidP="00957149">
      <w:pPr>
        <w:tabs>
          <w:tab w:val="clear" w:pos="0"/>
        </w:tabs>
        <w:ind w:right="0"/>
        <w:rPr>
          <w:ins w:id="80" w:author="Ayse Zeynep Enkavi" w:date="2015-02-12T11:57:00Z"/>
          <w:rFonts w:ascii="Times" w:hAnsi="Times"/>
          <w:bCs w:val="0"/>
          <w:i/>
          <w:iCs w:val="0"/>
          <w:sz w:val="20"/>
        </w:rPr>
      </w:pPr>
      <w:ins w:id="81" w:author="Ayse Zeynep Enkavi" w:date="2015-02-11T23:34:00Z">
        <w:r>
          <w:rPr>
            <w:rFonts w:ascii="Times" w:hAnsi="Times"/>
            <w:bCs w:val="0"/>
            <w:i/>
            <w:iCs w:val="0"/>
            <w:sz w:val="20"/>
          </w:rPr>
          <w:t>Figure</w:t>
        </w:r>
        <w:r w:rsidR="00733024" w:rsidRPr="00715933">
          <w:rPr>
            <w:rFonts w:ascii="Times" w:hAnsi="Times"/>
            <w:bCs w:val="0"/>
            <w:i/>
            <w:iCs w:val="0"/>
            <w:sz w:val="20"/>
          </w:rPr>
          <w:t xml:space="preserve"> S</w:t>
        </w:r>
        <w:r w:rsidR="00733024">
          <w:rPr>
            <w:rFonts w:ascii="Times" w:hAnsi="Times"/>
            <w:bCs w:val="0"/>
            <w:i/>
            <w:iCs w:val="0"/>
            <w:sz w:val="20"/>
          </w:rPr>
          <w:t>1</w:t>
        </w:r>
        <w:r w:rsidR="00733024" w:rsidRPr="00715933">
          <w:rPr>
            <w:rFonts w:ascii="Times" w:hAnsi="Times"/>
            <w:bCs w:val="0"/>
            <w:i/>
            <w:iCs w:val="0"/>
            <w:sz w:val="20"/>
          </w:rPr>
          <w:t xml:space="preserve">: </w:t>
        </w:r>
        <w:r w:rsidR="00612389">
          <w:rPr>
            <w:rFonts w:ascii="Times" w:hAnsi="Times"/>
            <w:bCs w:val="0"/>
            <w:i/>
            <w:iCs w:val="0"/>
            <w:sz w:val="20"/>
          </w:rPr>
          <w:t>Response</w:t>
        </w:r>
        <w:r w:rsidR="00733024">
          <w:rPr>
            <w:rFonts w:ascii="Times" w:hAnsi="Times"/>
            <w:bCs w:val="0"/>
            <w:i/>
            <w:iCs w:val="0"/>
            <w:sz w:val="20"/>
          </w:rPr>
          <w:t xml:space="preserve"> times</w:t>
        </w:r>
      </w:ins>
      <w:ins w:id="82" w:author="Ayse Zeynep Enkavi" w:date="2015-10-06T19:20:00Z">
        <w:r w:rsidR="00612389">
          <w:rPr>
            <w:rFonts w:ascii="Times" w:hAnsi="Times"/>
            <w:bCs w:val="0"/>
            <w:i/>
            <w:iCs w:val="0"/>
            <w:sz w:val="20"/>
          </w:rPr>
          <w:t xml:space="preserve"> (RT)</w:t>
        </w:r>
      </w:ins>
      <w:ins w:id="83" w:author="Ayse Zeynep Enkavi" w:date="2015-02-11T23:34:00Z">
        <w:r w:rsidR="00733024">
          <w:rPr>
            <w:rFonts w:ascii="Times" w:hAnsi="Times"/>
            <w:bCs w:val="0"/>
            <w:i/>
            <w:iCs w:val="0"/>
            <w:sz w:val="20"/>
          </w:rPr>
          <w:t xml:space="preserve"> for each task and group. RT</w:t>
        </w:r>
      </w:ins>
      <w:ins w:id="84" w:author="Ayse Zeynep Enkavi" w:date="2015-02-11T23:35:00Z">
        <w:r w:rsidR="00733024">
          <w:rPr>
            <w:rFonts w:ascii="Times" w:hAnsi="Times"/>
            <w:bCs w:val="0"/>
            <w:i/>
            <w:iCs w:val="0"/>
            <w:sz w:val="20"/>
          </w:rPr>
          <w:t xml:space="preserve">’s decreased as the task progressed for all groups in both trials. </w:t>
        </w:r>
      </w:ins>
      <w:ins w:id="85" w:author="Ayse Zeynep Enkavi" w:date="2015-02-11T23:36:00Z">
        <w:r w:rsidR="00733024">
          <w:rPr>
            <w:rFonts w:ascii="Times" w:hAnsi="Times"/>
            <w:bCs w:val="0"/>
            <w:i/>
            <w:iCs w:val="0"/>
            <w:sz w:val="20"/>
          </w:rPr>
          <w:t xml:space="preserve">The MTL group was consistently slower in the choice task. </w:t>
        </w:r>
      </w:ins>
      <w:ins w:id="86" w:author="Ayse Zeynep Enkavi" w:date="2015-02-11T23:35:00Z">
        <w:r w:rsidR="00733024">
          <w:rPr>
            <w:rFonts w:ascii="Times" w:hAnsi="Times"/>
            <w:bCs w:val="0"/>
            <w:i/>
            <w:iCs w:val="0"/>
            <w:sz w:val="20"/>
          </w:rPr>
          <w:t>All groups were faster in the control task</w:t>
        </w:r>
      </w:ins>
      <w:ins w:id="87" w:author="Ayse Zeynep Enkavi" w:date="2015-10-06T19:21:00Z">
        <w:r w:rsidR="00612389">
          <w:rPr>
            <w:rFonts w:ascii="Times" w:hAnsi="Times"/>
            <w:bCs w:val="0"/>
            <w:i/>
            <w:iCs w:val="0"/>
            <w:sz w:val="20"/>
          </w:rPr>
          <w:t>, particularly the healthy controls</w:t>
        </w:r>
      </w:ins>
      <w:ins w:id="88" w:author="Ayse Zeynep Enkavi" w:date="2015-02-11T23:35:00Z">
        <w:r w:rsidR="00733024">
          <w:rPr>
            <w:rFonts w:ascii="Times" w:hAnsi="Times"/>
            <w:bCs w:val="0"/>
            <w:i/>
            <w:iCs w:val="0"/>
            <w:sz w:val="20"/>
          </w:rPr>
          <w:t xml:space="preserve">. </w:t>
        </w:r>
      </w:ins>
    </w:p>
    <w:p w14:paraId="34429B00" w14:textId="77777777" w:rsidR="009B4ECF" w:rsidRDefault="009B4ECF"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w:t>
      </w:r>
      <w:r w:rsidR="00926CF9">
        <w:rPr>
          <w:rFonts w:ascii="Times" w:hAnsi="Times"/>
          <w:bCs w:val="0"/>
          <w:i/>
          <w:iCs w:val="0"/>
          <w:szCs w:val="24"/>
        </w:rPr>
        <w:t>i</w:t>
      </w:r>
      <w:r>
        <w:rPr>
          <w:rFonts w:ascii="Times" w:hAnsi="Times"/>
          <w:bCs w:val="0"/>
          <w:i/>
          <w:iCs w:val="0"/>
          <w:szCs w:val="24"/>
        </w:rPr>
        <w:t>vities</w:t>
      </w:r>
      <w:proofErr w:type="spellEnd"/>
      <w:r>
        <w:rPr>
          <w:rFonts w:ascii="Times" w:hAnsi="Times"/>
          <w:bCs w:val="0"/>
          <w:i/>
          <w:iCs w:val="0"/>
          <w:szCs w:val="24"/>
        </w:rPr>
        <w:t xml:space="preserve">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r w:rsidR="00926CF9">
        <w:rPr>
          <w:rFonts w:ascii="Times" w:hAnsi="Times"/>
          <w:bCs w:val="0"/>
          <w:iCs w:val="0"/>
          <w:szCs w:val="24"/>
        </w:rPr>
        <w:t>,</w:t>
      </w:r>
      <w:r>
        <w:rPr>
          <w:rFonts w:ascii="Times" w:hAnsi="Times"/>
          <w:bCs w:val="0"/>
          <w:iCs w:val="0"/>
          <w:szCs w:val="24"/>
        </w:rPr>
        <w:t xml:space="preserve"> we created a matrix with 1140 rows representing the possible combinations of 3 </w:t>
      </w:r>
      <w:r w:rsidR="00926CF9">
        <w:rPr>
          <w:rFonts w:ascii="Times" w:hAnsi="Times"/>
          <w:bCs w:val="0"/>
          <w:iCs w:val="0"/>
          <w:szCs w:val="24"/>
        </w:rPr>
        <w:t xml:space="preserve">pairwise choices for the </w:t>
      </w:r>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r w:rsidRPr="0034516B">
        <w:rPr>
          <w:rFonts w:ascii="Times" w:hAnsi="Times"/>
        </w:rPr>
        <w:t>or</w:t>
      </w:r>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78801BBD" w14:textId="743E3125" w:rsidR="00FA466D" w:rsidRDefault="00E554BF" w:rsidP="00957149">
      <w:pPr>
        <w:tabs>
          <w:tab w:val="clear" w:pos="0"/>
        </w:tabs>
        <w:ind w:right="0" w:firstLine="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w:t>
      </w:r>
      <w:r w:rsidR="002F2266">
        <w:rPr>
          <w:rFonts w:ascii="Times" w:hAnsi="Times"/>
          <w:bCs w:val="0"/>
          <w:iCs w:val="0"/>
          <w:szCs w:val="24"/>
        </w:rPr>
        <w:t xml:space="preserve">(i.e. choice pairs that participants saw) </w:t>
      </w:r>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1D19CD4A" w14:textId="16C9D885" w:rsidR="0034516B" w:rsidRPr="0034516B" w:rsidRDefault="00B562BF" w:rsidP="00F755D6">
      <w:pPr>
        <w:tabs>
          <w:tab w:val="clear" w:pos="0"/>
        </w:tabs>
        <w:ind w:right="0"/>
        <w:rPr>
          <w:rFonts w:ascii="Times" w:hAnsi="Times"/>
          <w:bCs w:val="0"/>
          <w:iCs w:val="0"/>
          <w:szCs w:val="24"/>
        </w:rPr>
      </w:pPr>
      <w:r>
        <w:rPr>
          <w:rFonts w:ascii="Times" w:hAnsi="Times"/>
          <w:bCs w:val="0"/>
          <w:iCs w:val="0"/>
          <w:szCs w:val="24"/>
        </w:rPr>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ins w:id="89" w:author="Ayse Zeynep Enkavi" w:date="2015-02-11T23:39:00Z">
        <w:r w:rsidR="00F755D6">
          <w:rPr>
            <w:rFonts w:ascii="Times" w:hAnsi="Times"/>
            <w:bCs w:val="0"/>
            <w:iCs w:val="0"/>
            <w:szCs w:val="24"/>
          </w:rPr>
          <w:t>715</w:t>
        </w:r>
      </w:ins>
      <w:r w:rsidR="00B91F65">
        <w:rPr>
          <w:rFonts w:ascii="Times" w:hAnsi="Times"/>
          <w:bCs w:val="0"/>
          <w:iCs w:val="0"/>
          <w:szCs w:val="24"/>
        </w:rPr>
        <w:t xml:space="preserve"> and standard deviation of 1.</w:t>
      </w:r>
      <w:ins w:id="90" w:author="Ayse Zeynep Enkavi" w:date="2015-02-11T23:39:00Z">
        <w:r w:rsidR="00F755D6">
          <w:rPr>
            <w:rFonts w:ascii="Times" w:hAnsi="Times"/>
            <w:bCs w:val="0"/>
            <w:iCs w:val="0"/>
            <w:szCs w:val="24"/>
          </w:rPr>
          <w:t>414</w:t>
        </w:r>
      </w:ins>
      <w:r w:rsidR="00B91F65">
        <w:rPr>
          <w:rFonts w:ascii="Times" w:hAnsi="Times"/>
          <w:bCs w:val="0"/>
          <w:iCs w:val="0"/>
          <w:szCs w:val="24"/>
        </w:rPr>
        <w:t xml:space="preserve"> while the total number of </w:t>
      </w:r>
      <w:proofErr w:type="spellStart"/>
      <w:r w:rsidR="00B91F65">
        <w:rPr>
          <w:rFonts w:ascii="Times" w:hAnsi="Times"/>
          <w:bCs w:val="0"/>
          <w:iCs w:val="0"/>
          <w:szCs w:val="24"/>
        </w:rPr>
        <w:t>intransitivities</w:t>
      </w:r>
      <w:proofErr w:type="spellEnd"/>
      <w:r w:rsidR="00B91F65">
        <w:rPr>
          <w:rFonts w:ascii="Times" w:hAnsi="Times"/>
          <w:bCs w:val="0"/>
          <w:iCs w:val="0"/>
          <w:szCs w:val="24"/>
        </w:rPr>
        <w:t xml:space="preserve">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ins w:id="91" w:author="Ayse Zeynep Enkavi" w:date="2015-02-11T23:41:00Z">
        <w:r w:rsidR="00F755D6">
          <w:rPr>
            <w:rFonts w:ascii="Times" w:hAnsi="Times"/>
            <w:bCs w:val="0"/>
            <w:iCs w:val="0"/>
            <w:szCs w:val="24"/>
          </w:rPr>
          <w:t>374</w:t>
        </w:r>
      </w:ins>
      <w:r w:rsidR="00B91F65">
        <w:rPr>
          <w:rFonts w:ascii="Times" w:hAnsi="Times"/>
          <w:bCs w:val="0"/>
          <w:iCs w:val="0"/>
          <w:szCs w:val="24"/>
        </w:rPr>
        <w:t>).</w:t>
      </w:r>
    </w:p>
    <w:p w14:paraId="64FEE8B7" w14:textId="11ACE418" w:rsidR="00F811BC" w:rsidRDefault="00F811BC" w:rsidP="0025484B">
      <w:pPr>
        <w:tabs>
          <w:tab w:val="clear" w:pos="0"/>
        </w:tabs>
        <w:ind w:right="0"/>
        <w:rPr>
          <w:ins w:id="92" w:author="Ayse Zeynep Enkavi" w:date="2015-02-12T11:57:00Z"/>
          <w:rFonts w:ascii="Times" w:hAnsi="Times"/>
          <w:bCs w:val="0"/>
          <w:iCs w:val="0"/>
          <w:szCs w:val="24"/>
        </w:rPr>
      </w:pPr>
      <w:r>
        <w:rPr>
          <w:rFonts w:ascii="Times" w:hAnsi="Times"/>
          <w:bCs w:val="0"/>
          <w:iCs w:val="0"/>
          <w:szCs w:val="24"/>
        </w:rPr>
        <w:t>To test if groups differed in the</w:t>
      </w:r>
      <w:r w:rsidR="00926CF9">
        <w:rPr>
          <w:rFonts w:ascii="Times" w:hAnsi="Times"/>
          <w:bCs w:val="0"/>
          <w:iCs w:val="0"/>
          <w:szCs w:val="24"/>
        </w:rPr>
        <w:t>ir</w:t>
      </w:r>
      <w:r>
        <w:rPr>
          <w:rFonts w:ascii="Times" w:hAnsi="Times"/>
          <w:bCs w:val="0"/>
          <w:iCs w:val="0"/>
          <w:szCs w:val="24"/>
        </w:rPr>
        <w:t xml:space="preserve"> number of intransitive choices we used </w:t>
      </w:r>
      <w:ins w:id="93" w:author="Ayse Zeynep Enkavi" w:date="2015-02-11T23:41:00Z">
        <w:r w:rsidR="00F755D6">
          <w:rPr>
            <w:rFonts w:ascii="Times" w:hAnsi="Times"/>
            <w:bCs w:val="0"/>
            <w:iCs w:val="0"/>
            <w:szCs w:val="24"/>
          </w:rPr>
          <w:t>a linear mixed model with orthogonal contrasts for group and task type (choice or control)</w:t>
        </w:r>
      </w:ins>
      <w:ins w:id="94" w:author="Ayse Zeynep Enkavi" w:date="2015-02-11T23:43:00Z">
        <w:r w:rsidR="00F755D6">
          <w:rPr>
            <w:rFonts w:ascii="Times" w:hAnsi="Times"/>
            <w:bCs w:val="0"/>
            <w:iCs w:val="0"/>
            <w:szCs w:val="24"/>
          </w:rPr>
          <w:t>. This was significantly better than a model without random intercept for subjects</w:t>
        </w:r>
      </w:ins>
      <w:ins w:id="95" w:author="Ayse Zeynep Enkavi" w:date="2015-02-11T23:44:00Z">
        <w:r w:rsidR="00F755D6">
          <w:rPr>
            <w:rFonts w:ascii="Times" w:hAnsi="Times"/>
            <w:bCs w:val="0"/>
            <w:iCs w:val="0"/>
            <w:szCs w:val="24"/>
          </w:rPr>
          <w:t xml:space="preserve"> (</w:t>
        </w:r>
      </w:ins>
      <w:proofErr w:type="gramStart"/>
      <w:ins w:id="96" w:author="Ayse Zeynep Enkavi" w:date="2015-02-11T23:45:00Z">
        <w:r w:rsidR="00F755D6">
          <w:rPr>
            <w:rFonts w:ascii="Times" w:hAnsi="Times"/>
            <w:bCs w:val="0"/>
            <w:iCs w:val="0"/>
            <w:szCs w:val="24"/>
          </w:rPr>
          <w:t>χ</w:t>
        </w:r>
        <w:r w:rsidR="00F755D6" w:rsidRPr="00F755D6">
          <w:rPr>
            <w:rFonts w:ascii="Times" w:hAnsi="Times"/>
            <w:bCs w:val="0"/>
            <w:iCs w:val="0"/>
            <w:szCs w:val="24"/>
            <w:vertAlign w:val="superscript"/>
          </w:rPr>
          <w:t>2</w:t>
        </w:r>
        <w:r w:rsidR="00F755D6">
          <w:rPr>
            <w:rFonts w:ascii="Times" w:hAnsi="Times"/>
            <w:bCs w:val="0"/>
            <w:iCs w:val="0"/>
            <w:szCs w:val="24"/>
          </w:rPr>
          <w:t>(</w:t>
        </w:r>
        <w:proofErr w:type="gramEnd"/>
        <w:r w:rsidR="00F755D6">
          <w:rPr>
            <w:rFonts w:ascii="Times" w:hAnsi="Times"/>
            <w:bCs w:val="0"/>
            <w:iCs w:val="0"/>
            <w:szCs w:val="24"/>
          </w:rPr>
          <w:t>7) =</w:t>
        </w:r>
      </w:ins>
      <w:ins w:id="97" w:author="Ayse Zeynep Enkavi" w:date="2015-10-06T19:29:00Z">
        <w:r w:rsidR="007303F5">
          <w:rPr>
            <w:rFonts w:ascii="Times" w:hAnsi="Times"/>
            <w:bCs w:val="0"/>
            <w:iCs w:val="0"/>
            <w:szCs w:val="24"/>
          </w:rPr>
          <w:t xml:space="preserve"> 4.39,</w:t>
        </w:r>
      </w:ins>
      <w:ins w:id="98" w:author="Ayse Zeynep Enkavi" w:date="2015-02-11T23:45:00Z">
        <w:r w:rsidR="00F755D6">
          <w:rPr>
            <w:rFonts w:ascii="Times" w:hAnsi="Times"/>
            <w:bCs w:val="0"/>
            <w:iCs w:val="0"/>
            <w:szCs w:val="24"/>
          </w:rPr>
          <w:t xml:space="preserve"> </w:t>
        </w:r>
      </w:ins>
      <w:ins w:id="99" w:author="Ayse Zeynep Enkavi" w:date="2015-10-06T19:29:00Z">
        <w:r w:rsidR="007303F5">
          <w:rPr>
            <w:rFonts w:ascii="Times" w:hAnsi="Times"/>
            <w:bCs w:val="0"/>
            <w:iCs w:val="0"/>
            <w:szCs w:val="24"/>
          </w:rPr>
          <w:t xml:space="preserve">p = </w:t>
        </w:r>
      </w:ins>
      <w:ins w:id="100" w:author="Ayse Zeynep Enkavi" w:date="2015-02-11T23:46:00Z">
        <w:r w:rsidR="00F755D6">
          <w:rPr>
            <w:rFonts w:ascii="Times" w:hAnsi="Times"/>
            <w:bCs w:val="0"/>
            <w:iCs w:val="0"/>
            <w:szCs w:val="24"/>
          </w:rPr>
          <w:t>0.036</w:t>
        </w:r>
      </w:ins>
      <w:ins w:id="101" w:author="Ayse Zeynep Enkavi" w:date="2015-02-11T23:44:00Z">
        <w:r w:rsidR="00F755D6">
          <w:rPr>
            <w:rFonts w:ascii="Times" w:hAnsi="Times"/>
            <w:bCs w:val="0"/>
            <w:iCs w:val="0"/>
            <w:szCs w:val="24"/>
          </w:rPr>
          <w:t>)</w:t>
        </w:r>
      </w:ins>
      <w:ins w:id="102" w:author="Ayse Zeynep Enkavi" w:date="2015-02-11T23:43:00Z">
        <w:r w:rsidR="00F755D6">
          <w:rPr>
            <w:rFonts w:ascii="Times" w:hAnsi="Times"/>
            <w:bCs w:val="0"/>
            <w:iCs w:val="0"/>
            <w:szCs w:val="24"/>
          </w:rPr>
          <w:t xml:space="preserve">. The percentage of intransitive choices was log transformed to </w:t>
        </w:r>
      </w:ins>
      <w:ins w:id="103" w:author="Ayse Zeynep Enkavi" w:date="2015-02-11T23:47:00Z">
        <w:r w:rsidR="00F755D6">
          <w:rPr>
            <w:rFonts w:ascii="Times" w:hAnsi="Times"/>
            <w:bCs w:val="0"/>
            <w:iCs w:val="0"/>
            <w:szCs w:val="24"/>
          </w:rPr>
          <w:t>ensure that the difference in variances was independent of task type (</w:t>
        </w:r>
      </w:ins>
      <w:ins w:id="104" w:author="Ayse Zeynep Enkavi" w:date="2015-02-11T23:48:00Z">
        <w:r w:rsidR="00F755D6">
          <w:rPr>
            <w:rFonts w:ascii="Times" w:hAnsi="Times"/>
            <w:bCs w:val="0"/>
            <w:iCs w:val="0"/>
            <w:szCs w:val="24"/>
          </w:rPr>
          <w:t>Bartlett’s Κ</w:t>
        </w:r>
        <w:r w:rsidR="005B3AF2" w:rsidRPr="005B3AF2">
          <w:rPr>
            <w:rFonts w:ascii="Times" w:hAnsi="Times"/>
            <w:bCs w:val="0"/>
            <w:iCs w:val="0"/>
            <w:szCs w:val="24"/>
            <w:vertAlign w:val="superscript"/>
          </w:rPr>
          <w:t>2</w:t>
        </w:r>
        <w:r w:rsidR="005B3AF2">
          <w:rPr>
            <w:rFonts w:ascii="Times" w:hAnsi="Times"/>
            <w:bCs w:val="0"/>
            <w:iCs w:val="0"/>
            <w:szCs w:val="24"/>
          </w:rPr>
          <w:t>(1) = 3.35</w:t>
        </w:r>
      </w:ins>
      <w:ins w:id="105" w:author="Ayse Zeynep Enkavi" w:date="2015-02-11T23:49:00Z">
        <w:r w:rsidR="005B3AF2">
          <w:rPr>
            <w:rFonts w:ascii="Times" w:hAnsi="Times"/>
            <w:bCs w:val="0"/>
            <w:iCs w:val="0"/>
            <w:szCs w:val="24"/>
          </w:rPr>
          <w:t>4, p = 0.067</w:t>
        </w:r>
      </w:ins>
      <w:ins w:id="106" w:author="Ayse Zeynep Enkavi" w:date="2015-02-11T23:47:00Z">
        <w:r w:rsidR="00F755D6">
          <w:rPr>
            <w:rFonts w:ascii="Times" w:hAnsi="Times"/>
            <w:bCs w:val="0"/>
            <w:iCs w:val="0"/>
            <w:szCs w:val="24"/>
          </w:rPr>
          <w:t>).</w:t>
        </w:r>
      </w:ins>
      <w:ins w:id="107" w:author="Ayse Zeynep Enkavi" w:date="2015-02-11T23:49:00Z">
        <w:r w:rsidR="005B3AF2">
          <w:rPr>
            <w:rFonts w:ascii="Times" w:hAnsi="Times"/>
            <w:bCs w:val="0"/>
            <w:iCs w:val="0"/>
            <w:szCs w:val="24"/>
          </w:rPr>
          <w:t xml:space="preserve"> </w:t>
        </w:r>
        <w:proofErr w:type="spellStart"/>
        <w:r w:rsidR="005B3AF2">
          <w:rPr>
            <w:rFonts w:ascii="Times" w:hAnsi="Times"/>
            <w:bCs w:val="0"/>
            <w:iCs w:val="0"/>
            <w:szCs w:val="24"/>
          </w:rPr>
          <w:t>Orthogonalization</w:t>
        </w:r>
        <w:proofErr w:type="spellEnd"/>
        <w:r w:rsidR="005B3AF2">
          <w:rPr>
            <w:rFonts w:ascii="Times" w:hAnsi="Times"/>
            <w:bCs w:val="0"/>
            <w:iCs w:val="0"/>
            <w:szCs w:val="24"/>
          </w:rPr>
          <w:t xml:space="preserve"> of contrasts allowed for direct comparison of the difference in intransitivity levels between the tasks for the MTL group compared to both control groups.</w:t>
        </w:r>
      </w:ins>
    </w:p>
    <w:p w14:paraId="466BE525" w14:textId="77777777" w:rsidR="009B4ECF" w:rsidRDefault="009B4ECF" w:rsidP="0025484B">
      <w:pPr>
        <w:tabs>
          <w:tab w:val="clear" w:pos="0"/>
        </w:tabs>
        <w:ind w:right="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r>
        <w:rPr>
          <w:rFonts w:ascii="Times" w:hAnsi="Times"/>
          <w:bCs w:val="0"/>
          <w:i/>
          <w:iCs w:val="0"/>
          <w:szCs w:val="24"/>
        </w:rPr>
        <w:lastRenderedPageBreak/>
        <w:t xml:space="preserve">Preference for </w:t>
      </w:r>
      <w:r w:rsidR="0071442C">
        <w:rPr>
          <w:rFonts w:ascii="Times" w:hAnsi="Times"/>
          <w:bCs w:val="0"/>
          <w:i/>
          <w:iCs w:val="0"/>
          <w:szCs w:val="24"/>
        </w:rPr>
        <w:t>side</w:t>
      </w:r>
      <w:r w:rsidR="00926CF9">
        <w:rPr>
          <w:rFonts w:ascii="Times" w:hAnsi="Times"/>
          <w:bCs w:val="0"/>
          <w:i/>
          <w:iCs w:val="0"/>
          <w:szCs w:val="24"/>
        </w:rPr>
        <w:t xml:space="preserve"> of computer screen</w:t>
      </w:r>
      <w:r w:rsidR="0071442C">
        <w:rPr>
          <w:rFonts w:ascii="Times" w:hAnsi="Times"/>
          <w:bCs w:val="0"/>
          <w:i/>
          <w:iCs w:val="0"/>
          <w:szCs w:val="24"/>
        </w:rPr>
        <w:t xml:space="preserve"> </w:t>
      </w:r>
    </w:p>
    <w:p w14:paraId="68740836" w14:textId="097AAF7A" w:rsidR="009B4ECF" w:rsidRPr="0064711E" w:rsidRDefault="00753584" w:rsidP="0064711E">
      <w:pPr>
        <w:tabs>
          <w:tab w:val="clear" w:pos="0"/>
        </w:tabs>
        <w:ind w:right="0"/>
        <w:rPr>
          <w:rFonts w:ascii="Times" w:hAnsi="Times"/>
          <w:bCs w:val="0"/>
          <w:iCs w:val="0"/>
          <w:szCs w:val="24"/>
        </w:rPr>
      </w:pPr>
      <w:r>
        <w:rPr>
          <w:rFonts w:ascii="Times" w:hAnsi="Times"/>
          <w:bCs w:val="0"/>
          <w:iCs w:val="0"/>
          <w:szCs w:val="24"/>
        </w:rPr>
        <w:t xml:space="preserve">We checked for </w:t>
      </w:r>
      <w:r w:rsidR="000548E9">
        <w:rPr>
          <w:rFonts w:ascii="Times" w:hAnsi="Times"/>
          <w:bCs w:val="0"/>
          <w:iCs w:val="0"/>
          <w:szCs w:val="24"/>
        </w:rPr>
        <w:t xml:space="preserve">whether </w:t>
      </w:r>
      <w:r w:rsidR="00441A5B">
        <w:rPr>
          <w:rFonts w:ascii="Times" w:hAnsi="Times"/>
          <w:bCs w:val="0"/>
          <w:iCs w:val="0"/>
          <w:szCs w:val="24"/>
        </w:rPr>
        <w:t xml:space="preserve">an </w:t>
      </w:r>
      <w:r>
        <w:rPr>
          <w:rFonts w:ascii="Times" w:hAnsi="Times"/>
          <w:bCs w:val="0"/>
          <w:iCs w:val="0"/>
          <w:szCs w:val="24"/>
        </w:rPr>
        <w:t xml:space="preserve">incidental </w:t>
      </w:r>
      <w:r w:rsidR="000548E9">
        <w:rPr>
          <w:rFonts w:ascii="Times" w:hAnsi="Times"/>
          <w:bCs w:val="0"/>
          <w:iCs w:val="0"/>
          <w:szCs w:val="24"/>
        </w:rPr>
        <w:t>factor</w:t>
      </w:r>
      <w:r w:rsidR="00441A5B">
        <w:rPr>
          <w:rFonts w:ascii="Times" w:hAnsi="Times"/>
          <w:bCs w:val="0"/>
          <w:iCs w:val="0"/>
          <w:szCs w:val="24"/>
        </w:rPr>
        <w:t>, in particular</w:t>
      </w:r>
      <w:r w:rsidR="000548E9">
        <w:rPr>
          <w:rFonts w:ascii="Times" w:hAnsi="Times"/>
          <w:bCs w:val="0"/>
          <w:iCs w:val="0"/>
          <w:szCs w:val="24"/>
        </w:rPr>
        <w:t xml:space="preserve"> </w:t>
      </w:r>
      <w:r w:rsidR="00441A5B">
        <w:rPr>
          <w:rFonts w:ascii="Times" w:hAnsi="Times"/>
          <w:bCs w:val="0"/>
          <w:iCs w:val="0"/>
          <w:szCs w:val="24"/>
        </w:rPr>
        <w:t xml:space="preserve">the side of the screen on which a </w:t>
      </w:r>
      <w:r w:rsidR="000548E9">
        <w:rPr>
          <w:rFonts w:ascii="Times" w:hAnsi="Times"/>
          <w:bCs w:val="0"/>
          <w:iCs w:val="0"/>
          <w:szCs w:val="24"/>
        </w:rPr>
        <w:t xml:space="preserve">candy bars </w:t>
      </w:r>
      <w:r w:rsidR="00441A5B">
        <w:rPr>
          <w:rFonts w:ascii="Times" w:hAnsi="Times"/>
          <w:bCs w:val="0"/>
          <w:iCs w:val="0"/>
          <w:szCs w:val="24"/>
        </w:rPr>
        <w:t xml:space="preserve">was displayed, affected choice. </w:t>
      </w:r>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w:t>
      </w:r>
      <w:ins w:id="108" w:author="Ayse Zeynep Enkavi" w:date="2015-02-12T00:31:00Z">
        <w:r w:rsidR="007B6F04">
          <w:rPr>
            <w:rFonts w:ascii="Times" w:hAnsi="Times"/>
            <w:bCs w:val="0"/>
            <w:iCs w:val="0"/>
            <w:szCs w:val="24"/>
          </w:rPr>
          <w:t>7</w:t>
        </w:r>
      </w:ins>
      <w:r w:rsidR="000F525F">
        <w:rPr>
          <w:rFonts w:ascii="Times" w:hAnsi="Times"/>
          <w:bCs w:val="0"/>
          <w:iCs w:val="0"/>
          <w:szCs w:val="24"/>
        </w:rPr>
        <w:t xml:space="preserve"> % of the time and the MTL group 4</w:t>
      </w:r>
      <w:r w:rsidR="00A40E56">
        <w:rPr>
          <w:rFonts w:ascii="Times" w:hAnsi="Times"/>
          <w:bCs w:val="0"/>
          <w:iCs w:val="0"/>
          <w:szCs w:val="24"/>
        </w:rPr>
        <w:t>8.</w:t>
      </w:r>
      <w:ins w:id="109" w:author="Ayse Zeynep Enkavi" w:date="2015-02-12T00:32:00Z">
        <w:r w:rsidR="007B6F04">
          <w:rPr>
            <w:rFonts w:ascii="Times" w:hAnsi="Times"/>
            <w:bCs w:val="0"/>
            <w:iCs w:val="0"/>
            <w:szCs w:val="24"/>
          </w:rPr>
          <w:t>82</w:t>
        </w:r>
      </w:ins>
      <w:r w:rsidR="000F525F">
        <w:rPr>
          <w:rFonts w:ascii="Times" w:hAnsi="Times"/>
          <w:bCs w:val="0"/>
          <w:iCs w:val="0"/>
          <w:szCs w:val="24"/>
        </w:rPr>
        <w:t xml:space="preserve"> % of the time. 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(F(2, </w:t>
      </w:r>
      <w:r w:rsidR="00B37DCD">
        <w:rPr>
          <w:rFonts w:ascii="Times" w:hAnsi="Times"/>
          <w:bCs w:val="0"/>
          <w:iCs w:val="0"/>
          <w:szCs w:val="24"/>
        </w:rPr>
        <w:t>1</w:t>
      </w:r>
      <w:ins w:id="110" w:author="Ayse Zeynep Enkavi" w:date="2015-02-12T00:37:00Z">
        <w:r w:rsidR="007B6F04">
          <w:rPr>
            <w:rFonts w:ascii="Times" w:hAnsi="Times"/>
            <w:bCs w:val="0"/>
            <w:iCs w:val="0"/>
            <w:szCs w:val="24"/>
          </w:rPr>
          <w:t>7080</w:t>
        </w:r>
      </w:ins>
      <w:r w:rsidR="000F525F">
        <w:rPr>
          <w:rFonts w:ascii="Times" w:hAnsi="Times"/>
          <w:bCs w:val="0"/>
          <w:iCs w:val="0"/>
          <w:szCs w:val="24"/>
        </w:rPr>
        <w:t xml:space="preserve">) = </w:t>
      </w:r>
      <w:ins w:id="111" w:author="Ayse Zeynep Enkavi" w:date="2015-02-12T00:37:00Z">
        <w:r w:rsidR="007B6F04">
          <w:rPr>
            <w:rFonts w:ascii="Times" w:hAnsi="Times"/>
            <w:bCs w:val="0"/>
            <w:iCs w:val="0"/>
            <w:szCs w:val="24"/>
          </w:rPr>
          <w:t>3</w:t>
        </w:r>
      </w:ins>
      <w:r w:rsidR="00B37DCD">
        <w:rPr>
          <w:rFonts w:ascii="Times" w:hAnsi="Times"/>
          <w:bCs w:val="0"/>
          <w:iCs w:val="0"/>
          <w:szCs w:val="24"/>
        </w:rPr>
        <w:t>.65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ins w:id="112" w:author="Ayse Zeynep Enkavi" w:date="2015-02-12T00:38:00Z">
        <w:r w:rsidR="007B6F04">
          <w:rPr>
            <w:rFonts w:ascii="Times" w:hAnsi="Times"/>
            <w:bCs w:val="0"/>
            <w:iCs w:val="0"/>
            <w:szCs w:val="24"/>
          </w:rPr>
          <w:t>26</w:t>
        </w:r>
      </w:ins>
      <w:r w:rsidR="000F525F">
        <w:rPr>
          <w:rFonts w:ascii="Times" w:hAnsi="Times"/>
          <w:bCs w:val="0"/>
          <w:iCs w:val="0"/>
          <w:szCs w:val="24"/>
        </w:rPr>
        <w:t>)</w:t>
      </w:r>
      <w:r w:rsidR="00D82C63">
        <w:rPr>
          <w:rFonts w:ascii="Times" w:hAnsi="Times"/>
          <w:bCs w:val="0"/>
          <w:iCs w:val="0"/>
          <w:szCs w:val="24"/>
        </w:rPr>
        <w:t xml:space="preserve"> with the MTL choosing left less often than the control (p = 0.0</w:t>
      </w:r>
      <w:ins w:id="113" w:author="Ayse Zeynep Enkavi" w:date="2015-02-12T00:38:00Z">
        <w:r w:rsidR="00C678D2">
          <w:rPr>
            <w:rFonts w:ascii="Times" w:hAnsi="Times"/>
            <w:bCs w:val="0"/>
            <w:iCs w:val="0"/>
            <w:szCs w:val="24"/>
          </w:rPr>
          <w:t>33</w:t>
        </w:r>
      </w:ins>
      <w:r w:rsidR="00D82C63">
        <w:rPr>
          <w:rFonts w:ascii="Times" w:hAnsi="Times"/>
          <w:bCs w:val="0"/>
          <w:iCs w:val="0"/>
          <w:szCs w:val="24"/>
        </w:rPr>
        <w:t xml:space="preserve">) </w:t>
      </w:r>
      <w:ins w:id="114" w:author="Ayse Zeynep Enkavi" w:date="2015-02-12T00:39:00Z">
        <w:r w:rsidR="00C678D2">
          <w:rPr>
            <w:rFonts w:ascii="Times" w:hAnsi="Times"/>
            <w:bCs w:val="0"/>
            <w:iCs w:val="0"/>
            <w:szCs w:val="24"/>
          </w:rPr>
          <w:t>but not</w:t>
        </w:r>
      </w:ins>
      <w:r w:rsidR="00D82C63">
        <w:rPr>
          <w:rFonts w:ascii="Times" w:hAnsi="Times"/>
          <w:bCs w:val="0"/>
          <w:iCs w:val="0"/>
          <w:szCs w:val="24"/>
        </w:rPr>
        <w:t xml:space="preserve"> the ETL groups (p = 0.</w:t>
      </w:r>
      <w:ins w:id="115" w:author="Ayse Zeynep Enkavi" w:date="2015-02-12T00:39:00Z">
        <w:r w:rsidR="00C678D2">
          <w:rPr>
            <w:rFonts w:ascii="Times" w:hAnsi="Times"/>
            <w:bCs w:val="0"/>
            <w:iCs w:val="0"/>
            <w:szCs w:val="24"/>
          </w:rPr>
          <w:t>122</w:t>
        </w:r>
      </w:ins>
      <w:r w:rsidR="00D82C63">
        <w:rPr>
          <w:rFonts w:ascii="Times" w:hAnsi="Times"/>
          <w:bCs w:val="0"/>
          <w:iCs w:val="0"/>
          <w:szCs w:val="24"/>
        </w:rPr>
        <w:t xml:space="preserve">). 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ins w:id="116" w:author="Ayse Zeynep Enkavi" w:date="2015-02-12T00:35:00Z">
        <w:r w:rsidR="007B6F04">
          <w:t>b</w:t>
        </w:r>
      </w:ins>
      <w:r w:rsidR="00D82C63">
        <w:t xml:space="preserve"> = – 0.0</w:t>
      </w:r>
      <w:ins w:id="117" w:author="Ayse Zeynep Enkavi" w:date="2015-02-12T00:35:00Z">
        <w:r w:rsidR="007B6F04">
          <w:t>46</w:t>
        </w:r>
      </w:ins>
      <w:r w:rsidR="00D82C63">
        <w:t xml:space="preserve">, </w:t>
      </w:r>
      <w:proofErr w:type="gramStart"/>
      <w:r w:rsidR="00D82C63">
        <w:t>t</w:t>
      </w:r>
      <w:ins w:id="118" w:author="Ayse Zeynep Enkavi" w:date="2015-02-12T00:36:00Z">
        <w:r w:rsidR="007B6F04">
          <w:t>(</w:t>
        </w:r>
        <w:proofErr w:type="gramEnd"/>
        <w:r w:rsidR="007B6F04">
          <w:t>1700)</w:t>
        </w:r>
      </w:ins>
      <w:r w:rsidR="00D82C63">
        <w:t xml:space="preserve"> = – 0.</w:t>
      </w:r>
      <w:ins w:id="119" w:author="Ayse Zeynep Enkavi" w:date="2015-02-12T00:36:00Z">
        <w:r w:rsidR="007B6F04">
          <w:t>95</w:t>
        </w:r>
      </w:ins>
      <w:r w:rsidR="00AD3709">
        <w:t>, p = 0.</w:t>
      </w:r>
      <w:ins w:id="120" w:author="Ayse Zeynep Enkavi" w:date="2015-02-12T00:36:00Z">
        <w:r w:rsidR="007B6F04">
          <w:t>340</w:t>
        </w:r>
      </w:ins>
      <w:r w:rsidR="00D82C63">
        <w:t>).</w:t>
      </w:r>
      <w:r w:rsidR="00D82C63">
        <w:rPr>
          <w:rFonts w:ascii="Times" w:hAnsi="Times"/>
          <w:bCs w:val="0"/>
          <w:iCs w:val="0"/>
          <w:szCs w:val="24"/>
        </w:rPr>
        <w:t xml:space="preserve"> </w:t>
      </w:r>
    </w:p>
    <w:p w14:paraId="5E25835E" w14:textId="069DB3ED" w:rsidR="00BF20CB" w:rsidRDefault="0064711E" w:rsidP="00957149">
      <w:pPr>
        <w:tabs>
          <w:tab w:val="clear" w:pos="0"/>
        </w:tabs>
        <w:ind w:right="0" w:firstLine="0"/>
        <w:rPr>
          <w:ins w:id="121" w:author="Ayse Zeynep Enkavi" w:date="2016-01-04T11:56:00Z"/>
          <w:rFonts w:ascii="Times" w:hAnsi="Times"/>
          <w:bCs w:val="0"/>
          <w:i/>
          <w:iCs w:val="0"/>
          <w:szCs w:val="24"/>
        </w:rPr>
      </w:pPr>
      <w:ins w:id="122" w:author="Ayse Zeynep Enkavi" w:date="2015-10-06T20:06:00Z">
        <w:r>
          <w:rPr>
            <w:rFonts w:ascii="Times" w:hAnsi="Times"/>
            <w:bCs w:val="0"/>
            <w:i/>
            <w:iCs w:val="0"/>
            <w:szCs w:val="24"/>
          </w:rPr>
          <w:t xml:space="preserve">Values </w:t>
        </w:r>
      </w:ins>
      <w:r w:rsidR="0091440F">
        <w:rPr>
          <w:rFonts w:ascii="Times" w:hAnsi="Times"/>
          <w:bCs w:val="0"/>
          <w:i/>
          <w:iCs w:val="0"/>
          <w:szCs w:val="24"/>
        </w:rPr>
        <w:t xml:space="preserve">of candy bars and </w:t>
      </w:r>
      <w:proofErr w:type="spellStart"/>
      <w:r w:rsidR="0091440F">
        <w:rPr>
          <w:rFonts w:ascii="Times" w:hAnsi="Times"/>
          <w:bCs w:val="0"/>
          <w:i/>
          <w:iCs w:val="0"/>
          <w:szCs w:val="24"/>
        </w:rPr>
        <w:t>intransitivities</w:t>
      </w:r>
      <w:proofErr w:type="spellEnd"/>
    </w:p>
    <w:p w14:paraId="3BFCD6DC" w14:textId="36AD0E1F" w:rsidR="00D66E17" w:rsidRPr="00D66E17" w:rsidRDefault="00D66E17" w:rsidP="00957149">
      <w:pPr>
        <w:tabs>
          <w:tab w:val="clear" w:pos="0"/>
        </w:tabs>
        <w:ind w:right="0" w:firstLine="0"/>
        <w:rPr>
          <w:rFonts w:ascii="Times" w:hAnsi="Times"/>
          <w:bCs w:val="0"/>
          <w:iCs w:val="0"/>
          <w:szCs w:val="24"/>
        </w:rPr>
      </w:pPr>
      <w:ins w:id="123" w:author="Ayse Zeynep Enkavi" w:date="2016-01-04T11:56:00Z">
        <w:r>
          <w:rPr>
            <w:rFonts w:ascii="Times" w:hAnsi="Times"/>
            <w:bCs w:val="0"/>
            <w:iCs w:val="0"/>
            <w:szCs w:val="24"/>
          </w:rPr>
          <w:tab/>
          <w:t xml:space="preserve">To make sure that differences in </w:t>
        </w:r>
        <w:proofErr w:type="spellStart"/>
        <w:r>
          <w:rPr>
            <w:rFonts w:ascii="Times" w:hAnsi="Times"/>
            <w:bCs w:val="0"/>
            <w:iCs w:val="0"/>
            <w:szCs w:val="24"/>
          </w:rPr>
          <w:t>intransitivities</w:t>
        </w:r>
        <w:proofErr w:type="spellEnd"/>
        <w:r>
          <w:rPr>
            <w:rFonts w:ascii="Times" w:hAnsi="Times"/>
            <w:bCs w:val="0"/>
            <w:iCs w:val="0"/>
            <w:szCs w:val="24"/>
          </w:rPr>
          <w:t xml:space="preserve"> were not driven by specific candy bars we checked on aggregate how often each bar was involved in an intransitive triplet. There were no significant differences between the bars as seen in Figure S</w:t>
        </w:r>
      </w:ins>
      <w:ins w:id="124" w:author="Ayse Zeynep Enkavi" w:date="2016-01-04T11:58:00Z">
        <w:r>
          <w:rPr>
            <w:rFonts w:ascii="Times" w:hAnsi="Times"/>
            <w:bCs w:val="0"/>
            <w:iCs w:val="0"/>
            <w:szCs w:val="24"/>
          </w:rPr>
          <w:t>2 below.</w:t>
        </w:r>
      </w:ins>
    </w:p>
    <w:p w14:paraId="69EE7F92" w14:textId="77777777" w:rsidR="001A49D3" w:rsidRDefault="001A49D3" w:rsidP="001A49D3">
      <w:pPr>
        <w:tabs>
          <w:tab w:val="clear" w:pos="0"/>
        </w:tabs>
        <w:ind w:right="0"/>
        <w:rPr>
          <w:ins w:id="125" w:author="Ayse Zeynep Enkavi" w:date="2016-01-04T11:33:00Z"/>
        </w:rPr>
      </w:pPr>
      <w:ins w:id="126" w:author="Ayse Zeynep Enkavi" w:date="2016-01-04T11:33:00Z">
        <w:r>
          <w:rPr>
            <w:noProof/>
          </w:rPr>
          <w:lastRenderedPageBreak/>
          <w:drawing>
            <wp:inline distT="0" distB="0" distL="0" distR="0" wp14:anchorId="333B09B5" wp14:editId="7AF04290">
              <wp:extent cx="4117128" cy="2744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4.png"/>
                      <pic:cNvPicPr/>
                    </pic:nvPicPr>
                    <pic:blipFill>
                      <a:blip r:embed="rId9">
                        <a:extLst>
                          <a:ext uri="{28A0092B-C50C-407E-A947-70E740481C1C}">
                            <a14:useLocalDpi xmlns:a14="http://schemas.microsoft.com/office/drawing/2010/main" val="0"/>
                          </a:ext>
                        </a:extLst>
                      </a:blip>
                      <a:stretch>
                        <a:fillRect/>
                      </a:stretch>
                    </pic:blipFill>
                    <pic:spPr>
                      <a:xfrm>
                        <a:off x="0" y="0"/>
                        <a:ext cx="4117128" cy="2744752"/>
                      </a:xfrm>
                      <a:prstGeom prst="rect">
                        <a:avLst/>
                      </a:prstGeom>
                    </pic:spPr>
                  </pic:pic>
                </a:graphicData>
              </a:graphic>
            </wp:inline>
          </w:drawing>
        </w:r>
      </w:ins>
    </w:p>
    <w:p w14:paraId="7DA0EB23" w14:textId="6DF1AB8B" w:rsidR="001A49D3" w:rsidRPr="001A49D3" w:rsidRDefault="001A49D3" w:rsidP="001A49D3">
      <w:pPr>
        <w:rPr>
          <w:ins w:id="127" w:author="Ayse Zeynep Enkavi" w:date="2016-01-04T11:33:00Z"/>
          <w:i/>
          <w:sz w:val="20"/>
        </w:rPr>
      </w:pPr>
      <w:ins w:id="128" w:author="Ayse Zeynep Enkavi" w:date="2016-01-04T11:33:00Z">
        <w:r w:rsidRPr="001A49D3">
          <w:rPr>
            <w:b/>
            <w:i/>
            <w:sz w:val="20"/>
          </w:rPr>
          <w:t xml:space="preserve">Figure </w:t>
        </w:r>
      </w:ins>
      <w:ins w:id="129" w:author="Ayse Zeynep Enkavi" w:date="2016-01-04T11:35:00Z">
        <w:r w:rsidRPr="001A49D3">
          <w:rPr>
            <w:b/>
            <w:i/>
            <w:sz w:val="20"/>
          </w:rPr>
          <w:t>S2</w:t>
        </w:r>
      </w:ins>
      <w:ins w:id="130" w:author="Ayse Zeynep Enkavi" w:date="2016-01-04T11:33:00Z">
        <w:r w:rsidRPr="001A49D3">
          <w:rPr>
            <w:i/>
            <w:sz w:val="20"/>
          </w:rPr>
          <w:t>. Average number of intransitive triplets each stimulus was involved in for the preference task. There were no idiosyncratic differences between the stimuli (</w:t>
        </w:r>
        <w:proofErr w:type="gramStart"/>
        <w:r w:rsidRPr="001A49D3">
          <w:rPr>
            <w:i/>
            <w:sz w:val="20"/>
          </w:rPr>
          <w:t>F(</w:t>
        </w:r>
        <w:proofErr w:type="gramEnd"/>
        <w:r w:rsidRPr="001A49D3">
          <w:rPr>
            <w:i/>
            <w:sz w:val="20"/>
          </w:rPr>
          <w:t>1, 18) = 0.003, p  = 0.959).</w:t>
        </w:r>
      </w:ins>
    </w:p>
    <w:p w14:paraId="21699B86" w14:textId="77777777" w:rsidR="001A49D3" w:rsidRDefault="001A49D3" w:rsidP="001A49D3">
      <w:pPr>
        <w:tabs>
          <w:tab w:val="clear" w:pos="0"/>
        </w:tabs>
        <w:ind w:right="0"/>
        <w:rPr>
          <w:ins w:id="131" w:author="Ayse Zeynep Enkavi" w:date="2016-01-04T11:33:00Z"/>
        </w:rPr>
      </w:pPr>
    </w:p>
    <w:p w14:paraId="6B801641" w14:textId="77777777" w:rsidR="001A49D3" w:rsidRDefault="001A49D3" w:rsidP="001A49D3">
      <w:pPr>
        <w:tabs>
          <w:tab w:val="clear" w:pos="0"/>
        </w:tabs>
        <w:ind w:right="0"/>
        <w:rPr>
          <w:ins w:id="132" w:author="Ayse Zeynep Enkavi" w:date="2016-01-04T11:33:00Z"/>
        </w:rPr>
      </w:pPr>
      <w:ins w:id="133" w:author="Ayse Zeynep Enkavi" w:date="2016-01-04T11:33:00Z">
        <w:r>
          <w:t xml:space="preserve">These aggregate level analyses mask, however, potential individual differences in preferences for the candy bars. To address this, we rank-ordered the candy bars depending on how often each bar was chosen out of the 19 potential times it could have been chosen. A candy bar that was chosen 16 times, for instance, would be assigned a rank-order value of 16. This also allowed us to ask whether decision difficulty might be processed differently between the groups. Decision difficulty was quantified as the difference between these rank-order values for the two candy bars in a given trial. As a result of higher intransitivity in the MTL group (and consistent with the group differences in the BTL model fits) the mean of the rank-order value differences was lower for the MTL group (b = -0.144, </w:t>
        </w:r>
        <w:proofErr w:type="gramStart"/>
        <w:r>
          <w:t>t(</w:t>
        </w:r>
        <w:proofErr w:type="gramEnd"/>
        <w:r>
          <w:t xml:space="preserve">88) = -3.491, p&lt;0.001). This can be explained by higher noise in value representations: Higher noise can lead to an underestimation of the value of most preferred candy bars and an overestimation of that of least preferred ones in pairwise </w:t>
        </w:r>
        <w:r>
          <w:lastRenderedPageBreak/>
          <w:t xml:space="preserve">counts of choices. Thus, in some sense all decisions are more difficult for the MTL group, consistent with their overall slower response times. </w:t>
        </w:r>
      </w:ins>
    </w:p>
    <w:p w14:paraId="2BE2ACC2" w14:textId="77777777" w:rsidR="001A49D3" w:rsidRDefault="001A49D3" w:rsidP="001A49D3">
      <w:pPr>
        <w:tabs>
          <w:tab w:val="clear" w:pos="0"/>
        </w:tabs>
        <w:ind w:right="0"/>
        <w:rPr>
          <w:ins w:id="134" w:author="Ayse Zeynep Enkavi" w:date="2016-01-04T11:33:00Z"/>
        </w:rPr>
      </w:pPr>
      <w:ins w:id="135" w:author="Ayse Zeynep Enkavi" w:date="2016-01-04T11:33:00Z">
        <w:r>
          <w:t xml:space="preserve">More interestingly, however, the three groups respond differently to decreasing difficulty. Expectedly, all groups were faster for easier trials in both tasks (numbers task: b = -0.19, </w:t>
        </w:r>
        <w:proofErr w:type="gramStart"/>
        <w:r>
          <w:t>t(</w:t>
        </w:r>
        <w:proofErr w:type="gramEnd"/>
        <w:r>
          <w:t xml:space="preserve">1720) = -33.257, p &lt;0.001, choice task: b = -0.24, t(1720) = -38.171, p &lt; 0.001). Yet the MTL group was not only slower in general (b = 0.08, </w:t>
        </w:r>
        <w:proofErr w:type="gramStart"/>
        <w:r>
          <w:t>t(</w:t>
        </w:r>
        <w:proofErr w:type="gramEnd"/>
        <w:r>
          <w:t xml:space="preserve">88) = 2.098, p = 0.039) but also slower to respond to decreasing difficulty in the choice task (b = 0.02, t(1720) = 4.461, p &lt; 0.001). This pattern was not observed in the control task of number comparisons (b = -0.003, </w:t>
        </w:r>
        <w:proofErr w:type="gramStart"/>
        <w:r>
          <w:t>t(</w:t>
        </w:r>
        <w:proofErr w:type="gramEnd"/>
        <w:r>
          <w:t>1720) = -0.865, p = 0.387). Although we cannot rule out alternative explanations for this response time pattern in the choice task due to other potential limitations posed by MTL lesions due to lack of additional neuropsychological data it still corroborates the necessary role for the MTL in stable value representations.</w:t>
        </w:r>
      </w:ins>
    </w:p>
    <w:p w14:paraId="320A4CBE" w14:textId="77777777" w:rsidR="001A49D3" w:rsidRDefault="001A49D3" w:rsidP="001A49D3">
      <w:pPr>
        <w:tabs>
          <w:tab w:val="clear" w:pos="0"/>
        </w:tabs>
        <w:ind w:right="0"/>
        <w:rPr>
          <w:ins w:id="136" w:author="Ayse Zeynep Enkavi" w:date="2016-01-04T11:33:00Z"/>
        </w:rPr>
      </w:pPr>
      <w:ins w:id="137" w:author="Ayse Zeynep Enkavi" w:date="2016-01-04T11:33:00Z">
        <w:r>
          <w:rPr>
            <w:noProof/>
          </w:rPr>
          <w:drawing>
            <wp:inline distT="0" distB="0" distL="0" distR="0" wp14:anchorId="6E367809" wp14:editId="3AA7D680">
              <wp:extent cx="5760720" cy="281813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ins>
    </w:p>
    <w:p w14:paraId="502EECB0" w14:textId="4E5DF1FB" w:rsidR="001A49D3" w:rsidRPr="001A49D3" w:rsidRDefault="001A49D3" w:rsidP="001A49D3">
      <w:pPr>
        <w:tabs>
          <w:tab w:val="clear" w:pos="0"/>
        </w:tabs>
        <w:ind w:right="0"/>
        <w:rPr>
          <w:ins w:id="138" w:author="Ayse Zeynep Enkavi" w:date="2016-01-04T11:33:00Z"/>
          <w:i/>
          <w:sz w:val="20"/>
        </w:rPr>
      </w:pPr>
      <w:ins w:id="139" w:author="Ayse Zeynep Enkavi" w:date="2016-01-04T11:33:00Z">
        <w:r w:rsidRPr="001A49D3">
          <w:rPr>
            <w:b/>
            <w:i/>
            <w:sz w:val="20"/>
          </w:rPr>
          <w:t xml:space="preserve">Figure </w:t>
        </w:r>
      </w:ins>
      <w:ins w:id="140" w:author="Ayse Zeynep Enkavi" w:date="2016-01-04T11:35:00Z">
        <w:r w:rsidRPr="001A49D3">
          <w:rPr>
            <w:b/>
            <w:i/>
            <w:sz w:val="20"/>
          </w:rPr>
          <w:t>S3</w:t>
        </w:r>
      </w:ins>
      <w:ins w:id="141" w:author="Ayse Zeynep Enkavi" w:date="2016-01-04T11:33:00Z">
        <w:r w:rsidRPr="001A49D3">
          <w:rPr>
            <w:i/>
            <w:sz w:val="20"/>
          </w:rPr>
          <w:t xml:space="preserve">. </w:t>
        </w:r>
        <w:proofErr w:type="gramStart"/>
        <w:r w:rsidRPr="001A49D3">
          <w:rPr>
            <w:i/>
            <w:sz w:val="20"/>
          </w:rPr>
          <w:t>Response times as a function of decision difficulty.</w:t>
        </w:r>
        <w:proofErr w:type="gramEnd"/>
        <w:r w:rsidRPr="001A49D3">
          <w:rPr>
            <w:i/>
            <w:sz w:val="20"/>
          </w:rPr>
          <w:t xml:space="preserve"> As decisions become easier in both tasks all groups respond faster. The MTL group is slower, however, to react to change in difficulty for the choice task, while this is not true for the control task. </w:t>
        </w:r>
      </w:ins>
    </w:p>
    <w:p w14:paraId="3509E091" w14:textId="77777777" w:rsidR="00DD673B" w:rsidRDefault="00DD673B" w:rsidP="00957149">
      <w:pPr>
        <w:tabs>
          <w:tab w:val="clear" w:pos="0"/>
        </w:tabs>
        <w:ind w:right="0" w:firstLine="0"/>
        <w:rPr>
          <w:rFonts w:ascii="Times" w:hAnsi="Times"/>
          <w:bCs w:val="0"/>
          <w:iCs w:val="0"/>
          <w:szCs w:val="24"/>
        </w:rPr>
      </w:pPr>
    </w:p>
    <w:p w14:paraId="5E989616" w14:textId="194260B3" w:rsidR="00DD673B" w:rsidRPr="003160E4" w:rsidRDefault="00441A5B" w:rsidP="00957149">
      <w:pPr>
        <w:tabs>
          <w:tab w:val="clear" w:pos="0"/>
        </w:tabs>
        <w:ind w:right="0"/>
        <w:rPr>
          <w:rFonts w:ascii="Times" w:hAnsi="Times"/>
          <w:bCs w:val="0"/>
          <w:i/>
          <w:iCs w:val="0"/>
          <w:szCs w:val="24"/>
        </w:rPr>
      </w:pPr>
      <w:r>
        <w:rPr>
          <w:rFonts w:ascii="Times" w:hAnsi="Times"/>
          <w:bCs w:val="0"/>
          <w:i/>
          <w:iCs w:val="0"/>
          <w:szCs w:val="24"/>
        </w:rPr>
        <w:t>Alternative explanations of (</w:t>
      </w:r>
      <w:proofErr w:type="gramStart"/>
      <w:r>
        <w:rPr>
          <w:rFonts w:ascii="Times" w:hAnsi="Times"/>
          <w:bCs w:val="0"/>
          <w:i/>
          <w:iCs w:val="0"/>
          <w:szCs w:val="24"/>
        </w:rPr>
        <w:t>in)t</w:t>
      </w:r>
      <w:r w:rsidR="00DD673B" w:rsidRPr="003160E4">
        <w:rPr>
          <w:rFonts w:ascii="Times" w:hAnsi="Times"/>
          <w:bCs w:val="0"/>
          <w:i/>
          <w:iCs w:val="0"/>
          <w:szCs w:val="24"/>
        </w:rPr>
        <w:t>ransitivity</w:t>
      </w:r>
      <w:proofErr w:type="gramEnd"/>
      <w:r w:rsidR="00DD673B" w:rsidRPr="003160E4">
        <w:rPr>
          <w:rFonts w:ascii="Times" w:hAnsi="Times"/>
          <w:bCs w:val="0"/>
          <w:i/>
          <w:iCs w:val="0"/>
          <w:szCs w:val="24"/>
        </w:rPr>
        <w:t xml:space="preserve"> </w:t>
      </w:r>
    </w:p>
    <w:p w14:paraId="1CC80CAC" w14:textId="64C2AA99" w:rsidR="00DD673B" w:rsidRDefault="00DD673B" w:rsidP="00957149">
      <w:r>
        <w:t>As noted in the main text</w:t>
      </w:r>
      <w:r w:rsidR="00441A5B">
        <w:t>,</w:t>
      </w:r>
      <w:r w:rsidR="0071442C">
        <w:t xml:space="preserve"> o</w:t>
      </w:r>
      <w:r>
        <w:t xml:space="preserve">ne </w:t>
      </w:r>
      <w:r w:rsidR="0071442C">
        <w:t>alternative</w:t>
      </w:r>
      <w:r>
        <w:t xml:space="preserve"> </w:t>
      </w:r>
      <w:r w:rsidR="00F46862">
        <w:t xml:space="preserve">explanation </w:t>
      </w:r>
      <w:r>
        <w:t xml:space="preserve">for the </w:t>
      </w:r>
      <w:r w:rsidR="00CD1D5E">
        <w:t xml:space="preserve">observed group </w:t>
      </w:r>
      <w:r>
        <w:t xml:space="preserve">differences in </w:t>
      </w:r>
      <w:r w:rsidR="00CD1D5E">
        <w:t xml:space="preserve">intransitive choice patterns </w:t>
      </w:r>
      <w:r>
        <w:t>is not the influence of hippocampal damage on the construction of value estimates, but rather the idea that respondents with MTL damage simply did not recall their prior answers in the choice task</w:t>
      </w:r>
      <w:r w:rsidR="00F46862">
        <w:t xml:space="preserve"> as well as the other groups</w:t>
      </w:r>
      <w:r w:rsidR="00CD1D5E">
        <w:t>,</w:t>
      </w:r>
      <w:r w:rsidR="00F46862">
        <w:t xml:space="preserve"> who could use this information to increase their consistency in choices</w:t>
      </w:r>
      <w:r>
        <w:t xml:space="preserve">. We examined </w:t>
      </w:r>
      <w:r w:rsidR="00CD1D5E">
        <w:t xml:space="preserve">this alternative explanation by </w:t>
      </w:r>
      <w:r>
        <w:t xml:space="preserve">looking at the number of times each </w:t>
      </w:r>
      <w:ins w:id="142" w:author="Ayse Zeynep Enkavi" w:date="2015-10-06T21:33:00Z">
        <w:r w:rsidR="00AE791D">
          <w:t>choice</w:t>
        </w:r>
      </w:ins>
      <w:r w:rsidR="00CD1D5E">
        <w:t xml:space="preserve"> </w:t>
      </w:r>
      <w:r>
        <w:t xml:space="preserve">was involved in intransitivity. </w:t>
      </w:r>
      <w:r w:rsidR="00CD1D5E">
        <w:t>The a</w:t>
      </w:r>
      <w:r>
        <w:t>lternative explanation</w:t>
      </w:r>
      <w:r w:rsidR="00CD1D5E">
        <w:t xml:space="preserve"> hypothesizing explicit </w:t>
      </w:r>
      <w:r>
        <w:t xml:space="preserve">memory </w:t>
      </w:r>
      <w:r w:rsidR="00CD1D5E">
        <w:t xml:space="preserve">recall of prior answers </w:t>
      </w:r>
      <w:r>
        <w:t>would expect a change in this proportion with trial number (i</w:t>
      </w:r>
      <w:r w:rsidR="00CD1D5E">
        <w:t>.</w:t>
      </w:r>
      <w:r>
        <w:t>e.</w:t>
      </w:r>
      <w:r w:rsidR="00CD1D5E">
        <w:t>,</w:t>
      </w:r>
      <w:r>
        <w:t xml:space="preserve"> </w:t>
      </w:r>
      <w:r w:rsidR="00FC09FC">
        <w:t>the time point at which</w:t>
      </w:r>
      <w:r>
        <w:t xml:space="preserve"> </w:t>
      </w:r>
      <w:r w:rsidR="00CD1D5E">
        <w:t>a choice</w:t>
      </w:r>
      <w:r>
        <w:t xml:space="preserve"> pair is seen during the session). </w:t>
      </w:r>
      <w:r w:rsidR="00CD1D5E">
        <w:t xml:space="preserve"> In particular, the alternative explanation would predict a decrease in </w:t>
      </w:r>
      <w:proofErr w:type="spellStart"/>
      <w:r w:rsidR="00CD1D5E">
        <w:t>intransitivities</w:t>
      </w:r>
      <w:proofErr w:type="spellEnd"/>
      <w:r w:rsidR="00CD1D5E">
        <w:t xml:space="preserve"> across trials, and less of a decrease in </w:t>
      </w:r>
      <w:proofErr w:type="spellStart"/>
      <w:r w:rsidR="00CD1D5E">
        <w:t>intransi</w:t>
      </w:r>
      <w:r w:rsidR="001305E4">
        <w:t>ti</w:t>
      </w:r>
      <w:r w:rsidR="00CD1D5E">
        <w:t>vities</w:t>
      </w:r>
      <w:proofErr w:type="spellEnd"/>
      <w:r w:rsidR="00CD1D5E">
        <w:t xml:space="preserve"> for the MTL group relative to the other two groups. </w:t>
      </w:r>
      <w:r w:rsidR="000810D8">
        <w:t xml:space="preserve">Consistent with previous analyses, </w:t>
      </w:r>
      <w:r>
        <w:t xml:space="preserve">each trial was involved in more </w:t>
      </w:r>
      <w:proofErr w:type="spellStart"/>
      <w:r>
        <w:t>intransitivities</w:t>
      </w:r>
      <w:proofErr w:type="spellEnd"/>
      <w:r>
        <w:t xml:space="preserve"> for the MTL group (</w:t>
      </w:r>
      <w:ins w:id="143" w:author="Ayse Zeynep Enkavi" w:date="2015-02-12T12:09:00Z">
        <w:r w:rsidR="00142539">
          <w:t xml:space="preserve">b = 0.56, </w:t>
        </w:r>
      </w:ins>
      <w:proofErr w:type="gramStart"/>
      <w:r>
        <w:t>t</w:t>
      </w:r>
      <w:ins w:id="144" w:author="Ayse Zeynep Enkavi" w:date="2015-02-12T12:09:00Z">
        <w:r w:rsidR="00142539">
          <w:t>(</w:t>
        </w:r>
        <w:proofErr w:type="gramEnd"/>
        <w:r w:rsidR="00142539">
          <w:t>94</w:t>
        </w:r>
        <w:r w:rsidR="00204F1A">
          <w:t>)</w:t>
        </w:r>
      </w:ins>
      <w:r>
        <w:t xml:space="preserve"> = </w:t>
      </w:r>
      <w:ins w:id="145" w:author="Ayse Zeynep Enkavi" w:date="2015-02-12T12:11:00Z">
        <w:r w:rsidR="00204F1A">
          <w:t>3.72</w:t>
        </w:r>
      </w:ins>
      <w:r w:rsidR="00CA2C3E">
        <w:t>, p &lt; 0.001</w:t>
      </w:r>
      <w:r>
        <w:t>)</w:t>
      </w:r>
      <w:r w:rsidR="00DC423D">
        <w:t xml:space="preserve">. </w:t>
      </w:r>
      <w:ins w:id="146" w:author="Ayse Zeynep Enkavi" w:date="2014-06-17T07:38:00Z">
        <w:r w:rsidR="00D533B2">
          <w:t xml:space="preserve">As explained above </w:t>
        </w:r>
        <w:r w:rsidR="00D533B2">
          <w:rPr>
            <w:rFonts w:ascii="Times" w:hAnsi="Times"/>
            <w:bCs w:val="0"/>
            <w:iCs w:val="0"/>
            <w:szCs w:val="24"/>
          </w:rPr>
          <w:t>the number of times one trial was involved in an intransitivity ranged from 0 to 17 with a mean of 0.</w:t>
        </w:r>
      </w:ins>
      <w:ins w:id="147" w:author="Ayse Zeynep Enkavi" w:date="2015-02-12T12:11:00Z">
        <w:r w:rsidR="00204F1A">
          <w:rPr>
            <w:rFonts w:ascii="Times" w:hAnsi="Times"/>
            <w:bCs w:val="0"/>
            <w:iCs w:val="0"/>
            <w:szCs w:val="24"/>
          </w:rPr>
          <w:t>715</w:t>
        </w:r>
      </w:ins>
      <w:ins w:id="148" w:author="Ayse Zeynep Enkavi" w:date="2014-06-17T07:38:00Z">
        <w:r w:rsidR="00D533B2">
          <w:rPr>
            <w:rFonts w:ascii="Times" w:hAnsi="Times"/>
            <w:bCs w:val="0"/>
            <w:iCs w:val="0"/>
            <w:szCs w:val="24"/>
          </w:rPr>
          <w:t xml:space="preserve"> and standard deviation of 1.</w:t>
        </w:r>
      </w:ins>
      <w:ins w:id="149" w:author="Ayse Zeynep Enkavi" w:date="2015-02-12T12:11:00Z">
        <w:r w:rsidR="00204F1A">
          <w:rPr>
            <w:rFonts w:ascii="Times" w:hAnsi="Times"/>
            <w:bCs w:val="0"/>
            <w:iCs w:val="0"/>
            <w:szCs w:val="24"/>
          </w:rPr>
          <w:t>414</w:t>
        </w:r>
      </w:ins>
      <w:ins w:id="150" w:author="Ayse Zeynep Enkavi" w:date="2014-06-17T07:38:00Z">
        <w:r w:rsidR="00D533B2">
          <w:rPr>
            <w:rFonts w:ascii="Times" w:hAnsi="Times"/>
            <w:bCs w:val="0"/>
            <w:iCs w:val="0"/>
            <w:szCs w:val="24"/>
          </w:rPr>
          <w:t xml:space="preserve">. As the mean implies most of the 190 choice pairs for each participant were not involved in </w:t>
        </w:r>
        <w:proofErr w:type="spellStart"/>
        <w:r w:rsidR="00D533B2">
          <w:rPr>
            <w:rFonts w:ascii="Times" w:hAnsi="Times"/>
            <w:bCs w:val="0"/>
            <w:iCs w:val="0"/>
            <w:szCs w:val="24"/>
          </w:rPr>
          <w:t>intransitivies</w:t>
        </w:r>
        <w:proofErr w:type="spellEnd"/>
        <w:r w:rsidR="00D533B2">
          <w:rPr>
            <w:rFonts w:ascii="Times" w:hAnsi="Times"/>
            <w:bCs w:val="0"/>
            <w:iCs w:val="0"/>
            <w:szCs w:val="24"/>
          </w:rPr>
          <w:t xml:space="preserve">. </w:t>
        </w:r>
      </w:ins>
      <w:ins w:id="151" w:author="Ayse Zeynep Enkavi" w:date="2014-06-17T07:39:00Z">
        <w:r w:rsidR="00D533B2">
          <w:rPr>
            <w:rFonts w:ascii="Times" w:hAnsi="Times"/>
            <w:bCs w:val="0"/>
            <w:iCs w:val="0"/>
            <w:szCs w:val="24"/>
          </w:rPr>
          <w:t>Therefore, as Figure S</w:t>
        </w:r>
      </w:ins>
      <w:ins w:id="152" w:author="Ayse Zeynep Enkavi" w:date="2015-02-12T12:12:00Z">
        <w:r w:rsidR="00032DAC">
          <w:rPr>
            <w:rFonts w:ascii="Times" w:hAnsi="Times"/>
            <w:bCs w:val="0"/>
            <w:iCs w:val="0"/>
            <w:szCs w:val="24"/>
          </w:rPr>
          <w:t>4</w:t>
        </w:r>
      </w:ins>
      <w:ins w:id="153" w:author="Ayse Zeynep Enkavi" w:date="2014-06-17T07:39:00Z">
        <w:r w:rsidR="00204F1A">
          <w:rPr>
            <w:rFonts w:ascii="Times" w:hAnsi="Times"/>
            <w:bCs w:val="0"/>
            <w:iCs w:val="0"/>
            <w:szCs w:val="24"/>
          </w:rPr>
          <w:t xml:space="preserve"> depicts</w:t>
        </w:r>
        <w:r w:rsidR="00D533B2">
          <w:rPr>
            <w:rFonts w:ascii="Times" w:hAnsi="Times"/>
            <w:bCs w:val="0"/>
            <w:iCs w:val="0"/>
            <w:szCs w:val="24"/>
          </w:rPr>
          <w:t xml:space="preserve"> </w:t>
        </w:r>
        <w:r w:rsidR="00D533B2">
          <w:t>e</w:t>
        </w:r>
      </w:ins>
      <w:r w:rsidR="003160E4">
        <w:t>ach trial was involved in 0.</w:t>
      </w:r>
      <w:ins w:id="154" w:author="Ayse Zeynep Enkavi" w:date="2015-02-12T12:12:00Z">
        <w:r w:rsidR="00204F1A">
          <w:t>49</w:t>
        </w:r>
      </w:ins>
      <w:r w:rsidR="003160E4">
        <w:t xml:space="preserve"> </w:t>
      </w:r>
      <w:proofErr w:type="spellStart"/>
      <w:r w:rsidR="003160E4">
        <w:t>intransitivities</w:t>
      </w:r>
      <w:proofErr w:type="spellEnd"/>
      <w:ins w:id="155" w:author="Ayse Zeynep Enkavi" w:date="2014-06-17T07:40:00Z">
        <w:r w:rsidR="00D533B2">
          <w:t xml:space="preserve"> on average</w:t>
        </w:r>
      </w:ins>
      <w:r w:rsidR="003160E4">
        <w:t xml:space="preserve"> for the control group, 0.</w:t>
      </w:r>
      <w:r w:rsidR="00B06400">
        <w:t>6</w:t>
      </w:r>
      <w:ins w:id="156" w:author="Ayse Zeynep Enkavi" w:date="2015-02-12T12:12:00Z">
        <w:r w:rsidR="00204F1A">
          <w:t>0</w:t>
        </w:r>
      </w:ins>
      <w:r w:rsidR="003160E4">
        <w:t xml:space="preserve"> for the ETL group and 1.</w:t>
      </w:r>
      <w:ins w:id="157" w:author="Ayse Zeynep Enkavi" w:date="2015-02-12T12:12:00Z">
        <w:r w:rsidR="00204F1A">
          <w:t>05</w:t>
        </w:r>
      </w:ins>
      <w:r w:rsidR="003160E4">
        <w:t xml:space="preserve"> for MTL group</w:t>
      </w:r>
      <w:r>
        <w:t xml:space="preserve"> but this pattern </w:t>
      </w:r>
      <w:r w:rsidR="003160E4">
        <w:t xml:space="preserve">showed neither a </w:t>
      </w:r>
      <w:r>
        <w:t>linear (</w:t>
      </w:r>
      <w:ins w:id="158" w:author="Ayse Zeynep Enkavi" w:date="2015-02-12T12:13:00Z">
        <w:r w:rsidR="00204F1A">
          <w:t xml:space="preserve">b = </w:t>
        </w:r>
      </w:ins>
      <w:ins w:id="159" w:author="Ayse Zeynep Enkavi" w:date="2015-02-12T12:15:00Z">
        <w:r w:rsidR="00D84FF2">
          <w:t>7.155</w:t>
        </w:r>
        <w:r w:rsidR="00204F1A">
          <w:t xml:space="preserve"> × 10</w:t>
        </w:r>
        <w:r w:rsidR="00204F1A">
          <w:rPr>
            <w:vertAlign w:val="superscript"/>
          </w:rPr>
          <w:t>-</w:t>
        </w:r>
        <w:r w:rsidR="00D84FF2">
          <w:rPr>
            <w:vertAlign w:val="superscript"/>
          </w:rPr>
          <w:t>3</w:t>
        </w:r>
      </w:ins>
      <w:ins w:id="160" w:author="Ayse Zeynep Enkavi" w:date="2015-02-12T12:13:00Z">
        <w:r w:rsidR="00204F1A">
          <w:t xml:space="preserve">, </w:t>
        </w:r>
      </w:ins>
      <w:proofErr w:type="gramStart"/>
      <w:r>
        <w:t>t</w:t>
      </w:r>
      <w:ins w:id="161" w:author="Ayse Zeynep Enkavi" w:date="2015-02-12T12:13:00Z">
        <w:r w:rsidR="00204F1A">
          <w:t>(</w:t>
        </w:r>
        <w:proofErr w:type="gramEnd"/>
        <w:r w:rsidR="00204F1A">
          <w:t>17200)</w:t>
        </w:r>
      </w:ins>
      <w:r>
        <w:t xml:space="preserve"> = 0.</w:t>
      </w:r>
      <w:ins w:id="162" w:author="Ayse Zeynep Enkavi" w:date="2015-02-12T12:13:00Z">
        <w:r w:rsidR="00D84FF2">
          <w:t>297</w:t>
        </w:r>
      </w:ins>
      <w:r w:rsidR="00C46521">
        <w:t>, p = 0.</w:t>
      </w:r>
      <w:ins w:id="163" w:author="Ayse Zeynep Enkavi" w:date="2015-10-06T21:46:00Z">
        <w:r w:rsidR="00D84FF2">
          <w:t>766</w:t>
        </w:r>
      </w:ins>
      <w:r>
        <w:t xml:space="preserve">) </w:t>
      </w:r>
      <w:r w:rsidR="00B06400">
        <w:t>n</w:t>
      </w:r>
      <w:r>
        <w:t xml:space="preserve">or </w:t>
      </w:r>
      <w:r w:rsidR="00B06400">
        <w:t xml:space="preserve">a </w:t>
      </w:r>
      <w:r>
        <w:t>quadratic (</w:t>
      </w:r>
      <w:ins w:id="164" w:author="Ayse Zeynep Enkavi" w:date="2015-02-12T12:14:00Z">
        <w:r w:rsidR="00D84FF2">
          <w:t xml:space="preserve">b = </w:t>
        </w:r>
      </w:ins>
      <w:ins w:id="165" w:author="Ayse Zeynep Enkavi" w:date="2015-02-12T12:15:00Z">
        <w:r w:rsidR="00204F1A">
          <w:t>7</w:t>
        </w:r>
      </w:ins>
      <w:ins w:id="166" w:author="Ayse Zeynep Enkavi" w:date="2015-10-06T21:46:00Z">
        <w:r w:rsidR="00D84FF2">
          <w:t>.727</w:t>
        </w:r>
      </w:ins>
      <w:ins w:id="167" w:author="Ayse Zeynep Enkavi" w:date="2015-02-12T12:14:00Z">
        <w:r w:rsidR="00204F1A">
          <w:t xml:space="preserve"> × 10</w:t>
        </w:r>
        <w:r w:rsidR="00204F1A">
          <w:rPr>
            <w:vertAlign w:val="superscript"/>
          </w:rPr>
          <w:t>-</w:t>
        </w:r>
      </w:ins>
      <w:ins w:id="168" w:author="Ayse Zeynep Enkavi" w:date="2015-10-06T21:47:00Z">
        <w:r w:rsidR="00D84FF2">
          <w:rPr>
            <w:vertAlign w:val="superscript"/>
          </w:rPr>
          <w:t>3</w:t>
        </w:r>
      </w:ins>
      <w:ins w:id="169" w:author="Ayse Zeynep Enkavi" w:date="2015-02-12T12:14:00Z">
        <w:r w:rsidR="00204F1A">
          <w:t xml:space="preserve">, </w:t>
        </w:r>
      </w:ins>
      <w:r>
        <w:t>t</w:t>
      </w:r>
      <w:ins w:id="170" w:author="Ayse Zeynep Enkavi" w:date="2015-02-12T12:15:00Z">
        <w:r w:rsidR="00204F1A">
          <w:t>(17200)</w:t>
        </w:r>
      </w:ins>
      <w:r>
        <w:t xml:space="preserve"> = 0.</w:t>
      </w:r>
      <w:r w:rsidR="00B06400">
        <w:t>4</w:t>
      </w:r>
      <w:ins w:id="171" w:author="Ayse Zeynep Enkavi" w:date="2015-10-06T21:46:00Z">
        <w:r w:rsidR="00D84FF2">
          <w:t>58</w:t>
        </w:r>
      </w:ins>
      <w:r w:rsidR="00C46521">
        <w:t>, p = 0.6</w:t>
      </w:r>
      <w:ins w:id="172" w:author="Ayse Zeynep Enkavi" w:date="2015-02-12T12:15:00Z">
        <w:r w:rsidR="00204F1A">
          <w:t>47</w:t>
        </w:r>
      </w:ins>
      <w:r>
        <w:t xml:space="preserve">) trend </w:t>
      </w:r>
      <w:ins w:id="173" w:author="Ayse Zeynep Enkavi" w:date="2015-10-06T21:47:00Z">
        <w:r w:rsidR="00950C1B">
          <w:t xml:space="preserve">throughout the task </w:t>
        </w:r>
      </w:ins>
      <w:r>
        <w:t>for any of the groups</w:t>
      </w:r>
      <w:r w:rsidR="000A34A6">
        <w:t xml:space="preserve"> </w:t>
      </w:r>
      <w:r w:rsidR="00B06400">
        <w:t xml:space="preserve">neither did </w:t>
      </w:r>
      <w:r w:rsidR="000A34A6">
        <w:t>the interactions between tri</w:t>
      </w:r>
      <w:bookmarkStart w:id="174" w:name="_GoBack"/>
      <w:bookmarkEnd w:id="174"/>
      <w:r w:rsidR="000A34A6">
        <w:t>al number and groups</w:t>
      </w:r>
      <w:r>
        <w:t>. All trial</w:t>
      </w:r>
      <w:r w:rsidR="00FC09FC">
        <w:t>s</w:t>
      </w:r>
      <w:r>
        <w:t xml:space="preserve"> across the experiment for each subject were equally </w:t>
      </w:r>
      <w:r>
        <w:lastRenderedPageBreak/>
        <w:t xml:space="preserve">likely to be involved in an intransitive triplet ruling out </w:t>
      </w:r>
      <w:r w:rsidR="000810D8">
        <w:t xml:space="preserve">an </w:t>
      </w:r>
      <w:r>
        <w:t xml:space="preserve">explanation based on </w:t>
      </w:r>
      <w:r w:rsidR="000810D8">
        <w:t xml:space="preserve">explicit </w:t>
      </w:r>
      <w:r>
        <w:t xml:space="preserve">memory </w:t>
      </w:r>
      <w:r w:rsidR="000810D8">
        <w:t xml:space="preserve">of prior choices </w:t>
      </w:r>
      <w:r w:rsidR="00FC09FC">
        <w:t xml:space="preserve">within the experiment </w:t>
      </w:r>
      <w:r>
        <w:t xml:space="preserve">to explain the </w:t>
      </w:r>
      <w:r w:rsidR="000810D8">
        <w:t xml:space="preserve">observed </w:t>
      </w:r>
      <w:proofErr w:type="spellStart"/>
      <w:r w:rsidR="000810D8">
        <w:t>intransitivities</w:t>
      </w:r>
      <w:proofErr w:type="spellEnd"/>
      <w:r w:rsidR="000810D8">
        <w:t xml:space="preserve"> as well as </w:t>
      </w:r>
      <w:r>
        <w:t xml:space="preserve">group differences in </w:t>
      </w:r>
      <w:r w:rsidR="000810D8">
        <w:t xml:space="preserve">their frequency. </w:t>
      </w:r>
    </w:p>
    <w:p w14:paraId="419AF355" w14:textId="184ABC7F" w:rsidR="00DD673B" w:rsidRDefault="00D66E17" w:rsidP="00957149">
      <w:ins w:id="175" w:author="Ayse Zeynep Enkavi" w:date="2016-01-04T11:51:00Z">
        <w:r>
          <w:rPr>
            <w:noProof/>
          </w:rPr>
          <w:drawing>
            <wp:inline distT="0" distB="0" distL="0" distR="0" wp14:anchorId="062E13AE" wp14:editId="206B7A5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S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ins>
    </w:p>
    <w:p w14:paraId="67CE77F9" w14:textId="39A8FED8" w:rsidR="008917A6" w:rsidRDefault="008917A6" w:rsidP="00733024">
      <w:proofErr w:type="gramStart"/>
      <w:r w:rsidRPr="00715933">
        <w:rPr>
          <w:rFonts w:ascii="Times" w:hAnsi="Times"/>
          <w:bCs w:val="0"/>
          <w:i/>
          <w:iCs w:val="0"/>
          <w:sz w:val="20"/>
        </w:rPr>
        <w:t>Fig</w:t>
      </w:r>
      <w:ins w:id="176" w:author="Ayse Zeynep Enkavi" w:date="2016-01-04T11:36:00Z">
        <w:r w:rsidR="001A49D3">
          <w:rPr>
            <w:rFonts w:ascii="Times" w:hAnsi="Times"/>
            <w:bCs w:val="0"/>
            <w:i/>
            <w:iCs w:val="0"/>
            <w:sz w:val="20"/>
          </w:rPr>
          <w:t xml:space="preserve">ure </w:t>
        </w:r>
      </w:ins>
      <w:r w:rsidRPr="00715933">
        <w:rPr>
          <w:rFonts w:ascii="Times" w:hAnsi="Times"/>
          <w:bCs w:val="0"/>
          <w:i/>
          <w:iCs w:val="0"/>
          <w:sz w:val="20"/>
        </w:rPr>
        <w:t xml:space="preserve"> </w:t>
      </w:r>
      <w:ins w:id="177" w:author="Ayse Zeynep Enkavi" w:date="2015-02-11T23:34:00Z">
        <w:r w:rsidR="00733024" w:rsidRPr="00715933">
          <w:rPr>
            <w:rFonts w:ascii="Times" w:hAnsi="Times"/>
            <w:bCs w:val="0"/>
            <w:i/>
            <w:iCs w:val="0"/>
            <w:sz w:val="20"/>
          </w:rPr>
          <w:t>S</w:t>
        </w:r>
      </w:ins>
      <w:ins w:id="178" w:author="Ayse Zeynep Enkavi" w:date="2016-01-04T11:36:00Z">
        <w:r w:rsidR="001A49D3">
          <w:rPr>
            <w:rFonts w:ascii="Times" w:hAnsi="Times"/>
            <w:bCs w:val="0"/>
            <w:i/>
            <w:iCs w:val="0"/>
            <w:sz w:val="20"/>
          </w:rPr>
          <w:t>4</w:t>
        </w:r>
      </w:ins>
      <w:proofErr w:type="gramEnd"/>
      <w:r w:rsidRPr="00715933">
        <w:rPr>
          <w:rFonts w:ascii="Times" w:hAnsi="Times"/>
          <w:bCs w:val="0"/>
          <w:i/>
          <w:iCs w:val="0"/>
          <w:sz w:val="20"/>
        </w:rPr>
        <w:t xml:space="preserve">: </w:t>
      </w:r>
      <w:r>
        <w:rPr>
          <w:rFonts w:ascii="Times" w:hAnsi="Times"/>
          <w:bCs w:val="0"/>
          <w:i/>
          <w:iCs w:val="0"/>
          <w:sz w:val="20"/>
        </w:rPr>
        <w:t xml:space="preserve">Number of </w:t>
      </w:r>
      <w:proofErr w:type="spellStart"/>
      <w:r>
        <w:rPr>
          <w:rFonts w:ascii="Times" w:hAnsi="Times"/>
          <w:bCs w:val="0"/>
          <w:i/>
          <w:iCs w:val="0"/>
          <w:sz w:val="20"/>
        </w:rPr>
        <w:t>intransitivities</w:t>
      </w:r>
      <w:proofErr w:type="spellEnd"/>
      <w:r>
        <w:rPr>
          <w:rFonts w:ascii="Times" w:hAnsi="Times"/>
          <w:bCs w:val="0"/>
          <w:i/>
          <w:iCs w:val="0"/>
          <w:sz w:val="20"/>
        </w:rPr>
        <w:t xml:space="preserve"> </w:t>
      </w:r>
      <w:ins w:id="179" w:author="Ayse Zeynep Enkavi" w:date="2015-10-06T21:42:00Z">
        <w:r w:rsidR="00CB3A80">
          <w:rPr>
            <w:rFonts w:ascii="Times" w:hAnsi="Times"/>
            <w:bCs w:val="0"/>
            <w:i/>
            <w:iCs w:val="0"/>
            <w:sz w:val="20"/>
          </w:rPr>
          <w:t>throughout the task for each group</w:t>
        </w:r>
      </w:ins>
      <w:ins w:id="180" w:author="Ayse Zeynep Enkavi" w:date="2014-06-17T07:33:00Z">
        <w:r w:rsidR="00D533B2">
          <w:rPr>
            <w:rFonts w:ascii="Times" w:hAnsi="Times"/>
            <w:bCs w:val="0"/>
            <w:i/>
            <w:iCs w:val="0"/>
            <w:sz w:val="20"/>
          </w:rPr>
          <w:t>.</w:t>
        </w:r>
      </w:ins>
      <w:ins w:id="181" w:author="Ayse Zeynep Enkavi" w:date="2015-10-06T21:42:00Z">
        <w:r w:rsidR="00CB3A80">
          <w:rPr>
            <w:rFonts w:ascii="Times" w:hAnsi="Times"/>
            <w:bCs w:val="0"/>
            <w:i/>
            <w:iCs w:val="0"/>
            <w:sz w:val="20"/>
          </w:rPr>
          <w:t xml:space="preserve"> The </w:t>
        </w:r>
      </w:ins>
      <w:ins w:id="182" w:author="Ayse Zeynep Enkavi" w:date="2015-10-06T21:43:00Z">
        <w:r w:rsidR="00CB3A80">
          <w:rPr>
            <w:rFonts w:ascii="Times" w:hAnsi="Times"/>
            <w:bCs w:val="0"/>
            <w:i/>
            <w:iCs w:val="0"/>
            <w:sz w:val="20"/>
          </w:rPr>
          <w:t>probability</w:t>
        </w:r>
      </w:ins>
      <w:ins w:id="183" w:author="Ayse Zeynep Enkavi" w:date="2015-10-06T21:42:00Z">
        <w:r w:rsidR="00CB3A80">
          <w:rPr>
            <w:rFonts w:ascii="Times" w:hAnsi="Times"/>
            <w:bCs w:val="0"/>
            <w:i/>
            <w:iCs w:val="0"/>
            <w:sz w:val="20"/>
          </w:rPr>
          <w:t xml:space="preserve"> </w:t>
        </w:r>
      </w:ins>
      <w:ins w:id="184" w:author="Ayse Zeynep Enkavi" w:date="2015-10-06T21:43:00Z">
        <w:r w:rsidR="00CB3A80">
          <w:rPr>
            <w:rFonts w:ascii="Times" w:hAnsi="Times"/>
            <w:bCs w:val="0"/>
            <w:i/>
            <w:iCs w:val="0"/>
            <w:sz w:val="20"/>
          </w:rPr>
          <w:t>of intransitivity remains constant across trials.</w:t>
        </w:r>
      </w:ins>
    </w:p>
    <w:p w14:paraId="4BCA92F8" w14:textId="77777777" w:rsidR="00204F1A" w:rsidRDefault="00204F1A" w:rsidP="00C678D2">
      <w:pPr>
        <w:tabs>
          <w:tab w:val="clear" w:pos="0"/>
        </w:tabs>
        <w:ind w:right="0"/>
        <w:rPr>
          <w:ins w:id="185" w:author="Ayse Zeynep Enkavi" w:date="2015-02-12T12:17:00Z"/>
          <w:rFonts w:ascii="Times" w:hAnsi="Times"/>
          <w:bCs w:val="0"/>
          <w:i/>
          <w:iCs w:val="0"/>
          <w:szCs w:val="24"/>
        </w:rPr>
      </w:pPr>
    </w:p>
    <w:p w14:paraId="6600CDF8" w14:textId="400F1B6A" w:rsidR="0071442C" w:rsidRDefault="003160E4" w:rsidP="00C678D2">
      <w:pPr>
        <w:tabs>
          <w:tab w:val="clear" w:pos="0"/>
        </w:tabs>
        <w:ind w:right="0"/>
      </w:pPr>
      <w:proofErr w:type="spellStart"/>
      <w:r>
        <w:rPr>
          <w:rFonts w:ascii="Times" w:hAnsi="Times"/>
          <w:bCs w:val="0"/>
          <w:i/>
          <w:iCs w:val="0"/>
          <w:szCs w:val="24"/>
        </w:rPr>
        <w:t>Intransitivities</w:t>
      </w:r>
      <w:proofErr w:type="spellEnd"/>
      <w:r>
        <w:rPr>
          <w:rFonts w:ascii="Times" w:hAnsi="Times"/>
          <w:bCs w:val="0"/>
          <w:i/>
          <w:iCs w:val="0"/>
          <w:szCs w:val="24"/>
        </w:rPr>
        <w:t xml:space="preserve"> and re</w:t>
      </w:r>
      <w:r w:rsidR="000810D8">
        <w:rPr>
          <w:rFonts w:ascii="Times" w:hAnsi="Times"/>
          <w:bCs w:val="0"/>
          <w:i/>
          <w:iCs w:val="0"/>
          <w:szCs w:val="24"/>
        </w:rPr>
        <w:t>sponse</w:t>
      </w:r>
      <w:r>
        <w:rPr>
          <w:rFonts w:ascii="Times" w:hAnsi="Times"/>
          <w:bCs w:val="0"/>
          <w:i/>
          <w:iCs w:val="0"/>
          <w:szCs w:val="24"/>
        </w:rPr>
        <w:t xml:space="preserve"> times</w:t>
      </w:r>
    </w:p>
    <w:p w14:paraId="6C0E8465" w14:textId="364349AE" w:rsidR="001C336C" w:rsidRDefault="001C336C" w:rsidP="00957149">
      <w:r>
        <w:rPr>
          <w:rFonts w:ascii="Times" w:hAnsi="Times"/>
          <w:bCs w:val="0"/>
          <w:iCs w:val="0"/>
          <w:szCs w:val="24"/>
        </w:rPr>
        <w:t>We examined whether re</w:t>
      </w:r>
      <w:r w:rsidR="000810D8">
        <w:rPr>
          <w:rFonts w:ascii="Times" w:hAnsi="Times"/>
          <w:bCs w:val="0"/>
          <w:iCs w:val="0"/>
          <w:szCs w:val="24"/>
        </w:rPr>
        <w:t>sponse</w:t>
      </w:r>
      <w:r w:rsidR="00555DD0">
        <w:rPr>
          <w:rFonts w:ascii="Times" w:hAnsi="Times"/>
          <w:bCs w:val="0"/>
          <w:iCs w:val="0"/>
          <w:szCs w:val="24"/>
        </w:rPr>
        <w:t xml:space="preserve"> times </w:t>
      </w:r>
      <w:r w:rsidR="000810D8">
        <w:rPr>
          <w:rFonts w:ascii="Times" w:hAnsi="Times"/>
          <w:bCs w:val="0"/>
          <w:iCs w:val="0"/>
          <w:szCs w:val="24"/>
        </w:rPr>
        <w:t xml:space="preserve">(RTs) at the </w:t>
      </w:r>
      <w:r w:rsidR="00555DD0">
        <w:rPr>
          <w:rFonts w:ascii="Times" w:hAnsi="Times"/>
          <w:bCs w:val="0"/>
          <w:iCs w:val="0"/>
          <w:szCs w:val="24"/>
        </w:rPr>
        <w:t>trial level</w:t>
      </w:r>
      <w:r>
        <w:rPr>
          <w:rFonts w:ascii="Times" w:hAnsi="Times"/>
          <w:bCs w:val="0"/>
          <w:iCs w:val="0"/>
          <w:szCs w:val="24"/>
        </w:rPr>
        <w:t xml:space="preserve"> had an effect on the number of </w:t>
      </w:r>
      <w:proofErr w:type="spellStart"/>
      <w:r>
        <w:rPr>
          <w:rFonts w:ascii="Times" w:hAnsi="Times"/>
          <w:bCs w:val="0"/>
          <w:iCs w:val="0"/>
          <w:szCs w:val="24"/>
        </w:rPr>
        <w:t>intransitivities</w:t>
      </w:r>
      <w:proofErr w:type="spellEnd"/>
      <w:r>
        <w:rPr>
          <w:rFonts w:ascii="Times" w:hAnsi="Times"/>
          <w:bCs w:val="0"/>
          <w:iCs w:val="0"/>
          <w:szCs w:val="24"/>
        </w:rPr>
        <w:t xml:space="preserve">. A multilevel model with fixed effects for centered RTs and centered quadratic term for RTs, as well as groups and random intercepts for each participant </w:t>
      </w:r>
      <w:r w:rsidR="000810D8">
        <w:rPr>
          <w:rFonts w:ascii="Times" w:hAnsi="Times"/>
          <w:bCs w:val="0"/>
          <w:iCs w:val="0"/>
          <w:szCs w:val="24"/>
        </w:rPr>
        <w:t xml:space="preserve">showed </w:t>
      </w:r>
      <w:r>
        <w:rPr>
          <w:rFonts w:ascii="Times" w:hAnsi="Times"/>
          <w:bCs w:val="0"/>
          <w:iCs w:val="0"/>
          <w:szCs w:val="24"/>
        </w:rPr>
        <w:t xml:space="preserve">that </w:t>
      </w:r>
      <w:r w:rsidR="000810D8">
        <w:rPr>
          <w:rFonts w:ascii="Times" w:hAnsi="Times"/>
          <w:bCs w:val="0"/>
          <w:iCs w:val="0"/>
          <w:szCs w:val="24"/>
        </w:rPr>
        <w:t>choices</w:t>
      </w:r>
      <w:r>
        <w:rPr>
          <w:rFonts w:ascii="Times" w:hAnsi="Times"/>
          <w:bCs w:val="0"/>
          <w:iCs w:val="0"/>
          <w:szCs w:val="24"/>
        </w:rPr>
        <w:t xml:space="preserve"> </w:t>
      </w:r>
      <w:r w:rsidR="000810D8">
        <w:rPr>
          <w:rFonts w:ascii="Times" w:hAnsi="Times"/>
          <w:bCs w:val="0"/>
          <w:iCs w:val="0"/>
          <w:szCs w:val="24"/>
        </w:rPr>
        <w:t>for which</w:t>
      </w:r>
      <w:r>
        <w:rPr>
          <w:rFonts w:ascii="Times" w:hAnsi="Times"/>
          <w:bCs w:val="0"/>
          <w:iCs w:val="0"/>
          <w:szCs w:val="24"/>
        </w:rPr>
        <w:t xml:space="preserve"> participants took longer were involved in more </w:t>
      </w:r>
      <w:proofErr w:type="spellStart"/>
      <w:r>
        <w:rPr>
          <w:rFonts w:ascii="Times" w:hAnsi="Times"/>
          <w:bCs w:val="0"/>
          <w:iCs w:val="0"/>
          <w:szCs w:val="24"/>
        </w:rPr>
        <w:t>intransitivites</w:t>
      </w:r>
      <w:proofErr w:type="spellEnd"/>
      <w:r w:rsidR="000810D8">
        <w:rPr>
          <w:rFonts w:ascii="Times" w:hAnsi="Times"/>
          <w:bCs w:val="0"/>
          <w:iCs w:val="0"/>
          <w:szCs w:val="24"/>
        </w:rPr>
        <w:t>,</w:t>
      </w:r>
      <w:r>
        <w:rPr>
          <w:rFonts w:ascii="Times" w:hAnsi="Times"/>
          <w:bCs w:val="0"/>
          <w:iCs w:val="0"/>
          <w:szCs w:val="24"/>
        </w:rPr>
        <w:t xml:space="preserve"> with an RT fixed effect </w:t>
      </w:r>
      <w:r>
        <w:t>(</w:t>
      </w:r>
      <w:ins w:id="186" w:author="Ayse Zeynep Enkavi" w:date="2015-10-06T22:03:00Z">
        <w:r w:rsidR="00F6449A">
          <w:t xml:space="preserve">b </w:t>
        </w:r>
      </w:ins>
      <w:r>
        <w:t xml:space="preserve">= </w:t>
      </w:r>
      <w:ins w:id="187" w:author="Ayse Zeynep Enkavi" w:date="2015-10-06T22:13:00Z">
        <w:r w:rsidR="00CB4C41">
          <w:t>0.275</w:t>
        </w:r>
      </w:ins>
      <w:r>
        <w:t xml:space="preserve">, </w:t>
      </w:r>
      <w:proofErr w:type="gramStart"/>
      <w:r>
        <w:t>t</w:t>
      </w:r>
      <w:ins w:id="188" w:author="Ayse Zeynep Enkavi" w:date="2015-10-06T22:13:00Z">
        <w:r w:rsidR="00CB4C41">
          <w:t>(</w:t>
        </w:r>
        <w:proofErr w:type="gramEnd"/>
        <w:r w:rsidR="00CB4C41">
          <w:t>17180)</w:t>
        </w:r>
      </w:ins>
      <w:r>
        <w:t xml:space="preserve"> = 12.</w:t>
      </w:r>
      <w:ins w:id="189" w:author="Ayse Zeynep Enkavi" w:date="2015-10-06T22:13:00Z">
        <w:r w:rsidR="00CB4C41">
          <w:t>601</w:t>
        </w:r>
      </w:ins>
      <w:r w:rsidR="00C46521">
        <w:t>, p &lt; 0.001</w:t>
      </w:r>
      <w:r>
        <w:t xml:space="preserve">). This translates to roughly one more intransitivity per </w:t>
      </w:r>
      <w:r w:rsidR="000810D8">
        <w:t>choice</w:t>
      </w:r>
      <w:r>
        <w:t xml:space="preserve"> for every </w:t>
      </w:r>
      <w:r w:rsidR="000810D8">
        <w:t xml:space="preserve">extra </w:t>
      </w:r>
      <w:r>
        <w:t>two second</w:t>
      </w:r>
      <w:r w:rsidR="001221B8">
        <w:t>s</w:t>
      </w:r>
      <w:r>
        <w:t xml:space="preserve"> a </w:t>
      </w:r>
      <w:r>
        <w:lastRenderedPageBreak/>
        <w:t xml:space="preserve">participant spends on it, especially after the first second. There were no significant interactions. Notably this model is also significantly better in predicting the number of </w:t>
      </w:r>
      <w:proofErr w:type="spellStart"/>
      <w:r>
        <w:t>intransitivit</w:t>
      </w:r>
      <w:r w:rsidR="00AF55D7">
        <w:t>i</w:t>
      </w:r>
      <w:r>
        <w:t>es</w:t>
      </w:r>
      <w:proofErr w:type="spellEnd"/>
      <w:r>
        <w:t xml:space="preserve"> a trial is involved in compared to one with</w:t>
      </w:r>
      <w:r w:rsidR="00555DD0">
        <w:t xml:space="preserve"> only</w:t>
      </w:r>
      <w:r>
        <w:t xml:space="preserve"> a fixed effect with group and random intercepts for subjects (</w:t>
      </w:r>
      <w:proofErr w:type="gramStart"/>
      <w:r w:rsidRPr="00EC527C">
        <w:rPr>
          <w:rFonts w:eastAsia="Malgun Gothic"/>
        </w:rPr>
        <w:t>χ</w:t>
      </w:r>
      <w:r w:rsidRPr="00EC527C">
        <w:rPr>
          <w:rFonts w:eastAsia="Malgun Gothic"/>
          <w:vertAlign w:val="superscript"/>
        </w:rPr>
        <w:t>2</w:t>
      </w:r>
      <w:r>
        <w:rPr>
          <w:rFonts w:eastAsia="Malgun Gothic"/>
        </w:rPr>
        <w:t>(</w:t>
      </w:r>
      <w:proofErr w:type="gramEnd"/>
      <w:ins w:id="190" w:author="Ayse Zeynep Enkavi" w:date="2015-10-06T22:13:00Z">
        <w:r w:rsidR="00CB4C41">
          <w:rPr>
            <w:rFonts w:eastAsia="Malgun Gothic"/>
          </w:rPr>
          <w:t>3</w:t>
        </w:r>
      </w:ins>
      <w:r w:rsidRPr="00EC527C">
        <w:rPr>
          <w:rFonts w:eastAsia="Malgun Gothic"/>
        </w:rPr>
        <w:t>)</w:t>
      </w:r>
      <w:r>
        <w:rPr>
          <w:rFonts w:eastAsia="Malgun Gothic"/>
        </w:rPr>
        <w:t xml:space="preserve"> = 4</w:t>
      </w:r>
      <w:ins w:id="191" w:author="Ayse Zeynep Enkavi" w:date="2015-10-06T22:13:00Z">
        <w:r w:rsidR="00CB4C41">
          <w:rPr>
            <w:rFonts w:eastAsia="Malgun Gothic"/>
          </w:rPr>
          <w:t>49.58</w:t>
        </w:r>
      </w:ins>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w:t>
      </w:r>
      <w:proofErr w:type="spellStart"/>
      <w:r w:rsidR="00D320ED">
        <w:rPr>
          <w:rFonts w:eastAsia="Malgun Gothic"/>
        </w:rPr>
        <w:t>intransitivities</w:t>
      </w:r>
      <w:proofErr w:type="spellEnd"/>
      <w:r>
        <w:rPr>
          <w:rFonts w:eastAsia="Malgun Gothic"/>
        </w:rPr>
        <w:t xml:space="preserve"> markedly.</w:t>
      </w:r>
      <w:r>
        <w:t xml:space="preserve"> </w:t>
      </w:r>
      <w:r w:rsidR="002F2266">
        <w:t xml:space="preserve">Since the MTL group is both the slowest group and the one with most </w:t>
      </w:r>
      <w:proofErr w:type="spellStart"/>
      <w:proofErr w:type="gramStart"/>
      <w:r w:rsidR="002F2266">
        <w:t>intransitivities</w:t>
      </w:r>
      <w:proofErr w:type="spellEnd"/>
      <w:proofErr w:type="gramEnd"/>
      <w:r w:rsidR="001305E4">
        <w:t>,</w:t>
      </w:r>
      <w:r w:rsidR="002F2266">
        <w:t xml:space="preserve"> this eliminates the possibility of the </w:t>
      </w:r>
      <w:r w:rsidR="001305E4">
        <w:t xml:space="preserve">increase in </w:t>
      </w:r>
      <w:proofErr w:type="spellStart"/>
      <w:r w:rsidR="001305E4">
        <w:t>intransitivities</w:t>
      </w:r>
      <w:proofErr w:type="spellEnd"/>
      <w:r w:rsidR="001305E4">
        <w:t xml:space="preserve"> being the result of a </w:t>
      </w:r>
      <w:r w:rsidR="002F2266">
        <w:t>speed-accuracy tradeoff.</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r>
        <w:rPr>
          <w:rFonts w:ascii="Times" w:hAnsi="Times"/>
          <w:bCs w:val="0"/>
          <w:i/>
          <w:iCs w:val="0"/>
          <w:szCs w:val="24"/>
        </w:rPr>
        <w:t>Simulations to i</w:t>
      </w:r>
      <w:r w:rsidR="009F2ECB">
        <w:rPr>
          <w:rFonts w:ascii="Times" w:hAnsi="Times"/>
          <w:bCs w:val="0"/>
          <w:i/>
          <w:iCs w:val="0"/>
          <w:szCs w:val="24"/>
        </w:rPr>
        <w:t>nterpret the</w:t>
      </w:r>
      <w:r>
        <w:rPr>
          <w:rFonts w:ascii="Times" w:hAnsi="Times"/>
          <w:bCs w:val="0"/>
          <w:i/>
          <w:iCs w:val="0"/>
          <w:szCs w:val="24"/>
        </w:rPr>
        <w:t xml:space="preserve"> observed</w:t>
      </w:r>
      <w:r w:rsidR="009F2ECB">
        <w:rPr>
          <w:rFonts w:ascii="Times" w:hAnsi="Times"/>
          <w:bCs w:val="0"/>
          <w:i/>
          <w:iCs w:val="0"/>
          <w:szCs w:val="24"/>
        </w:rPr>
        <w:t xml:space="preserve"> number of intransitive choices </w:t>
      </w:r>
    </w:p>
    <w:p w14:paraId="7EBBA95E" w14:textId="77777777" w:rsidR="00CB79CC" w:rsidRDefault="00C15843" w:rsidP="00957149">
      <w:pPr>
        <w:tabs>
          <w:tab w:val="clear" w:pos="0"/>
        </w:tabs>
        <w:ind w:right="0" w:firstLine="0"/>
        <w:rPr>
          <w:ins w:id="192" w:author="Ayse Zeynep Enkavi" w:date="2014-06-12T14:29:00Z"/>
          <w:rFonts w:ascii="Times" w:hAnsi="Times"/>
          <w:bCs w:val="0"/>
          <w:iCs w:val="0"/>
          <w:szCs w:val="24"/>
        </w:rPr>
      </w:pPr>
      <w:r>
        <w:rPr>
          <w:rFonts w:ascii="Times" w:hAnsi="Times"/>
          <w:bCs w:val="0"/>
          <w:iCs w:val="0"/>
          <w:szCs w:val="24"/>
        </w:rPr>
        <w:tab/>
        <w:t>One question that may rise is how to interpret the size of the</w:t>
      </w:r>
      <w:r w:rsidR="00AF55D7">
        <w:rPr>
          <w:rFonts w:ascii="Times" w:hAnsi="Times"/>
          <w:bCs w:val="0"/>
          <w:iCs w:val="0"/>
          <w:szCs w:val="24"/>
        </w:rPr>
        <w:t xml:space="preserve"> observed group differences in intransitivity</w:t>
      </w:r>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process with different amounts of noise and computed the </w:t>
      </w:r>
      <w:r w:rsidR="00AF55D7">
        <w:rPr>
          <w:rFonts w:ascii="Times" w:hAnsi="Times"/>
          <w:bCs w:val="0"/>
          <w:iCs w:val="0"/>
          <w:szCs w:val="24"/>
        </w:rPr>
        <w:t xml:space="preserve">expected </w:t>
      </w:r>
      <w:r>
        <w:rPr>
          <w:rFonts w:ascii="Times" w:hAnsi="Times"/>
          <w:bCs w:val="0"/>
          <w:iCs w:val="0"/>
          <w:szCs w:val="24"/>
        </w:rPr>
        <w:t>numbe</w:t>
      </w:r>
      <w:r w:rsidR="00956195">
        <w:rPr>
          <w:rFonts w:ascii="Times" w:hAnsi="Times"/>
          <w:bCs w:val="0"/>
          <w:iCs w:val="0"/>
          <w:szCs w:val="24"/>
        </w:rPr>
        <w:t xml:space="preserve">r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w:t>
      </w:r>
      <w:r w:rsidR="00AF55D7">
        <w:rPr>
          <w:rFonts w:ascii="Times" w:hAnsi="Times"/>
          <w:bCs w:val="0"/>
          <w:iCs w:val="0"/>
          <w:szCs w:val="24"/>
        </w:rPr>
        <w:t>I</w:t>
      </w:r>
      <w:r w:rsidR="00956195">
        <w:rPr>
          <w:rFonts w:ascii="Times" w:hAnsi="Times"/>
          <w:bCs w:val="0"/>
          <w:iCs w:val="0"/>
          <w:szCs w:val="24"/>
        </w:rPr>
        <w:t>f choices were completely random</w:t>
      </w:r>
      <w:r w:rsidR="00AF55D7">
        <w:rPr>
          <w:rFonts w:ascii="Times" w:hAnsi="Times"/>
          <w:bCs w:val="0"/>
          <w:iCs w:val="0"/>
          <w:szCs w:val="24"/>
        </w:rPr>
        <w:t>,</w:t>
      </w:r>
      <w:r w:rsidR="00956195">
        <w:rPr>
          <w:rFonts w:ascii="Times" w:hAnsi="Times"/>
          <w:bCs w:val="0"/>
          <w:iCs w:val="0"/>
          <w:szCs w:val="24"/>
        </w:rPr>
        <w:t xml:space="preserve"> the percentage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should be 25% given the definition of the term (p(A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r w:rsidR="00956195">
        <w:rPr>
          <w:rFonts w:ascii="Times" w:hAnsi="Times"/>
          <w:bCs w:val="0"/>
          <w:iCs w:val="0"/>
          <w:szCs w:val="24"/>
        </w:rPr>
        <w:t xml:space="preserve">. Therefore </w:t>
      </w:r>
      <w:r w:rsidR="00AF55D7">
        <w:rPr>
          <w:rFonts w:ascii="Times" w:hAnsi="Times"/>
          <w:bCs w:val="0"/>
          <w:iCs w:val="0"/>
          <w:szCs w:val="24"/>
        </w:rPr>
        <w:t xml:space="preserve">25% forms the upper level of </w:t>
      </w:r>
      <w:proofErr w:type="spellStart"/>
      <w:r w:rsidR="00AF55D7">
        <w:rPr>
          <w:rFonts w:ascii="Times" w:hAnsi="Times"/>
          <w:bCs w:val="0"/>
          <w:iCs w:val="0"/>
          <w:szCs w:val="24"/>
        </w:rPr>
        <w:t>intransitivities</w:t>
      </w:r>
      <w:proofErr w:type="spellEnd"/>
      <w:r w:rsidR="00AF55D7">
        <w:rPr>
          <w:rFonts w:ascii="Times" w:hAnsi="Times"/>
          <w:bCs w:val="0"/>
          <w:iCs w:val="0"/>
          <w:szCs w:val="24"/>
        </w:rPr>
        <w:t xml:space="preserve"> that can be expected in our analyses</w:t>
      </w:r>
      <w:r w:rsidR="00956195">
        <w:rPr>
          <w:rFonts w:ascii="Times" w:hAnsi="Times"/>
          <w:bCs w:val="0"/>
          <w:iCs w:val="0"/>
          <w:szCs w:val="24"/>
        </w:rPr>
        <w:t xml:space="preserve">. </w:t>
      </w:r>
      <w:r w:rsidR="00AF55D7">
        <w:rPr>
          <w:rFonts w:ascii="Times" w:hAnsi="Times"/>
          <w:bCs w:val="0"/>
          <w:iCs w:val="0"/>
          <w:szCs w:val="24"/>
        </w:rPr>
        <w:t xml:space="preserve"> </w:t>
      </w:r>
    </w:p>
    <w:p w14:paraId="1B245689" w14:textId="31FEA54D" w:rsidR="00CB79CC" w:rsidRDefault="00CB79CC" w:rsidP="00957149">
      <w:pPr>
        <w:tabs>
          <w:tab w:val="clear" w:pos="0"/>
        </w:tabs>
        <w:ind w:right="0" w:firstLine="0"/>
        <w:rPr>
          <w:ins w:id="193" w:author="Ayse Zeynep Enkavi" w:date="2014-06-12T14:30:00Z"/>
          <w:rFonts w:ascii="Times" w:hAnsi="Times"/>
          <w:bCs w:val="0"/>
          <w:iCs w:val="0"/>
          <w:szCs w:val="24"/>
        </w:rPr>
      </w:pPr>
      <w:r w:rsidRPr="00840240">
        <w:rPr>
          <w:rFonts w:ascii="Times" w:hAnsi="Times"/>
          <w:bCs w:val="0"/>
          <w:iCs w:val="0"/>
          <w:noProof/>
          <w:szCs w:val="24"/>
        </w:rPr>
        <w:lastRenderedPageBreak/>
        <w:drawing>
          <wp:inline distT="0" distB="0" distL="0" distR="0" wp14:anchorId="11183AF7" wp14:editId="7B7BC54F">
            <wp:extent cx="3771900" cy="3609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agramm.jpg"/>
                    <pic:cNvPicPr/>
                  </pic:nvPicPr>
                  <pic:blipFill>
                    <a:blip r:embed="rId12">
                      <a:extLst>
                        <a:ext uri="{28A0092B-C50C-407E-A947-70E740481C1C}">
                          <a14:useLocalDpi xmlns:a14="http://schemas.microsoft.com/office/drawing/2010/main" val="0"/>
                        </a:ext>
                      </a:extLst>
                    </a:blip>
                    <a:stretch>
                      <a:fillRect/>
                    </a:stretch>
                  </pic:blipFill>
                  <pic:spPr>
                    <a:xfrm>
                      <a:off x="0" y="0"/>
                      <a:ext cx="3771900" cy="3609499"/>
                    </a:xfrm>
                    <a:prstGeom prst="rect">
                      <a:avLst/>
                    </a:prstGeom>
                  </pic:spPr>
                </pic:pic>
              </a:graphicData>
            </a:graphic>
          </wp:inline>
        </w:drawing>
      </w:r>
    </w:p>
    <w:p w14:paraId="745CDB4B" w14:textId="14B90B7A" w:rsidR="00CB79CC" w:rsidRPr="00217064" w:rsidRDefault="001A49D3" w:rsidP="00CB79CC">
      <w:pPr>
        <w:tabs>
          <w:tab w:val="clear" w:pos="0"/>
        </w:tabs>
        <w:ind w:right="0"/>
        <w:rPr>
          <w:ins w:id="194" w:author="Ayse Zeynep Enkavi" w:date="2014-06-12T14:30:00Z"/>
          <w:rFonts w:ascii="Times" w:hAnsi="Times"/>
          <w:bCs w:val="0"/>
          <w:i/>
          <w:iCs w:val="0"/>
          <w:sz w:val="20"/>
        </w:rPr>
      </w:pPr>
      <w:ins w:id="195" w:author="Ayse Zeynep Enkavi" w:date="2014-06-12T14:30:00Z">
        <w:r>
          <w:rPr>
            <w:rFonts w:ascii="Times" w:hAnsi="Times"/>
            <w:bCs w:val="0"/>
            <w:i/>
            <w:iCs w:val="0"/>
            <w:sz w:val="20"/>
          </w:rPr>
          <w:t>Figure</w:t>
        </w:r>
        <w:r w:rsidR="00CB79CC" w:rsidRPr="00217064">
          <w:rPr>
            <w:rFonts w:ascii="Times" w:hAnsi="Times"/>
            <w:bCs w:val="0"/>
            <w:i/>
            <w:iCs w:val="0"/>
            <w:sz w:val="20"/>
          </w:rPr>
          <w:t xml:space="preserve"> S</w:t>
        </w:r>
        <w:r>
          <w:rPr>
            <w:rFonts w:ascii="Times" w:hAnsi="Times"/>
            <w:bCs w:val="0"/>
            <w:i/>
            <w:iCs w:val="0"/>
            <w:sz w:val="20"/>
          </w:rPr>
          <w:t>5</w:t>
        </w:r>
        <w:r w:rsidR="00CB79CC" w:rsidRPr="00217064">
          <w:rPr>
            <w:rFonts w:ascii="Times" w:hAnsi="Times"/>
            <w:bCs w:val="0"/>
            <w:i/>
            <w:iCs w:val="0"/>
            <w:sz w:val="20"/>
          </w:rPr>
          <w:t xml:space="preserve">: </w:t>
        </w:r>
        <w:r w:rsidR="00CB79CC">
          <w:rPr>
            <w:rFonts w:ascii="Times" w:hAnsi="Times"/>
            <w:bCs w:val="0"/>
            <w:i/>
            <w:iCs w:val="0"/>
            <w:sz w:val="20"/>
          </w:rPr>
          <w:t>Tree diagram indicating possible intransitive paths from three binary choices</w:t>
        </w:r>
      </w:ins>
    </w:p>
    <w:p w14:paraId="70367614" w14:textId="77777777" w:rsidR="00CB79CC" w:rsidRDefault="00CB79CC" w:rsidP="00957149">
      <w:pPr>
        <w:tabs>
          <w:tab w:val="clear" w:pos="0"/>
        </w:tabs>
        <w:ind w:right="0" w:firstLine="0"/>
        <w:rPr>
          <w:ins w:id="196" w:author="Ayse Zeynep Enkavi" w:date="2014-06-12T14:29:00Z"/>
          <w:rFonts w:ascii="Times" w:hAnsi="Times"/>
          <w:bCs w:val="0"/>
          <w:iCs w:val="0"/>
          <w:szCs w:val="24"/>
        </w:rPr>
      </w:pPr>
    </w:p>
    <w:p w14:paraId="488E6F2E" w14:textId="005D6CD2" w:rsidR="00C15843" w:rsidRDefault="00E6628D" w:rsidP="00957149">
      <w:pPr>
        <w:tabs>
          <w:tab w:val="clear" w:pos="0"/>
        </w:tabs>
        <w:ind w:right="0" w:firstLine="0"/>
        <w:rPr>
          <w:rFonts w:ascii="Times" w:hAnsi="Times"/>
          <w:bCs w:val="0"/>
          <w:iCs w:val="0"/>
          <w:szCs w:val="24"/>
        </w:rPr>
      </w:pPr>
      <w:r>
        <w:rPr>
          <w:rFonts w:ascii="Times" w:hAnsi="Times"/>
          <w:bCs w:val="0"/>
          <w:iCs w:val="0"/>
          <w:szCs w:val="24"/>
        </w:rPr>
        <w:t>We used simulations t</w:t>
      </w:r>
      <w:r w:rsidR="00AF55D7">
        <w:rPr>
          <w:rFonts w:ascii="Times" w:hAnsi="Times"/>
          <w:bCs w:val="0"/>
          <w:iCs w:val="0"/>
          <w:szCs w:val="24"/>
        </w:rPr>
        <w:t xml:space="preserve">o see how the percentage of intransitive choice triplets changed with the amount of random error or noise in people’s subjective preference judgments for each candy bar (from </w:t>
      </w:r>
      <w:r>
        <w:rPr>
          <w:rFonts w:ascii="Times" w:hAnsi="Times"/>
          <w:bCs w:val="0"/>
          <w:iCs w:val="0"/>
          <w:szCs w:val="24"/>
        </w:rPr>
        <w:t>noise=</w:t>
      </w:r>
      <w:r w:rsidR="00AF55D7">
        <w:rPr>
          <w:rFonts w:ascii="Times" w:hAnsi="Times"/>
          <w:bCs w:val="0"/>
          <w:iCs w:val="0"/>
          <w:szCs w:val="24"/>
        </w:rPr>
        <w:t>0 for perfect</w:t>
      </w:r>
      <w:r>
        <w:rPr>
          <w:rFonts w:ascii="Times" w:hAnsi="Times"/>
          <w:bCs w:val="0"/>
          <w:iCs w:val="0"/>
          <w:szCs w:val="24"/>
        </w:rPr>
        <w:t xml:space="preserve"> utility judgments to noise=1 for completely random choices)</w:t>
      </w:r>
      <w:r w:rsidR="007143A0">
        <w:rPr>
          <w:rFonts w:ascii="Times" w:hAnsi="Times"/>
          <w:bCs w:val="0"/>
          <w:iCs w:val="0"/>
          <w:szCs w:val="24"/>
        </w:rPr>
        <w:t>.</w:t>
      </w:r>
      <w:r>
        <w:rPr>
          <w:rFonts w:ascii="Times" w:hAnsi="Times"/>
          <w:bCs w:val="0"/>
          <w:iCs w:val="0"/>
          <w:szCs w:val="24"/>
        </w:rPr>
        <w:t xml:space="preserve"> </w:t>
      </w:r>
      <w:r w:rsidR="00956195">
        <w:rPr>
          <w:rFonts w:ascii="Times" w:hAnsi="Times"/>
          <w:bCs w:val="0"/>
          <w:iCs w:val="0"/>
          <w:szCs w:val="24"/>
        </w:rPr>
        <w:t xml:space="preserve">Utilities for each bar were chosen from a standard normal distribution and </w:t>
      </w:r>
      <w:proofErr w:type="gramStart"/>
      <w:r w:rsidR="001305E4">
        <w:rPr>
          <w:rFonts w:ascii="Times" w:hAnsi="Times"/>
          <w:bCs w:val="0"/>
          <w:iCs w:val="0"/>
          <w:szCs w:val="24"/>
        </w:rPr>
        <w:t>normally-distributed</w:t>
      </w:r>
      <w:proofErr w:type="gramEnd"/>
      <w:r w:rsidR="001305E4">
        <w:rPr>
          <w:rFonts w:ascii="Times" w:hAnsi="Times"/>
          <w:bCs w:val="0"/>
          <w:iCs w:val="0"/>
          <w:szCs w:val="24"/>
        </w:rPr>
        <w:t xml:space="preserve"> </w:t>
      </w:r>
      <w:r w:rsidR="00956195">
        <w:rPr>
          <w:rFonts w:ascii="Times" w:hAnsi="Times"/>
          <w:bCs w:val="0"/>
          <w:iCs w:val="0"/>
          <w:szCs w:val="24"/>
        </w:rPr>
        <w:t xml:space="preserve">noise was added to each </w:t>
      </w:r>
      <w:r w:rsidR="001305E4">
        <w:rPr>
          <w:rFonts w:ascii="Times" w:hAnsi="Times"/>
          <w:bCs w:val="0"/>
          <w:iCs w:val="0"/>
          <w:szCs w:val="24"/>
        </w:rPr>
        <w:t xml:space="preserve">utility </w:t>
      </w:r>
      <w:r w:rsidR="00956195">
        <w:rPr>
          <w:rFonts w:ascii="Times" w:hAnsi="Times"/>
          <w:bCs w:val="0"/>
          <w:iCs w:val="0"/>
          <w:szCs w:val="24"/>
        </w:rPr>
        <w:t xml:space="preserve">to calculate choice probabilities. The mean level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lastRenderedPageBreak/>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6DE3D108" w:rsidR="00D533B2" w:rsidRDefault="001B4CCA" w:rsidP="00957149">
      <w:pPr>
        <w:tabs>
          <w:tab w:val="clear" w:pos="0"/>
        </w:tabs>
        <w:ind w:right="0" w:firstLine="0"/>
        <w:rPr>
          <w:ins w:id="197" w:author="Ayse Zeynep Enkavi" w:date="2014-06-17T07:28:00Z"/>
          <w:rFonts w:ascii="Times" w:hAnsi="Times"/>
          <w:bCs w:val="0"/>
          <w:iCs w:val="0"/>
          <w:szCs w:val="24"/>
        </w:rPr>
      </w:pPr>
      <w:proofErr w:type="gramStart"/>
      <w:r w:rsidRPr="00217064">
        <w:rPr>
          <w:rFonts w:ascii="Times" w:hAnsi="Times"/>
          <w:bCs w:val="0"/>
          <w:i/>
          <w:iCs w:val="0"/>
          <w:sz w:val="20"/>
        </w:rPr>
        <w:t>Fig</w:t>
      </w:r>
      <w:ins w:id="198" w:author="Ayse Zeynep Enkavi" w:date="2016-01-04T11:37:00Z">
        <w:r w:rsidR="001A49D3">
          <w:rPr>
            <w:rFonts w:ascii="Times" w:hAnsi="Times"/>
            <w:bCs w:val="0"/>
            <w:i/>
            <w:iCs w:val="0"/>
            <w:sz w:val="20"/>
          </w:rPr>
          <w:t>ure</w:t>
        </w:r>
      </w:ins>
      <w:r w:rsidRPr="00217064">
        <w:rPr>
          <w:rFonts w:ascii="Times" w:hAnsi="Times"/>
          <w:bCs w:val="0"/>
          <w:i/>
          <w:iCs w:val="0"/>
          <w:sz w:val="20"/>
        </w:rPr>
        <w:t xml:space="preserve"> S</w:t>
      </w:r>
      <w:ins w:id="199" w:author="Ayse Zeynep Enkavi" w:date="2014-06-12T14:31:00Z">
        <w:r w:rsidR="001A49D3">
          <w:rPr>
            <w:rFonts w:ascii="Times" w:hAnsi="Times"/>
            <w:bCs w:val="0"/>
            <w:i/>
            <w:iCs w:val="0"/>
            <w:sz w:val="20"/>
          </w:rPr>
          <w:t>6</w:t>
        </w:r>
      </w:ins>
      <w:r w:rsidRPr="00217064">
        <w:rPr>
          <w:rFonts w:ascii="Times" w:hAnsi="Times"/>
          <w:bCs w:val="0"/>
          <w:i/>
          <w:iCs w:val="0"/>
          <w:sz w:val="20"/>
        </w:rPr>
        <w:t xml:space="preserve">: </w:t>
      </w:r>
      <w:r w:rsidR="00FF0931">
        <w:rPr>
          <w:rFonts w:ascii="Times" w:hAnsi="Times"/>
          <w:bCs w:val="0"/>
          <w:i/>
          <w:iCs w:val="0"/>
          <w:sz w:val="20"/>
        </w:rPr>
        <w:t xml:space="preserve">Median </w:t>
      </w:r>
      <w:r w:rsidR="007143A0">
        <w:rPr>
          <w:rFonts w:ascii="Times" w:hAnsi="Times"/>
          <w:bCs w:val="0"/>
          <w:i/>
          <w:iCs w:val="0"/>
          <w:sz w:val="20"/>
        </w:rPr>
        <w:t>p</w:t>
      </w:r>
      <w:r>
        <w:rPr>
          <w:rFonts w:ascii="Times" w:hAnsi="Times"/>
          <w:bCs w:val="0"/>
          <w:i/>
          <w:iCs w:val="0"/>
          <w:sz w:val="20"/>
        </w:rPr>
        <w:t xml:space="preserve">ercentage of </w:t>
      </w:r>
      <w:proofErr w:type="spellStart"/>
      <w:r>
        <w:rPr>
          <w:rFonts w:ascii="Times" w:hAnsi="Times"/>
          <w:bCs w:val="0"/>
          <w:i/>
          <w:iCs w:val="0"/>
          <w:sz w:val="20"/>
        </w:rPr>
        <w:t>intransitivities</w:t>
      </w:r>
      <w:proofErr w:type="spellEnd"/>
      <w:r>
        <w:rPr>
          <w:rFonts w:ascii="Times" w:hAnsi="Times"/>
          <w:bCs w:val="0"/>
          <w:i/>
          <w:iCs w:val="0"/>
          <w:sz w:val="20"/>
        </w:rPr>
        <w:t xml:space="preserve"> at different noise levels</w:t>
      </w:r>
      <w:r w:rsidR="007143A0">
        <w:rPr>
          <w:rFonts w:ascii="Times" w:hAnsi="Times"/>
          <w:bCs w:val="0"/>
          <w:i/>
          <w:iCs w:val="0"/>
          <w:sz w:val="20"/>
        </w:rPr>
        <w:t>, based on</w:t>
      </w:r>
      <w:r w:rsidR="00FF0931">
        <w:rPr>
          <w:rFonts w:ascii="Times" w:hAnsi="Times"/>
          <w:bCs w:val="0"/>
          <w:i/>
          <w:iCs w:val="0"/>
          <w:sz w:val="20"/>
        </w:rPr>
        <w:t xml:space="preserve"> 1000 sim</w:t>
      </w:r>
      <w:r w:rsidR="007143A0">
        <w:rPr>
          <w:rFonts w:ascii="Times" w:hAnsi="Times"/>
          <w:bCs w:val="0"/>
          <w:i/>
          <w:iCs w:val="0"/>
          <w:sz w:val="20"/>
        </w:rPr>
        <w:t>u</w:t>
      </w:r>
      <w:r w:rsidR="00FF0931">
        <w:rPr>
          <w:rFonts w:ascii="Times" w:hAnsi="Times"/>
          <w:bCs w:val="0"/>
          <w:i/>
          <w:iCs w:val="0"/>
          <w:sz w:val="20"/>
        </w:rPr>
        <w:t>lations</w:t>
      </w:r>
      <w:r w:rsidRPr="00217064">
        <w:rPr>
          <w:rFonts w:ascii="Times" w:hAnsi="Times"/>
          <w:bCs w:val="0"/>
          <w:i/>
          <w:iCs w:val="0"/>
          <w:sz w:val="20"/>
        </w:rPr>
        <w:t>.</w:t>
      </w:r>
      <w:proofErr w:type="gramEnd"/>
      <w:r w:rsidR="00FF0931">
        <w:rPr>
          <w:rFonts w:ascii="Times" w:hAnsi="Times"/>
          <w:bCs w:val="0"/>
          <w:i/>
          <w:iCs w:val="0"/>
          <w:sz w:val="20"/>
        </w:rPr>
        <w:t xml:space="preserve"> Error bars indicate standard errors of the simulation means.</w:t>
      </w:r>
    </w:p>
    <w:p w14:paraId="5B0581F2" w14:textId="77777777" w:rsidR="00D533B2" w:rsidRDefault="00D533B2" w:rsidP="00D533B2">
      <w:pPr>
        <w:tabs>
          <w:tab w:val="clear" w:pos="0"/>
        </w:tabs>
        <w:ind w:right="0"/>
        <w:rPr>
          <w:rFonts w:ascii="Times" w:hAnsi="Times"/>
          <w:bCs w:val="0"/>
          <w:i/>
          <w:iCs w:val="0"/>
          <w:szCs w:val="24"/>
        </w:rPr>
      </w:pPr>
      <w:r>
        <w:rPr>
          <w:rFonts w:ascii="Times" w:hAnsi="Times"/>
          <w:bCs w:val="0"/>
          <w:i/>
          <w:iCs w:val="0"/>
          <w:szCs w:val="24"/>
        </w:rPr>
        <w:t>Data cleaning</w:t>
      </w:r>
    </w:p>
    <w:p w14:paraId="2847B6E5" w14:textId="1FE2CACA" w:rsidR="00D533B2" w:rsidRDefault="00D533B2" w:rsidP="00D814C8">
      <w:pPr>
        <w:tabs>
          <w:tab w:val="clear" w:pos="0"/>
        </w:tabs>
        <w:ind w:right="0"/>
        <w:rPr>
          <w:rFonts w:ascii="Times" w:hAnsi="Times"/>
          <w:bCs w:val="0"/>
          <w:iCs w:val="0"/>
          <w:szCs w:val="24"/>
        </w:rPr>
      </w:pPr>
      <w:r>
        <w:rPr>
          <w:rFonts w:ascii="Times" w:hAnsi="Times"/>
          <w:bCs w:val="0"/>
          <w:iCs w:val="0"/>
          <w:szCs w:val="24"/>
        </w:rPr>
        <w:t>Participants were instructed to indicate their preferences within 5 seconds by pressing “1” (for left) or “4” (for right) on the computer keyboard. There were trials where participants either failed to respond within the time limit or responded using another button. 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w:t>
      </w:r>
      <w:proofErr w:type="spellStart"/>
      <w:ins w:id="200" w:author="Ayse Zeynep Enkavi" w:date="2015-02-12T14:02:00Z">
        <w:r w:rsidR="004667CC">
          <w:rPr>
            <w:rFonts w:ascii="Times" w:hAnsi="Times"/>
            <w:bCs w:val="0"/>
            <w:iCs w:val="0"/>
            <w:szCs w:val="24"/>
          </w:rPr>
          <w:t>Mispress</w:t>
        </w:r>
        <w:proofErr w:type="spellEnd"/>
        <w:r w:rsidR="004667CC">
          <w:rPr>
            <w:rFonts w:ascii="Times" w:hAnsi="Times"/>
            <w:bCs w:val="0"/>
            <w:iCs w:val="0"/>
            <w:szCs w:val="24"/>
          </w:rPr>
          <w:t xml:space="preserve"> trials were recoded as 1 if participants mistakenly pressed 2 repeatedly and as 4 if participants mistakenly pressed 3 or 5 repeatedly. 9 subjects (2 in the control group, 3 in the ETL group and 4 in the MTL group) indicated their preferences using the wrong buttons at least once. </w:t>
        </w:r>
      </w:ins>
      <w:r>
        <w:rPr>
          <w:rFonts w:ascii="Times" w:hAnsi="Times"/>
          <w:bCs w:val="0"/>
          <w:iCs w:val="0"/>
          <w:szCs w:val="24"/>
        </w:rPr>
        <w:t>57 subjects (16 in the control group, 16 in the ETL group and 25 in the MTL group) timed out of at least one trial.</w:t>
      </w:r>
      <w:ins w:id="201" w:author="Ayse Zeynep Enkavi" w:date="2015-02-12T13:51:00Z">
        <w:r w:rsidR="001D2E5E">
          <w:rPr>
            <w:rFonts w:ascii="Times" w:hAnsi="Times"/>
            <w:bCs w:val="0"/>
            <w:iCs w:val="0"/>
            <w:szCs w:val="24"/>
          </w:rPr>
          <w:t xml:space="preserve"> A single timeout trial</w:t>
        </w:r>
      </w:ins>
      <w:ins w:id="202" w:author="Ayse Zeynep Enkavi" w:date="2015-02-12T13:52:00Z">
        <w:r w:rsidR="001D2E5E">
          <w:rPr>
            <w:rFonts w:ascii="Times" w:hAnsi="Times"/>
            <w:bCs w:val="0"/>
            <w:iCs w:val="0"/>
            <w:szCs w:val="24"/>
          </w:rPr>
          <w:t>, where preference cannot be determined with certainty,</w:t>
        </w:r>
      </w:ins>
      <w:ins w:id="203" w:author="Ayse Zeynep Enkavi" w:date="2015-02-12T13:51:00Z">
        <w:r w:rsidR="001D2E5E">
          <w:rPr>
            <w:rFonts w:ascii="Times" w:hAnsi="Times"/>
            <w:bCs w:val="0"/>
            <w:iCs w:val="0"/>
            <w:szCs w:val="24"/>
          </w:rPr>
          <w:t xml:space="preserve"> affects 19 </w:t>
        </w:r>
      </w:ins>
      <w:ins w:id="204" w:author="Ayse Zeynep Enkavi" w:date="2015-02-12T13:52:00Z">
        <w:r w:rsidR="001D2E5E">
          <w:rPr>
            <w:rFonts w:ascii="Times" w:hAnsi="Times"/>
            <w:bCs w:val="0"/>
            <w:iCs w:val="0"/>
            <w:szCs w:val="24"/>
          </w:rPr>
          <w:t xml:space="preserve">triplets in the counting </w:t>
        </w:r>
        <w:proofErr w:type="spellStart"/>
        <w:r w:rsidR="001D2E5E">
          <w:rPr>
            <w:rFonts w:ascii="Times" w:hAnsi="Times"/>
            <w:bCs w:val="0"/>
            <w:iCs w:val="0"/>
            <w:szCs w:val="24"/>
          </w:rPr>
          <w:t>intransitivities</w:t>
        </w:r>
        <w:proofErr w:type="spellEnd"/>
        <w:r w:rsidR="001D2E5E">
          <w:rPr>
            <w:rFonts w:ascii="Times" w:hAnsi="Times"/>
            <w:bCs w:val="0"/>
            <w:iCs w:val="0"/>
            <w:szCs w:val="24"/>
          </w:rPr>
          <w:t xml:space="preserve">. Percentage of </w:t>
        </w:r>
        <w:proofErr w:type="spellStart"/>
        <w:r w:rsidR="001D2E5E">
          <w:rPr>
            <w:rFonts w:ascii="Times" w:hAnsi="Times"/>
            <w:bCs w:val="0"/>
            <w:iCs w:val="0"/>
            <w:szCs w:val="24"/>
          </w:rPr>
          <w:t>intransitivities</w:t>
        </w:r>
        <w:proofErr w:type="spellEnd"/>
        <w:r w:rsidR="001D2E5E">
          <w:rPr>
            <w:rFonts w:ascii="Times" w:hAnsi="Times"/>
            <w:bCs w:val="0"/>
            <w:iCs w:val="0"/>
            <w:szCs w:val="24"/>
          </w:rPr>
          <w:t xml:space="preserve"> was therefore calculated as the ratio of non-affected </w:t>
        </w:r>
        <w:r w:rsidR="001D2E5E">
          <w:rPr>
            <w:rFonts w:ascii="Times" w:hAnsi="Times"/>
            <w:bCs w:val="0"/>
            <w:iCs w:val="0"/>
            <w:szCs w:val="24"/>
          </w:rPr>
          <w:lastRenderedPageBreak/>
          <w:t>intransitive triplets out of total non-affected triplets.</w:t>
        </w:r>
      </w:ins>
      <w:ins w:id="205" w:author="Ayse Zeynep Enkavi" w:date="2015-02-12T13:59:00Z">
        <w:r w:rsidR="001D2E5E">
          <w:rPr>
            <w:rFonts w:ascii="Times" w:hAnsi="Times"/>
            <w:bCs w:val="0"/>
            <w:iCs w:val="0"/>
            <w:szCs w:val="24"/>
          </w:rPr>
          <w:t xml:space="preserve"> 95.61 % of all triplets were immune to these problems (median</w:t>
        </w:r>
      </w:ins>
      <w:ins w:id="206" w:author="Ayse Zeynep Enkavi" w:date="2015-02-12T14:00:00Z">
        <w:r w:rsidR="001D2E5E">
          <w:rPr>
            <w:rFonts w:ascii="Times" w:hAnsi="Times"/>
            <w:bCs w:val="0"/>
            <w:iCs w:val="0"/>
            <w:szCs w:val="24"/>
          </w:rPr>
          <w:t>:</w:t>
        </w:r>
      </w:ins>
      <w:ins w:id="207" w:author="Ayse Zeynep Enkavi" w:date="2015-02-12T13:59:00Z">
        <w:r w:rsidR="001D2E5E">
          <w:rPr>
            <w:rFonts w:ascii="Times" w:hAnsi="Times"/>
            <w:bCs w:val="0"/>
            <w:iCs w:val="0"/>
            <w:szCs w:val="24"/>
          </w:rPr>
          <w:t xml:space="preserve"> 98.25 %)</w:t>
        </w:r>
      </w:ins>
      <w:ins w:id="208" w:author="Ayse Zeynep Enkavi" w:date="2015-02-12T14:03:00Z">
        <w:r w:rsidR="004667CC">
          <w:rPr>
            <w:rFonts w:ascii="Times" w:hAnsi="Times"/>
            <w:bCs w:val="0"/>
            <w:iCs w:val="0"/>
            <w:szCs w:val="24"/>
          </w:rPr>
          <w:t>.</w:t>
        </w:r>
      </w:ins>
    </w:p>
    <w:p w14:paraId="0C9569B8" w14:textId="77777777" w:rsidR="001E76B7" w:rsidRPr="00D533B2" w:rsidRDefault="001E76B7" w:rsidP="00D533B2">
      <w:pPr>
        <w:rPr>
          <w:rFonts w:ascii="Times" w:hAnsi="Times"/>
          <w:szCs w:val="24"/>
        </w:rPr>
      </w:pPr>
    </w:p>
    <w:sectPr w:rsidR="001E76B7" w:rsidRPr="00D533B2" w:rsidSect="00E3440C">
      <w:headerReference w:type="even" r:id="rId14"/>
      <w:headerReference w:type="default" r:id="rId15"/>
      <w:pgSz w:w="12240" w:h="15840"/>
      <w:pgMar w:top="1440" w:right="1800" w:bottom="1440" w:left="1800" w:header="720" w:footer="720" w:gutter="0"/>
      <w:pgNumType w:chapStyle="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235C9" w15:done="0"/>
  <w15:commentEx w15:paraId="71F334EB" w15:done="0"/>
  <w15:commentEx w15:paraId="6C2B612F" w15:done="0"/>
  <w15:commentEx w15:paraId="4A4A7B08" w15:done="0"/>
  <w15:commentEx w15:paraId="73496A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31D97" w14:textId="77777777" w:rsidR="006B08BB" w:rsidRDefault="006B08BB" w:rsidP="00E3440C">
      <w:pPr>
        <w:spacing w:line="240" w:lineRule="auto"/>
      </w:pPr>
      <w:r>
        <w:separator/>
      </w:r>
    </w:p>
  </w:endnote>
  <w:endnote w:type="continuationSeparator" w:id="0">
    <w:p w14:paraId="73AEAA39" w14:textId="77777777" w:rsidR="006B08BB" w:rsidRDefault="006B08BB"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79EEF" w14:textId="77777777" w:rsidR="006B08BB" w:rsidRDefault="006B08BB" w:rsidP="00E3440C">
      <w:pPr>
        <w:spacing w:line="240" w:lineRule="auto"/>
      </w:pPr>
      <w:r>
        <w:separator/>
      </w:r>
    </w:p>
  </w:footnote>
  <w:footnote w:type="continuationSeparator" w:id="0">
    <w:p w14:paraId="5852F1FD" w14:textId="77777777" w:rsidR="006B08BB" w:rsidRDefault="006B08BB"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6B08BB" w:rsidRDefault="006B08BB"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6B08BB" w:rsidRDefault="006B08BB"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2AA00A62" w:rsidR="006B08BB" w:rsidRDefault="006B08BB"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5470">
      <w:rPr>
        <w:rStyle w:val="PageNumber"/>
        <w:noProof/>
      </w:rPr>
      <w:t>9</w:t>
    </w:r>
    <w:r>
      <w:rPr>
        <w:rStyle w:val="PageNumber"/>
      </w:rPr>
      <w:fldChar w:fldCharType="end"/>
    </w:r>
  </w:p>
  <w:p w14:paraId="1D01FD26" w14:textId="1A314724" w:rsidR="006B08BB" w:rsidRDefault="006B08BB" w:rsidP="00E3440C">
    <w:pPr>
      <w:pStyle w:val="Header"/>
      <w:ind w:right="360" w:firstLine="0"/>
    </w:pPr>
    <w:ins w:id="209" w:author="Ayse Zeynep Enkavi" w:date="2016-01-04T10:41:00Z">
      <w:r>
        <w:t>Evidence for a hippocampal role in value-based decisions</w:t>
      </w:r>
    </w:ins>
    <w:ins w:id="210" w:author="Ayse Zeynep Enkavi" w:date="2016-01-04T12:12:00Z">
      <w:r>
        <w:t xml:space="preserve">                     </w:t>
      </w:r>
    </w:ins>
    <w:ins w:id="211" w:author="Ayse Zeynep Enkavi" w:date="2016-01-04T10:42:00Z">
      <w:r>
        <w:t xml:space="preserve">Enkavi </w:t>
      </w:r>
    </w:ins>
    <w:r>
      <w:t>et al</w:t>
    </w:r>
    <w:ins w:id="212" w:author="Ayse Zeynep Enkavi" w:date="2015-10-03T18:37:00Z">
      <w:r>
        <w:t>.</w:t>
      </w:r>
    </w:ins>
    <w:r>
      <w:t xml:space="preserve">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 Weber">
    <w15:presenceInfo w15:providerId="Windows Live" w15:userId="71c886f52f691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32DAC"/>
    <w:rsid w:val="000548E9"/>
    <w:rsid w:val="00072BFD"/>
    <w:rsid w:val="000810D8"/>
    <w:rsid w:val="00081F1F"/>
    <w:rsid w:val="00092DD6"/>
    <w:rsid w:val="00097302"/>
    <w:rsid w:val="000A34A6"/>
    <w:rsid w:val="000C6B5A"/>
    <w:rsid w:val="000D0A8D"/>
    <w:rsid w:val="000D1335"/>
    <w:rsid w:val="000F525F"/>
    <w:rsid w:val="000F64B3"/>
    <w:rsid w:val="00113D68"/>
    <w:rsid w:val="001221B8"/>
    <w:rsid w:val="001305E4"/>
    <w:rsid w:val="00142539"/>
    <w:rsid w:val="00163B1B"/>
    <w:rsid w:val="00181841"/>
    <w:rsid w:val="001A49D3"/>
    <w:rsid w:val="001B2301"/>
    <w:rsid w:val="001B4CCA"/>
    <w:rsid w:val="001C336C"/>
    <w:rsid w:val="001D2E5E"/>
    <w:rsid w:val="001D3298"/>
    <w:rsid w:val="001E76B7"/>
    <w:rsid w:val="00204F1A"/>
    <w:rsid w:val="00217064"/>
    <w:rsid w:val="0025484B"/>
    <w:rsid w:val="002C605B"/>
    <w:rsid w:val="002D1487"/>
    <w:rsid w:val="002D4FB8"/>
    <w:rsid w:val="002F2266"/>
    <w:rsid w:val="003000C4"/>
    <w:rsid w:val="00302F95"/>
    <w:rsid w:val="003066AD"/>
    <w:rsid w:val="003160E4"/>
    <w:rsid w:val="003426A0"/>
    <w:rsid w:val="0034516B"/>
    <w:rsid w:val="0034687F"/>
    <w:rsid w:val="003703C0"/>
    <w:rsid w:val="003744A4"/>
    <w:rsid w:val="00380478"/>
    <w:rsid w:val="003D581F"/>
    <w:rsid w:val="003E09F5"/>
    <w:rsid w:val="00441A5B"/>
    <w:rsid w:val="004500A1"/>
    <w:rsid w:val="004667CC"/>
    <w:rsid w:val="004733F1"/>
    <w:rsid w:val="0047782F"/>
    <w:rsid w:val="004A20E2"/>
    <w:rsid w:val="00503421"/>
    <w:rsid w:val="00506C66"/>
    <w:rsid w:val="00521759"/>
    <w:rsid w:val="00535470"/>
    <w:rsid w:val="00536A79"/>
    <w:rsid w:val="00546C9F"/>
    <w:rsid w:val="00550BA6"/>
    <w:rsid w:val="00555DD0"/>
    <w:rsid w:val="005610A6"/>
    <w:rsid w:val="00583403"/>
    <w:rsid w:val="0058515A"/>
    <w:rsid w:val="005863B7"/>
    <w:rsid w:val="005B3AF2"/>
    <w:rsid w:val="005E1D1F"/>
    <w:rsid w:val="005E41FE"/>
    <w:rsid w:val="005E7281"/>
    <w:rsid w:val="005F6B17"/>
    <w:rsid w:val="00612389"/>
    <w:rsid w:val="00624582"/>
    <w:rsid w:val="0064282C"/>
    <w:rsid w:val="0064711E"/>
    <w:rsid w:val="00663619"/>
    <w:rsid w:val="006708C4"/>
    <w:rsid w:val="00693EB9"/>
    <w:rsid w:val="00696DCE"/>
    <w:rsid w:val="006A1532"/>
    <w:rsid w:val="006B08BB"/>
    <w:rsid w:val="006D45A5"/>
    <w:rsid w:val="007143A0"/>
    <w:rsid w:val="0071442C"/>
    <w:rsid w:val="00715933"/>
    <w:rsid w:val="00723BAB"/>
    <w:rsid w:val="007303F5"/>
    <w:rsid w:val="00733024"/>
    <w:rsid w:val="007371A8"/>
    <w:rsid w:val="007465AC"/>
    <w:rsid w:val="00753584"/>
    <w:rsid w:val="0075460A"/>
    <w:rsid w:val="007564F2"/>
    <w:rsid w:val="00760657"/>
    <w:rsid w:val="00777627"/>
    <w:rsid w:val="00792851"/>
    <w:rsid w:val="007939F7"/>
    <w:rsid w:val="007B6F04"/>
    <w:rsid w:val="007E0839"/>
    <w:rsid w:val="007F3CD8"/>
    <w:rsid w:val="00840240"/>
    <w:rsid w:val="008643C3"/>
    <w:rsid w:val="00874F17"/>
    <w:rsid w:val="008776A0"/>
    <w:rsid w:val="00885AF3"/>
    <w:rsid w:val="008917A6"/>
    <w:rsid w:val="008970E1"/>
    <w:rsid w:val="008C75D3"/>
    <w:rsid w:val="008E2775"/>
    <w:rsid w:val="00907388"/>
    <w:rsid w:val="0091440F"/>
    <w:rsid w:val="00926CF9"/>
    <w:rsid w:val="00935066"/>
    <w:rsid w:val="0094422B"/>
    <w:rsid w:val="00946664"/>
    <w:rsid w:val="00950750"/>
    <w:rsid w:val="00950C1B"/>
    <w:rsid w:val="00953EF2"/>
    <w:rsid w:val="009555C8"/>
    <w:rsid w:val="00956195"/>
    <w:rsid w:val="00957149"/>
    <w:rsid w:val="00977E91"/>
    <w:rsid w:val="009946B7"/>
    <w:rsid w:val="009B4ECF"/>
    <w:rsid w:val="009D1F7A"/>
    <w:rsid w:val="009D34F2"/>
    <w:rsid w:val="009F2ECB"/>
    <w:rsid w:val="00A05F93"/>
    <w:rsid w:val="00A40E56"/>
    <w:rsid w:val="00A53A51"/>
    <w:rsid w:val="00A552D7"/>
    <w:rsid w:val="00A90525"/>
    <w:rsid w:val="00A934E0"/>
    <w:rsid w:val="00AA2E56"/>
    <w:rsid w:val="00AD04AE"/>
    <w:rsid w:val="00AD3709"/>
    <w:rsid w:val="00AE791D"/>
    <w:rsid w:val="00AF1641"/>
    <w:rsid w:val="00AF3C19"/>
    <w:rsid w:val="00AF55D7"/>
    <w:rsid w:val="00AF7A04"/>
    <w:rsid w:val="00B06400"/>
    <w:rsid w:val="00B20D57"/>
    <w:rsid w:val="00B37DCD"/>
    <w:rsid w:val="00B42B48"/>
    <w:rsid w:val="00B50804"/>
    <w:rsid w:val="00B54EEE"/>
    <w:rsid w:val="00B562BF"/>
    <w:rsid w:val="00B72957"/>
    <w:rsid w:val="00B91F65"/>
    <w:rsid w:val="00B9587E"/>
    <w:rsid w:val="00BD1C90"/>
    <w:rsid w:val="00BE04BA"/>
    <w:rsid w:val="00BE183B"/>
    <w:rsid w:val="00BE60AC"/>
    <w:rsid w:val="00BF0042"/>
    <w:rsid w:val="00BF20CB"/>
    <w:rsid w:val="00C05BDF"/>
    <w:rsid w:val="00C12A11"/>
    <w:rsid w:val="00C147D5"/>
    <w:rsid w:val="00C15843"/>
    <w:rsid w:val="00C21D0D"/>
    <w:rsid w:val="00C3741D"/>
    <w:rsid w:val="00C3759E"/>
    <w:rsid w:val="00C46521"/>
    <w:rsid w:val="00C648AA"/>
    <w:rsid w:val="00C661A3"/>
    <w:rsid w:val="00C678D2"/>
    <w:rsid w:val="00C71928"/>
    <w:rsid w:val="00C71999"/>
    <w:rsid w:val="00C85A9C"/>
    <w:rsid w:val="00C91097"/>
    <w:rsid w:val="00CA2C3E"/>
    <w:rsid w:val="00CB3A80"/>
    <w:rsid w:val="00CB4C41"/>
    <w:rsid w:val="00CB79CC"/>
    <w:rsid w:val="00CD1D2D"/>
    <w:rsid w:val="00CD1D5E"/>
    <w:rsid w:val="00D16AEB"/>
    <w:rsid w:val="00D320ED"/>
    <w:rsid w:val="00D533B2"/>
    <w:rsid w:val="00D66E17"/>
    <w:rsid w:val="00D814C8"/>
    <w:rsid w:val="00D82C63"/>
    <w:rsid w:val="00D84FF2"/>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40CE"/>
    <w:rsid w:val="00EF5E30"/>
    <w:rsid w:val="00F211D1"/>
    <w:rsid w:val="00F34C10"/>
    <w:rsid w:val="00F372B7"/>
    <w:rsid w:val="00F46862"/>
    <w:rsid w:val="00F6449A"/>
    <w:rsid w:val="00F74955"/>
    <w:rsid w:val="00F755D6"/>
    <w:rsid w:val="00F811BC"/>
    <w:rsid w:val="00F8168C"/>
    <w:rsid w:val="00FA43B9"/>
    <w:rsid w:val="00FA442E"/>
    <w:rsid w:val="00FA466D"/>
    <w:rsid w:val="00FB1361"/>
    <w:rsid w:val="00FC09FC"/>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paragraph" w:styleId="Heading1">
    <w:name w:val="heading 1"/>
    <w:basedOn w:val="Normal"/>
    <w:next w:val="Normal"/>
    <w:link w:val="Heading1Char"/>
    <w:uiPriority w:val="9"/>
    <w:qFormat/>
    <w:rsid w:val="00550BA6"/>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550BA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 w:type="character" w:customStyle="1" w:styleId="Heading1Char">
    <w:name w:val="Heading 1 Char"/>
    <w:basedOn w:val="DefaultParagraphFont"/>
    <w:link w:val="Heading1"/>
    <w:uiPriority w:val="9"/>
    <w:rsid w:val="00550BA6"/>
    <w:rPr>
      <w:rFonts w:asciiTheme="majorHAnsi" w:eastAsiaTheme="majorEastAsia" w:hAnsiTheme="majorHAnsi" w:cstheme="majorBidi"/>
      <w:b/>
      <w:iCs/>
      <w:color w:val="345A8A" w:themeColor="accent1" w:themeShade="B5"/>
      <w:sz w:val="32"/>
      <w:szCs w:val="32"/>
    </w:rPr>
  </w:style>
  <w:style w:type="character" w:customStyle="1" w:styleId="Heading2Char">
    <w:name w:val="Heading 2 Char"/>
    <w:basedOn w:val="DefaultParagraphFont"/>
    <w:link w:val="Heading2"/>
    <w:uiPriority w:val="9"/>
    <w:rsid w:val="00550BA6"/>
    <w:rPr>
      <w:rFonts w:asciiTheme="majorHAnsi" w:eastAsiaTheme="majorEastAsia" w:hAnsiTheme="majorHAnsi" w:cstheme="majorBidi"/>
      <w:b/>
      <w:i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paragraph" w:styleId="Heading1">
    <w:name w:val="heading 1"/>
    <w:basedOn w:val="Normal"/>
    <w:next w:val="Normal"/>
    <w:link w:val="Heading1Char"/>
    <w:uiPriority w:val="9"/>
    <w:qFormat/>
    <w:rsid w:val="00550BA6"/>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550BA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 w:type="character" w:customStyle="1" w:styleId="Heading1Char">
    <w:name w:val="Heading 1 Char"/>
    <w:basedOn w:val="DefaultParagraphFont"/>
    <w:link w:val="Heading1"/>
    <w:uiPriority w:val="9"/>
    <w:rsid w:val="00550BA6"/>
    <w:rPr>
      <w:rFonts w:asciiTheme="majorHAnsi" w:eastAsiaTheme="majorEastAsia" w:hAnsiTheme="majorHAnsi" w:cstheme="majorBidi"/>
      <w:b/>
      <w:iCs/>
      <w:color w:val="345A8A" w:themeColor="accent1" w:themeShade="B5"/>
      <w:sz w:val="32"/>
      <w:szCs w:val="32"/>
    </w:rPr>
  </w:style>
  <w:style w:type="character" w:customStyle="1" w:styleId="Heading2Char">
    <w:name w:val="Heading 2 Char"/>
    <w:basedOn w:val="DefaultParagraphFont"/>
    <w:link w:val="Heading2"/>
    <w:uiPriority w:val="9"/>
    <w:rsid w:val="00550BA6"/>
    <w:rPr>
      <w:rFonts w:asciiTheme="majorHAnsi" w:eastAsiaTheme="majorEastAsia" w:hAnsiTheme="majorHAnsi" w:cstheme="majorBidi"/>
      <w:b/>
      <w:i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E6D1BBF-03B7-2C42-8511-FDD0B830A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3397</Words>
  <Characters>19367</Characters>
  <Application>Microsoft Macintosh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22719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3</cp:revision>
  <dcterms:created xsi:type="dcterms:W3CDTF">2016-01-04T18:49:00Z</dcterms:created>
  <dcterms:modified xsi:type="dcterms:W3CDTF">2016-01-05T01:39:00Z</dcterms:modified>
</cp:coreProperties>
</file>