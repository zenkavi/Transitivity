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17F99" w14:textId="36587F29" w:rsidR="00E3440C" w:rsidRPr="00E3440C" w:rsidRDefault="00C05BDF" w:rsidP="00957149">
      <w:pPr>
        <w:pStyle w:val="Title"/>
        <w:spacing w:line="480" w:lineRule="auto"/>
        <w:jc w:val="center"/>
        <w:rPr>
          <w:rFonts w:ascii="Times" w:hAnsi="Times"/>
          <w:b/>
          <w:color w:val="auto"/>
          <w:sz w:val="24"/>
          <w:szCs w:val="24"/>
        </w:rPr>
      </w:pPr>
      <w:r>
        <w:rPr>
          <w:rFonts w:ascii="Times" w:hAnsi="Times"/>
          <w:b/>
          <w:color w:val="auto"/>
          <w:sz w:val="24"/>
          <w:szCs w:val="24"/>
        </w:rPr>
        <w:t>SUPPLEME</w:t>
      </w:r>
      <w:r w:rsidR="00E3440C">
        <w:rPr>
          <w:rFonts w:ascii="Times" w:hAnsi="Times"/>
          <w:b/>
          <w:color w:val="auto"/>
          <w:sz w:val="24"/>
          <w:szCs w:val="24"/>
        </w:rPr>
        <w:t>NTAL ONLINE MATERIALS</w:t>
      </w:r>
    </w:p>
    <w:p w14:paraId="29D8E806" w14:textId="77777777" w:rsidR="00E3440C" w:rsidRDefault="00E3440C" w:rsidP="00957149">
      <w:pPr>
        <w:pStyle w:val="Title"/>
        <w:spacing w:line="480" w:lineRule="auto"/>
        <w:jc w:val="center"/>
        <w:rPr>
          <w:rFonts w:ascii="Times" w:hAnsi="Times"/>
          <w:color w:val="auto"/>
          <w:sz w:val="24"/>
          <w:szCs w:val="24"/>
        </w:rPr>
      </w:pPr>
    </w:p>
    <w:p w14:paraId="014A070C" w14:textId="77777777" w:rsidR="00E3440C" w:rsidRDefault="00E3440C" w:rsidP="00957149">
      <w:pPr>
        <w:pStyle w:val="Title"/>
        <w:spacing w:line="480" w:lineRule="auto"/>
        <w:jc w:val="center"/>
        <w:rPr>
          <w:rFonts w:ascii="Times" w:hAnsi="Times"/>
          <w:color w:val="auto"/>
          <w:sz w:val="24"/>
          <w:szCs w:val="24"/>
        </w:rPr>
      </w:pPr>
    </w:p>
    <w:p w14:paraId="0FFD1B2C" w14:textId="77777777" w:rsidR="00E3440C" w:rsidRDefault="00E3440C" w:rsidP="00957149">
      <w:pPr>
        <w:pStyle w:val="Title"/>
        <w:spacing w:line="480" w:lineRule="auto"/>
        <w:jc w:val="center"/>
        <w:rPr>
          <w:rFonts w:ascii="Times" w:hAnsi="Times"/>
          <w:color w:val="auto"/>
          <w:sz w:val="24"/>
          <w:szCs w:val="24"/>
        </w:rPr>
      </w:pPr>
    </w:p>
    <w:p w14:paraId="7C082938" w14:textId="77777777" w:rsidR="00E3440C" w:rsidRDefault="00E3440C" w:rsidP="00957149">
      <w:pPr>
        <w:pStyle w:val="Title"/>
        <w:spacing w:line="480" w:lineRule="auto"/>
        <w:jc w:val="center"/>
        <w:rPr>
          <w:rFonts w:ascii="Times" w:hAnsi="Times"/>
          <w:color w:val="auto"/>
          <w:sz w:val="24"/>
          <w:szCs w:val="24"/>
        </w:rPr>
      </w:pPr>
    </w:p>
    <w:p w14:paraId="60224490" w14:textId="77777777" w:rsidR="00E3440C" w:rsidRPr="00E3440C" w:rsidRDefault="00E3440C" w:rsidP="00957149">
      <w:pPr>
        <w:pStyle w:val="Title"/>
        <w:spacing w:line="480" w:lineRule="auto"/>
        <w:jc w:val="center"/>
        <w:rPr>
          <w:rFonts w:ascii="Times" w:hAnsi="Times"/>
          <w:color w:val="auto"/>
          <w:sz w:val="24"/>
          <w:szCs w:val="24"/>
        </w:rPr>
      </w:pPr>
      <w:r w:rsidRPr="00E3440C">
        <w:rPr>
          <w:rFonts w:ascii="Times" w:hAnsi="Times"/>
          <w:color w:val="auto"/>
          <w:sz w:val="24"/>
          <w:szCs w:val="24"/>
        </w:rPr>
        <w:t>Preference consistency relies on hippocampal function:</w:t>
      </w:r>
    </w:p>
    <w:p w14:paraId="1DAD2A3F" w14:textId="77777777" w:rsidR="00E3440C" w:rsidRPr="00E3440C" w:rsidRDefault="00E3440C" w:rsidP="00957149">
      <w:pPr>
        <w:pStyle w:val="Title"/>
        <w:spacing w:line="480" w:lineRule="auto"/>
        <w:jc w:val="center"/>
        <w:rPr>
          <w:rFonts w:ascii="Times" w:hAnsi="Times"/>
          <w:color w:val="auto"/>
          <w:sz w:val="24"/>
          <w:szCs w:val="24"/>
        </w:rPr>
      </w:pPr>
      <w:r w:rsidRPr="00E3440C">
        <w:rPr>
          <w:rFonts w:ascii="Times" w:hAnsi="Times"/>
          <w:color w:val="auto"/>
          <w:sz w:val="24"/>
          <w:szCs w:val="24"/>
        </w:rPr>
        <w:t>Evidence from mediotemporal lobe epilepsy</w:t>
      </w:r>
    </w:p>
    <w:p w14:paraId="4FA5BD63" w14:textId="19F28BF0" w:rsidR="00E3440C" w:rsidRPr="0094422B" w:rsidRDefault="00E3440C" w:rsidP="00957149">
      <w:pPr>
        <w:rPr>
          <w:vertAlign w:val="superscript"/>
        </w:rPr>
      </w:pPr>
      <w:r w:rsidRPr="0094422B">
        <w:t>B. Weber</w:t>
      </w:r>
      <w:r w:rsidRPr="0094422B">
        <w:rPr>
          <w:vertAlign w:val="superscript"/>
        </w:rPr>
        <w:t>1,2</w:t>
      </w:r>
      <w:r w:rsidRPr="0094422B">
        <w:t xml:space="preserve">, </w:t>
      </w:r>
      <w:r w:rsidR="00081F1F" w:rsidRPr="0094422B">
        <w:t>A. Z. Enkavi</w:t>
      </w:r>
      <w:r w:rsidR="00081F1F" w:rsidRPr="0094422B">
        <w:rPr>
          <w:vertAlign w:val="superscript"/>
        </w:rPr>
        <w:t xml:space="preserve">3 </w:t>
      </w:r>
      <w:r w:rsidR="00081F1F" w:rsidRPr="0094422B">
        <w:t>,</w:t>
      </w:r>
      <w:r w:rsidRPr="0094422B">
        <w:t>I. Zweyer</w:t>
      </w:r>
      <w:r w:rsidRPr="0094422B">
        <w:rPr>
          <w:vertAlign w:val="superscript"/>
        </w:rPr>
        <w:t>1,2</w:t>
      </w:r>
      <w:r w:rsidRPr="0094422B">
        <w:t>, J. Wagner</w:t>
      </w:r>
      <w:r w:rsidRPr="0094422B">
        <w:rPr>
          <w:vertAlign w:val="superscript"/>
        </w:rPr>
        <w:t>1</w:t>
      </w:r>
      <w:r w:rsidRPr="0094422B">
        <w:t>, C.E. Elger</w:t>
      </w:r>
      <w:r w:rsidRPr="0094422B">
        <w:rPr>
          <w:vertAlign w:val="superscript"/>
        </w:rPr>
        <w:t>1,2</w:t>
      </w:r>
      <w:r w:rsidRPr="0094422B">
        <w:t>, E. U. Weber</w:t>
      </w:r>
      <w:r w:rsidRPr="0094422B">
        <w:rPr>
          <w:vertAlign w:val="superscript"/>
        </w:rPr>
        <w:t>3</w:t>
      </w:r>
      <w:r w:rsidRPr="0094422B">
        <w:t>, E. J. Johnson</w:t>
      </w:r>
      <w:r w:rsidRPr="0094422B">
        <w:rPr>
          <w:vertAlign w:val="superscript"/>
        </w:rPr>
        <w:t>3</w:t>
      </w:r>
      <w:r w:rsidRPr="0094422B">
        <w:t>,</w:t>
      </w:r>
    </w:p>
    <w:p w14:paraId="245F7102" w14:textId="77777777" w:rsidR="00E3440C" w:rsidRPr="0094422B" w:rsidRDefault="00E3440C" w:rsidP="00957149">
      <w:pPr>
        <w:rPr>
          <w:vertAlign w:val="superscript"/>
        </w:rPr>
      </w:pPr>
    </w:p>
    <w:p w14:paraId="7C7F1EBB" w14:textId="77777777" w:rsidR="00777627" w:rsidRDefault="00E3440C" w:rsidP="00957149">
      <w:r w:rsidRPr="00E500B7">
        <w:rPr>
          <w:vertAlign w:val="superscript"/>
        </w:rPr>
        <w:t>1</w:t>
      </w:r>
      <w:r>
        <w:t>Department of Epileptology, University Hospital Bonn</w:t>
      </w:r>
      <w:r w:rsidRPr="00E500B7">
        <w:t>.</w:t>
      </w:r>
      <w:r>
        <w:t xml:space="preserve"> </w:t>
      </w:r>
      <w:r>
        <w:rPr>
          <w:vertAlign w:val="superscript"/>
        </w:rPr>
        <w:t>2</w:t>
      </w:r>
      <w:r>
        <w:t xml:space="preserve">Center for Economics and Neuroscience, University of Bonn. </w:t>
      </w:r>
      <w:r>
        <w:rPr>
          <w:vertAlign w:val="superscript"/>
        </w:rPr>
        <w:t>3</w:t>
      </w:r>
      <w:r>
        <w:t>Center for Decision Science, Columbia University</w:t>
      </w:r>
    </w:p>
    <w:p w14:paraId="33CAF74D" w14:textId="77777777" w:rsidR="00E3440C" w:rsidRDefault="00E3440C" w:rsidP="00957149"/>
    <w:p w14:paraId="3AC5F605" w14:textId="77777777" w:rsidR="00E3440C" w:rsidRDefault="00E3440C" w:rsidP="00957149">
      <w:pPr>
        <w:tabs>
          <w:tab w:val="clear" w:pos="0"/>
        </w:tabs>
        <w:ind w:right="0" w:firstLine="0"/>
        <w:rPr>
          <w:rFonts w:ascii="Times" w:eastAsiaTheme="majorEastAsia" w:hAnsi="Times" w:cstheme="majorBidi"/>
          <w:spacing w:val="5"/>
          <w:kern w:val="28"/>
          <w:szCs w:val="24"/>
        </w:rPr>
      </w:pPr>
      <w:r w:rsidRPr="00E3440C">
        <w:rPr>
          <w:rFonts w:ascii="Times" w:eastAsiaTheme="majorEastAsia" w:hAnsi="Times" w:cstheme="majorBidi"/>
          <w:spacing w:val="5"/>
          <w:kern w:val="28"/>
          <w:szCs w:val="24"/>
        </w:rPr>
        <w:t>Professor Dr. Bernd Weber</w:t>
      </w:r>
      <w:r>
        <w:rPr>
          <w:rFonts w:ascii="Times" w:eastAsiaTheme="majorEastAsia" w:hAnsi="Times" w:cstheme="majorBidi"/>
          <w:spacing w:val="5"/>
          <w:kern w:val="28"/>
          <w:szCs w:val="24"/>
        </w:rPr>
        <w:t xml:space="preserve"> (corresponding author)</w:t>
      </w:r>
      <w:r w:rsidRPr="00E3440C">
        <w:rPr>
          <w:rFonts w:ascii="Times" w:eastAsiaTheme="majorEastAsia" w:hAnsi="Times" w:cstheme="majorBidi"/>
          <w:spacing w:val="5"/>
          <w:kern w:val="28"/>
          <w:szCs w:val="24"/>
        </w:rPr>
        <w:br/>
        <w:t>Heisenberg Professor</w:t>
      </w:r>
      <w:r w:rsidRPr="00E3440C">
        <w:rPr>
          <w:rFonts w:ascii="Times" w:eastAsiaTheme="majorEastAsia" w:hAnsi="Times" w:cstheme="majorBidi"/>
          <w:spacing w:val="5"/>
          <w:kern w:val="28"/>
          <w:szCs w:val="24"/>
        </w:rPr>
        <w:br/>
        <w:t>Department of Epileptology</w:t>
      </w:r>
      <w:r w:rsidRPr="00E3440C">
        <w:rPr>
          <w:rFonts w:ascii="Times" w:eastAsiaTheme="majorEastAsia" w:hAnsi="Times" w:cstheme="majorBidi"/>
          <w:spacing w:val="5"/>
          <w:kern w:val="28"/>
          <w:szCs w:val="24"/>
        </w:rPr>
        <w:br/>
        <w:t>Head - NeuroCognition | Imaging</w:t>
      </w:r>
      <w:r w:rsidRPr="00E3440C">
        <w:rPr>
          <w:rFonts w:ascii="Times" w:eastAsiaTheme="majorEastAsia" w:hAnsi="Times" w:cstheme="majorBidi"/>
          <w:spacing w:val="5"/>
          <w:kern w:val="28"/>
          <w:szCs w:val="24"/>
        </w:rPr>
        <w:br/>
        <w:t>Life&amp;Brain Center </w:t>
      </w:r>
      <w:r w:rsidRPr="00E3440C">
        <w:rPr>
          <w:rFonts w:ascii="Times" w:eastAsiaTheme="majorEastAsia" w:hAnsi="Times" w:cstheme="majorBidi"/>
          <w:spacing w:val="5"/>
          <w:kern w:val="28"/>
          <w:szCs w:val="24"/>
        </w:rPr>
        <w:br/>
        <w:t>Sigmund-Freud-Str. 25</w:t>
      </w:r>
      <w:r w:rsidRPr="00E3440C">
        <w:rPr>
          <w:rFonts w:ascii="Times" w:eastAsiaTheme="majorEastAsia" w:hAnsi="Times" w:cstheme="majorBidi"/>
          <w:spacing w:val="5"/>
          <w:kern w:val="28"/>
          <w:szCs w:val="24"/>
        </w:rPr>
        <w:br/>
        <w:t>53127 Bonn</w:t>
      </w:r>
      <w:r w:rsidRPr="00E3440C">
        <w:rPr>
          <w:rFonts w:ascii="Times" w:eastAsiaTheme="majorEastAsia" w:hAnsi="Times" w:cstheme="majorBidi"/>
          <w:spacing w:val="5"/>
          <w:kern w:val="28"/>
          <w:szCs w:val="24"/>
        </w:rPr>
        <w:br/>
        <w:t>Tel.: </w:t>
      </w:r>
      <w:r w:rsidR="00A90525">
        <w:fldChar w:fldCharType="begin"/>
      </w:r>
      <w:r w:rsidR="00A90525">
        <w:instrText xml:space="preserve"> HYPERLINK "tel:%2B%2B49%20228%206885-262" \t "_blank" </w:instrText>
      </w:r>
      <w:r w:rsidR="00A90525">
        <w:fldChar w:fldCharType="separate"/>
      </w:r>
      <w:r w:rsidRPr="00E3440C">
        <w:rPr>
          <w:rFonts w:ascii="Times" w:eastAsiaTheme="majorEastAsia" w:hAnsi="Times" w:cstheme="majorBidi"/>
          <w:spacing w:val="5"/>
          <w:kern w:val="28"/>
          <w:szCs w:val="24"/>
        </w:rPr>
        <w:t>++49 228 6885-262</w:t>
      </w:r>
      <w:r w:rsidR="00A90525">
        <w:rPr>
          <w:rFonts w:ascii="Times" w:eastAsiaTheme="majorEastAsia" w:hAnsi="Times" w:cstheme="majorBidi"/>
          <w:spacing w:val="5"/>
          <w:kern w:val="28"/>
          <w:szCs w:val="24"/>
        </w:rPr>
        <w:fldChar w:fldCharType="end"/>
      </w:r>
      <w:r w:rsidRPr="00E3440C">
        <w:rPr>
          <w:rFonts w:ascii="Times" w:eastAsiaTheme="majorEastAsia" w:hAnsi="Times" w:cstheme="majorBidi"/>
          <w:spacing w:val="5"/>
          <w:kern w:val="28"/>
          <w:szCs w:val="24"/>
        </w:rPr>
        <w:br/>
        <w:t>Fax: </w:t>
      </w:r>
      <w:r w:rsidR="00A90525">
        <w:fldChar w:fldCharType="begin"/>
      </w:r>
      <w:r w:rsidR="00A90525">
        <w:instrText xml:space="preserve"> HYPERLINK "tel:%2B%2B49%20228%206885-261" \t "_blank" </w:instrText>
      </w:r>
      <w:r w:rsidR="00A90525">
        <w:fldChar w:fldCharType="separate"/>
      </w:r>
      <w:r w:rsidRPr="00E3440C">
        <w:rPr>
          <w:rFonts w:ascii="Times" w:eastAsiaTheme="majorEastAsia" w:hAnsi="Times" w:cstheme="majorBidi"/>
          <w:spacing w:val="5"/>
          <w:kern w:val="28"/>
          <w:szCs w:val="24"/>
        </w:rPr>
        <w:t>++49 228 6885-261</w:t>
      </w:r>
      <w:r w:rsidR="00A90525">
        <w:rPr>
          <w:rFonts w:ascii="Times" w:eastAsiaTheme="majorEastAsia" w:hAnsi="Times" w:cstheme="majorBidi"/>
          <w:spacing w:val="5"/>
          <w:kern w:val="28"/>
          <w:szCs w:val="24"/>
        </w:rPr>
        <w:fldChar w:fldCharType="end"/>
      </w:r>
    </w:p>
    <w:p w14:paraId="577BF45C" w14:textId="6F50EF85" w:rsidR="00E3440C" w:rsidRDefault="00E3440C" w:rsidP="00957149">
      <w:pPr>
        <w:tabs>
          <w:tab w:val="clear" w:pos="0"/>
        </w:tabs>
        <w:ind w:right="0" w:firstLine="0"/>
        <w:rPr>
          <w:rFonts w:ascii="Times" w:hAnsi="Times"/>
          <w:bCs w:val="0"/>
          <w:iCs w:val="0"/>
          <w:sz w:val="20"/>
        </w:rPr>
      </w:pPr>
      <w:r>
        <w:rPr>
          <w:rFonts w:ascii="Times" w:eastAsiaTheme="majorEastAsia" w:hAnsi="Times" w:cstheme="majorBidi"/>
          <w:spacing w:val="5"/>
          <w:kern w:val="28"/>
          <w:szCs w:val="24"/>
        </w:rPr>
        <w:t xml:space="preserve">e-mail: </w:t>
      </w:r>
      <w:r w:rsidR="00957149">
        <w:rPr>
          <w:rFonts w:ascii="Times" w:eastAsiaTheme="majorEastAsia" w:hAnsi="Times" w:cstheme="majorBidi"/>
          <w:spacing w:val="5"/>
          <w:kern w:val="28"/>
          <w:szCs w:val="24"/>
        </w:rPr>
        <w:t>bernd.weber@ukb.uni-bonn.de</w:t>
      </w:r>
    </w:p>
    <w:p w14:paraId="495A3F65" w14:textId="77777777" w:rsidR="00E3440C" w:rsidRDefault="00E3440C" w:rsidP="00026251">
      <w:pPr>
        <w:tabs>
          <w:tab w:val="clear" w:pos="0"/>
        </w:tabs>
        <w:ind w:right="0"/>
        <w:jc w:val="center"/>
        <w:rPr>
          <w:rFonts w:ascii="Times" w:hAnsi="Times"/>
          <w:b/>
          <w:bCs w:val="0"/>
          <w:iCs w:val="0"/>
          <w:szCs w:val="24"/>
        </w:rPr>
      </w:pPr>
      <w:r>
        <w:rPr>
          <w:rFonts w:ascii="Times" w:hAnsi="Times"/>
          <w:b/>
          <w:bCs w:val="0"/>
          <w:iCs w:val="0"/>
          <w:szCs w:val="24"/>
        </w:rPr>
        <w:lastRenderedPageBreak/>
        <w:t>METHODS AND MATERIALS</w:t>
      </w:r>
    </w:p>
    <w:p w14:paraId="263ED498" w14:textId="77777777" w:rsidR="00E3440C" w:rsidRDefault="00E3440C" w:rsidP="00026251">
      <w:pPr>
        <w:tabs>
          <w:tab w:val="clear" w:pos="0"/>
        </w:tabs>
        <w:ind w:right="0"/>
        <w:rPr>
          <w:rFonts w:ascii="Times" w:hAnsi="Times"/>
          <w:b/>
          <w:bCs w:val="0"/>
          <w:iCs w:val="0"/>
          <w:szCs w:val="24"/>
        </w:rPr>
      </w:pPr>
    </w:p>
    <w:p w14:paraId="48E31796" w14:textId="481ED467" w:rsidR="00E4134B" w:rsidRDefault="00E4134B" w:rsidP="00026251">
      <w:pPr>
        <w:tabs>
          <w:tab w:val="clear" w:pos="0"/>
        </w:tabs>
        <w:ind w:right="0"/>
        <w:rPr>
          <w:rFonts w:ascii="Times" w:hAnsi="Times"/>
          <w:bCs w:val="0"/>
          <w:i/>
          <w:iCs w:val="0"/>
          <w:szCs w:val="24"/>
        </w:rPr>
      </w:pPr>
      <w:r>
        <w:rPr>
          <w:rFonts w:ascii="Times" w:hAnsi="Times"/>
          <w:bCs w:val="0"/>
          <w:i/>
          <w:iCs w:val="0"/>
          <w:szCs w:val="24"/>
        </w:rPr>
        <w:t>Table</w:t>
      </w:r>
      <w:r w:rsidR="003D581F">
        <w:rPr>
          <w:rFonts w:ascii="Times" w:hAnsi="Times"/>
          <w:bCs w:val="0"/>
          <w:i/>
          <w:iCs w:val="0"/>
          <w:szCs w:val="24"/>
        </w:rPr>
        <w:t xml:space="preserve"> S1.</w:t>
      </w:r>
      <w:r>
        <w:rPr>
          <w:rFonts w:ascii="Times" w:hAnsi="Times"/>
          <w:bCs w:val="0"/>
          <w:i/>
          <w:iCs w:val="0"/>
          <w:szCs w:val="24"/>
        </w:rPr>
        <w:t xml:space="preserve"> </w:t>
      </w:r>
      <w:r w:rsidR="003D581F">
        <w:rPr>
          <w:rFonts w:ascii="Times" w:hAnsi="Times"/>
          <w:bCs w:val="0"/>
          <w:i/>
          <w:iCs w:val="0"/>
          <w:szCs w:val="24"/>
        </w:rPr>
        <w:t>D</w:t>
      </w:r>
      <w:r>
        <w:rPr>
          <w:rFonts w:ascii="Times" w:hAnsi="Times"/>
          <w:bCs w:val="0"/>
          <w:i/>
          <w:iCs w:val="0"/>
          <w:szCs w:val="24"/>
        </w:rPr>
        <w:t xml:space="preserve">emographic </w:t>
      </w:r>
      <w:r w:rsidR="003D581F">
        <w:rPr>
          <w:rFonts w:ascii="Times" w:hAnsi="Times"/>
          <w:bCs w:val="0"/>
          <w:i/>
          <w:iCs w:val="0"/>
          <w:szCs w:val="24"/>
        </w:rPr>
        <w:t>and clinical characteristics of the included subjects</w:t>
      </w:r>
    </w:p>
    <w:tbl>
      <w:tblPr>
        <w:tblStyle w:val="TableGrid"/>
        <w:tblW w:w="0" w:type="auto"/>
        <w:tblLook w:val="04A0" w:firstRow="1" w:lastRow="0" w:firstColumn="1" w:lastColumn="0" w:noHBand="0" w:noVBand="1"/>
      </w:tblPr>
      <w:tblGrid>
        <w:gridCol w:w="1256"/>
        <w:gridCol w:w="1651"/>
        <w:gridCol w:w="1399"/>
        <w:gridCol w:w="1922"/>
        <w:gridCol w:w="1239"/>
        <w:gridCol w:w="1163"/>
      </w:tblGrid>
      <w:tr w:rsidR="00097302" w14:paraId="719A00C3" w14:textId="31D00D6E" w:rsidTr="00957149">
        <w:tc>
          <w:tcPr>
            <w:tcW w:w="1256" w:type="dxa"/>
          </w:tcPr>
          <w:p w14:paraId="24E0968F" w14:textId="77777777" w:rsidR="00097302" w:rsidRDefault="00097302" w:rsidP="00957149">
            <w:pPr>
              <w:tabs>
                <w:tab w:val="clear" w:pos="0"/>
              </w:tabs>
              <w:spacing w:line="240" w:lineRule="auto"/>
              <w:ind w:right="0" w:firstLine="0"/>
              <w:rPr>
                <w:rFonts w:ascii="Times" w:hAnsi="Times"/>
                <w:bCs w:val="0"/>
                <w:i/>
                <w:iCs w:val="0"/>
                <w:szCs w:val="24"/>
              </w:rPr>
            </w:pPr>
          </w:p>
        </w:tc>
        <w:tc>
          <w:tcPr>
            <w:tcW w:w="1651" w:type="dxa"/>
          </w:tcPr>
          <w:p w14:paraId="56FCAB43" w14:textId="60E75503"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Age</w:t>
            </w:r>
          </w:p>
        </w:tc>
        <w:tc>
          <w:tcPr>
            <w:tcW w:w="1399" w:type="dxa"/>
          </w:tcPr>
          <w:p w14:paraId="364315D6" w14:textId="5881AF5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Gender (m/f)</w:t>
            </w:r>
          </w:p>
        </w:tc>
        <w:tc>
          <w:tcPr>
            <w:tcW w:w="1922" w:type="dxa"/>
          </w:tcPr>
          <w:p w14:paraId="46A98D2E" w14:textId="7A26AC2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Handedness (left/right/ambi)</w:t>
            </w:r>
          </w:p>
        </w:tc>
        <w:tc>
          <w:tcPr>
            <w:tcW w:w="1239" w:type="dxa"/>
          </w:tcPr>
          <w:p w14:paraId="32229A1E" w14:textId="7746996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First seizure (age yrs.)</w:t>
            </w:r>
          </w:p>
        </w:tc>
        <w:tc>
          <w:tcPr>
            <w:tcW w:w="1163" w:type="dxa"/>
          </w:tcPr>
          <w:p w14:paraId="159FFADF" w14:textId="653BD05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Seizure frequency (n/month)</w:t>
            </w:r>
          </w:p>
        </w:tc>
      </w:tr>
      <w:tr w:rsidR="00097302" w14:paraId="75F6243B" w14:textId="3568028C" w:rsidTr="00957149">
        <w:tc>
          <w:tcPr>
            <w:tcW w:w="1256" w:type="dxa"/>
          </w:tcPr>
          <w:p w14:paraId="3C1C3DFD" w14:textId="1D4FBE46"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MTL</w:t>
            </w:r>
          </w:p>
        </w:tc>
        <w:tc>
          <w:tcPr>
            <w:tcW w:w="1651" w:type="dxa"/>
          </w:tcPr>
          <w:p w14:paraId="2282E436" w14:textId="305FE59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47.74 (2.56)</w:t>
            </w:r>
          </w:p>
        </w:tc>
        <w:tc>
          <w:tcPr>
            <w:tcW w:w="1399" w:type="dxa"/>
          </w:tcPr>
          <w:p w14:paraId="1279A22B" w14:textId="0230FE72"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16/15</w:t>
            </w:r>
          </w:p>
        </w:tc>
        <w:tc>
          <w:tcPr>
            <w:tcW w:w="1922" w:type="dxa"/>
          </w:tcPr>
          <w:p w14:paraId="5F4F0816" w14:textId="38A7BFF8"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6/24/1</w:t>
            </w:r>
          </w:p>
        </w:tc>
        <w:tc>
          <w:tcPr>
            <w:tcW w:w="1239" w:type="dxa"/>
          </w:tcPr>
          <w:p w14:paraId="52D60128" w14:textId="55F5B3D8"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18.73 (2.89)</w:t>
            </w:r>
          </w:p>
        </w:tc>
        <w:tc>
          <w:tcPr>
            <w:tcW w:w="1163" w:type="dxa"/>
          </w:tcPr>
          <w:p w14:paraId="72367DE9" w14:textId="42B37849"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5 (8.1)</w:t>
            </w:r>
          </w:p>
        </w:tc>
      </w:tr>
      <w:tr w:rsidR="00097302" w14:paraId="41180E51" w14:textId="2F8957AB" w:rsidTr="00957149">
        <w:tc>
          <w:tcPr>
            <w:tcW w:w="1256" w:type="dxa"/>
          </w:tcPr>
          <w:p w14:paraId="7ED8EF61" w14:textId="17435255"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ETL</w:t>
            </w:r>
          </w:p>
        </w:tc>
        <w:tc>
          <w:tcPr>
            <w:tcW w:w="1651" w:type="dxa"/>
          </w:tcPr>
          <w:p w14:paraId="6364577E" w14:textId="69F77E3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43.10(2.60)</w:t>
            </w:r>
          </w:p>
        </w:tc>
        <w:tc>
          <w:tcPr>
            <w:tcW w:w="1399" w:type="dxa"/>
          </w:tcPr>
          <w:p w14:paraId="1B7D7556" w14:textId="2C9DFA5C"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16/14</w:t>
            </w:r>
          </w:p>
        </w:tc>
        <w:tc>
          <w:tcPr>
            <w:tcW w:w="1922" w:type="dxa"/>
          </w:tcPr>
          <w:p w14:paraId="370B21AF" w14:textId="167C588D"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2/26/2</w:t>
            </w:r>
          </w:p>
        </w:tc>
        <w:tc>
          <w:tcPr>
            <w:tcW w:w="1239" w:type="dxa"/>
          </w:tcPr>
          <w:p w14:paraId="08C0E168" w14:textId="4E01478D"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20.17 (3.15)</w:t>
            </w:r>
          </w:p>
        </w:tc>
        <w:tc>
          <w:tcPr>
            <w:tcW w:w="1163" w:type="dxa"/>
          </w:tcPr>
          <w:p w14:paraId="42F516E9" w14:textId="7A1A5F95"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 (7.6)</w:t>
            </w:r>
          </w:p>
        </w:tc>
      </w:tr>
      <w:tr w:rsidR="00097302" w14:paraId="738DADC1" w14:textId="4F7CAFAD" w:rsidTr="00957149">
        <w:tc>
          <w:tcPr>
            <w:tcW w:w="1256" w:type="dxa"/>
          </w:tcPr>
          <w:p w14:paraId="52EA07CD" w14:textId="0CBA44A0"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CON</w:t>
            </w:r>
          </w:p>
        </w:tc>
        <w:tc>
          <w:tcPr>
            <w:tcW w:w="1651" w:type="dxa"/>
          </w:tcPr>
          <w:p w14:paraId="773A1D29" w14:textId="56B1CBD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51.40(2.60)</w:t>
            </w:r>
          </w:p>
        </w:tc>
        <w:tc>
          <w:tcPr>
            <w:tcW w:w="1399" w:type="dxa"/>
          </w:tcPr>
          <w:p w14:paraId="0B7D97FF" w14:textId="439A75F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15/15</w:t>
            </w:r>
          </w:p>
        </w:tc>
        <w:tc>
          <w:tcPr>
            <w:tcW w:w="1922" w:type="dxa"/>
          </w:tcPr>
          <w:p w14:paraId="6C3CCCE7" w14:textId="3B5DC95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1/29/0</w:t>
            </w:r>
          </w:p>
        </w:tc>
        <w:tc>
          <w:tcPr>
            <w:tcW w:w="1239" w:type="dxa"/>
          </w:tcPr>
          <w:p w14:paraId="4B87663C" w14:textId="6DA0653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w:t>
            </w:r>
          </w:p>
        </w:tc>
        <w:tc>
          <w:tcPr>
            <w:tcW w:w="1163" w:type="dxa"/>
          </w:tcPr>
          <w:p w14:paraId="7D6C612D" w14:textId="3D584FC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w:t>
            </w:r>
          </w:p>
        </w:tc>
      </w:tr>
      <w:tr w:rsidR="00097302" w14:paraId="6B9DA52D" w14:textId="41D8F9AD" w:rsidTr="00957149">
        <w:tc>
          <w:tcPr>
            <w:tcW w:w="1256" w:type="dxa"/>
          </w:tcPr>
          <w:p w14:paraId="641318A2" w14:textId="77777777" w:rsidR="00097302" w:rsidRDefault="00097302" w:rsidP="00957149">
            <w:pPr>
              <w:tabs>
                <w:tab w:val="clear" w:pos="0"/>
              </w:tabs>
              <w:spacing w:line="240" w:lineRule="auto"/>
              <w:ind w:right="0" w:firstLine="0"/>
              <w:rPr>
                <w:rFonts w:ascii="Times" w:hAnsi="Times"/>
                <w:bCs w:val="0"/>
                <w:i/>
                <w:iCs w:val="0"/>
                <w:szCs w:val="24"/>
              </w:rPr>
            </w:pPr>
          </w:p>
        </w:tc>
        <w:tc>
          <w:tcPr>
            <w:tcW w:w="1651" w:type="dxa"/>
          </w:tcPr>
          <w:p w14:paraId="4BA4E6C7" w14:textId="19D69793"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n.sign.</w:t>
            </w:r>
          </w:p>
        </w:tc>
        <w:tc>
          <w:tcPr>
            <w:tcW w:w="1399" w:type="dxa"/>
          </w:tcPr>
          <w:p w14:paraId="103637AA" w14:textId="229646CB"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n. sign.</w:t>
            </w:r>
          </w:p>
        </w:tc>
        <w:tc>
          <w:tcPr>
            <w:tcW w:w="1922" w:type="dxa"/>
          </w:tcPr>
          <w:p w14:paraId="0B02204B" w14:textId="1801668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n.sign.</w:t>
            </w:r>
          </w:p>
        </w:tc>
        <w:tc>
          <w:tcPr>
            <w:tcW w:w="1239" w:type="dxa"/>
          </w:tcPr>
          <w:p w14:paraId="0E64A6D6" w14:textId="29BF14E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n. sign.</w:t>
            </w:r>
          </w:p>
        </w:tc>
        <w:tc>
          <w:tcPr>
            <w:tcW w:w="1163" w:type="dxa"/>
          </w:tcPr>
          <w:p w14:paraId="3BEF4521" w14:textId="60D1D9E1"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n.sign.</w:t>
            </w:r>
          </w:p>
        </w:tc>
      </w:tr>
    </w:tbl>
    <w:p w14:paraId="5D34E641" w14:textId="77777777" w:rsidR="00026251" w:rsidRDefault="00026251" w:rsidP="00957149">
      <w:pPr>
        <w:tabs>
          <w:tab w:val="clear" w:pos="0"/>
        </w:tabs>
        <w:ind w:right="0"/>
        <w:jc w:val="center"/>
        <w:rPr>
          <w:rFonts w:ascii="Times" w:hAnsi="Times"/>
          <w:b/>
          <w:bCs w:val="0"/>
          <w:iCs w:val="0"/>
          <w:szCs w:val="24"/>
        </w:rPr>
      </w:pPr>
    </w:p>
    <w:p w14:paraId="15BF47DC" w14:textId="77777777" w:rsidR="00E3440C" w:rsidRDefault="00E3440C" w:rsidP="00957149">
      <w:pPr>
        <w:tabs>
          <w:tab w:val="clear" w:pos="0"/>
        </w:tabs>
        <w:ind w:right="0"/>
        <w:jc w:val="center"/>
        <w:rPr>
          <w:rFonts w:ascii="Times" w:hAnsi="Times"/>
          <w:b/>
          <w:bCs w:val="0"/>
          <w:iCs w:val="0"/>
          <w:szCs w:val="24"/>
        </w:rPr>
      </w:pPr>
      <w:r>
        <w:rPr>
          <w:rFonts w:ascii="Times" w:hAnsi="Times"/>
          <w:b/>
          <w:bCs w:val="0"/>
          <w:iCs w:val="0"/>
          <w:szCs w:val="24"/>
        </w:rPr>
        <w:t>DATA ANALYSIS</w:t>
      </w:r>
    </w:p>
    <w:p w14:paraId="64730132" w14:textId="31B0888B" w:rsidR="00946664" w:rsidRDefault="00946664" w:rsidP="00946664">
      <w:pPr>
        <w:tabs>
          <w:tab w:val="clear" w:pos="0"/>
          <w:tab w:val="left" w:pos="3158"/>
        </w:tabs>
        <w:ind w:right="0"/>
        <w:jc w:val="center"/>
        <w:rPr>
          <w:rFonts w:ascii="Times" w:hAnsi="Times"/>
          <w:bCs w:val="0"/>
          <w:iCs w:val="0"/>
          <w:szCs w:val="24"/>
        </w:rPr>
      </w:pPr>
      <w:r>
        <w:rPr>
          <w:rFonts w:ascii="Times" w:hAnsi="Times"/>
          <w:bCs w:val="0"/>
          <w:iCs w:val="0"/>
          <w:szCs w:val="24"/>
        </w:rPr>
        <w:t>SUPPLEMENTARY RESULTS</w:t>
      </w:r>
    </w:p>
    <w:p w14:paraId="4F0FCED3" w14:textId="68E073C0" w:rsidR="008917A6" w:rsidRPr="004A20E2" w:rsidRDefault="00946664" w:rsidP="00957149">
      <w:pPr>
        <w:tabs>
          <w:tab w:val="clear" w:pos="0"/>
        </w:tabs>
        <w:ind w:right="0"/>
        <w:rPr>
          <w:rFonts w:ascii="Times" w:hAnsi="Times"/>
          <w:bCs w:val="0"/>
          <w:i/>
          <w:iCs w:val="0"/>
          <w:szCs w:val="24"/>
        </w:rPr>
      </w:pPr>
      <w:r>
        <w:rPr>
          <w:rFonts w:ascii="Times" w:hAnsi="Times"/>
          <w:bCs w:val="0"/>
          <w:i/>
          <w:iCs w:val="0"/>
          <w:szCs w:val="24"/>
        </w:rPr>
        <w:t>Re</w:t>
      </w:r>
      <w:r w:rsidR="002F2266">
        <w:rPr>
          <w:rFonts w:ascii="Times" w:hAnsi="Times"/>
          <w:bCs w:val="0"/>
          <w:i/>
          <w:iCs w:val="0"/>
          <w:szCs w:val="24"/>
        </w:rPr>
        <w:t>sponse</w:t>
      </w:r>
      <w:r>
        <w:rPr>
          <w:rFonts w:ascii="Times" w:hAnsi="Times"/>
          <w:bCs w:val="0"/>
          <w:i/>
          <w:iCs w:val="0"/>
          <w:szCs w:val="24"/>
        </w:rPr>
        <w:t xml:space="preserve"> times</w:t>
      </w:r>
    </w:p>
    <w:p w14:paraId="1AC47116" w14:textId="02F7B855" w:rsidR="00A934E0" w:rsidRDefault="001D3298" w:rsidP="00A934E0">
      <w:pPr>
        <w:tabs>
          <w:tab w:val="clear" w:pos="0"/>
        </w:tabs>
        <w:ind w:right="0"/>
        <w:rPr>
          <w:ins w:id="0" w:author="Ayse Zeynep Enkavi" w:date="2015-02-11T23:20:00Z"/>
          <w:rFonts w:ascii="Times" w:hAnsi="Times"/>
          <w:bCs w:val="0"/>
          <w:iCs w:val="0"/>
          <w:szCs w:val="24"/>
        </w:rPr>
      </w:pPr>
      <w:r>
        <w:rPr>
          <w:rFonts w:ascii="Times" w:hAnsi="Times"/>
          <w:bCs w:val="0"/>
          <w:iCs w:val="0"/>
          <w:szCs w:val="24"/>
        </w:rPr>
        <w:t>S</w:t>
      </w:r>
      <w:r w:rsidR="003066AD">
        <w:rPr>
          <w:rFonts w:ascii="Times" w:hAnsi="Times"/>
          <w:bCs w:val="0"/>
          <w:iCs w:val="0"/>
          <w:szCs w:val="24"/>
        </w:rPr>
        <w:t xml:space="preserve">ubjects took on average </w:t>
      </w:r>
      <w:r w:rsidR="00E80709">
        <w:rPr>
          <w:rFonts w:ascii="Times" w:hAnsi="Times"/>
          <w:bCs w:val="0"/>
          <w:iCs w:val="0"/>
          <w:szCs w:val="24"/>
        </w:rPr>
        <w:t>1</w:t>
      </w:r>
      <w:r>
        <w:rPr>
          <w:rFonts w:ascii="Times" w:hAnsi="Times"/>
          <w:bCs w:val="0"/>
          <w:iCs w:val="0"/>
          <w:szCs w:val="24"/>
        </w:rPr>
        <w:t>48</w:t>
      </w:r>
      <w:ins w:id="1" w:author="Ayse Zeynep Enkavi" w:date="2015-02-11T22:22:00Z">
        <w:r w:rsidR="002D4FB8">
          <w:rPr>
            <w:rFonts w:ascii="Times" w:hAnsi="Times"/>
            <w:bCs w:val="0"/>
            <w:iCs w:val="0"/>
            <w:szCs w:val="24"/>
          </w:rPr>
          <w:t>8</w:t>
        </w:r>
      </w:ins>
      <w:r w:rsidR="00E80709">
        <w:rPr>
          <w:rFonts w:ascii="Times" w:hAnsi="Times"/>
          <w:bCs w:val="0"/>
          <w:iCs w:val="0"/>
          <w:szCs w:val="24"/>
        </w:rPr>
        <w:t xml:space="preserve"> </w:t>
      </w:r>
      <w:r w:rsidR="00926CF9">
        <w:rPr>
          <w:rFonts w:ascii="Times" w:hAnsi="Times"/>
          <w:bCs w:val="0"/>
          <w:iCs w:val="0"/>
          <w:szCs w:val="24"/>
        </w:rPr>
        <w:t>mil</w:t>
      </w:r>
      <w:r w:rsidR="001305E4">
        <w:rPr>
          <w:rFonts w:ascii="Times" w:hAnsi="Times"/>
          <w:bCs w:val="0"/>
          <w:iCs w:val="0"/>
          <w:szCs w:val="24"/>
        </w:rPr>
        <w:t>l</w:t>
      </w:r>
      <w:r w:rsidR="00926CF9">
        <w:rPr>
          <w:rFonts w:ascii="Times" w:hAnsi="Times"/>
          <w:bCs w:val="0"/>
          <w:iCs w:val="0"/>
          <w:szCs w:val="24"/>
        </w:rPr>
        <w:t xml:space="preserve">iseconds </w:t>
      </w:r>
      <w:r w:rsidR="00E80709">
        <w:rPr>
          <w:rFonts w:ascii="Times" w:hAnsi="Times"/>
          <w:bCs w:val="0"/>
          <w:iCs w:val="0"/>
          <w:szCs w:val="24"/>
        </w:rPr>
        <w:t>on each trial</w:t>
      </w:r>
      <w:r w:rsidR="00E66936">
        <w:rPr>
          <w:rFonts w:ascii="Times" w:hAnsi="Times"/>
          <w:bCs w:val="0"/>
          <w:iCs w:val="0"/>
          <w:szCs w:val="24"/>
        </w:rPr>
        <w:t xml:space="preserve"> (SD = 7</w:t>
      </w:r>
      <w:ins w:id="2" w:author="Ayse Zeynep Enkavi" w:date="2015-02-11T22:23:00Z">
        <w:r w:rsidR="002D4FB8">
          <w:rPr>
            <w:rFonts w:ascii="Times" w:hAnsi="Times"/>
            <w:bCs w:val="0"/>
            <w:iCs w:val="0"/>
            <w:szCs w:val="24"/>
          </w:rPr>
          <w:t>2</w:t>
        </w:r>
      </w:ins>
      <w:r w:rsidR="00E66936">
        <w:rPr>
          <w:rFonts w:ascii="Times" w:hAnsi="Times"/>
          <w:bCs w:val="0"/>
          <w:iCs w:val="0"/>
          <w:szCs w:val="24"/>
        </w:rPr>
        <w:t>0</w:t>
      </w:r>
      <w:r w:rsidR="00D16AEB">
        <w:rPr>
          <w:rFonts w:ascii="Times" w:hAnsi="Times"/>
          <w:bCs w:val="0"/>
          <w:iCs w:val="0"/>
          <w:szCs w:val="24"/>
        </w:rPr>
        <w:t xml:space="preserve"> ms)</w:t>
      </w:r>
      <w:r w:rsidR="00E80709">
        <w:rPr>
          <w:rFonts w:ascii="Times" w:hAnsi="Times"/>
          <w:bCs w:val="0"/>
          <w:iCs w:val="0"/>
          <w:szCs w:val="24"/>
        </w:rPr>
        <w:t xml:space="preserve"> </w:t>
      </w:r>
      <w:ins w:id="3" w:author="Ayse Zeynep Enkavi" w:date="2015-02-11T22:23:00Z">
        <w:r w:rsidR="008E2775">
          <w:rPr>
            <w:rFonts w:ascii="Times" w:hAnsi="Times"/>
            <w:bCs w:val="0"/>
            <w:iCs w:val="0"/>
            <w:szCs w:val="24"/>
          </w:rPr>
          <w:t>on</w:t>
        </w:r>
        <w:r w:rsidR="002D4FB8">
          <w:rPr>
            <w:rFonts w:ascii="Times" w:hAnsi="Times"/>
            <w:bCs w:val="0"/>
            <w:iCs w:val="0"/>
            <w:szCs w:val="24"/>
          </w:rPr>
          <w:t xml:space="preserve"> the choice task</w:t>
        </w:r>
      </w:ins>
      <w:ins w:id="4" w:author="Ayse Zeynep Enkavi" w:date="2015-02-11T22:34:00Z">
        <w:r w:rsidR="008E2775">
          <w:rPr>
            <w:rFonts w:ascii="Times" w:hAnsi="Times"/>
            <w:bCs w:val="0"/>
            <w:iCs w:val="0"/>
            <w:szCs w:val="24"/>
          </w:rPr>
          <w:t xml:space="preserve"> and 849 milliseconds (SD = 335 ms) on the control task.</w:t>
        </w:r>
      </w:ins>
      <w:ins w:id="5" w:author="Ayse Zeynep Enkavi" w:date="2015-02-11T23:20:00Z">
        <w:r w:rsidR="00A934E0">
          <w:rPr>
            <w:rFonts w:ascii="Times" w:hAnsi="Times"/>
            <w:bCs w:val="0"/>
            <w:iCs w:val="0"/>
            <w:szCs w:val="24"/>
          </w:rPr>
          <w:t xml:space="preserve"> There were significant group and task differences in reaction times.</w:t>
        </w:r>
      </w:ins>
      <w:ins w:id="6" w:author="Ayse Zeynep Enkavi" w:date="2015-02-11T23:22:00Z">
        <w:r w:rsidR="00A934E0">
          <w:rPr>
            <w:rFonts w:ascii="Times" w:hAnsi="Times"/>
            <w:bCs w:val="0"/>
            <w:iCs w:val="0"/>
            <w:szCs w:val="24"/>
          </w:rPr>
          <w:t xml:space="preserve"> All groups were faster in the control task than in the preference task</w:t>
        </w:r>
      </w:ins>
      <w:ins w:id="7" w:author="Ayse Zeynep Enkavi" w:date="2015-02-11T23:23:00Z">
        <w:r w:rsidR="00A934E0">
          <w:rPr>
            <w:rFonts w:ascii="Times" w:hAnsi="Times"/>
            <w:bCs w:val="0"/>
            <w:iCs w:val="0"/>
            <w:szCs w:val="24"/>
          </w:rPr>
          <w:t xml:space="preserve"> (b = -837.09, t(34225) = -46.63</w:t>
        </w:r>
      </w:ins>
      <w:ins w:id="8" w:author="Ayse Zeynep Enkavi" w:date="2015-02-11T23:24:00Z">
        <w:r w:rsidR="00A934E0">
          <w:rPr>
            <w:rFonts w:ascii="Times" w:hAnsi="Times"/>
            <w:bCs w:val="0"/>
            <w:iCs w:val="0"/>
            <w:szCs w:val="24"/>
          </w:rPr>
          <w:t>, p &lt; 0.001)</w:t>
        </w:r>
      </w:ins>
      <w:ins w:id="9" w:author="Ayse Zeynep Enkavi" w:date="2015-02-11T23:25:00Z">
        <w:r w:rsidR="00A934E0">
          <w:rPr>
            <w:rFonts w:ascii="Times" w:hAnsi="Times"/>
            <w:bCs w:val="0"/>
            <w:iCs w:val="0"/>
            <w:szCs w:val="24"/>
          </w:rPr>
          <w:t xml:space="preserve"> and they got faster as the task progressed, though this trend was much more prominent for the choice task</w:t>
        </w:r>
      </w:ins>
      <w:ins w:id="10" w:author="Ayse Zeynep Enkavi" w:date="2015-02-11T23:27:00Z">
        <w:r w:rsidR="00A934E0">
          <w:rPr>
            <w:rFonts w:ascii="Times" w:hAnsi="Times"/>
            <w:bCs w:val="0"/>
            <w:iCs w:val="0"/>
            <w:szCs w:val="24"/>
          </w:rPr>
          <w:t xml:space="preserve"> (task – trial number interaction b = 2.190, t(34225) = 13.44, p &lt; 0.001)</w:t>
        </w:r>
      </w:ins>
      <w:ins w:id="11" w:author="Ayse Zeynep Enkavi" w:date="2015-02-11T23:25:00Z">
        <w:r w:rsidR="00A934E0">
          <w:rPr>
            <w:rFonts w:ascii="Times" w:hAnsi="Times"/>
            <w:bCs w:val="0"/>
            <w:iCs w:val="0"/>
            <w:szCs w:val="24"/>
          </w:rPr>
          <w:t>.</w:t>
        </w:r>
      </w:ins>
      <w:ins w:id="12" w:author="Ayse Zeynep Enkavi" w:date="2015-02-11T23:29:00Z">
        <w:r w:rsidR="00733024">
          <w:rPr>
            <w:rFonts w:ascii="Times" w:hAnsi="Times"/>
            <w:bCs w:val="0"/>
            <w:iCs w:val="0"/>
            <w:szCs w:val="24"/>
          </w:rPr>
          <w:t xml:space="preserve"> The MTL group was consistently slower than the control groups in the choice task but this was not true for the control task where the control group was consistently faster than both lesion groups.</w:t>
        </w:r>
      </w:ins>
      <w:ins w:id="13" w:author="Ayse Zeynep Enkavi" w:date="2015-02-11T23:22:00Z">
        <w:r w:rsidR="00A934E0">
          <w:rPr>
            <w:rFonts w:ascii="Times" w:hAnsi="Times"/>
            <w:bCs w:val="0"/>
            <w:iCs w:val="0"/>
            <w:szCs w:val="24"/>
          </w:rPr>
          <w:t xml:space="preserve">  </w:t>
        </w:r>
      </w:ins>
      <w:ins w:id="14" w:author="Ayse Zeynep Enkavi" w:date="2015-02-11T23:30:00Z">
        <w:r w:rsidR="00733024">
          <w:rPr>
            <w:rFonts w:ascii="Times" w:hAnsi="Times"/>
            <w:bCs w:val="0"/>
            <w:iCs w:val="0"/>
            <w:szCs w:val="24"/>
          </w:rPr>
          <w:t>These patterns in the reaction times indicate that the choice task was more difficult for the MTL group while the control task was much easier for all groups, especially the healthy controls.</w:t>
        </w:r>
      </w:ins>
    </w:p>
    <w:p w14:paraId="3817F078" w14:textId="7311D76A" w:rsidR="008917A6" w:rsidRPr="00733024" w:rsidRDefault="00A934E0" w:rsidP="00A934E0">
      <w:pPr>
        <w:tabs>
          <w:tab w:val="clear" w:pos="0"/>
        </w:tabs>
        <w:ind w:right="0"/>
        <w:rPr>
          <w:rFonts w:ascii="Times" w:hAnsi="Times"/>
          <w:bCs w:val="0"/>
          <w:iCs w:val="0"/>
          <w:szCs w:val="24"/>
        </w:rPr>
      </w:pPr>
      <w:ins w:id="15" w:author="Ayse Zeynep Enkavi" w:date="2015-02-11T23:22:00Z">
        <w:r>
          <w:rPr>
            <w:rFonts w:ascii="Times" w:hAnsi="Times"/>
            <w:bCs w:val="0"/>
            <w:iCs w:val="0"/>
            <w:noProof/>
            <w:szCs w:val="24"/>
          </w:rPr>
          <w:drawing>
            <wp:inline distT="0" distB="0" distL="0" distR="0" wp14:anchorId="57F575ED" wp14:editId="3B76B130">
              <wp:extent cx="5486400" cy="3228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_Fig1.jpeg"/>
                      <pic:cNvPicPr/>
                    </pic:nvPicPr>
                    <pic:blipFill>
                      <a:blip r:embed="rId8">
                        <a:extLst>
                          <a:ext uri="{28A0092B-C50C-407E-A947-70E740481C1C}">
                            <a14:useLocalDpi xmlns:a14="http://schemas.microsoft.com/office/drawing/2010/main" val="0"/>
                          </a:ext>
                        </a:extLst>
                      </a:blip>
                      <a:stretch>
                        <a:fillRect/>
                      </a:stretch>
                    </pic:blipFill>
                    <pic:spPr>
                      <a:xfrm>
                        <a:off x="0" y="0"/>
                        <a:ext cx="5486400" cy="3228975"/>
                      </a:xfrm>
                      <a:prstGeom prst="rect">
                        <a:avLst/>
                      </a:prstGeom>
                    </pic:spPr>
                  </pic:pic>
                </a:graphicData>
              </a:graphic>
            </wp:inline>
          </w:drawing>
        </w:r>
      </w:ins>
    </w:p>
    <w:p w14:paraId="54FF08E3" w14:textId="44E8A0A8" w:rsidR="00715933" w:rsidRDefault="00733024" w:rsidP="00957149">
      <w:pPr>
        <w:tabs>
          <w:tab w:val="clear" w:pos="0"/>
        </w:tabs>
        <w:ind w:right="0"/>
        <w:rPr>
          <w:ins w:id="16" w:author="Ayse Zeynep Enkavi" w:date="2015-02-12T11:57:00Z"/>
          <w:rFonts w:ascii="Times" w:hAnsi="Times"/>
          <w:bCs w:val="0"/>
          <w:i/>
          <w:iCs w:val="0"/>
          <w:sz w:val="20"/>
        </w:rPr>
      </w:pPr>
      <w:ins w:id="17" w:author="Ayse Zeynep Enkavi" w:date="2015-02-11T23:34:00Z">
        <w:r w:rsidRPr="00715933">
          <w:rPr>
            <w:rFonts w:ascii="Times" w:hAnsi="Times"/>
            <w:bCs w:val="0"/>
            <w:i/>
            <w:iCs w:val="0"/>
            <w:sz w:val="20"/>
          </w:rPr>
          <w:t>Fig. S</w:t>
        </w:r>
        <w:r>
          <w:rPr>
            <w:rFonts w:ascii="Times" w:hAnsi="Times"/>
            <w:bCs w:val="0"/>
            <w:i/>
            <w:iCs w:val="0"/>
            <w:sz w:val="20"/>
          </w:rPr>
          <w:t>1</w:t>
        </w:r>
        <w:r w:rsidRPr="00715933">
          <w:rPr>
            <w:rFonts w:ascii="Times" w:hAnsi="Times"/>
            <w:bCs w:val="0"/>
            <w:i/>
            <w:iCs w:val="0"/>
            <w:sz w:val="20"/>
          </w:rPr>
          <w:t xml:space="preserve">: </w:t>
        </w:r>
        <w:r>
          <w:rPr>
            <w:rFonts w:ascii="Times" w:hAnsi="Times"/>
            <w:bCs w:val="0"/>
            <w:i/>
            <w:iCs w:val="0"/>
            <w:sz w:val="20"/>
          </w:rPr>
          <w:t>Reaction times for each task and group. RT</w:t>
        </w:r>
      </w:ins>
      <w:ins w:id="18" w:author="Ayse Zeynep Enkavi" w:date="2015-02-11T23:35:00Z">
        <w:r>
          <w:rPr>
            <w:rFonts w:ascii="Times" w:hAnsi="Times"/>
            <w:bCs w:val="0"/>
            <w:i/>
            <w:iCs w:val="0"/>
            <w:sz w:val="20"/>
          </w:rPr>
          <w:t xml:space="preserve">’s decreased as the task progressed for all groups in both trials. </w:t>
        </w:r>
      </w:ins>
      <w:ins w:id="19" w:author="Ayse Zeynep Enkavi" w:date="2015-02-11T23:36:00Z">
        <w:r>
          <w:rPr>
            <w:rFonts w:ascii="Times" w:hAnsi="Times"/>
            <w:bCs w:val="0"/>
            <w:i/>
            <w:iCs w:val="0"/>
            <w:sz w:val="20"/>
          </w:rPr>
          <w:t xml:space="preserve">The MTL group was consistently slower in the choice task. </w:t>
        </w:r>
      </w:ins>
      <w:ins w:id="20" w:author="Ayse Zeynep Enkavi" w:date="2015-02-11T23:35:00Z">
        <w:r>
          <w:rPr>
            <w:rFonts w:ascii="Times" w:hAnsi="Times"/>
            <w:bCs w:val="0"/>
            <w:i/>
            <w:iCs w:val="0"/>
            <w:sz w:val="20"/>
          </w:rPr>
          <w:t xml:space="preserve">All groups were faster in the control task. </w:t>
        </w:r>
      </w:ins>
    </w:p>
    <w:p w14:paraId="34429B00" w14:textId="77777777" w:rsidR="009B4ECF" w:rsidRDefault="009B4ECF" w:rsidP="00957149">
      <w:pPr>
        <w:tabs>
          <w:tab w:val="clear" w:pos="0"/>
        </w:tabs>
        <w:ind w:right="0"/>
        <w:rPr>
          <w:rFonts w:ascii="Times" w:hAnsi="Times"/>
          <w:bCs w:val="0"/>
          <w:i/>
          <w:iCs w:val="0"/>
          <w:szCs w:val="24"/>
        </w:rPr>
      </w:pPr>
    </w:p>
    <w:p w14:paraId="1ED97ADC" w14:textId="4889EB1C" w:rsidR="00E3440C" w:rsidRDefault="003160E4" w:rsidP="00957149">
      <w:pPr>
        <w:tabs>
          <w:tab w:val="clear" w:pos="0"/>
        </w:tabs>
        <w:ind w:right="0"/>
        <w:rPr>
          <w:rFonts w:ascii="Times" w:hAnsi="Times"/>
          <w:bCs w:val="0"/>
          <w:i/>
          <w:iCs w:val="0"/>
          <w:szCs w:val="24"/>
        </w:rPr>
      </w:pPr>
      <w:r>
        <w:rPr>
          <w:rFonts w:ascii="Times" w:hAnsi="Times"/>
          <w:bCs w:val="0"/>
          <w:i/>
          <w:iCs w:val="0"/>
          <w:szCs w:val="24"/>
        </w:rPr>
        <w:t>Intransit</w:t>
      </w:r>
      <w:r w:rsidR="00926CF9">
        <w:rPr>
          <w:rFonts w:ascii="Times" w:hAnsi="Times"/>
          <w:bCs w:val="0"/>
          <w:i/>
          <w:iCs w:val="0"/>
          <w:szCs w:val="24"/>
        </w:rPr>
        <w:t>i</w:t>
      </w:r>
      <w:r>
        <w:rPr>
          <w:rFonts w:ascii="Times" w:hAnsi="Times"/>
          <w:bCs w:val="0"/>
          <w:i/>
          <w:iCs w:val="0"/>
          <w:szCs w:val="24"/>
        </w:rPr>
        <w:t>vities by groups</w:t>
      </w:r>
    </w:p>
    <w:p w14:paraId="28A536D3" w14:textId="258901B9" w:rsidR="00F811BC" w:rsidRDefault="0034516B" w:rsidP="00957149">
      <w:pPr>
        <w:tabs>
          <w:tab w:val="clear" w:pos="0"/>
        </w:tabs>
        <w:ind w:right="0"/>
        <w:rPr>
          <w:rFonts w:ascii="Times" w:hAnsi="Times"/>
          <w:bCs w:val="0"/>
          <w:iCs w:val="0"/>
          <w:szCs w:val="24"/>
        </w:rPr>
      </w:pPr>
      <w:r>
        <w:rPr>
          <w:rFonts w:ascii="Times" w:hAnsi="Times"/>
          <w:bCs w:val="0"/>
          <w:iCs w:val="0"/>
          <w:szCs w:val="24"/>
        </w:rPr>
        <w:t>As the definition of intransitivity requires three pairs of trials</w:t>
      </w:r>
      <w:r w:rsidR="00926CF9">
        <w:rPr>
          <w:rFonts w:ascii="Times" w:hAnsi="Times"/>
          <w:bCs w:val="0"/>
          <w:iCs w:val="0"/>
          <w:szCs w:val="24"/>
        </w:rPr>
        <w:t>,</w:t>
      </w:r>
      <w:r>
        <w:rPr>
          <w:rFonts w:ascii="Times" w:hAnsi="Times"/>
          <w:bCs w:val="0"/>
          <w:iCs w:val="0"/>
          <w:szCs w:val="24"/>
        </w:rPr>
        <w:t xml:space="preserve"> we created a matrix with 1140 rows representing the possible combinations of 3 </w:t>
      </w:r>
      <w:r w:rsidR="00926CF9">
        <w:rPr>
          <w:rFonts w:ascii="Times" w:hAnsi="Times"/>
          <w:bCs w:val="0"/>
          <w:iCs w:val="0"/>
          <w:szCs w:val="24"/>
        </w:rPr>
        <w:t xml:space="preserve">pairwise choices for the </w:t>
      </w:r>
      <w:r>
        <w:rPr>
          <w:rFonts w:ascii="Times" w:hAnsi="Times"/>
          <w:bCs w:val="0"/>
          <w:iCs w:val="0"/>
          <w:szCs w:val="24"/>
        </w:rPr>
        <w:t xml:space="preserve">20 candy bars for each participant. These “triplets” were marked as intransitive if </w:t>
      </w:r>
    </w:p>
    <w:p w14:paraId="67E44B47" w14:textId="77777777" w:rsidR="0034516B" w:rsidRPr="0034516B" w:rsidRDefault="0034516B" w:rsidP="00957149">
      <w:pPr>
        <w:rPr>
          <w:rFonts w:ascii="Times" w:hAnsi="Times"/>
        </w:rPr>
      </w:pPr>
      <m:oMathPara>
        <m:oMath>
          <m:r>
            <w:rPr>
              <w:rFonts w:ascii="Cambria Math" w:hAnsi="Cambria Math"/>
            </w:rPr>
            <m:t xml:space="preserve">A ≳B and B≳C and C≳A </m:t>
          </m:r>
        </m:oMath>
      </m:oMathPara>
    </w:p>
    <w:p w14:paraId="3C28C506" w14:textId="77777777" w:rsidR="0034516B" w:rsidRPr="0034516B" w:rsidRDefault="0034516B" w:rsidP="00957149">
      <w:pPr>
        <w:jc w:val="center"/>
        <w:rPr>
          <w:rFonts w:ascii="Times" w:hAnsi="Times"/>
        </w:rPr>
      </w:pPr>
      <w:r w:rsidRPr="0034516B">
        <w:rPr>
          <w:rFonts w:ascii="Times" w:hAnsi="Times"/>
        </w:rPr>
        <w:t>or</w:t>
      </w:r>
    </w:p>
    <w:p w14:paraId="031B560B" w14:textId="77777777" w:rsidR="0034516B" w:rsidRPr="0034516B" w:rsidRDefault="0034516B" w:rsidP="00957149">
      <w:pPr>
        <w:jc w:val="center"/>
        <w:rPr>
          <w:rFonts w:ascii="Times" w:hAnsi="Times"/>
        </w:rPr>
      </w:pPr>
      <m:oMathPara>
        <m:oMath>
          <m:r>
            <w:rPr>
              <w:rFonts w:ascii="Cambria Math" w:hAnsi="Cambria Math"/>
            </w:rPr>
            <m:t>B ≳A and C≳B and A≳C</m:t>
          </m:r>
        </m:oMath>
      </m:oMathPara>
    </w:p>
    <w:p w14:paraId="0648842A" w14:textId="6FAD10F7" w:rsidR="00FA466D" w:rsidRDefault="00E554BF" w:rsidP="00957149">
      <w:pPr>
        <w:tabs>
          <w:tab w:val="clear" w:pos="0"/>
        </w:tabs>
        <w:ind w:right="0" w:firstLine="0"/>
        <w:rPr>
          <w:rFonts w:ascii="Times" w:hAnsi="Times"/>
          <w:bCs w:val="0"/>
          <w:iCs w:val="0"/>
          <w:szCs w:val="24"/>
        </w:rPr>
      </w:pPr>
      <w:r>
        <w:rPr>
          <w:rFonts w:ascii="Times" w:hAnsi="Times"/>
          <w:bCs w:val="0"/>
          <w:iCs w:val="0"/>
          <w:szCs w:val="24"/>
        </w:rPr>
        <w:lastRenderedPageBreak/>
        <w:t xml:space="preserve">Triplet level counts were collapsed to </w:t>
      </w:r>
      <w:r w:rsidR="00B562BF">
        <w:rPr>
          <w:rFonts w:ascii="Times" w:hAnsi="Times"/>
          <w:bCs w:val="0"/>
          <w:iCs w:val="0"/>
          <w:szCs w:val="24"/>
        </w:rPr>
        <w:t xml:space="preserve">trial </w:t>
      </w:r>
      <w:r w:rsidR="002F2266">
        <w:rPr>
          <w:rFonts w:ascii="Times" w:hAnsi="Times"/>
          <w:bCs w:val="0"/>
          <w:iCs w:val="0"/>
          <w:szCs w:val="24"/>
        </w:rPr>
        <w:t xml:space="preserve">(i.e. choice pairs that participants saw) </w:t>
      </w:r>
      <w:r w:rsidR="00B562BF">
        <w:rPr>
          <w:rFonts w:ascii="Times" w:hAnsi="Times"/>
          <w:bCs w:val="0"/>
          <w:iCs w:val="0"/>
          <w:szCs w:val="24"/>
        </w:rPr>
        <w:t xml:space="preserve">and </w:t>
      </w:r>
      <w:r>
        <w:rPr>
          <w:rFonts w:ascii="Times" w:hAnsi="Times"/>
          <w:bCs w:val="0"/>
          <w:iCs w:val="0"/>
          <w:szCs w:val="24"/>
        </w:rPr>
        <w:t>subject level by summing the number of intransitive triplets.</w:t>
      </w:r>
      <w:r w:rsidR="00B562BF">
        <w:rPr>
          <w:rFonts w:ascii="Times" w:hAnsi="Times"/>
          <w:bCs w:val="0"/>
          <w:iCs w:val="0"/>
          <w:szCs w:val="24"/>
        </w:rPr>
        <w:t xml:space="preserve"> </w:t>
      </w:r>
    </w:p>
    <w:p w14:paraId="78801BBD" w14:textId="77777777" w:rsidR="00FA466D" w:rsidRDefault="00FA466D" w:rsidP="00957149">
      <w:pPr>
        <w:tabs>
          <w:tab w:val="clear" w:pos="0"/>
        </w:tabs>
        <w:ind w:right="0" w:firstLine="0"/>
        <w:rPr>
          <w:rFonts w:ascii="Times" w:hAnsi="Times"/>
          <w:bCs w:val="0"/>
          <w:iCs w:val="0"/>
          <w:szCs w:val="24"/>
        </w:rPr>
      </w:pPr>
    </w:p>
    <w:p w14:paraId="1D19CD4A" w14:textId="16C9D885" w:rsidR="0034516B" w:rsidRPr="0034516B" w:rsidRDefault="00B562BF" w:rsidP="00F755D6">
      <w:pPr>
        <w:tabs>
          <w:tab w:val="clear" w:pos="0"/>
        </w:tabs>
        <w:ind w:right="0"/>
        <w:rPr>
          <w:rFonts w:ascii="Times" w:hAnsi="Times"/>
          <w:bCs w:val="0"/>
          <w:iCs w:val="0"/>
          <w:szCs w:val="24"/>
        </w:rPr>
      </w:pPr>
      <w:r>
        <w:rPr>
          <w:rFonts w:ascii="Times" w:hAnsi="Times"/>
          <w:bCs w:val="0"/>
          <w:iCs w:val="0"/>
          <w:szCs w:val="24"/>
        </w:rPr>
        <w:t>The number of t</w:t>
      </w:r>
      <w:r w:rsidR="00C91097">
        <w:rPr>
          <w:rFonts w:ascii="Times" w:hAnsi="Times"/>
          <w:bCs w:val="0"/>
          <w:iCs w:val="0"/>
          <w:szCs w:val="24"/>
        </w:rPr>
        <w:t>imes</w:t>
      </w:r>
      <w:r>
        <w:rPr>
          <w:rFonts w:ascii="Times" w:hAnsi="Times"/>
          <w:bCs w:val="0"/>
          <w:iCs w:val="0"/>
          <w:szCs w:val="24"/>
        </w:rPr>
        <w:t xml:space="preserve"> one trial was involved in an intransitivity ranged from </w:t>
      </w:r>
      <w:r w:rsidR="00B91F65">
        <w:rPr>
          <w:rFonts w:ascii="Times" w:hAnsi="Times"/>
          <w:bCs w:val="0"/>
          <w:iCs w:val="0"/>
          <w:szCs w:val="24"/>
        </w:rPr>
        <w:t>0 to 17 with a mean of 0.</w:t>
      </w:r>
      <w:ins w:id="21" w:author="Ayse Zeynep Enkavi" w:date="2015-02-11T23:39:00Z">
        <w:r w:rsidR="00F755D6">
          <w:rPr>
            <w:rFonts w:ascii="Times" w:hAnsi="Times"/>
            <w:bCs w:val="0"/>
            <w:iCs w:val="0"/>
            <w:szCs w:val="24"/>
          </w:rPr>
          <w:t>715</w:t>
        </w:r>
      </w:ins>
      <w:r w:rsidR="00B91F65">
        <w:rPr>
          <w:rFonts w:ascii="Times" w:hAnsi="Times"/>
          <w:bCs w:val="0"/>
          <w:iCs w:val="0"/>
          <w:szCs w:val="24"/>
        </w:rPr>
        <w:t xml:space="preserve"> and standard deviation of 1.</w:t>
      </w:r>
      <w:ins w:id="22" w:author="Ayse Zeynep Enkavi" w:date="2015-02-11T23:39:00Z">
        <w:r w:rsidR="00F755D6">
          <w:rPr>
            <w:rFonts w:ascii="Times" w:hAnsi="Times"/>
            <w:bCs w:val="0"/>
            <w:iCs w:val="0"/>
            <w:szCs w:val="24"/>
          </w:rPr>
          <w:t>414</w:t>
        </w:r>
      </w:ins>
      <w:r w:rsidR="00B91F65">
        <w:rPr>
          <w:rFonts w:ascii="Times" w:hAnsi="Times"/>
          <w:bCs w:val="0"/>
          <w:iCs w:val="0"/>
          <w:szCs w:val="24"/>
        </w:rPr>
        <w:t xml:space="preserve"> while the total number of intransitivities a subject committed ranged from 1 to 267 with a mean of 4</w:t>
      </w:r>
      <w:r w:rsidR="00A552D7">
        <w:rPr>
          <w:rFonts w:ascii="Times" w:hAnsi="Times"/>
          <w:bCs w:val="0"/>
          <w:iCs w:val="0"/>
          <w:szCs w:val="24"/>
        </w:rPr>
        <w:t>4.7</w:t>
      </w:r>
      <w:r w:rsidR="00B91F65">
        <w:rPr>
          <w:rFonts w:ascii="Times" w:hAnsi="Times"/>
          <w:bCs w:val="0"/>
          <w:iCs w:val="0"/>
          <w:szCs w:val="24"/>
        </w:rPr>
        <w:t xml:space="preserve"> (median = 37, SD = </w:t>
      </w:r>
      <w:r w:rsidR="00A552D7">
        <w:rPr>
          <w:rFonts w:ascii="Times" w:hAnsi="Times"/>
          <w:bCs w:val="0"/>
          <w:iCs w:val="0"/>
          <w:szCs w:val="24"/>
        </w:rPr>
        <w:t>39.</w:t>
      </w:r>
      <w:ins w:id="23" w:author="Ayse Zeynep Enkavi" w:date="2015-02-11T23:41:00Z">
        <w:r w:rsidR="00F755D6">
          <w:rPr>
            <w:rFonts w:ascii="Times" w:hAnsi="Times"/>
            <w:bCs w:val="0"/>
            <w:iCs w:val="0"/>
            <w:szCs w:val="24"/>
          </w:rPr>
          <w:t>374</w:t>
        </w:r>
      </w:ins>
      <w:r w:rsidR="00B91F65">
        <w:rPr>
          <w:rFonts w:ascii="Times" w:hAnsi="Times"/>
          <w:bCs w:val="0"/>
          <w:iCs w:val="0"/>
          <w:szCs w:val="24"/>
        </w:rPr>
        <w:t>).</w:t>
      </w:r>
    </w:p>
    <w:p w14:paraId="64FEE8B7" w14:textId="66C0124C" w:rsidR="00F811BC" w:rsidRDefault="00F811BC" w:rsidP="0025484B">
      <w:pPr>
        <w:tabs>
          <w:tab w:val="clear" w:pos="0"/>
        </w:tabs>
        <w:ind w:right="0"/>
        <w:rPr>
          <w:ins w:id="24" w:author="Ayse Zeynep Enkavi" w:date="2015-02-12T11:57:00Z"/>
          <w:rFonts w:ascii="Times" w:hAnsi="Times"/>
          <w:bCs w:val="0"/>
          <w:iCs w:val="0"/>
          <w:szCs w:val="24"/>
        </w:rPr>
      </w:pPr>
      <w:r>
        <w:rPr>
          <w:rFonts w:ascii="Times" w:hAnsi="Times"/>
          <w:bCs w:val="0"/>
          <w:iCs w:val="0"/>
          <w:szCs w:val="24"/>
        </w:rPr>
        <w:t>To test if groups differed in the</w:t>
      </w:r>
      <w:r w:rsidR="00926CF9">
        <w:rPr>
          <w:rFonts w:ascii="Times" w:hAnsi="Times"/>
          <w:bCs w:val="0"/>
          <w:iCs w:val="0"/>
          <w:szCs w:val="24"/>
        </w:rPr>
        <w:t>ir</w:t>
      </w:r>
      <w:r>
        <w:rPr>
          <w:rFonts w:ascii="Times" w:hAnsi="Times"/>
          <w:bCs w:val="0"/>
          <w:iCs w:val="0"/>
          <w:szCs w:val="24"/>
        </w:rPr>
        <w:t xml:space="preserve"> number of intransitive choices we used </w:t>
      </w:r>
      <w:ins w:id="25" w:author="Ayse Zeynep Enkavi" w:date="2015-02-11T23:41:00Z">
        <w:r w:rsidR="00F755D6">
          <w:rPr>
            <w:rFonts w:ascii="Times" w:hAnsi="Times"/>
            <w:bCs w:val="0"/>
            <w:iCs w:val="0"/>
            <w:szCs w:val="24"/>
          </w:rPr>
          <w:t>a linear mixed model with orthogonal contrasts for group and task type (choice or control)</w:t>
        </w:r>
      </w:ins>
      <w:ins w:id="26" w:author="Ayse Zeynep Enkavi" w:date="2015-02-11T23:43:00Z">
        <w:r w:rsidR="00F755D6">
          <w:rPr>
            <w:rFonts w:ascii="Times" w:hAnsi="Times"/>
            <w:bCs w:val="0"/>
            <w:iCs w:val="0"/>
            <w:szCs w:val="24"/>
          </w:rPr>
          <w:t>. This was significantly better than a model without random intercept for subjects</w:t>
        </w:r>
      </w:ins>
      <w:ins w:id="27" w:author="Ayse Zeynep Enkavi" w:date="2015-02-11T23:44:00Z">
        <w:r w:rsidR="00F755D6">
          <w:rPr>
            <w:rFonts w:ascii="Times" w:hAnsi="Times"/>
            <w:bCs w:val="0"/>
            <w:iCs w:val="0"/>
            <w:szCs w:val="24"/>
          </w:rPr>
          <w:t xml:space="preserve"> (</w:t>
        </w:r>
      </w:ins>
      <w:ins w:id="28" w:author="Ayse Zeynep Enkavi" w:date="2015-02-11T23:45:00Z">
        <w:r w:rsidR="00F755D6">
          <w:rPr>
            <w:rFonts w:ascii="Times" w:hAnsi="Times"/>
            <w:bCs w:val="0"/>
            <w:iCs w:val="0"/>
            <w:szCs w:val="24"/>
          </w:rPr>
          <w:t>χ</w:t>
        </w:r>
        <w:r w:rsidR="00F755D6" w:rsidRPr="00F755D6">
          <w:rPr>
            <w:rFonts w:ascii="Times" w:hAnsi="Times"/>
            <w:bCs w:val="0"/>
            <w:iCs w:val="0"/>
            <w:szCs w:val="24"/>
            <w:vertAlign w:val="superscript"/>
          </w:rPr>
          <w:t>2</w:t>
        </w:r>
        <w:r w:rsidR="00F755D6">
          <w:rPr>
            <w:rFonts w:ascii="Times" w:hAnsi="Times"/>
            <w:bCs w:val="0"/>
            <w:iCs w:val="0"/>
            <w:szCs w:val="24"/>
          </w:rPr>
          <w:t xml:space="preserve">(7) = </w:t>
        </w:r>
      </w:ins>
      <w:ins w:id="29" w:author="Ayse Zeynep Enkavi" w:date="2015-02-11T23:46:00Z">
        <w:r w:rsidR="00F755D6">
          <w:rPr>
            <w:rFonts w:ascii="Times" w:hAnsi="Times"/>
            <w:bCs w:val="0"/>
            <w:iCs w:val="0"/>
            <w:szCs w:val="24"/>
          </w:rPr>
          <w:t>0.036</w:t>
        </w:r>
      </w:ins>
      <w:ins w:id="30" w:author="Ayse Zeynep Enkavi" w:date="2015-02-11T23:44:00Z">
        <w:r w:rsidR="00F755D6">
          <w:rPr>
            <w:rFonts w:ascii="Times" w:hAnsi="Times"/>
            <w:bCs w:val="0"/>
            <w:iCs w:val="0"/>
            <w:szCs w:val="24"/>
          </w:rPr>
          <w:t>)</w:t>
        </w:r>
      </w:ins>
      <w:ins w:id="31" w:author="Ayse Zeynep Enkavi" w:date="2015-02-11T23:43:00Z">
        <w:r w:rsidR="00F755D6">
          <w:rPr>
            <w:rFonts w:ascii="Times" w:hAnsi="Times"/>
            <w:bCs w:val="0"/>
            <w:iCs w:val="0"/>
            <w:szCs w:val="24"/>
          </w:rPr>
          <w:t xml:space="preserve">. The percentage of intransitive choices was log transformed to </w:t>
        </w:r>
      </w:ins>
      <w:ins w:id="32" w:author="Ayse Zeynep Enkavi" w:date="2015-02-11T23:47:00Z">
        <w:r w:rsidR="00F755D6">
          <w:rPr>
            <w:rFonts w:ascii="Times" w:hAnsi="Times"/>
            <w:bCs w:val="0"/>
            <w:iCs w:val="0"/>
            <w:szCs w:val="24"/>
          </w:rPr>
          <w:t>ensure that the difference in variances was independent of task type (</w:t>
        </w:r>
      </w:ins>
      <w:ins w:id="33" w:author="Ayse Zeynep Enkavi" w:date="2015-02-11T23:48:00Z">
        <w:r w:rsidR="00F755D6">
          <w:rPr>
            <w:rFonts w:ascii="Times" w:hAnsi="Times"/>
            <w:bCs w:val="0"/>
            <w:iCs w:val="0"/>
            <w:szCs w:val="24"/>
          </w:rPr>
          <w:t>Bartlett’s Κ</w:t>
        </w:r>
        <w:r w:rsidR="005B3AF2" w:rsidRPr="005B3AF2">
          <w:rPr>
            <w:rFonts w:ascii="Times" w:hAnsi="Times"/>
            <w:bCs w:val="0"/>
            <w:iCs w:val="0"/>
            <w:szCs w:val="24"/>
            <w:vertAlign w:val="superscript"/>
          </w:rPr>
          <w:t>2</w:t>
        </w:r>
        <w:r w:rsidR="005B3AF2">
          <w:rPr>
            <w:rFonts w:ascii="Times" w:hAnsi="Times"/>
            <w:bCs w:val="0"/>
            <w:iCs w:val="0"/>
            <w:szCs w:val="24"/>
          </w:rPr>
          <w:t>(1) = 3.35</w:t>
        </w:r>
      </w:ins>
      <w:ins w:id="34" w:author="Ayse Zeynep Enkavi" w:date="2015-02-11T23:49:00Z">
        <w:r w:rsidR="005B3AF2">
          <w:rPr>
            <w:rFonts w:ascii="Times" w:hAnsi="Times"/>
            <w:bCs w:val="0"/>
            <w:iCs w:val="0"/>
            <w:szCs w:val="24"/>
          </w:rPr>
          <w:t>4, p = 0.067</w:t>
        </w:r>
      </w:ins>
      <w:ins w:id="35" w:author="Ayse Zeynep Enkavi" w:date="2015-02-11T23:47:00Z">
        <w:r w:rsidR="00F755D6">
          <w:rPr>
            <w:rFonts w:ascii="Times" w:hAnsi="Times"/>
            <w:bCs w:val="0"/>
            <w:iCs w:val="0"/>
            <w:szCs w:val="24"/>
          </w:rPr>
          <w:t>).</w:t>
        </w:r>
      </w:ins>
      <w:ins w:id="36" w:author="Ayse Zeynep Enkavi" w:date="2015-02-11T23:49:00Z">
        <w:r w:rsidR="005B3AF2">
          <w:rPr>
            <w:rFonts w:ascii="Times" w:hAnsi="Times"/>
            <w:bCs w:val="0"/>
            <w:iCs w:val="0"/>
            <w:szCs w:val="24"/>
          </w:rPr>
          <w:t xml:space="preserve"> Orthogonalization of contrasts allowed for direct comparison of the difference in intransitivity levels between the tasks for the MTL group compared to both control groups.</w:t>
        </w:r>
      </w:ins>
    </w:p>
    <w:p w14:paraId="466BE525" w14:textId="77777777" w:rsidR="009B4ECF" w:rsidRDefault="009B4ECF" w:rsidP="0025484B">
      <w:pPr>
        <w:tabs>
          <w:tab w:val="clear" w:pos="0"/>
        </w:tabs>
        <w:ind w:right="0"/>
        <w:rPr>
          <w:rFonts w:ascii="Times" w:hAnsi="Times"/>
          <w:bCs w:val="0"/>
          <w:iCs w:val="0"/>
          <w:szCs w:val="24"/>
        </w:rPr>
      </w:pPr>
    </w:p>
    <w:p w14:paraId="7BBC8C00" w14:textId="11146AAE" w:rsidR="003160E4" w:rsidRPr="003160E4" w:rsidRDefault="00441A5B" w:rsidP="00957149">
      <w:pPr>
        <w:tabs>
          <w:tab w:val="clear" w:pos="0"/>
        </w:tabs>
        <w:ind w:right="0"/>
        <w:rPr>
          <w:rFonts w:ascii="Times" w:hAnsi="Times"/>
          <w:bCs w:val="0"/>
          <w:i/>
          <w:iCs w:val="0"/>
          <w:szCs w:val="24"/>
        </w:rPr>
      </w:pPr>
      <w:r>
        <w:rPr>
          <w:rFonts w:ascii="Times" w:hAnsi="Times"/>
          <w:bCs w:val="0"/>
          <w:i/>
          <w:iCs w:val="0"/>
          <w:szCs w:val="24"/>
        </w:rPr>
        <w:t xml:space="preserve">Preference for </w:t>
      </w:r>
      <w:r w:rsidR="0071442C">
        <w:rPr>
          <w:rFonts w:ascii="Times" w:hAnsi="Times"/>
          <w:bCs w:val="0"/>
          <w:i/>
          <w:iCs w:val="0"/>
          <w:szCs w:val="24"/>
        </w:rPr>
        <w:t>side</w:t>
      </w:r>
      <w:r w:rsidR="00926CF9">
        <w:rPr>
          <w:rFonts w:ascii="Times" w:hAnsi="Times"/>
          <w:bCs w:val="0"/>
          <w:i/>
          <w:iCs w:val="0"/>
          <w:szCs w:val="24"/>
        </w:rPr>
        <w:t xml:space="preserve"> of computer screen</w:t>
      </w:r>
      <w:r w:rsidR="0071442C">
        <w:rPr>
          <w:rFonts w:ascii="Times" w:hAnsi="Times"/>
          <w:bCs w:val="0"/>
          <w:i/>
          <w:iCs w:val="0"/>
          <w:szCs w:val="24"/>
        </w:rPr>
        <w:t xml:space="preserve"> </w:t>
      </w:r>
    </w:p>
    <w:p w14:paraId="079DBB1A" w14:textId="249CFE0B" w:rsidR="0091440F" w:rsidRDefault="00753584" w:rsidP="00C678D2">
      <w:pPr>
        <w:tabs>
          <w:tab w:val="clear" w:pos="0"/>
        </w:tabs>
        <w:ind w:right="0"/>
        <w:rPr>
          <w:ins w:id="37" w:author="Ayse Zeynep Enkavi" w:date="2015-02-12T11:57:00Z"/>
          <w:rFonts w:ascii="Times" w:hAnsi="Times"/>
          <w:bCs w:val="0"/>
          <w:iCs w:val="0"/>
          <w:szCs w:val="24"/>
        </w:rPr>
      </w:pPr>
      <w:r>
        <w:rPr>
          <w:rFonts w:ascii="Times" w:hAnsi="Times"/>
          <w:bCs w:val="0"/>
          <w:iCs w:val="0"/>
          <w:szCs w:val="24"/>
        </w:rPr>
        <w:t xml:space="preserve">We checked for </w:t>
      </w:r>
      <w:r w:rsidR="000548E9">
        <w:rPr>
          <w:rFonts w:ascii="Times" w:hAnsi="Times"/>
          <w:bCs w:val="0"/>
          <w:iCs w:val="0"/>
          <w:szCs w:val="24"/>
        </w:rPr>
        <w:t xml:space="preserve">whether </w:t>
      </w:r>
      <w:r w:rsidR="00441A5B">
        <w:rPr>
          <w:rFonts w:ascii="Times" w:hAnsi="Times"/>
          <w:bCs w:val="0"/>
          <w:iCs w:val="0"/>
          <w:szCs w:val="24"/>
        </w:rPr>
        <w:t xml:space="preserve">an </w:t>
      </w:r>
      <w:r>
        <w:rPr>
          <w:rFonts w:ascii="Times" w:hAnsi="Times"/>
          <w:bCs w:val="0"/>
          <w:iCs w:val="0"/>
          <w:szCs w:val="24"/>
        </w:rPr>
        <w:t xml:space="preserve">incidental </w:t>
      </w:r>
      <w:r w:rsidR="000548E9">
        <w:rPr>
          <w:rFonts w:ascii="Times" w:hAnsi="Times"/>
          <w:bCs w:val="0"/>
          <w:iCs w:val="0"/>
          <w:szCs w:val="24"/>
        </w:rPr>
        <w:t>factor</w:t>
      </w:r>
      <w:r w:rsidR="00441A5B">
        <w:rPr>
          <w:rFonts w:ascii="Times" w:hAnsi="Times"/>
          <w:bCs w:val="0"/>
          <w:iCs w:val="0"/>
          <w:szCs w:val="24"/>
        </w:rPr>
        <w:t>, in particular</w:t>
      </w:r>
      <w:r w:rsidR="000548E9">
        <w:rPr>
          <w:rFonts w:ascii="Times" w:hAnsi="Times"/>
          <w:bCs w:val="0"/>
          <w:iCs w:val="0"/>
          <w:szCs w:val="24"/>
        </w:rPr>
        <w:t xml:space="preserve"> </w:t>
      </w:r>
      <w:r w:rsidR="00441A5B">
        <w:rPr>
          <w:rFonts w:ascii="Times" w:hAnsi="Times"/>
          <w:bCs w:val="0"/>
          <w:iCs w:val="0"/>
          <w:szCs w:val="24"/>
        </w:rPr>
        <w:t xml:space="preserve">the side of the screen on which a </w:t>
      </w:r>
      <w:r w:rsidR="000548E9">
        <w:rPr>
          <w:rFonts w:ascii="Times" w:hAnsi="Times"/>
          <w:bCs w:val="0"/>
          <w:iCs w:val="0"/>
          <w:szCs w:val="24"/>
        </w:rPr>
        <w:t xml:space="preserve">candy bars </w:t>
      </w:r>
      <w:r w:rsidR="00441A5B">
        <w:rPr>
          <w:rFonts w:ascii="Times" w:hAnsi="Times"/>
          <w:bCs w:val="0"/>
          <w:iCs w:val="0"/>
          <w:szCs w:val="24"/>
        </w:rPr>
        <w:t xml:space="preserve">was displayed, affected choice. </w:t>
      </w:r>
      <w:r w:rsidR="000F525F">
        <w:rPr>
          <w:rFonts w:ascii="Times" w:hAnsi="Times"/>
          <w:bCs w:val="0"/>
          <w:iCs w:val="0"/>
          <w:szCs w:val="24"/>
        </w:rPr>
        <w:t xml:space="preserve"> Overall the left side was chosen </w:t>
      </w:r>
      <w:r w:rsidR="00A40E56">
        <w:rPr>
          <w:rFonts w:ascii="Times" w:hAnsi="Times"/>
          <w:bCs w:val="0"/>
          <w:iCs w:val="0"/>
          <w:szCs w:val="24"/>
        </w:rPr>
        <w:t>50</w:t>
      </w:r>
      <w:r w:rsidR="000F525F">
        <w:rPr>
          <w:rFonts w:ascii="Times" w:hAnsi="Times"/>
          <w:bCs w:val="0"/>
          <w:iCs w:val="0"/>
          <w:szCs w:val="24"/>
        </w:rPr>
        <w:t>.</w:t>
      </w:r>
      <w:r w:rsidR="00A40E56">
        <w:rPr>
          <w:rFonts w:ascii="Times" w:hAnsi="Times"/>
          <w:bCs w:val="0"/>
          <w:iCs w:val="0"/>
          <w:szCs w:val="24"/>
        </w:rPr>
        <w:t>2</w:t>
      </w:r>
      <w:r w:rsidR="000F525F">
        <w:rPr>
          <w:rFonts w:ascii="Times" w:hAnsi="Times"/>
          <w:bCs w:val="0"/>
          <w:iCs w:val="0"/>
          <w:szCs w:val="24"/>
        </w:rPr>
        <w:t xml:space="preserve"> % of the time. The control group picked the left option 51</w:t>
      </w:r>
      <w:r w:rsidR="00A40E56">
        <w:rPr>
          <w:rFonts w:ascii="Times" w:hAnsi="Times"/>
          <w:bCs w:val="0"/>
          <w:iCs w:val="0"/>
          <w:szCs w:val="24"/>
        </w:rPr>
        <w:t>.21</w:t>
      </w:r>
      <w:r w:rsidR="000F525F">
        <w:rPr>
          <w:rFonts w:ascii="Times" w:hAnsi="Times"/>
          <w:bCs w:val="0"/>
          <w:iCs w:val="0"/>
          <w:szCs w:val="24"/>
        </w:rPr>
        <w:t xml:space="preserve">% of the time, the ETL group </w:t>
      </w:r>
      <w:r w:rsidR="00A40E56">
        <w:rPr>
          <w:rFonts w:ascii="Times" w:hAnsi="Times"/>
          <w:bCs w:val="0"/>
          <w:iCs w:val="0"/>
          <w:szCs w:val="24"/>
        </w:rPr>
        <w:t>50.</w:t>
      </w:r>
      <w:ins w:id="38" w:author="Ayse Zeynep Enkavi" w:date="2015-02-12T00:31:00Z">
        <w:r w:rsidR="007B6F04">
          <w:rPr>
            <w:rFonts w:ascii="Times" w:hAnsi="Times"/>
            <w:bCs w:val="0"/>
            <w:iCs w:val="0"/>
            <w:szCs w:val="24"/>
          </w:rPr>
          <w:t>7</w:t>
        </w:r>
      </w:ins>
      <w:r w:rsidR="000F525F">
        <w:rPr>
          <w:rFonts w:ascii="Times" w:hAnsi="Times"/>
          <w:bCs w:val="0"/>
          <w:iCs w:val="0"/>
          <w:szCs w:val="24"/>
        </w:rPr>
        <w:t xml:space="preserve"> % of the time and the MTL group 4</w:t>
      </w:r>
      <w:r w:rsidR="00A40E56">
        <w:rPr>
          <w:rFonts w:ascii="Times" w:hAnsi="Times"/>
          <w:bCs w:val="0"/>
          <w:iCs w:val="0"/>
          <w:szCs w:val="24"/>
        </w:rPr>
        <w:t>8.</w:t>
      </w:r>
      <w:ins w:id="39" w:author="Ayse Zeynep Enkavi" w:date="2015-02-12T00:32:00Z">
        <w:r w:rsidR="007B6F04">
          <w:rPr>
            <w:rFonts w:ascii="Times" w:hAnsi="Times"/>
            <w:bCs w:val="0"/>
            <w:iCs w:val="0"/>
            <w:szCs w:val="24"/>
          </w:rPr>
          <w:t>82</w:t>
        </w:r>
      </w:ins>
      <w:r w:rsidR="000F525F">
        <w:rPr>
          <w:rFonts w:ascii="Times" w:hAnsi="Times"/>
          <w:bCs w:val="0"/>
          <w:iCs w:val="0"/>
          <w:szCs w:val="24"/>
        </w:rPr>
        <w:t xml:space="preserve"> % of the time. A one-way ANOVA </w:t>
      </w:r>
      <w:r w:rsidR="00D82C63">
        <w:rPr>
          <w:rFonts w:ascii="Times" w:hAnsi="Times"/>
          <w:bCs w:val="0"/>
          <w:iCs w:val="0"/>
          <w:szCs w:val="24"/>
        </w:rPr>
        <w:t xml:space="preserve">indicated </w:t>
      </w:r>
      <w:r w:rsidR="000F525F">
        <w:rPr>
          <w:rFonts w:ascii="Times" w:hAnsi="Times"/>
          <w:bCs w:val="0"/>
          <w:iCs w:val="0"/>
          <w:szCs w:val="24"/>
        </w:rPr>
        <w:t>that the groups differ</w:t>
      </w:r>
      <w:r w:rsidR="00D82C63">
        <w:rPr>
          <w:rFonts w:ascii="Times" w:hAnsi="Times"/>
          <w:bCs w:val="0"/>
          <w:iCs w:val="0"/>
          <w:szCs w:val="24"/>
        </w:rPr>
        <w:t>ed</w:t>
      </w:r>
      <w:r w:rsidR="000F525F">
        <w:rPr>
          <w:rFonts w:ascii="Times" w:hAnsi="Times"/>
          <w:bCs w:val="0"/>
          <w:iCs w:val="0"/>
          <w:szCs w:val="24"/>
        </w:rPr>
        <w:t xml:space="preserve"> from each other in how often they chose left (F(2, </w:t>
      </w:r>
      <w:r w:rsidR="00B37DCD">
        <w:rPr>
          <w:rFonts w:ascii="Times" w:hAnsi="Times"/>
          <w:bCs w:val="0"/>
          <w:iCs w:val="0"/>
          <w:szCs w:val="24"/>
        </w:rPr>
        <w:t>1</w:t>
      </w:r>
      <w:ins w:id="40" w:author="Ayse Zeynep Enkavi" w:date="2015-02-12T00:37:00Z">
        <w:r w:rsidR="007B6F04">
          <w:rPr>
            <w:rFonts w:ascii="Times" w:hAnsi="Times"/>
            <w:bCs w:val="0"/>
            <w:iCs w:val="0"/>
            <w:szCs w:val="24"/>
          </w:rPr>
          <w:t>7080</w:t>
        </w:r>
      </w:ins>
      <w:r w:rsidR="000F525F">
        <w:rPr>
          <w:rFonts w:ascii="Times" w:hAnsi="Times"/>
          <w:bCs w:val="0"/>
          <w:iCs w:val="0"/>
          <w:szCs w:val="24"/>
        </w:rPr>
        <w:t xml:space="preserve">) = </w:t>
      </w:r>
      <w:ins w:id="41" w:author="Ayse Zeynep Enkavi" w:date="2015-02-12T00:37:00Z">
        <w:r w:rsidR="007B6F04">
          <w:rPr>
            <w:rFonts w:ascii="Times" w:hAnsi="Times"/>
            <w:bCs w:val="0"/>
            <w:iCs w:val="0"/>
            <w:szCs w:val="24"/>
          </w:rPr>
          <w:t>3</w:t>
        </w:r>
      </w:ins>
      <w:r w:rsidR="00B37DCD">
        <w:rPr>
          <w:rFonts w:ascii="Times" w:hAnsi="Times"/>
          <w:bCs w:val="0"/>
          <w:iCs w:val="0"/>
          <w:szCs w:val="24"/>
        </w:rPr>
        <w:t>.65</w:t>
      </w:r>
      <w:r w:rsidR="000F525F">
        <w:rPr>
          <w:rFonts w:ascii="Times" w:hAnsi="Times"/>
          <w:bCs w:val="0"/>
          <w:iCs w:val="0"/>
          <w:szCs w:val="24"/>
        </w:rPr>
        <w:t xml:space="preserve">, p </w:t>
      </w:r>
      <w:r w:rsidR="00D82C63">
        <w:rPr>
          <w:rFonts w:ascii="Times" w:hAnsi="Times"/>
          <w:bCs w:val="0"/>
          <w:iCs w:val="0"/>
          <w:szCs w:val="24"/>
        </w:rPr>
        <w:t>&lt;</w:t>
      </w:r>
      <w:r w:rsidR="000F525F">
        <w:rPr>
          <w:rFonts w:ascii="Times" w:hAnsi="Times"/>
          <w:bCs w:val="0"/>
          <w:iCs w:val="0"/>
          <w:szCs w:val="24"/>
        </w:rPr>
        <w:t xml:space="preserve"> 0.0</w:t>
      </w:r>
      <w:ins w:id="42" w:author="Ayse Zeynep Enkavi" w:date="2015-02-12T00:38:00Z">
        <w:r w:rsidR="007B6F04">
          <w:rPr>
            <w:rFonts w:ascii="Times" w:hAnsi="Times"/>
            <w:bCs w:val="0"/>
            <w:iCs w:val="0"/>
            <w:szCs w:val="24"/>
          </w:rPr>
          <w:t>26</w:t>
        </w:r>
      </w:ins>
      <w:r w:rsidR="000F525F">
        <w:rPr>
          <w:rFonts w:ascii="Times" w:hAnsi="Times"/>
          <w:bCs w:val="0"/>
          <w:iCs w:val="0"/>
          <w:szCs w:val="24"/>
        </w:rPr>
        <w:t>)</w:t>
      </w:r>
      <w:r w:rsidR="00D82C63">
        <w:rPr>
          <w:rFonts w:ascii="Times" w:hAnsi="Times"/>
          <w:bCs w:val="0"/>
          <w:iCs w:val="0"/>
          <w:szCs w:val="24"/>
        </w:rPr>
        <w:t xml:space="preserve"> with the MTL choosing left less often than the control (p = 0.0</w:t>
      </w:r>
      <w:ins w:id="43" w:author="Ayse Zeynep Enkavi" w:date="2015-02-12T00:38:00Z">
        <w:r w:rsidR="00C678D2">
          <w:rPr>
            <w:rFonts w:ascii="Times" w:hAnsi="Times"/>
            <w:bCs w:val="0"/>
            <w:iCs w:val="0"/>
            <w:szCs w:val="24"/>
          </w:rPr>
          <w:t>33</w:t>
        </w:r>
      </w:ins>
      <w:r w:rsidR="00D82C63">
        <w:rPr>
          <w:rFonts w:ascii="Times" w:hAnsi="Times"/>
          <w:bCs w:val="0"/>
          <w:iCs w:val="0"/>
          <w:szCs w:val="24"/>
        </w:rPr>
        <w:t xml:space="preserve">) </w:t>
      </w:r>
      <w:ins w:id="44" w:author="Ayse Zeynep Enkavi" w:date="2015-02-12T00:39:00Z">
        <w:r w:rsidR="00C678D2">
          <w:rPr>
            <w:rFonts w:ascii="Times" w:hAnsi="Times"/>
            <w:bCs w:val="0"/>
            <w:iCs w:val="0"/>
            <w:szCs w:val="24"/>
          </w:rPr>
          <w:t>but not</w:t>
        </w:r>
      </w:ins>
      <w:r w:rsidR="00D82C63">
        <w:rPr>
          <w:rFonts w:ascii="Times" w:hAnsi="Times"/>
          <w:bCs w:val="0"/>
          <w:iCs w:val="0"/>
          <w:szCs w:val="24"/>
        </w:rPr>
        <w:t xml:space="preserve"> the ETL groups (p = 0.</w:t>
      </w:r>
      <w:ins w:id="45" w:author="Ayse Zeynep Enkavi" w:date="2015-02-12T00:39:00Z">
        <w:r w:rsidR="00C678D2">
          <w:rPr>
            <w:rFonts w:ascii="Times" w:hAnsi="Times"/>
            <w:bCs w:val="0"/>
            <w:iCs w:val="0"/>
            <w:szCs w:val="24"/>
          </w:rPr>
          <w:t>122</w:t>
        </w:r>
      </w:ins>
      <w:r w:rsidR="00D82C63">
        <w:rPr>
          <w:rFonts w:ascii="Times" w:hAnsi="Times"/>
          <w:bCs w:val="0"/>
          <w:iCs w:val="0"/>
          <w:szCs w:val="24"/>
        </w:rPr>
        <w:t xml:space="preserve">). We checked whether what side was chosen had an effect on how often a trial was involved in an intransitivity running a multi-level regression with fixed effects for groups, side of </w:t>
      </w:r>
      <w:r w:rsidR="00F46862">
        <w:rPr>
          <w:rFonts w:ascii="Times" w:hAnsi="Times"/>
          <w:bCs w:val="0"/>
          <w:iCs w:val="0"/>
          <w:szCs w:val="24"/>
        </w:rPr>
        <w:t xml:space="preserve">chosen </w:t>
      </w:r>
      <w:r w:rsidR="00D82C63">
        <w:rPr>
          <w:rFonts w:ascii="Times" w:hAnsi="Times"/>
          <w:bCs w:val="0"/>
          <w:iCs w:val="0"/>
          <w:szCs w:val="24"/>
        </w:rPr>
        <w:t xml:space="preserve">bar and their interaction, as well as, random intercepts for each participant. Crucially the interaction term between the MTL group and the side of </w:t>
      </w:r>
      <w:r w:rsidR="00F46862">
        <w:rPr>
          <w:rFonts w:ascii="Times" w:hAnsi="Times"/>
          <w:bCs w:val="0"/>
          <w:iCs w:val="0"/>
          <w:szCs w:val="24"/>
        </w:rPr>
        <w:t xml:space="preserve">chosen </w:t>
      </w:r>
      <w:r w:rsidR="00D82C63">
        <w:rPr>
          <w:rFonts w:ascii="Times" w:hAnsi="Times"/>
          <w:bCs w:val="0"/>
          <w:iCs w:val="0"/>
          <w:szCs w:val="24"/>
        </w:rPr>
        <w:t>bar was not significant (</w:t>
      </w:r>
      <w:ins w:id="46" w:author="Ayse Zeynep Enkavi" w:date="2015-02-12T00:35:00Z">
        <w:r w:rsidR="007B6F04">
          <w:t>b</w:t>
        </w:r>
      </w:ins>
      <w:r w:rsidR="00D82C63">
        <w:t xml:space="preserve"> = – 0.0</w:t>
      </w:r>
      <w:ins w:id="47" w:author="Ayse Zeynep Enkavi" w:date="2015-02-12T00:35:00Z">
        <w:r w:rsidR="007B6F04">
          <w:t>46</w:t>
        </w:r>
      </w:ins>
      <w:r w:rsidR="00D82C63">
        <w:t>, t</w:t>
      </w:r>
      <w:ins w:id="48" w:author="Ayse Zeynep Enkavi" w:date="2015-02-12T00:36:00Z">
        <w:r w:rsidR="007B6F04">
          <w:t>(1700)</w:t>
        </w:r>
      </w:ins>
      <w:r w:rsidR="00D82C63">
        <w:t xml:space="preserve"> = – 0.</w:t>
      </w:r>
      <w:ins w:id="49" w:author="Ayse Zeynep Enkavi" w:date="2015-02-12T00:36:00Z">
        <w:r w:rsidR="007B6F04">
          <w:t>95</w:t>
        </w:r>
      </w:ins>
      <w:r w:rsidR="00AD3709">
        <w:t>, p = 0.</w:t>
      </w:r>
      <w:ins w:id="50" w:author="Ayse Zeynep Enkavi" w:date="2015-02-12T00:36:00Z">
        <w:r w:rsidR="007B6F04">
          <w:t>340</w:t>
        </w:r>
      </w:ins>
      <w:r w:rsidR="00D82C63">
        <w:t>).</w:t>
      </w:r>
      <w:r w:rsidR="00D82C63">
        <w:rPr>
          <w:rFonts w:ascii="Times" w:hAnsi="Times"/>
          <w:bCs w:val="0"/>
          <w:iCs w:val="0"/>
          <w:szCs w:val="24"/>
        </w:rPr>
        <w:t xml:space="preserve"> </w:t>
      </w:r>
    </w:p>
    <w:p w14:paraId="68740836" w14:textId="77777777" w:rsidR="009B4ECF" w:rsidRDefault="009B4ECF" w:rsidP="00C678D2">
      <w:pPr>
        <w:tabs>
          <w:tab w:val="clear" w:pos="0"/>
        </w:tabs>
        <w:ind w:right="0"/>
        <w:rPr>
          <w:rFonts w:ascii="Times" w:hAnsi="Times"/>
          <w:bCs w:val="0"/>
          <w:i/>
          <w:iCs w:val="0"/>
          <w:szCs w:val="24"/>
        </w:rPr>
      </w:pPr>
    </w:p>
    <w:p w14:paraId="5E25835E" w14:textId="2057CE9F" w:rsidR="00BF20CB" w:rsidRPr="0091440F" w:rsidRDefault="0091440F" w:rsidP="00957149">
      <w:pPr>
        <w:tabs>
          <w:tab w:val="clear" w:pos="0"/>
        </w:tabs>
        <w:ind w:right="0" w:firstLine="0"/>
        <w:rPr>
          <w:rFonts w:ascii="Times" w:hAnsi="Times"/>
          <w:bCs w:val="0"/>
          <w:i/>
          <w:iCs w:val="0"/>
          <w:szCs w:val="24"/>
        </w:rPr>
      </w:pPr>
      <w:r>
        <w:rPr>
          <w:rFonts w:ascii="Times" w:hAnsi="Times"/>
          <w:bCs w:val="0"/>
          <w:i/>
          <w:iCs w:val="0"/>
          <w:szCs w:val="24"/>
        </w:rPr>
        <w:t>Utilities of candy bars and intransitivities</w:t>
      </w:r>
    </w:p>
    <w:p w14:paraId="654DA1FB" w14:textId="6E0227C7" w:rsidR="00B20D57" w:rsidRDefault="00441A5B" w:rsidP="00957149">
      <w:pPr>
        <w:tabs>
          <w:tab w:val="clear" w:pos="0"/>
        </w:tabs>
        <w:ind w:right="0"/>
        <w:rPr>
          <w:rFonts w:ascii="Times" w:hAnsi="Times"/>
          <w:bCs w:val="0"/>
          <w:iCs w:val="0"/>
          <w:szCs w:val="24"/>
        </w:rPr>
      </w:pPr>
      <w:r>
        <w:rPr>
          <w:rFonts w:ascii="Times" w:hAnsi="Times"/>
          <w:bCs w:val="0"/>
          <w:iCs w:val="0"/>
          <w:szCs w:val="24"/>
        </w:rPr>
        <w:t>W</w:t>
      </w:r>
      <w:r w:rsidR="00B20D57">
        <w:rPr>
          <w:rFonts w:ascii="Times" w:hAnsi="Times"/>
          <w:bCs w:val="0"/>
          <w:iCs w:val="0"/>
          <w:szCs w:val="24"/>
        </w:rPr>
        <w:t xml:space="preserve">e calculated the utilities of each candy bar for each subject by fitting </w:t>
      </w:r>
      <w:r>
        <w:rPr>
          <w:rFonts w:ascii="Times" w:hAnsi="Times"/>
          <w:bCs w:val="0"/>
          <w:iCs w:val="0"/>
          <w:szCs w:val="24"/>
        </w:rPr>
        <w:t xml:space="preserve">a </w:t>
      </w:r>
      <w:r w:rsidR="00B20D57">
        <w:rPr>
          <w:rFonts w:ascii="Times" w:hAnsi="Times"/>
          <w:bCs w:val="0"/>
          <w:iCs w:val="0"/>
          <w:szCs w:val="24"/>
        </w:rPr>
        <w:t>Bradley-Terry-Luce model</w:t>
      </w:r>
      <w:r>
        <w:rPr>
          <w:rFonts w:ascii="Times" w:hAnsi="Times"/>
          <w:bCs w:val="0"/>
          <w:iCs w:val="0"/>
          <w:szCs w:val="24"/>
        </w:rPr>
        <w:t xml:space="preserve"> to the choices of each respondent</w:t>
      </w:r>
      <w:r w:rsidR="00B20D57">
        <w:rPr>
          <w:rFonts w:ascii="Times" w:hAnsi="Times"/>
          <w:bCs w:val="0"/>
          <w:iCs w:val="0"/>
          <w:szCs w:val="24"/>
        </w:rPr>
        <w:t xml:space="preserve">. </w:t>
      </w:r>
      <w:r>
        <w:rPr>
          <w:rFonts w:ascii="Times" w:hAnsi="Times"/>
          <w:bCs w:val="0"/>
          <w:iCs w:val="0"/>
          <w:szCs w:val="24"/>
        </w:rPr>
        <w:t xml:space="preserve"> To </w:t>
      </w:r>
      <w:ins w:id="51" w:author="Ayse Zeynep Enkavi" w:date="2014-06-17T07:31:00Z">
        <w:r w:rsidR="00D533B2">
          <w:rPr>
            <w:rFonts w:ascii="Times" w:hAnsi="Times"/>
            <w:bCs w:val="0"/>
            <w:iCs w:val="0"/>
            <w:szCs w:val="24"/>
          </w:rPr>
          <w:t xml:space="preserve">verify </w:t>
        </w:r>
      </w:ins>
      <w:r>
        <w:rPr>
          <w:rFonts w:ascii="Times" w:hAnsi="Times"/>
          <w:bCs w:val="0"/>
          <w:iCs w:val="0"/>
          <w:szCs w:val="24"/>
        </w:rPr>
        <w:t>our assumption that intransitive choice patterns are the result of the presence of random error in people’s preference construction for each choice option, w</w:t>
      </w:r>
      <w:r w:rsidR="00B20D57">
        <w:rPr>
          <w:rFonts w:ascii="Times" w:hAnsi="Times"/>
          <w:bCs w:val="0"/>
          <w:iCs w:val="0"/>
          <w:szCs w:val="24"/>
        </w:rPr>
        <w:t>e tested whether pairs that are close in value for a subject</w:t>
      </w:r>
      <w:r>
        <w:rPr>
          <w:rFonts w:ascii="Times" w:hAnsi="Times"/>
          <w:bCs w:val="0"/>
          <w:iCs w:val="0"/>
          <w:szCs w:val="24"/>
        </w:rPr>
        <w:t xml:space="preserve"> (and thus more likely to be reversed in rank order by the presence of a constant level of random error) </w:t>
      </w:r>
      <w:r w:rsidR="00B20D57">
        <w:rPr>
          <w:rFonts w:ascii="Times" w:hAnsi="Times"/>
          <w:bCs w:val="0"/>
          <w:iCs w:val="0"/>
          <w:szCs w:val="24"/>
        </w:rPr>
        <w:t>were more likely to be involved in an intransitivity. Indeed, a multilevel model allowing for random intercepts for each subject nested in groups and fixed effects of the difference in utilities, as well as groups and their interactions confirmed that pairs where the difference was small were involved in more intransitive triplets (</w:t>
      </w:r>
      <w:ins w:id="52" w:author="Ayse Zeynep Enkavi" w:date="2015-02-12T11:57:00Z">
        <w:r w:rsidR="009B4ECF">
          <w:rPr>
            <w:rFonts w:ascii="Times" w:hAnsi="Times"/>
            <w:bCs w:val="0"/>
            <w:iCs w:val="0"/>
            <w:szCs w:val="24"/>
          </w:rPr>
          <w:t xml:space="preserve">b = – 7.82, </w:t>
        </w:r>
      </w:ins>
      <w:r w:rsidR="00B20D57">
        <w:rPr>
          <w:rFonts w:ascii="Times" w:hAnsi="Times"/>
          <w:bCs w:val="0"/>
          <w:iCs w:val="0"/>
          <w:szCs w:val="24"/>
        </w:rPr>
        <w:t>t</w:t>
      </w:r>
      <w:ins w:id="53" w:author="Ayse Zeynep Enkavi" w:date="2015-02-12T11:54:00Z">
        <w:r w:rsidR="009B4ECF">
          <w:rPr>
            <w:rFonts w:ascii="Times" w:hAnsi="Times"/>
            <w:bCs w:val="0"/>
            <w:iCs w:val="0"/>
            <w:szCs w:val="24"/>
          </w:rPr>
          <w:t>(16900)</w:t>
        </w:r>
      </w:ins>
      <w:r w:rsidR="00B20D57">
        <w:rPr>
          <w:rFonts w:ascii="Times" w:hAnsi="Times"/>
          <w:bCs w:val="0"/>
          <w:iCs w:val="0"/>
          <w:szCs w:val="24"/>
        </w:rPr>
        <w:t xml:space="preserve"> = – 16.28</w:t>
      </w:r>
      <w:r w:rsidR="00696DCE">
        <w:rPr>
          <w:rFonts w:ascii="Times" w:hAnsi="Times"/>
          <w:bCs w:val="0"/>
          <w:iCs w:val="0"/>
          <w:szCs w:val="24"/>
        </w:rPr>
        <w:t>, p &lt; 0.001</w:t>
      </w:r>
      <w:r w:rsidR="00B20D57">
        <w:rPr>
          <w:rFonts w:ascii="Times" w:hAnsi="Times"/>
          <w:bCs w:val="0"/>
          <w:iCs w:val="0"/>
          <w:szCs w:val="24"/>
        </w:rPr>
        <w:t>).</w:t>
      </w:r>
    </w:p>
    <w:p w14:paraId="3509E091" w14:textId="77777777" w:rsidR="00DD673B" w:rsidRDefault="00DD673B" w:rsidP="00957149">
      <w:pPr>
        <w:tabs>
          <w:tab w:val="clear" w:pos="0"/>
        </w:tabs>
        <w:ind w:right="0" w:firstLine="0"/>
        <w:rPr>
          <w:rFonts w:ascii="Times" w:hAnsi="Times"/>
          <w:bCs w:val="0"/>
          <w:iCs w:val="0"/>
          <w:szCs w:val="24"/>
        </w:rPr>
      </w:pPr>
    </w:p>
    <w:p w14:paraId="5E989616" w14:textId="194260B3" w:rsidR="00DD673B" w:rsidRPr="003160E4" w:rsidRDefault="00441A5B" w:rsidP="00957149">
      <w:pPr>
        <w:tabs>
          <w:tab w:val="clear" w:pos="0"/>
        </w:tabs>
        <w:ind w:right="0"/>
        <w:rPr>
          <w:rFonts w:ascii="Times" w:hAnsi="Times"/>
          <w:bCs w:val="0"/>
          <w:i/>
          <w:iCs w:val="0"/>
          <w:szCs w:val="24"/>
        </w:rPr>
      </w:pPr>
      <w:r>
        <w:rPr>
          <w:rFonts w:ascii="Times" w:hAnsi="Times"/>
          <w:bCs w:val="0"/>
          <w:i/>
          <w:iCs w:val="0"/>
          <w:szCs w:val="24"/>
        </w:rPr>
        <w:t>Alternative explanations of (in)t</w:t>
      </w:r>
      <w:r w:rsidR="00DD673B" w:rsidRPr="003160E4">
        <w:rPr>
          <w:rFonts w:ascii="Times" w:hAnsi="Times"/>
          <w:bCs w:val="0"/>
          <w:i/>
          <w:iCs w:val="0"/>
          <w:szCs w:val="24"/>
        </w:rPr>
        <w:t xml:space="preserve">ransitivity </w:t>
      </w:r>
    </w:p>
    <w:p w14:paraId="1CC80CAC" w14:textId="00294F0F" w:rsidR="00DD673B" w:rsidRDefault="00DD673B" w:rsidP="00957149">
      <w:r>
        <w:t>As noted in the main text</w:t>
      </w:r>
      <w:r w:rsidR="00441A5B">
        <w:t>,</w:t>
      </w:r>
      <w:r w:rsidR="0071442C">
        <w:t xml:space="preserve"> o</w:t>
      </w:r>
      <w:r>
        <w:t xml:space="preserve">ne </w:t>
      </w:r>
      <w:r w:rsidR="0071442C">
        <w:t>alternative</w:t>
      </w:r>
      <w:r>
        <w:t xml:space="preserve"> </w:t>
      </w:r>
      <w:r w:rsidR="00F46862">
        <w:t xml:space="preserve">explanation </w:t>
      </w:r>
      <w:r>
        <w:t xml:space="preserve">for the </w:t>
      </w:r>
      <w:r w:rsidR="00CD1D5E">
        <w:t xml:space="preserve">observed group </w:t>
      </w:r>
      <w:r>
        <w:t xml:space="preserve">differences in </w:t>
      </w:r>
      <w:r w:rsidR="00CD1D5E">
        <w:t xml:space="preserve">intransitive choice patterns </w:t>
      </w:r>
      <w:r>
        <w:t>is not the influence of hippocampal damage on the construction of value estimates, but rather the idea that respondents with MTL damage simply did not recall their prior answers in the choice task</w:t>
      </w:r>
      <w:r w:rsidR="00F46862">
        <w:t xml:space="preserve"> as well as the other groups</w:t>
      </w:r>
      <w:r w:rsidR="00CD1D5E">
        <w:t>,</w:t>
      </w:r>
      <w:r w:rsidR="00F46862">
        <w:t xml:space="preserve"> who could use this information to increase their consistency in choices</w:t>
      </w:r>
      <w:r>
        <w:t xml:space="preserve">. We examined </w:t>
      </w:r>
      <w:r w:rsidR="00CD1D5E">
        <w:t xml:space="preserve">this alternative explanation by </w:t>
      </w:r>
      <w:r>
        <w:t xml:space="preserve">looking at the number of times each trial </w:t>
      </w:r>
      <w:r w:rsidR="00CD1D5E">
        <w:t xml:space="preserve">(i.e., choices made at different times of the test) </w:t>
      </w:r>
      <w:r>
        <w:t xml:space="preserve">was involved in intransitivity. </w:t>
      </w:r>
      <w:r w:rsidR="00CD1D5E">
        <w:t>The a</w:t>
      </w:r>
      <w:r>
        <w:t>lternative explanation</w:t>
      </w:r>
      <w:r w:rsidR="00CD1D5E">
        <w:t xml:space="preserve"> hypothesizing explicit </w:t>
      </w:r>
      <w:r>
        <w:t xml:space="preserve">memory </w:t>
      </w:r>
      <w:r w:rsidR="00CD1D5E">
        <w:t xml:space="preserve">recall of prior answers </w:t>
      </w:r>
      <w:r>
        <w:t>would expect a change in this proportion with trial number (i</w:t>
      </w:r>
      <w:r w:rsidR="00CD1D5E">
        <w:t>.</w:t>
      </w:r>
      <w:r>
        <w:t>e.</w:t>
      </w:r>
      <w:r w:rsidR="00CD1D5E">
        <w:t>,</w:t>
      </w:r>
      <w:r>
        <w:t xml:space="preserve"> </w:t>
      </w:r>
      <w:r w:rsidR="00FC09FC">
        <w:t>the time point at which</w:t>
      </w:r>
      <w:r>
        <w:t xml:space="preserve"> </w:t>
      </w:r>
      <w:r w:rsidR="00CD1D5E">
        <w:t>a choice</w:t>
      </w:r>
      <w:r>
        <w:t xml:space="preserve"> pair is seen during the session). </w:t>
      </w:r>
      <w:r w:rsidR="00CD1D5E">
        <w:t xml:space="preserve"> In particular, the alternative explanation would predict a decrease in intransitivities across trials, and less of a decrease in intransi</w:t>
      </w:r>
      <w:r w:rsidR="001305E4">
        <w:t>ti</w:t>
      </w:r>
      <w:r w:rsidR="00CD1D5E">
        <w:t xml:space="preserve">vities for the MTL group relative to the other two groups.  </w:t>
      </w:r>
      <w:r>
        <w:t xml:space="preserve">The number of times each trial was involved in an intransitivity served as the dependent measure in a </w:t>
      </w:r>
      <w:ins w:id="54" w:author="Ayse Zeynep Enkavi" w:date="2015-02-12T12:00:00Z">
        <w:r w:rsidR="00142539">
          <w:t>linear mixed model</w:t>
        </w:r>
      </w:ins>
      <w:r>
        <w:t xml:space="preserve"> allowing for </w:t>
      </w:r>
      <w:ins w:id="55" w:author="Ayse Zeynep Enkavi" w:date="2015-02-12T12:00:00Z">
        <w:r w:rsidR="009B4ECF">
          <w:t xml:space="preserve">random </w:t>
        </w:r>
      </w:ins>
      <w:r>
        <w:t xml:space="preserve">intercepts for each subject nested in groups and fixed effects of the centered trial number and its centered quadratic term (to detect non-linear effects), as well as factors indicating groups and their interactions. </w:t>
      </w:r>
      <w:r w:rsidR="000810D8">
        <w:t xml:space="preserve">Consistent with previous analyses, </w:t>
      </w:r>
      <w:r>
        <w:t>each trial was involved in more intransitivities for the MTL group (</w:t>
      </w:r>
      <w:ins w:id="56" w:author="Ayse Zeynep Enkavi" w:date="2015-02-12T12:09:00Z">
        <w:r w:rsidR="00142539">
          <w:t xml:space="preserve">b = 0.56, </w:t>
        </w:r>
      </w:ins>
      <w:r>
        <w:t>t</w:t>
      </w:r>
      <w:ins w:id="57" w:author="Ayse Zeynep Enkavi" w:date="2015-02-12T12:09:00Z">
        <w:r w:rsidR="00142539">
          <w:t>(94</w:t>
        </w:r>
        <w:r w:rsidR="00204F1A">
          <w:t>)</w:t>
        </w:r>
      </w:ins>
      <w:r>
        <w:t xml:space="preserve"> = </w:t>
      </w:r>
      <w:ins w:id="58" w:author="Ayse Zeynep Enkavi" w:date="2015-02-12T12:11:00Z">
        <w:r w:rsidR="00204F1A">
          <w:t>3.72</w:t>
        </w:r>
      </w:ins>
      <w:r w:rsidR="00CA2C3E">
        <w:t>, p &lt; 0.001</w:t>
      </w:r>
      <w:r>
        <w:t>)</w:t>
      </w:r>
      <w:r w:rsidR="00DC423D">
        <w:t xml:space="preserve">. </w:t>
      </w:r>
      <w:ins w:id="59" w:author="Ayse Zeynep Enkavi" w:date="2014-06-17T07:38:00Z">
        <w:r w:rsidR="00D533B2">
          <w:t xml:space="preserve">As explained above </w:t>
        </w:r>
        <w:r w:rsidR="00D533B2">
          <w:rPr>
            <w:rFonts w:ascii="Times" w:hAnsi="Times"/>
            <w:bCs w:val="0"/>
            <w:iCs w:val="0"/>
            <w:szCs w:val="24"/>
          </w:rPr>
          <w:t>the number of times one trial was involved in an intransitivity ranged from 0 to 17 with a mean of 0.</w:t>
        </w:r>
      </w:ins>
      <w:ins w:id="60" w:author="Ayse Zeynep Enkavi" w:date="2015-02-12T12:11:00Z">
        <w:r w:rsidR="00204F1A">
          <w:rPr>
            <w:rFonts w:ascii="Times" w:hAnsi="Times"/>
            <w:bCs w:val="0"/>
            <w:iCs w:val="0"/>
            <w:szCs w:val="24"/>
          </w:rPr>
          <w:t>715</w:t>
        </w:r>
      </w:ins>
      <w:ins w:id="61" w:author="Ayse Zeynep Enkavi" w:date="2014-06-17T07:38:00Z">
        <w:r w:rsidR="00D533B2">
          <w:rPr>
            <w:rFonts w:ascii="Times" w:hAnsi="Times"/>
            <w:bCs w:val="0"/>
            <w:iCs w:val="0"/>
            <w:szCs w:val="24"/>
          </w:rPr>
          <w:t xml:space="preserve"> and standard deviation of 1.</w:t>
        </w:r>
      </w:ins>
      <w:ins w:id="62" w:author="Ayse Zeynep Enkavi" w:date="2015-02-12T12:11:00Z">
        <w:r w:rsidR="00204F1A">
          <w:rPr>
            <w:rFonts w:ascii="Times" w:hAnsi="Times"/>
            <w:bCs w:val="0"/>
            <w:iCs w:val="0"/>
            <w:szCs w:val="24"/>
          </w:rPr>
          <w:t>414</w:t>
        </w:r>
      </w:ins>
      <w:ins w:id="63" w:author="Ayse Zeynep Enkavi" w:date="2014-06-17T07:38:00Z">
        <w:r w:rsidR="00D533B2">
          <w:rPr>
            <w:rFonts w:ascii="Times" w:hAnsi="Times"/>
            <w:bCs w:val="0"/>
            <w:iCs w:val="0"/>
            <w:szCs w:val="24"/>
          </w:rPr>
          <w:t xml:space="preserve">. As the mean implies most of the 190 choice pairs for each participant were not involved in intransitivies. </w:t>
        </w:r>
      </w:ins>
      <w:ins w:id="64" w:author="Ayse Zeynep Enkavi" w:date="2014-06-17T07:39:00Z">
        <w:r w:rsidR="00D533B2">
          <w:rPr>
            <w:rFonts w:ascii="Times" w:hAnsi="Times"/>
            <w:bCs w:val="0"/>
            <w:iCs w:val="0"/>
            <w:szCs w:val="24"/>
          </w:rPr>
          <w:t>Therefore, as Figure S</w:t>
        </w:r>
      </w:ins>
      <w:ins w:id="65" w:author="Ayse Zeynep Enkavi" w:date="2015-02-12T12:12:00Z">
        <w:r w:rsidR="00204F1A">
          <w:rPr>
            <w:rFonts w:ascii="Times" w:hAnsi="Times"/>
            <w:bCs w:val="0"/>
            <w:iCs w:val="0"/>
            <w:szCs w:val="24"/>
          </w:rPr>
          <w:t>2</w:t>
        </w:r>
      </w:ins>
      <w:ins w:id="66" w:author="Ayse Zeynep Enkavi" w:date="2014-06-17T07:39:00Z">
        <w:r w:rsidR="00204F1A">
          <w:rPr>
            <w:rFonts w:ascii="Times" w:hAnsi="Times"/>
            <w:bCs w:val="0"/>
            <w:iCs w:val="0"/>
            <w:szCs w:val="24"/>
          </w:rPr>
          <w:t xml:space="preserve"> depicts</w:t>
        </w:r>
        <w:r w:rsidR="00D533B2">
          <w:rPr>
            <w:rFonts w:ascii="Times" w:hAnsi="Times"/>
            <w:bCs w:val="0"/>
            <w:iCs w:val="0"/>
            <w:szCs w:val="24"/>
          </w:rPr>
          <w:t xml:space="preserve"> </w:t>
        </w:r>
        <w:r w:rsidR="00D533B2">
          <w:t>e</w:t>
        </w:r>
      </w:ins>
      <w:r w:rsidR="003160E4">
        <w:t>ach trial was involved in 0.</w:t>
      </w:r>
      <w:ins w:id="67" w:author="Ayse Zeynep Enkavi" w:date="2015-02-12T12:12:00Z">
        <w:r w:rsidR="00204F1A">
          <w:t>49</w:t>
        </w:r>
      </w:ins>
      <w:r w:rsidR="003160E4">
        <w:t xml:space="preserve"> intransitivities</w:t>
      </w:r>
      <w:ins w:id="68" w:author="Ayse Zeynep Enkavi" w:date="2014-06-17T07:40:00Z">
        <w:r w:rsidR="00D533B2">
          <w:t xml:space="preserve"> on average</w:t>
        </w:r>
      </w:ins>
      <w:r w:rsidR="003160E4">
        <w:t xml:space="preserve"> for the control group, 0.</w:t>
      </w:r>
      <w:r w:rsidR="00B06400">
        <w:t>6</w:t>
      </w:r>
      <w:ins w:id="69" w:author="Ayse Zeynep Enkavi" w:date="2015-02-12T12:12:00Z">
        <w:r w:rsidR="00204F1A">
          <w:t>0</w:t>
        </w:r>
      </w:ins>
      <w:r w:rsidR="003160E4">
        <w:t xml:space="preserve"> for the ETL group and 1.</w:t>
      </w:r>
      <w:ins w:id="70" w:author="Ayse Zeynep Enkavi" w:date="2015-02-12T12:12:00Z">
        <w:r w:rsidR="00204F1A">
          <w:t>05</w:t>
        </w:r>
      </w:ins>
      <w:r w:rsidR="003160E4">
        <w:t xml:space="preserve"> for MTL group</w:t>
      </w:r>
      <w:r>
        <w:t xml:space="preserve"> but this pattern </w:t>
      </w:r>
      <w:r w:rsidR="003160E4">
        <w:t xml:space="preserve">showed neither a </w:t>
      </w:r>
      <w:r>
        <w:t>linear (</w:t>
      </w:r>
      <w:ins w:id="71" w:author="Ayse Zeynep Enkavi" w:date="2015-02-12T12:13:00Z">
        <w:r w:rsidR="00204F1A">
          <w:t xml:space="preserve">b = </w:t>
        </w:r>
      </w:ins>
      <w:ins w:id="72" w:author="Ayse Zeynep Enkavi" w:date="2015-02-12T12:15:00Z">
        <w:r w:rsidR="00204F1A">
          <w:t>6.98 × 10</w:t>
        </w:r>
        <w:r w:rsidR="00204F1A">
          <w:rPr>
            <w:vertAlign w:val="superscript"/>
          </w:rPr>
          <w:t>-4</w:t>
        </w:r>
      </w:ins>
      <w:ins w:id="73" w:author="Ayse Zeynep Enkavi" w:date="2015-02-12T12:13:00Z">
        <w:r w:rsidR="00204F1A">
          <w:t xml:space="preserve">, </w:t>
        </w:r>
      </w:ins>
      <w:r>
        <w:t>t</w:t>
      </w:r>
      <w:ins w:id="74" w:author="Ayse Zeynep Enkavi" w:date="2015-02-12T12:13:00Z">
        <w:r w:rsidR="00204F1A">
          <w:t>(17200)</w:t>
        </w:r>
      </w:ins>
      <w:r>
        <w:t xml:space="preserve"> = 0.</w:t>
      </w:r>
      <w:ins w:id="75" w:author="Ayse Zeynep Enkavi" w:date="2015-02-12T12:13:00Z">
        <w:r w:rsidR="00204F1A">
          <w:t>91</w:t>
        </w:r>
      </w:ins>
      <w:r w:rsidR="00C46521">
        <w:t>, p = 0.</w:t>
      </w:r>
      <w:ins w:id="76" w:author="Ayse Zeynep Enkavi" w:date="2015-02-12T12:14:00Z">
        <w:r w:rsidR="00204F1A">
          <w:t>364</w:t>
        </w:r>
      </w:ins>
      <w:r>
        <w:t xml:space="preserve">) </w:t>
      </w:r>
      <w:r w:rsidR="00B06400">
        <w:t>n</w:t>
      </w:r>
      <w:r>
        <w:t xml:space="preserve">or </w:t>
      </w:r>
      <w:r w:rsidR="00B06400">
        <w:t xml:space="preserve">a </w:t>
      </w:r>
      <w:r>
        <w:t>quadratic (</w:t>
      </w:r>
      <w:ins w:id="77" w:author="Ayse Zeynep Enkavi" w:date="2015-02-12T12:14:00Z">
        <w:r w:rsidR="00204F1A">
          <w:t>b = 2.8</w:t>
        </w:r>
      </w:ins>
      <w:ins w:id="78" w:author="Ayse Zeynep Enkavi" w:date="2015-02-12T12:15:00Z">
        <w:r w:rsidR="00204F1A">
          <w:t>7</w:t>
        </w:r>
      </w:ins>
      <w:ins w:id="79" w:author="Ayse Zeynep Enkavi" w:date="2015-02-12T12:14:00Z">
        <w:r w:rsidR="00204F1A">
          <w:t xml:space="preserve"> × 10</w:t>
        </w:r>
        <w:r w:rsidR="00204F1A">
          <w:rPr>
            <w:vertAlign w:val="superscript"/>
          </w:rPr>
          <w:t>-</w:t>
        </w:r>
      </w:ins>
      <w:ins w:id="80" w:author="Ayse Zeynep Enkavi" w:date="2015-02-12T12:15:00Z">
        <w:r w:rsidR="00204F1A">
          <w:rPr>
            <w:vertAlign w:val="superscript"/>
          </w:rPr>
          <w:t>6</w:t>
        </w:r>
      </w:ins>
      <w:ins w:id="81" w:author="Ayse Zeynep Enkavi" w:date="2015-02-12T12:14:00Z">
        <w:r w:rsidR="00204F1A">
          <w:t xml:space="preserve">, </w:t>
        </w:r>
      </w:ins>
      <w:r>
        <w:t>t</w:t>
      </w:r>
      <w:ins w:id="82" w:author="Ayse Zeynep Enkavi" w:date="2015-02-12T12:15:00Z">
        <w:r w:rsidR="00204F1A">
          <w:t>(17200)</w:t>
        </w:r>
      </w:ins>
      <w:r>
        <w:t xml:space="preserve"> = 0.</w:t>
      </w:r>
      <w:r w:rsidR="00B06400">
        <w:t>4</w:t>
      </w:r>
      <w:ins w:id="83" w:author="Ayse Zeynep Enkavi" w:date="2015-02-12T12:15:00Z">
        <w:r w:rsidR="00204F1A">
          <w:t>6</w:t>
        </w:r>
      </w:ins>
      <w:r w:rsidR="00C46521">
        <w:t>, p = 0.6</w:t>
      </w:r>
      <w:ins w:id="84" w:author="Ayse Zeynep Enkavi" w:date="2015-02-12T12:15:00Z">
        <w:r w:rsidR="00204F1A">
          <w:t>47</w:t>
        </w:r>
      </w:ins>
      <w:r>
        <w:t>) trend for any of the groups</w:t>
      </w:r>
      <w:r w:rsidR="000A34A6">
        <w:t xml:space="preserve"> </w:t>
      </w:r>
      <w:r w:rsidR="00B06400">
        <w:t xml:space="preserve">neither did </w:t>
      </w:r>
      <w:r w:rsidR="000A34A6">
        <w:t>the interactions between trial number and groups</w:t>
      </w:r>
      <w:r>
        <w:t>. All trial</w:t>
      </w:r>
      <w:r w:rsidR="00FC09FC">
        <w:t>s</w:t>
      </w:r>
      <w:r>
        <w:t xml:space="preserve"> across the experiment for each subject were equally likely to be involved in an intransitive triplet ruling out </w:t>
      </w:r>
      <w:r w:rsidR="000810D8">
        <w:t xml:space="preserve">an </w:t>
      </w:r>
      <w:r>
        <w:t xml:space="preserve">explanation based on </w:t>
      </w:r>
      <w:r w:rsidR="000810D8">
        <w:t xml:space="preserve">explicit </w:t>
      </w:r>
      <w:r>
        <w:t xml:space="preserve">memory </w:t>
      </w:r>
      <w:r w:rsidR="000810D8">
        <w:t xml:space="preserve">of prior choices </w:t>
      </w:r>
      <w:r w:rsidR="00FC09FC">
        <w:t xml:space="preserve">within the experiment </w:t>
      </w:r>
      <w:r>
        <w:t xml:space="preserve">to explain the </w:t>
      </w:r>
      <w:r w:rsidR="000810D8">
        <w:t xml:space="preserve">observed intransitivities as well as </w:t>
      </w:r>
      <w:r>
        <w:t xml:space="preserve">group differences in </w:t>
      </w:r>
      <w:r w:rsidR="000810D8">
        <w:t xml:space="preserve">their frequency. </w:t>
      </w:r>
    </w:p>
    <w:p w14:paraId="419AF355" w14:textId="7202D95F" w:rsidR="00DD673B" w:rsidRDefault="00142539" w:rsidP="00957149">
      <w:ins w:id="85" w:author="Ayse Zeynep Enkavi" w:date="2015-02-12T12:08:00Z">
        <w:r>
          <w:rPr>
            <w:noProof/>
          </w:rPr>
          <w:drawing>
            <wp:inline distT="0" distB="0" distL="0" distR="0" wp14:anchorId="1B5F9D7E" wp14:editId="0859A45B">
              <wp:extent cx="5486400" cy="3228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2.jpeg"/>
                      <pic:cNvPicPr/>
                    </pic:nvPicPr>
                    <pic:blipFill>
                      <a:blip r:embed="rId9">
                        <a:extLst>
                          <a:ext uri="{28A0092B-C50C-407E-A947-70E740481C1C}">
                            <a14:useLocalDpi xmlns:a14="http://schemas.microsoft.com/office/drawing/2010/main" val="0"/>
                          </a:ext>
                        </a:extLst>
                      </a:blip>
                      <a:stretch>
                        <a:fillRect/>
                      </a:stretch>
                    </pic:blipFill>
                    <pic:spPr>
                      <a:xfrm>
                        <a:off x="0" y="0"/>
                        <a:ext cx="5486400" cy="3228975"/>
                      </a:xfrm>
                      <a:prstGeom prst="rect">
                        <a:avLst/>
                      </a:prstGeom>
                    </pic:spPr>
                  </pic:pic>
                </a:graphicData>
              </a:graphic>
            </wp:inline>
          </w:drawing>
        </w:r>
      </w:ins>
    </w:p>
    <w:p w14:paraId="67CE77F9" w14:textId="3A600A9A" w:rsidR="008917A6" w:rsidRDefault="008917A6" w:rsidP="00733024">
      <w:r w:rsidRPr="00715933">
        <w:rPr>
          <w:rFonts w:ascii="Times" w:hAnsi="Times"/>
          <w:bCs w:val="0"/>
          <w:i/>
          <w:iCs w:val="0"/>
          <w:sz w:val="20"/>
        </w:rPr>
        <w:t xml:space="preserve">Fig. </w:t>
      </w:r>
      <w:ins w:id="86" w:author="Ayse Zeynep Enkavi" w:date="2015-02-11T23:34:00Z">
        <w:r w:rsidR="00733024" w:rsidRPr="00715933">
          <w:rPr>
            <w:rFonts w:ascii="Times" w:hAnsi="Times"/>
            <w:bCs w:val="0"/>
            <w:i/>
            <w:iCs w:val="0"/>
            <w:sz w:val="20"/>
          </w:rPr>
          <w:t>S</w:t>
        </w:r>
        <w:r w:rsidR="00733024">
          <w:rPr>
            <w:rFonts w:ascii="Times" w:hAnsi="Times"/>
            <w:bCs w:val="0"/>
            <w:i/>
            <w:iCs w:val="0"/>
            <w:sz w:val="20"/>
          </w:rPr>
          <w:t>2</w:t>
        </w:r>
      </w:ins>
      <w:r w:rsidRPr="00715933">
        <w:rPr>
          <w:rFonts w:ascii="Times" w:hAnsi="Times"/>
          <w:bCs w:val="0"/>
          <w:i/>
          <w:iCs w:val="0"/>
          <w:sz w:val="20"/>
        </w:rPr>
        <w:t xml:space="preserve">: </w:t>
      </w:r>
      <w:r>
        <w:rPr>
          <w:rFonts w:ascii="Times" w:hAnsi="Times"/>
          <w:bCs w:val="0"/>
          <w:i/>
          <w:iCs w:val="0"/>
          <w:sz w:val="20"/>
        </w:rPr>
        <w:t xml:space="preserve">Number of intransitivities </w:t>
      </w:r>
      <w:ins w:id="87" w:author="Ayse Zeynep Enkavi" w:date="2014-06-17T07:33:00Z">
        <w:r w:rsidR="00D533B2">
          <w:rPr>
            <w:rFonts w:ascii="Times" w:hAnsi="Times"/>
            <w:bCs w:val="0"/>
            <w:i/>
            <w:iCs w:val="0"/>
            <w:sz w:val="20"/>
          </w:rPr>
          <w:t>by group and sequence.</w:t>
        </w:r>
      </w:ins>
    </w:p>
    <w:p w14:paraId="4BCA92F8" w14:textId="77777777" w:rsidR="00204F1A" w:rsidRDefault="00204F1A" w:rsidP="00C678D2">
      <w:pPr>
        <w:tabs>
          <w:tab w:val="clear" w:pos="0"/>
        </w:tabs>
        <w:ind w:right="0"/>
        <w:rPr>
          <w:ins w:id="88" w:author="Ayse Zeynep Enkavi" w:date="2015-02-12T12:17:00Z"/>
          <w:rFonts w:ascii="Times" w:hAnsi="Times"/>
          <w:bCs w:val="0"/>
          <w:i/>
          <w:iCs w:val="0"/>
          <w:szCs w:val="24"/>
        </w:rPr>
      </w:pPr>
    </w:p>
    <w:p w14:paraId="6600CDF8" w14:textId="400F1B6A" w:rsidR="0071442C" w:rsidRDefault="003160E4" w:rsidP="00C678D2">
      <w:pPr>
        <w:tabs>
          <w:tab w:val="clear" w:pos="0"/>
        </w:tabs>
        <w:ind w:right="0"/>
      </w:pPr>
      <w:r>
        <w:rPr>
          <w:rFonts w:ascii="Times" w:hAnsi="Times"/>
          <w:bCs w:val="0"/>
          <w:i/>
          <w:iCs w:val="0"/>
          <w:szCs w:val="24"/>
        </w:rPr>
        <w:t>Intransitivities and re</w:t>
      </w:r>
      <w:r w:rsidR="000810D8">
        <w:rPr>
          <w:rFonts w:ascii="Times" w:hAnsi="Times"/>
          <w:bCs w:val="0"/>
          <w:i/>
          <w:iCs w:val="0"/>
          <w:szCs w:val="24"/>
        </w:rPr>
        <w:t>sponse</w:t>
      </w:r>
      <w:r>
        <w:rPr>
          <w:rFonts w:ascii="Times" w:hAnsi="Times"/>
          <w:bCs w:val="0"/>
          <w:i/>
          <w:iCs w:val="0"/>
          <w:szCs w:val="24"/>
        </w:rPr>
        <w:t xml:space="preserve"> times</w:t>
      </w:r>
    </w:p>
    <w:p w14:paraId="6C0E8465" w14:textId="75BABAB3" w:rsidR="001C336C" w:rsidRDefault="001C336C" w:rsidP="00957149">
      <w:commentRangeStart w:id="89"/>
      <w:r>
        <w:rPr>
          <w:rFonts w:ascii="Times" w:hAnsi="Times"/>
          <w:bCs w:val="0"/>
          <w:iCs w:val="0"/>
          <w:szCs w:val="24"/>
        </w:rPr>
        <w:t>We examined whether re</w:t>
      </w:r>
      <w:r w:rsidR="000810D8">
        <w:rPr>
          <w:rFonts w:ascii="Times" w:hAnsi="Times"/>
          <w:bCs w:val="0"/>
          <w:iCs w:val="0"/>
          <w:szCs w:val="24"/>
        </w:rPr>
        <w:t>sponse</w:t>
      </w:r>
      <w:r w:rsidR="00555DD0">
        <w:rPr>
          <w:rFonts w:ascii="Times" w:hAnsi="Times"/>
          <w:bCs w:val="0"/>
          <w:iCs w:val="0"/>
          <w:szCs w:val="24"/>
        </w:rPr>
        <w:t xml:space="preserve"> times </w:t>
      </w:r>
      <w:r w:rsidR="000810D8">
        <w:rPr>
          <w:rFonts w:ascii="Times" w:hAnsi="Times"/>
          <w:bCs w:val="0"/>
          <w:iCs w:val="0"/>
          <w:szCs w:val="24"/>
        </w:rPr>
        <w:t xml:space="preserve">(RTs) at the </w:t>
      </w:r>
      <w:r w:rsidR="00555DD0">
        <w:rPr>
          <w:rFonts w:ascii="Times" w:hAnsi="Times"/>
          <w:bCs w:val="0"/>
          <w:iCs w:val="0"/>
          <w:szCs w:val="24"/>
        </w:rPr>
        <w:t>trial level</w:t>
      </w:r>
      <w:r>
        <w:rPr>
          <w:rFonts w:ascii="Times" w:hAnsi="Times"/>
          <w:bCs w:val="0"/>
          <w:iCs w:val="0"/>
          <w:szCs w:val="24"/>
        </w:rPr>
        <w:t xml:space="preserve"> had an effect on the number of intransitivities. A multilevel model with fixed effects for centered RTs and centered quadratic term for RTs, as well as groups and random intercepts for each participant </w:t>
      </w:r>
      <w:r w:rsidR="000810D8">
        <w:rPr>
          <w:rFonts w:ascii="Times" w:hAnsi="Times"/>
          <w:bCs w:val="0"/>
          <w:iCs w:val="0"/>
          <w:szCs w:val="24"/>
        </w:rPr>
        <w:t xml:space="preserve">showed </w:t>
      </w:r>
      <w:r>
        <w:rPr>
          <w:rFonts w:ascii="Times" w:hAnsi="Times"/>
          <w:bCs w:val="0"/>
          <w:iCs w:val="0"/>
          <w:szCs w:val="24"/>
        </w:rPr>
        <w:t xml:space="preserve">that </w:t>
      </w:r>
      <w:r w:rsidR="000810D8">
        <w:rPr>
          <w:rFonts w:ascii="Times" w:hAnsi="Times"/>
          <w:bCs w:val="0"/>
          <w:iCs w:val="0"/>
          <w:szCs w:val="24"/>
        </w:rPr>
        <w:t>choices</w:t>
      </w:r>
      <w:r>
        <w:rPr>
          <w:rFonts w:ascii="Times" w:hAnsi="Times"/>
          <w:bCs w:val="0"/>
          <w:iCs w:val="0"/>
          <w:szCs w:val="24"/>
        </w:rPr>
        <w:t xml:space="preserve"> </w:t>
      </w:r>
      <w:r w:rsidR="000810D8">
        <w:rPr>
          <w:rFonts w:ascii="Times" w:hAnsi="Times"/>
          <w:bCs w:val="0"/>
          <w:iCs w:val="0"/>
          <w:szCs w:val="24"/>
        </w:rPr>
        <w:t>for which</w:t>
      </w:r>
      <w:r>
        <w:rPr>
          <w:rFonts w:ascii="Times" w:hAnsi="Times"/>
          <w:bCs w:val="0"/>
          <w:iCs w:val="0"/>
          <w:szCs w:val="24"/>
        </w:rPr>
        <w:t xml:space="preserve"> participants took longer were involved in more intransitivites</w:t>
      </w:r>
      <w:r w:rsidR="000810D8">
        <w:rPr>
          <w:rFonts w:ascii="Times" w:hAnsi="Times"/>
          <w:bCs w:val="0"/>
          <w:iCs w:val="0"/>
          <w:szCs w:val="24"/>
        </w:rPr>
        <w:t>,</w:t>
      </w:r>
      <w:r>
        <w:rPr>
          <w:rFonts w:ascii="Times" w:hAnsi="Times"/>
          <w:bCs w:val="0"/>
          <w:iCs w:val="0"/>
          <w:szCs w:val="24"/>
        </w:rPr>
        <w:t xml:space="preserve"> with an RT fixed effect </w:t>
      </w:r>
      <w:r>
        <w:t>(β = 0.000</w:t>
      </w:r>
      <w:r w:rsidR="001221B8">
        <w:t>7</w:t>
      </w:r>
      <w:r>
        <w:t>, t = 12.5</w:t>
      </w:r>
      <w:r w:rsidR="001221B8">
        <w:t>2</w:t>
      </w:r>
      <w:r w:rsidR="00C46521">
        <w:t>, p &lt; 0.001</w:t>
      </w:r>
      <w:r>
        <w:t xml:space="preserve">). This translates to roughly one more intransitivity per </w:t>
      </w:r>
      <w:r w:rsidR="000810D8">
        <w:t>choice</w:t>
      </w:r>
      <w:r>
        <w:t xml:space="preserve"> for every </w:t>
      </w:r>
      <w:r w:rsidR="000810D8">
        <w:t xml:space="preserve">extra </w:t>
      </w:r>
      <w:r>
        <w:t>two second</w:t>
      </w:r>
      <w:r w:rsidR="001221B8">
        <w:t>s</w:t>
      </w:r>
      <w:r>
        <w:t xml:space="preserve"> a participant spends on it, especially after the first second. Additionally this model confirmed the MTL group making significantly more intransitivities per trial (β = 0.</w:t>
      </w:r>
      <w:r w:rsidR="001221B8">
        <w:t>56</w:t>
      </w:r>
      <w:r>
        <w:t>, t = 3.</w:t>
      </w:r>
      <w:r w:rsidR="001221B8">
        <w:t>47</w:t>
      </w:r>
      <w:r w:rsidR="00C46521">
        <w:t>, p &lt; 0.001</w:t>
      </w:r>
      <w:r>
        <w:t>) and captured the non-linear effects as seen in Figure S</w:t>
      </w:r>
      <w:r w:rsidR="001221B8">
        <w:t>3</w:t>
      </w:r>
      <w:r>
        <w:t xml:space="preserve"> (β = –</w:t>
      </w:r>
      <w:r w:rsidR="001221B8">
        <w:t>8</w:t>
      </w:r>
      <w:r>
        <w:t>.</w:t>
      </w:r>
      <w:r w:rsidR="001221B8">
        <w:t>65</w:t>
      </w:r>
      <w:r>
        <w:t>*10</w:t>
      </w:r>
      <w:r>
        <w:rPr>
          <w:vertAlign w:val="superscript"/>
        </w:rPr>
        <w:t>–</w:t>
      </w:r>
      <w:r w:rsidR="001221B8">
        <w:rPr>
          <w:vertAlign w:val="superscript"/>
        </w:rPr>
        <w:t>8</w:t>
      </w:r>
      <w:r>
        <w:t>, t = –</w:t>
      </w:r>
      <w:r w:rsidR="001221B8">
        <w:t xml:space="preserve"> 6.91</w:t>
      </w:r>
      <w:r w:rsidR="00C46521">
        <w:t>, p &lt;0.001</w:t>
      </w:r>
      <w:r>
        <w:t>). There were no significant interactions. Notably this model is also significantly better in predicting the number of intransitivit</w:t>
      </w:r>
      <w:r w:rsidR="00AF55D7">
        <w:t>i</w:t>
      </w:r>
      <w:r>
        <w:t>es a trial is involved in compared to one with</w:t>
      </w:r>
      <w:r w:rsidR="00555DD0">
        <w:t xml:space="preserve"> only</w:t>
      </w:r>
      <w:r>
        <w:t xml:space="preserve"> a fixed effect with group and random intercepts for subjects (</w:t>
      </w:r>
      <w:r w:rsidRPr="00EC527C">
        <w:rPr>
          <w:rFonts w:eastAsia="Malgun Gothic"/>
        </w:rPr>
        <w:t>χ</w:t>
      </w:r>
      <w:r w:rsidRPr="00EC527C">
        <w:rPr>
          <w:rFonts w:eastAsia="Malgun Gothic"/>
          <w:vertAlign w:val="superscript"/>
        </w:rPr>
        <w:t>2</w:t>
      </w:r>
      <w:r>
        <w:rPr>
          <w:rFonts w:eastAsia="Malgun Gothic"/>
        </w:rPr>
        <w:t>(4</w:t>
      </w:r>
      <w:r w:rsidRPr="00EC527C">
        <w:rPr>
          <w:rFonts w:eastAsia="Malgun Gothic"/>
        </w:rPr>
        <w:t>)</w:t>
      </w:r>
      <w:r>
        <w:rPr>
          <w:rFonts w:eastAsia="Malgun Gothic"/>
        </w:rPr>
        <w:t xml:space="preserve"> = 4</w:t>
      </w:r>
      <w:r w:rsidR="00D320ED">
        <w:rPr>
          <w:rFonts w:eastAsia="Malgun Gothic"/>
        </w:rPr>
        <w:t>88</w:t>
      </w:r>
      <w:r>
        <w:rPr>
          <w:rFonts w:eastAsia="Malgun Gothic"/>
        </w:rPr>
        <w:t>; p &lt;0.001) accounting for variation captured by the previously significant intercept in the simpler model and not changing the effect of the MTL group</w:t>
      </w:r>
      <w:r w:rsidR="00D320ED">
        <w:rPr>
          <w:rFonts w:eastAsia="Malgun Gothic"/>
        </w:rPr>
        <w:t xml:space="preserve"> on number of intransitivities</w:t>
      </w:r>
      <w:r>
        <w:rPr>
          <w:rFonts w:eastAsia="Malgun Gothic"/>
        </w:rPr>
        <w:t xml:space="preserve"> markedly.</w:t>
      </w:r>
      <w:r>
        <w:t xml:space="preserve"> </w:t>
      </w:r>
      <w:r w:rsidR="002F2266">
        <w:t>Since the MTL group is both the slowest group and the one with most intransitivities</w:t>
      </w:r>
      <w:r w:rsidR="001305E4">
        <w:t>,</w:t>
      </w:r>
      <w:r w:rsidR="002F2266">
        <w:t xml:space="preserve"> this eliminates the possibility of the </w:t>
      </w:r>
      <w:r w:rsidR="001305E4">
        <w:t xml:space="preserve">increase in intransitivities being the result of a </w:t>
      </w:r>
      <w:r w:rsidR="002F2266">
        <w:t>speed-accuracy tradeoff.</w:t>
      </w:r>
      <w:commentRangeEnd w:id="89"/>
      <w:r w:rsidR="004667CC">
        <w:rPr>
          <w:rStyle w:val="CommentReference"/>
        </w:rPr>
        <w:commentReference w:id="89"/>
      </w:r>
    </w:p>
    <w:p w14:paraId="5109FC92" w14:textId="77777777" w:rsidR="00753584" w:rsidRDefault="00753584" w:rsidP="00957149">
      <w:pPr>
        <w:tabs>
          <w:tab w:val="clear" w:pos="0"/>
        </w:tabs>
        <w:ind w:right="0"/>
        <w:rPr>
          <w:rFonts w:ascii="Times" w:hAnsi="Times"/>
          <w:bCs w:val="0"/>
          <w:iCs w:val="0"/>
          <w:szCs w:val="24"/>
        </w:rPr>
      </w:pPr>
    </w:p>
    <w:p w14:paraId="5B2619C4" w14:textId="77777777" w:rsidR="00217064" w:rsidRDefault="00217064" w:rsidP="00957149">
      <w:pPr>
        <w:tabs>
          <w:tab w:val="clear" w:pos="0"/>
        </w:tabs>
        <w:ind w:right="0"/>
      </w:pPr>
    </w:p>
    <w:p w14:paraId="5FB74C2B" w14:textId="7DB39B3E" w:rsidR="00217064" w:rsidRDefault="00217064" w:rsidP="00957149">
      <w:pPr>
        <w:tabs>
          <w:tab w:val="clear" w:pos="0"/>
        </w:tabs>
        <w:ind w:right="0"/>
        <w:rPr>
          <w:rFonts w:ascii="Times" w:hAnsi="Times"/>
          <w:bCs w:val="0"/>
          <w:iCs w:val="0"/>
          <w:szCs w:val="24"/>
        </w:rPr>
      </w:pPr>
      <w:commentRangeStart w:id="91"/>
      <w:r>
        <w:rPr>
          <w:rFonts w:ascii="Times" w:hAnsi="Times"/>
          <w:bCs w:val="0"/>
          <w:iCs w:val="0"/>
          <w:noProof/>
          <w:szCs w:val="24"/>
        </w:rPr>
        <w:drawing>
          <wp:inline distT="0" distB="0" distL="0" distR="0" wp14:anchorId="6E5784BE" wp14:editId="40E61042">
            <wp:extent cx="3766820" cy="296593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ansOnRt.png"/>
                    <pic:cNvPicPr/>
                  </pic:nvPicPr>
                  <pic:blipFill>
                    <a:blip r:embed="rId11">
                      <a:extLst>
                        <a:ext uri="{28A0092B-C50C-407E-A947-70E740481C1C}">
                          <a14:useLocalDpi xmlns:a14="http://schemas.microsoft.com/office/drawing/2010/main" val="0"/>
                        </a:ext>
                      </a:extLst>
                    </a:blip>
                    <a:stretch>
                      <a:fillRect/>
                    </a:stretch>
                  </pic:blipFill>
                  <pic:spPr>
                    <a:xfrm>
                      <a:off x="0" y="0"/>
                      <a:ext cx="3766915" cy="2966009"/>
                    </a:xfrm>
                    <a:prstGeom prst="rect">
                      <a:avLst/>
                    </a:prstGeom>
                  </pic:spPr>
                </pic:pic>
              </a:graphicData>
            </a:graphic>
          </wp:inline>
        </w:drawing>
      </w:r>
      <w:commentRangeEnd w:id="91"/>
      <w:r w:rsidR="007465AC">
        <w:rPr>
          <w:rStyle w:val="CommentReference"/>
        </w:rPr>
        <w:commentReference w:id="91"/>
      </w:r>
    </w:p>
    <w:p w14:paraId="3027DD62" w14:textId="77777777" w:rsidR="00092DD6" w:rsidRDefault="00092DD6" w:rsidP="00957149">
      <w:pPr>
        <w:tabs>
          <w:tab w:val="clear" w:pos="0"/>
        </w:tabs>
        <w:ind w:right="0"/>
        <w:rPr>
          <w:rFonts w:ascii="Times" w:hAnsi="Times"/>
          <w:bCs w:val="0"/>
          <w:iCs w:val="0"/>
          <w:szCs w:val="24"/>
        </w:rPr>
      </w:pPr>
    </w:p>
    <w:p w14:paraId="550A7816" w14:textId="76B8EF6F" w:rsidR="00217064" w:rsidRPr="00217064" w:rsidRDefault="00217064" w:rsidP="00957149">
      <w:pPr>
        <w:tabs>
          <w:tab w:val="clear" w:pos="0"/>
        </w:tabs>
        <w:ind w:right="0"/>
        <w:rPr>
          <w:rFonts w:ascii="Times" w:hAnsi="Times"/>
          <w:bCs w:val="0"/>
          <w:i/>
          <w:iCs w:val="0"/>
          <w:sz w:val="20"/>
        </w:rPr>
      </w:pPr>
      <w:r w:rsidRPr="00217064">
        <w:rPr>
          <w:rFonts w:ascii="Times" w:hAnsi="Times"/>
          <w:bCs w:val="0"/>
          <w:i/>
          <w:iCs w:val="0"/>
          <w:sz w:val="20"/>
        </w:rPr>
        <w:t>Fig. S</w:t>
      </w:r>
      <w:r w:rsidR="008917A6">
        <w:rPr>
          <w:rFonts w:ascii="Times" w:hAnsi="Times"/>
          <w:bCs w:val="0"/>
          <w:i/>
          <w:iCs w:val="0"/>
          <w:sz w:val="20"/>
        </w:rPr>
        <w:t>3</w:t>
      </w:r>
      <w:r w:rsidRPr="00217064">
        <w:rPr>
          <w:rFonts w:ascii="Times" w:hAnsi="Times"/>
          <w:bCs w:val="0"/>
          <w:i/>
          <w:iCs w:val="0"/>
          <w:sz w:val="20"/>
        </w:rPr>
        <w:t>: Number of intransitivites each trial was involved in as a function of reaction times.</w:t>
      </w:r>
    </w:p>
    <w:p w14:paraId="2E44A47A" w14:textId="77777777" w:rsidR="00521759" w:rsidRDefault="00521759" w:rsidP="00957149">
      <w:pPr>
        <w:tabs>
          <w:tab w:val="clear" w:pos="0"/>
        </w:tabs>
        <w:ind w:right="0"/>
        <w:rPr>
          <w:rFonts w:ascii="Times" w:hAnsi="Times"/>
          <w:bCs w:val="0"/>
          <w:i/>
          <w:iCs w:val="0"/>
          <w:szCs w:val="24"/>
        </w:rPr>
      </w:pPr>
    </w:p>
    <w:p w14:paraId="5DD6AA4F" w14:textId="04562601" w:rsidR="009F2ECB" w:rsidRDefault="00AF55D7" w:rsidP="00957149">
      <w:pPr>
        <w:tabs>
          <w:tab w:val="clear" w:pos="0"/>
        </w:tabs>
        <w:ind w:right="0"/>
        <w:rPr>
          <w:rFonts w:ascii="Times" w:hAnsi="Times"/>
          <w:bCs w:val="0"/>
          <w:iCs w:val="0"/>
          <w:szCs w:val="24"/>
        </w:rPr>
      </w:pPr>
      <w:r>
        <w:rPr>
          <w:rFonts w:ascii="Times" w:hAnsi="Times"/>
          <w:bCs w:val="0"/>
          <w:i/>
          <w:iCs w:val="0"/>
          <w:szCs w:val="24"/>
        </w:rPr>
        <w:t>Simulations to i</w:t>
      </w:r>
      <w:r w:rsidR="009F2ECB">
        <w:rPr>
          <w:rFonts w:ascii="Times" w:hAnsi="Times"/>
          <w:bCs w:val="0"/>
          <w:i/>
          <w:iCs w:val="0"/>
          <w:szCs w:val="24"/>
        </w:rPr>
        <w:t>nterpret the</w:t>
      </w:r>
      <w:r>
        <w:rPr>
          <w:rFonts w:ascii="Times" w:hAnsi="Times"/>
          <w:bCs w:val="0"/>
          <w:i/>
          <w:iCs w:val="0"/>
          <w:szCs w:val="24"/>
        </w:rPr>
        <w:t xml:space="preserve"> observed</w:t>
      </w:r>
      <w:r w:rsidR="009F2ECB">
        <w:rPr>
          <w:rFonts w:ascii="Times" w:hAnsi="Times"/>
          <w:bCs w:val="0"/>
          <w:i/>
          <w:iCs w:val="0"/>
          <w:szCs w:val="24"/>
        </w:rPr>
        <w:t xml:space="preserve"> number of intransitive choices </w:t>
      </w:r>
    </w:p>
    <w:p w14:paraId="7EBBA95E" w14:textId="77777777" w:rsidR="00CB79CC" w:rsidRDefault="00C15843" w:rsidP="00957149">
      <w:pPr>
        <w:tabs>
          <w:tab w:val="clear" w:pos="0"/>
        </w:tabs>
        <w:ind w:right="0" w:firstLine="0"/>
        <w:rPr>
          <w:ins w:id="92" w:author="Ayse Zeynep Enkavi" w:date="2014-06-12T14:29:00Z"/>
          <w:rFonts w:ascii="Times" w:hAnsi="Times"/>
          <w:bCs w:val="0"/>
          <w:iCs w:val="0"/>
          <w:szCs w:val="24"/>
        </w:rPr>
      </w:pPr>
      <w:r>
        <w:rPr>
          <w:rFonts w:ascii="Times" w:hAnsi="Times"/>
          <w:bCs w:val="0"/>
          <w:iCs w:val="0"/>
          <w:szCs w:val="24"/>
        </w:rPr>
        <w:tab/>
        <w:t>One question that may rise is how to interpret the size of the</w:t>
      </w:r>
      <w:r w:rsidR="00AF55D7">
        <w:rPr>
          <w:rFonts w:ascii="Times" w:hAnsi="Times"/>
          <w:bCs w:val="0"/>
          <w:iCs w:val="0"/>
          <w:szCs w:val="24"/>
        </w:rPr>
        <w:t xml:space="preserve"> observed group differences in intransitivity</w:t>
      </w:r>
      <w:r>
        <w:rPr>
          <w:rFonts w:ascii="Times" w:hAnsi="Times"/>
          <w:bCs w:val="0"/>
          <w:iCs w:val="0"/>
          <w:szCs w:val="24"/>
        </w:rPr>
        <w:t>. To ans</w:t>
      </w:r>
      <w:r w:rsidR="00956195">
        <w:rPr>
          <w:rFonts w:ascii="Times" w:hAnsi="Times"/>
          <w:bCs w:val="0"/>
          <w:iCs w:val="0"/>
          <w:szCs w:val="24"/>
        </w:rPr>
        <w:t xml:space="preserve">wer this question we </w:t>
      </w:r>
      <w:r>
        <w:rPr>
          <w:rFonts w:ascii="Times" w:hAnsi="Times"/>
          <w:bCs w:val="0"/>
          <w:iCs w:val="0"/>
          <w:szCs w:val="24"/>
        </w:rPr>
        <w:t xml:space="preserve">simulated a logistic choice process with different amounts of noise and computed the </w:t>
      </w:r>
      <w:r w:rsidR="00AF55D7">
        <w:rPr>
          <w:rFonts w:ascii="Times" w:hAnsi="Times"/>
          <w:bCs w:val="0"/>
          <w:iCs w:val="0"/>
          <w:szCs w:val="24"/>
        </w:rPr>
        <w:t xml:space="preserve">expected </w:t>
      </w:r>
      <w:r>
        <w:rPr>
          <w:rFonts w:ascii="Times" w:hAnsi="Times"/>
          <w:bCs w:val="0"/>
          <w:iCs w:val="0"/>
          <w:szCs w:val="24"/>
        </w:rPr>
        <w:t>numbe</w:t>
      </w:r>
      <w:r w:rsidR="00956195">
        <w:rPr>
          <w:rFonts w:ascii="Times" w:hAnsi="Times"/>
          <w:bCs w:val="0"/>
          <w:iCs w:val="0"/>
          <w:szCs w:val="24"/>
        </w:rPr>
        <w:t xml:space="preserve">r of intransitivities. </w:t>
      </w:r>
      <w:r w:rsidR="00AF55D7">
        <w:rPr>
          <w:rFonts w:ascii="Times" w:hAnsi="Times"/>
          <w:bCs w:val="0"/>
          <w:iCs w:val="0"/>
          <w:szCs w:val="24"/>
        </w:rPr>
        <w:t>I</w:t>
      </w:r>
      <w:r w:rsidR="00956195">
        <w:rPr>
          <w:rFonts w:ascii="Times" w:hAnsi="Times"/>
          <w:bCs w:val="0"/>
          <w:iCs w:val="0"/>
          <w:szCs w:val="24"/>
        </w:rPr>
        <w:t>f choices were completely random</w:t>
      </w:r>
      <w:r w:rsidR="00AF55D7">
        <w:rPr>
          <w:rFonts w:ascii="Times" w:hAnsi="Times"/>
          <w:bCs w:val="0"/>
          <w:iCs w:val="0"/>
          <w:szCs w:val="24"/>
        </w:rPr>
        <w:t>,</w:t>
      </w:r>
      <w:r w:rsidR="00956195">
        <w:rPr>
          <w:rFonts w:ascii="Times" w:hAnsi="Times"/>
          <w:bCs w:val="0"/>
          <w:iCs w:val="0"/>
          <w:szCs w:val="24"/>
        </w:rPr>
        <w:t xml:space="preserve"> the percentage of intransitivities should be 25% given the definition of the term (p(A</w:t>
      </w:r>
      <m:oMath>
        <m:r>
          <w:rPr>
            <w:rFonts w:ascii="Cambria Math" w:hAnsi="Cambria Math"/>
          </w:rPr>
          <m:t>≳</m:t>
        </m:r>
      </m:oMath>
      <w:r w:rsidR="00956195">
        <w:rPr>
          <w:rFonts w:ascii="Times" w:hAnsi="Times"/>
        </w:rPr>
        <w:t>B and B</w:t>
      </w:r>
      <m:oMath>
        <m:r>
          <w:rPr>
            <w:rFonts w:ascii="Cambria Math" w:hAnsi="Cambria Math"/>
          </w:rPr>
          <m:t>≳</m:t>
        </m:r>
      </m:oMath>
      <w:r w:rsidR="00956195">
        <w:rPr>
          <w:rFonts w:ascii="Times" w:hAnsi="Times"/>
        </w:rPr>
        <w:t>C and C</w:t>
      </w:r>
      <m:oMath>
        <m:r>
          <w:rPr>
            <w:rFonts w:ascii="Cambria Math" w:hAnsi="Cambria Math"/>
          </w:rPr>
          <m:t>≳</m:t>
        </m:r>
      </m:oMath>
      <w:r w:rsidR="00956195">
        <w:rPr>
          <w:rFonts w:ascii="Times" w:hAnsi="Times"/>
        </w:rPr>
        <w:t>A) = 2*(0.5)^3)</w:t>
      </w:r>
      <w:r w:rsidR="00956195">
        <w:rPr>
          <w:rFonts w:ascii="Times" w:hAnsi="Times"/>
          <w:bCs w:val="0"/>
          <w:iCs w:val="0"/>
          <w:szCs w:val="24"/>
        </w:rPr>
        <w:t xml:space="preserve">. Therefore </w:t>
      </w:r>
      <w:r w:rsidR="00AF55D7">
        <w:rPr>
          <w:rFonts w:ascii="Times" w:hAnsi="Times"/>
          <w:bCs w:val="0"/>
          <w:iCs w:val="0"/>
          <w:szCs w:val="24"/>
        </w:rPr>
        <w:t>25% forms the upper level of intransitivities that can be expected in our analyses</w:t>
      </w:r>
      <w:r w:rsidR="00956195">
        <w:rPr>
          <w:rFonts w:ascii="Times" w:hAnsi="Times"/>
          <w:bCs w:val="0"/>
          <w:iCs w:val="0"/>
          <w:szCs w:val="24"/>
        </w:rPr>
        <w:t xml:space="preserve">. </w:t>
      </w:r>
      <w:r w:rsidR="00AF55D7">
        <w:rPr>
          <w:rFonts w:ascii="Times" w:hAnsi="Times"/>
          <w:bCs w:val="0"/>
          <w:iCs w:val="0"/>
          <w:szCs w:val="24"/>
        </w:rPr>
        <w:t xml:space="preserve"> </w:t>
      </w:r>
    </w:p>
    <w:p w14:paraId="1B245689" w14:textId="31FEA54D" w:rsidR="00CB79CC" w:rsidRDefault="00CB79CC" w:rsidP="00957149">
      <w:pPr>
        <w:tabs>
          <w:tab w:val="clear" w:pos="0"/>
        </w:tabs>
        <w:ind w:right="0" w:firstLine="0"/>
        <w:rPr>
          <w:ins w:id="93" w:author="Ayse Zeynep Enkavi" w:date="2014-06-12T14:30:00Z"/>
          <w:rFonts w:ascii="Times" w:hAnsi="Times"/>
          <w:bCs w:val="0"/>
          <w:iCs w:val="0"/>
          <w:szCs w:val="24"/>
        </w:rPr>
      </w:pPr>
      <w:r w:rsidRPr="00840240">
        <w:rPr>
          <w:rFonts w:ascii="Times" w:hAnsi="Times"/>
          <w:bCs w:val="0"/>
          <w:iCs w:val="0"/>
          <w:noProof/>
          <w:szCs w:val="24"/>
        </w:rPr>
        <w:drawing>
          <wp:inline distT="0" distB="0" distL="0" distR="0" wp14:anchorId="11183AF7" wp14:editId="7B7BC54F">
            <wp:extent cx="3771900" cy="36094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Diagramm.jpg"/>
                    <pic:cNvPicPr/>
                  </pic:nvPicPr>
                  <pic:blipFill>
                    <a:blip r:embed="rId12">
                      <a:extLst>
                        <a:ext uri="{28A0092B-C50C-407E-A947-70E740481C1C}">
                          <a14:useLocalDpi xmlns:a14="http://schemas.microsoft.com/office/drawing/2010/main" val="0"/>
                        </a:ext>
                      </a:extLst>
                    </a:blip>
                    <a:stretch>
                      <a:fillRect/>
                    </a:stretch>
                  </pic:blipFill>
                  <pic:spPr>
                    <a:xfrm>
                      <a:off x="0" y="0"/>
                      <a:ext cx="3771900" cy="3609499"/>
                    </a:xfrm>
                    <a:prstGeom prst="rect">
                      <a:avLst/>
                    </a:prstGeom>
                  </pic:spPr>
                </pic:pic>
              </a:graphicData>
            </a:graphic>
          </wp:inline>
        </w:drawing>
      </w:r>
    </w:p>
    <w:p w14:paraId="745CDB4B" w14:textId="4CB55EC2" w:rsidR="00CB79CC" w:rsidRPr="00217064" w:rsidRDefault="00CB79CC" w:rsidP="00CB79CC">
      <w:pPr>
        <w:tabs>
          <w:tab w:val="clear" w:pos="0"/>
        </w:tabs>
        <w:ind w:right="0"/>
        <w:rPr>
          <w:ins w:id="94" w:author="Ayse Zeynep Enkavi" w:date="2014-06-12T14:30:00Z"/>
          <w:rFonts w:ascii="Times" w:hAnsi="Times"/>
          <w:bCs w:val="0"/>
          <w:i/>
          <w:iCs w:val="0"/>
          <w:sz w:val="20"/>
        </w:rPr>
      </w:pPr>
      <w:ins w:id="95" w:author="Ayse Zeynep Enkavi" w:date="2014-06-12T14:30:00Z">
        <w:r w:rsidRPr="00217064">
          <w:rPr>
            <w:rFonts w:ascii="Times" w:hAnsi="Times"/>
            <w:bCs w:val="0"/>
            <w:i/>
            <w:iCs w:val="0"/>
            <w:sz w:val="20"/>
          </w:rPr>
          <w:t>Fig. S</w:t>
        </w:r>
        <w:r>
          <w:rPr>
            <w:rFonts w:ascii="Times" w:hAnsi="Times"/>
            <w:bCs w:val="0"/>
            <w:i/>
            <w:iCs w:val="0"/>
            <w:sz w:val="20"/>
          </w:rPr>
          <w:t>4</w:t>
        </w:r>
        <w:r w:rsidRPr="00217064">
          <w:rPr>
            <w:rFonts w:ascii="Times" w:hAnsi="Times"/>
            <w:bCs w:val="0"/>
            <w:i/>
            <w:iCs w:val="0"/>
            <w:sz w:val="20"/>
          </w:rPr>
          <w:t xml:space="preserve">: </w:t>
        </w:r>
        <w:r>
          <w:rPr>
            <w:rFonts w:ascii="Times" w:hAnsi="Times"/>
            <w:bCs w:val="0"/>
            <w:i/>
            <w:iCs w:val="0"/>
            <w:sz w:val="20"/>
          </w:rPr>
          <w:t>Tree diagram indicating possible intransitive paths from three binary choices</w:t>
        </w:r>
      </w:ins>
    </w:p>
    <w:p w14:paraId="70367614" w14:textId="77777777" w:rsidR="00CB79CC" w:rsidRDefault="00CB79CC" w:rsidP="00957149">
      <w:pPr>
        <w:tabs>
          <w:tab w:val="clear" w:pos="0"/>
        </w:tabs>
        <w:ind w:right="0" w:firstLine="0"/>
        <w:rPr>
          <w:ins w:id="96" w:author="Ayse Zeynep Enkavi" w:date="2014-06-12T14:29:00Z"/>
          <w:rFonts w:ascii="Times" w:hAnsi="Times"/>
          <w:bCs w:val="0"/>
          <w:iCs w:val="0"/>
          <w:szCs w:val="24"/>
        </w:rPr>
      </w:pPr>
    </w:p>
    <w:p w14:paraId="488E6F2E" w14:textId="005D6CD2" w:rsidR="00C15843" w:rsidRDefault="00E6628D" w:rsidP="00957149">
      <w:pPr>
        <w:tabs>
          <w:tab w:val="clear" w:pos="0"/>
        </w:tabs>
        <w:ind w:right="0" w:firstLine="0"/>
        <w:rPr>
          <w:rFonts w:ascii="Times" w:hAnsi="Times"/>
          <w:bCs w:val="0"/>
          <w:iCs w:val="0"/>
          <w:szCs w:val="24"/>
        </w:rPr>
      </w:pPr>
      <w:r>
        <w:rPr>
          <w:rFonts w:ascii="Times" w:hAnsi="Times"/>
          <w:bCs w:val="0"/>
          <w:iCs w:val="0"/>
          <w:szCs w:val="24"/>
        </w:rPr>
        <w:t>We used simulations t</w:t>
      </w:r>
      <w:r w:rsidR="00AF55D7">
        <w:rPr>
          <w:rFonts w:ascii="Times" w:hAnsi="Times"/>
          <w:bCs w:val="0"/>
          <w:iCs w:val="0"/>
          <w:szCs w:val="24"/>
        </w:rPr>
        <w:t xml:space="preserve">o see how the percentage of intransitive choice triplets changed with the amount of random error or noise in people’s subjective preference judgments for each candy bar (from </w:t>
      </w:r>
      <w:r>
        <w:rPr>
          <w:rFonts w:ascii="Times" w:hAnsi="Times"/>
          <w:bCs w:val="0"/>
          <w:iCs w:val="0"/>
          <w:szCs w:val="24"/>
        </w:rPr>
        <w:t>noise=</w:t>
      </w:r>
      <w:r w:rsidR="00AF55D7">
        <w:rPr>
          <w:rFonts w:ascii="Times" w:hAnsi="Times"/>
          <w:bCs w:val="0"/>
          <w:iCs w:val="0"/>
          <w:szCs w:val="24"/>
        </w:rPr>
        <w:t>0 for perfect</w:t>
      </w:r>
      <w:r>
        <w:rPr>
          <w:rFonts w:ascii="Times" w:hAnsi="Times"/>
          <w:bCs w:val="0"/>
          <w:iCs w:val="0"/>
          <w:szCs w:val="24"/>
        </w:rPr>
        <w:t xml:space="preserve"> utility judgments to noise=1 for completely random choices)</w:t>
      </w:r>
      <w:r w:rsidR="007143A0">
        <w:rPr>
          <w:rFonts w:ascii="Times" w:hAnsi="Times"/>
          <w:bCs w:val="0"/>
          <w:iCs w:val="0"/>
          <w:szCs w:val="24"/>
        </w:rPr>
        <w:t>.</w:t>
      </w:r>
      <w:r>
        <w:rPr>
          <w:rFonts w:ascii="Times" w:hAnsi="Times"/>
          <w:bCs w:val="0"/>
          <w:iCs w:val="0"/>
          <w:szCs w:val="24"/>
        </w:rPr>
        <w:t xml:space="preserve"> </w:t>
      </w:r>
      <w:r w:rsidR="00956195">
        <w:rPr>
          <w:rFonts w:ascii="Times" w:hAnsi="Times"/>
          <w:bCs w:val="0"/>
          <w:iCs w:val="0"/>
          <w:szCs w:val="24"/>
        </w:rPr>
        <w:t xml:space="preserve">Utilities for each bar were chosen from a standard normal distribution and </w:t>
      </w:r>
      <w:r w:rsidR="001305E4">
        <w:rPr>
          <w:rFonts w:ascii="Times" w:hAnsi="Times"/>
          <w:bCs w:val="0"/>
          <w:iCs w:val="0"/>
          <w:szCs w:val="24"/>
        </w:rPr>
        <w:t xml:space="preserve">normally-distributed </w:t>
      </w:r>
      <w:r w:rsidR="00956195">
        <w:rPr>
          <w:rFonts w:ascii="Times" w:hAnsi="Times"/>
          <w:bCs w:val="0"/>
          <w:iCs w:val="0"/>
          <w:szCs w:val="24"/>
        </w:rPr>
        <w:t xml:space="preserve">noise was added to each </w:t>
      </w:r>
      <w:r w:rsidR="001305E4">
        <w:rPr>
          <w:rFonts w:ascii="Times" w:hAnsi="Times"/>
          <w:bCs w:val="0"/>
          <w:iCs w:val="0"/>
          <w:szCs w:val="24"/>
        </w:rPr>
        <w:t xml:space="preserve">utility </w:t>
      </w:r>
      <w:r w:rsidR="00956195">
        <w:rPr>
          <w:rFonts w:ascii="Times" w:hAnsi="Times"/>
          <w:bCs w:val="0"/>
          <w:iCs w:val="0"/>
          <w:szCs w:val="24"/>
        </w:rPr>
        <w:t>to calculate choice probabilities. The mean level of intransitivities ranged from</w:t>
      </w:r>
      <w:r w:rsidR="006D45A5">
        <w:rPr>
          <w:rFonts w:ascii="Times" w:hAnsi="Times"/>
          <w:bCs w:val="0"/>
          <w:iCs w:val="0"/>
          <w:szCs w:val="24"/>
        </w:rPr>
        <w:t xml:space="preserve"> 0.003</w:t>
      </w:r>
      <w:r w:rsidR="00956195">
        <w:rPr>
          <w:rFonts w:ascii="Times" w:hAnsi="Times"/>
          <w:bCs w:val="0"/>
          <w:iCs w:val="0"/>
          <w:szCs w:val="24"/>
        </w:rPr>
        <w:t xml:space="preserve">% at 1% noise to </w:t>
      </w:r>
      <w:r w:rsidR="006D45A5">
        <w:rPr>
          <w:rFonts w:ascii="Times" w:hAnsi="Times"/>
          <w:bCs w:val="0"/>
          <w:iCs w:val="0"/>
          <w:szCs w:val="24"/>
        </w:rPr>
        <w:t>25</w:t>
      </w:r>
      <w:r w:rsidR="00956195">
        <w:rPr>
          <w:rFonts w:ascii="Times" w:hAnsi="Times"/>
          <w:bCs w:val="0"/>
          <w:iCs w:val="0"/>
          <w:szCs w:val="24"/>
        </w:rPr>
        <w:t>% at 100% noise in 1000 simulations.</w:t>
      </w:r>
    </w:p>
    <w:p w14:paraId="1E658D08" w14:textId="77777777" w:rsidR="006D45A5" w:rsidRDefault="006D45A5" w:rsidP="00957149">
      <w:pPr>
        <w:tabs>
          <w:tab w:val="clear" w:pos="0"/>
        </w:tabs>
        <w:ind w:right="0" w:firstLine="0"/>
        <w:rPr>
          <w:rFonts w:ascii="Times" w:hAnsi="Times"/>
          <w:bCs w:val="0"/>
          <w:iCs w:val="0"/>
          <w:szCs w:val="24"/>
        </w:rPr>
      </w:pPr>
    </w:p>
    <w:p w14:paraId="38E020BB" w14:textId="7F7506E6" w:rsidR="006D45A5" w:rsidRDefault="00FF0931" w:rsidP="00957149">
      <w:pPr>
        <w:tabs>
          <w:tab w:val="clear" w:pos="0"/>
        </w:tabs>
        <w:ind w:right="0" w:firstLine="0"/>
        <w:rPr>
          <w:rFonts w:ascii="Times" w:hAnsi="Times"/>
          <w:bCs w:val="0"/>
          <w:iCs w:val="0"/>
          <w:szCs w:val="24"/>
        </w:rPr>
      </w:pPr>
      <w:r w:rsidRPr="0047782F">
        <w:rPr>
          <w:rFonts w:ascii="Times" w:hAnsi="Times"/>
          <w:bCs w:val="0"/>
          <w:iCs w:val="0"/>
          <w:noProof/>
          <w:szCs w:val="24"/>
        </w:rPr>
        <w:drawing>
          <wp:inline distT="0" distB="0" distL="0" distR="0" wp14:anchorId="4796A5E8" wp14:editId="196312B0">
            <wp:extent cx="5486400" cy="302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4.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022600"/>
                    </a:xfrm>
                    <a:prstGeom prst="rect">
                      <a:avLst/>
                    </a:prstGeom>
                  </pic:spPr>
                </pic:pic>
              </a:graphicData>
            </a:graphic>
          </wp:inline>
        </w:drawing>
      </w:r>
    </w:p>
    <w:p w14:paraId="23C7D962" w14:textId="77777777" w:rsidR="001E76B7" w:rsidRDefault="001E76B7" w:rsidP="00957149">
      <w:pPr>
        <w:tabs>
          <w:tab w:val="clear" w:pos="0"/>
        </w:tabs>
        <w:ind w:right="0" w:firstLine="0"/>
        <w:rPr>
          <w:rFonts w:ascii="Times" w:hAnsi="Times"/>
          <w:bCs w:val="0"/>
          <w:iCs w:val="0"/>
          <w:szCs w:val="24"/>
        </w:rPr>
      </w:pPr>
    </w:p>
    <w:p w14:paraId="44EB4976" w14:textId="141BE10D" w:rsidR="00D533B2" w:rsidRDefault="001B4CCA" w:rsidP="00957149">
      <w:pPr>
        <w:tabs>
          <w:tab w:val="clear" w:pos="0"/>
        </w:tabs>
        <w:ind w:right="0" w:firstLine="0"/>
        <w:rPr>
          <w:ins w:id="97" w:author="Ayse Zeynep Enkavi" w:date="2014-06-17T07:28:00Z"/>
          <w:rFonts w:ascii="Times" w:hAnsi="Times"/>
          <w:bCs w:val="0"/>
          <w:iCs w:val="0"/>
          <w:szCs w:val="24"/>
        </w:rPr>
      </w:pPr>
      <w:r w:rsidRPr="00217064">
        <w:rPr>
          <w:rFonts w:ascii="Times" w:hAnsi="Times"/>
          <w:bCs w:val="0"/>
          <w:i/>
          <w:iCs w:val="0"/>
          <w:sz w:val="20"/>
        </w:rPr>
        <w:t>Fig. S</w:t>
      </w:r>
      <w:ins w:id="98" w:author="Ayse Zeynep Enkavi" w:date="2014-06-12T14:31:00Z">
        <w:r w:rsidR="00CB79CC">
          <w:rPr>
            <w:rFonts w:ascii="Times" w:hAnsi="Times"/>
            <w:bCs w:val="0"/>
            <w:i/>
            <w:iCs w:val="0"/>
            <w:sz w:val="20"/>
          </w:rPr>
          <w:t>5</w:t>
        </w:r>
      </w:ins>
      <w:r w:rsidRPr="00217064">
        <w:rPr>
          <w:rFonts w:ascii="Times" w:hAnsi="Times"/>
          <w:bCs w:val="0"/>
          <w:i/>
          <w:iCs w:val="0"/>
          <w:sz w:val="20"/>
        </w:rPr>
        <w:t xml:space="preserve">: </w:t>
      </w:r>
      <w:r w:rsidR="00FF0931">
        <w:rPr>
          <w:rFonts w:ascii="Times" w:hAnsi="Times"/>
          <w:bCs w:val="0"/>
          <w:i/>
          <w:iCs w:val="0"/>
          <w:sz w:val="20"/>
        </w:rPr>
        <w:t xml:space="preserve">Median </w:t>
      </w:r>
      <w:r w:rsidR="007143A0">
        <w:rPr>
          <w:rFonts w:ascii="Times" w:hAnsi="Times"/>
          <w:bCs w:val="0"/>
          <w:i/>
          <w:iCs w:val="0"/>
          <w:sz w:val="20"/>
        </w:rPr>
        <w:t>p</w:t>
      </w:r>
      <w:r>
        <w:rPr>
          <w:rFonts w:ascii="Times" w:hAnsi="Times"/>
          <w:bCs w:val="0"/>
          <w:i/>
          <w:iCs w:val="0"/>
          <w:sz w:val="20"/>
        </w:rPr>
        <w:t>ercentage of intransitivities at different noise levels</w:t>
      </w:r>
      <w:r w:rsidR="007143A0">
        <w:rPr>
          <w:rFonts w:ascii="Times" w:hAnsi="Times"/>
          <w:bCs w:val="0"/>
          <w:i/>
          <w:iCs w:val="0"/>
          <w:sz w:val="20"/>
        </w:rPr>
        <w:t>, based on</w:t>
      </w:r>
      <w:r w:rsidR="00FF0931">
        <w:rPr>
          <w:rFonts w:ascii="Times" w:hAnsi="Times"/>
          <w:bCs w:val="0"/>
          <w:i/>
          <w:iCs w:val="0"/>
          <w:sz w:val="20"/>
        </w:rPr>
        <w:t xml:space="preserve"> 1000 sim</w:t>
      </w:r>
      <w:r w:rsidR="007143A0">
        <w:rPr>
          <w:rFonts w:ascii="Times" w:hAnsi="Times"/>
          <w:bCs w:val="0"/>
          <w:i/>
          <w:iCs w:val="0"/>
          <w:sz w:val="20"/>
        </w:rPr>
        <w:t>u</w:t>
      </w:r>
      <w:r w:rsidR="00FF0931">
        <w:rPr>
          <w:rFonts w:ascii="Times" w:hAnsi="Times"/>
          <w:bCs w:val="0"/>
          <w:i/>
          <w:iCs w:val="0"/>
          <w:sz w:val="20"/>
        </w:rPr>
        <w:t>lations</w:t>
      </w:r>
      <w:r w:rsidRPr="00217064">
        <w:rPr>
          <w:rFonts w:ascii="Times" w:hAnsi="Times"/>
          <w:bCs w:val="0"/>
          <w:i/>
          <w:iCs w:val="0"/>
          <w:sz w:val="20"/>
        </w:rPr>
        <w:t>.</w:t>
      </w:r>
      <w:r w:rsidR="00FF0931">
        <w:rPr>
          <w:rFonts w:ascii="Times" w:hAnsi="Times"/>
          <w:bCs w:val="0"/>
          <w:i/>
          <w:iCs w:val="0"/>
          <w:sz w:val="20"/>
        </w:rPr>
        <w:t xml:space="preserve"> Error bars indicate standard errors of the simulation means.</w:t>
      </w:r>
    </w:p>
    <w:p w14:paraId="5B0581F2" w14:textId="77777777" w:rsidR="00D533B2" w:rsidRDefault="00D533B2" w:rsidP="00D533B2">
      <w:pPr>
        <w:tabs>
          <w:tab w:val="clear" w:pos="0"/>
        </w:tabs>
        <w:ind w:right="0"/>
        <w:rPr>
          <w:rFonts w:ascii="Times" w:hAnsi="Times"/>
          <w:bCs w:val="0"/>
          <w:i/>
          <w:iCs w:val="0"/>
          <w:szCs w:val="24"/>
        </w:rPr>
      </w:pPr>
      <w:r>
        <w:rPr>
          <w:rFonts w:ascii="Times" w:hAnsi="Times"/>
          <w:bCs w:val="0"/>
          <w:i/>
          <w:iCs w:val="0"/>
          <w:szCs w:val="24"/>
        </w:rPr>
        <w:t>Data cleaning</w:t>
      </w:r>
    </w:p>
    <w:p w14:paraId="370DD240" w14:textId="689B2FC7" w:rsidR="00D533B2" w:rsidRDefault="00D533B2" w:rsidP="004667CC">
      <w:pPr>
        <w:tabs>
          <w:tab w:val="clear" w:pos="0"/>
        </w:tabs>
        <w:ind w:right="0" w:firstLine="0"/>
        <w:rPr>
          <w:rFonts w:ascii="Times" w:hAnsi="Times"/>
          <w:bCs w:val="0"/>
          <w:iCs w:val="0"/>
          <w:szCs w:val="24"/>
        </w:rPr>
      </w:pPr>
      <w:r>
        <w:rPr>
          <w:rFonts w:ascii="Times" w:hAnsi="Times"/>
          <w:bCs w:val="0"/>
          <w:iCs w:val="0"/>
          <w:szCs w:val="24"/>
        </w:rPr>
        <w:t xml:space="preserve">Participants were instructed to indicate their preferences within 5 seconds by pressing “1” (for left) or “4” (for right) on the computer keyboard. There were trials where participants either failed to respond within the time limit or responded using another button. We call the first type of error “timeout trials” and the second “mispress trials.” </w:t>
      </w:r>
      <w:ins w:id="99" w:author="Ayse Zeynep Enkavi" w:date="2015-02-12T14:02:00Z">
        <w:r w:rsidR="004667CC">
          <w:rPr>
            <w:rFonts w:ascii="Times" w:hAnsi="Times"/>
            <w:bCs w:val="0"/>
            <w:iCs w:val="0"/>
            <w:szCs w:val="24"/>
          </w:rPr>
          <w:t>Mispress trials were recoded as 1 if participants mistakenly pressed 2 repeatedly and as 4 if participants mistakenly pressed 3 or 5 repeatedly. 9 subjects (2 in the control group, 3 in the ETL group and 4 in the MTL group) indicated their preferences using the wrong buttons at least once.</w:t>
        </w:r>
        <w:r w:rsidR="004667CC">
          <w:rPr>
            <w:rFonts w:ascii="Times" w:hAnsi="Times"/>
            <w:bCs w:val="0"/>
            <w:iCs w:val="0"/>
            <w:szCs w:val="24"/>
          </w:rPr>
          <w:t xml:space="preserve"> </w:t>
        </w:r>
      </w:ins>
      <w:r>
        <w:rPr>
          <w:rFonts w:ascii="Times" w:hAnsi="Times"/>
          <w:bCs w:val="0"/>
          <w:iCs w:val="0"/>
          <w:szCs w:val="24"/>
        </w:rPr>
        <w:t>57 subjects (16 in the control group, 16 in the ETL group and 25 in the MTL group) timed out of at least one trial.</w:t>
      </w:r>
      <w:ins w:id="100" w:author="Ayse Zeynep Enkavi" w:date="2015-02-12T13:51:00Z">
        <w:r w:rsidR="001D2E5E">
          <w:rPr>
            <w:rFonts w:ascii="Times" w:hAnsi="Times"/>
            <w:bCs w:val="0"/>
            <w:iCs w:val="0"/>
            <w:szCs w:val="24"/>
          </w:rPr>
          <w:t xml:space="preserve"> A single timeout trial</w:t>
        </w:r>
      </w:ins>
      <w:ins w:id="101" w:author="Ayse Zeynep Enkavi" w:date="2015-02-12T13:52:00Z">
        <w:r w:rsidR="001D2E5E">
          <w:rPr>
            <w:rFonts w:ascii="Times" w:hAnsi="Times"/>
            <w:bCs w:val="0"/>
            <w:iCs w:val="0"/>
            <w:szCs w:val="24"/>
          </w:rPr>
          <w:t>, where preference cannot be determined with certainty,</w:t>
        </w:r>
      </w:ins>
      <w:ins w:id="102" w:author="Ayse Zeynep Enkavi" w:date="2015-02-12T13:51:00Z">
        <w:r w:rsidR="001D2E5E">
          <w:rPr>
            <w:rFonts w:ascii="Times" w:hAnsi="Times"/>
            <w:bCs w:val="0"/>
            <w:iCs w:val="0"/>
            <w:szCs w:val="24"/>
          </w:rPr>
          <w:t xml:space="preserve"> affects 19 </w:t>
        </w:r>
      </w:ins>
      <w:ins w:id="103" w:author="Ayse Zeynep Enkavi" w:date="2015-02-12T13:52:00Z">
        <w:r w:rsidR="001D2E5E">
          <w:rPr>
            <w:rFonts w:ascii="Times" w:hAnsi="Times"/>
            <w:bCs w:val="0"/>
            <w:iCs w:val="0"/>
            <w:szCs w:val="24"/>
          </w:rPr>
          <w:t>triplets in the counting intransitivities. Percentage of intransitivities was therefore calculated as the ratio of non-affected intransitive triplets out of total non-affected triplets.</w:t>
        </w:r>
      </w:ins>
      <w:ins w:id="104" w:author="Ayse Zeynep Enkavi" w:date="2015-02-12T13:59:00Z">
        <w:r w:rsidR="001D2E5E">
          <w:rPr>
            <w:rFonts w:ascii="Times" w:hAnsi="Times"/>
            <w:bCs w:val="0"/>
            <w:iCs w:val="0"/>
            <w:szCs w:val="24"/>
          </w:rPr>
          <w:t xml:space="preserve"> 95.61 % of all triplets were immune to these problems (median</w:t>
        </w:r>
      </w:ins>
      <w:ins w:id="105" w:author="Ayse Zeynep Enkavi" w:date="2015-02-12T14:00:00Z">
        <w:r w:rsidR="001D2E5E">
          <w:rPr>
            <w:rFonts w:ascii="Times" w:hAnsi="Times"/>
            <w:bCs w:val="0"/>
            <w:iCs w:val="0"/>
            <w:szCs w:val="24"/>
          </w:rPr>
          <w:t>:</w:t>
        </w:r>
      </w:ins>
      <w:ins w:id="106" w:author="Ayse Zeynep Enkavi" w:date="2015-02-12T13:59:00Z">
        <w:r w:rsidR="001D2E5E">
          <w:rPr>
            <w:rFonts w:ascii="Times" w:hAnsi="Times"/>
            <w:bCs w:val="0"/>
            <w:iCs w:val="0"/>
            <w:szCs w:val="24"/>
          </w:rPr>
          <w:t xml:space="preserve"> 98.25 %)</w:t>
        </w:r>
      </w:ins>
      <w:ins w:id="107" w:author="Ayse Zeynep Enkavi" w:date="2015-02-12T14:03:00Z">
        <w:r w:rsidR="004667CC">
          <w:rPr>
            <w:rFonts w:ascii="Times" w:hAnsi="Times"/>
            <w:bCs w:val="0"/>
            <w:iCs w:val="0"/>
            <w:szCs w:val="24"/>
          </w:rPr>
          <w:t>.</w:t>
        </w:r>
      </w:ins>
    </w:p>
    <w:p w14:paraId="2847B6E5" w14:textId="77777777" w:rsidR="00D533B2" w:rsidRDefault="00D533B2" w:rsidP="00D533B2">
      <w:pPr>
        <w:tabs>
          <w:tab w:val="clear" w:pos="0"/>
        </w:tabs>
        <w:ind w:right="0"/>
        <w:rPr>
          <w:rFonts w:ascii="Times" w:hAnsi="Times"/>
          <w:bCs w:val="0"/>
          <w:iCs w:val="0"/>
          <w:szCs w:val="24"/>
        </w:rPr>
      </w:pPr>
    </w:p>
    <w:p w14:paraId="0C9569B8" w14:textId="77777777" w:rsidR="001E76B7" w:rsidRPr="00D533B2" w:rsidRDefault="001E76B7" w:rsidP="00D533B2">
      <w:pPr>
        <w:rPr>
          <w:rFonts w:ascii="Times" w:hAnsi="Times"/>
          <w:szCs w:val="24"/>
        </w:rPr>
      </w:pPr>
    </w:p>
    <w:sectPr w:rsidR="001E76B7" w:rsidRPr="00D533B2" w:rsidSect="00E3440C">
      <w:headerReference w:type="even" r:id="rId14"/>
      <w:headerReference w:type="default" r:id="rId15"/>
      <w:pgSz w:w="12240" w:h="15840"/>
      <w:pgMar w:top="1440" w:right="1800" w:bottom="1440" w:left="1800" w:header="720" w:footer="720" w:gutter="0"/>
      <w:pgNumType w:chapStyle="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9" w:author="Ayse Zeynep Enkavi" w:date="2015-02-12T14:09:00Z" w:initials="AE">
    <w:p w14:paraId="2484DCCE" w14:textId="5C748545" w:rsidR="004667CC" w:rsidRDefault="004667CC">
      <w:pPr>
        <w:pStyle w:val="CommentText"/>
      </w:pPr>
      <w:r>
        <w:rPr>
          <w:rStyle w:val="CommentReference"/>
        </w:rPr>
        <w:annotationRef/>
      </w:r>
      <w:r>
        <w:t>Waiting for clarification</w:t>
      </w:r>
      <w:bookmarkStart w:id="90" w:name="_GoBack"/>
      <w:bookmarkEnd w:id="90"/>
    </w:p>
  </w:comment>
  <w:comment w:id="91" w:author="Ayse Zeynep Enkavi" w:date="2015-02-12T13:48:00Z" w:initials="AE">
    <w:p w14:paraId="411934C1" w14:textId="48D7F7AC" w:rsidR="001D2E5E" w:rsidRDefault="001D2E5E">
      <w:pPr>
        <w:pStyle w:val="CommentText"/>
      </w:pPr>
      <w:r>
        <w:rPr>
          <w:rStyle w:val="CommentReference"/>
        </w:rPr>
        <w:annotationRef/>
      </w:r>
      <w:r>
        <w:t>I’ve been staring at this plot for a while and the initial peak for the MTL group is a little confusing. I think the better analysis here would be to show that the intransitivities are mediated by response times. Checking on how this should be 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7235C9" w15:done="0"/>
  <w15:commentEx w15:paraId="71F334EB" w15:done="0"/>
  <w15:commentEx w15:paraId="6C2B612F" w15:done="0"/>
  <w15:commentEx w15:paraId="4A4A7B08" w15:done="0"/>
  <w15:commentEx w15:paraId="73496A3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31D97" w14:textId="77777777" w:rsidR="001D2E5E" w:rsidRDefault="001D2E5E" w:rsidP="00E3440C">
      <w:pPr>
        <w:spacing w:line="240" w:lineRule="auto"/>
      </w:pPr>
      <w:r>
        <w:separator/>
      </w:r>
    </w:p>
  </w:endnote>
  <w:endnote w:type="continuationSeparator" w:id="0">
    <w:p w14:paraId="73AEAA39" w14:textId="77777777" w:rsidR="001D2E5E" w:rsidRDefault="001D2E5E" w:rsidP="00E34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79EEF" w14:textId="77777777" w:rsidR="001D2E5E" w:rsidRDefault="001D2E5E" w:rsidP="00E3440C">
      <w:pPr>
        <w:spacing w:line="240" w:lineRule="auto"/>
      </w:pPr>
      <w:r>
        <w:separator/>
      </w:r>
    </w:p>
  </w:footnote>
  <w:footnote w:type="continuationSeparator" w:id="0">
    <w:p w14:paraId="5852F1FD" w14:textId="77777777" w:rsidR="001D2E5E" w:rsidRDefault="001D2E5E" w:rsidP="00E344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BA35F" w14:textId="77777777" w:rsidR="001D2E5E" w:rsidRDefault="001D2E5E"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D741BD" w14:textId="77777777" w:rsidR="001D2E5E" w:rsidRDefault="001D2E5E" w:rsidP="00E3440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8D9A3" w14:textId="77777777" w:rsidR="001D2E5E" w:rsidRDefault="001D2E5E"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67CC">
      <w:rPr>
        <w:rStyle w:val="PageNumber"/>
        <w:noProof/>
      </w:rPr>
      <w:t>8</w:t>
    </w:r>
    <w:r>
      <w:rPr>
        <w:rStyle w:val="PageNumber"/>
      </w:rPr>
      <w:fldChar w:fldCharType="end"/>
    </w:r>
  </w:p>
  <w:p w14:paraId="1D01FD26" w14:textId="77777777" w:rsidR="001D2E5E" w:rsidRDefault="001D2E5E" w:rsidP="00E3440C">
    <w:pPr>
      <w:pStyle w:val="Header"/>
      <w:ind w:right="360" w:firstLine="0"/>
    </w:pPr>
    <w:r>
      <w:t>Preference consistency relies on hippocampal function</w:t>
    </w:r>
    <w:r>
      <w:tab/>
      <w:t xml:space="preserve">Weber et al       S . </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d Weber">
    <w15:presenceInfo w15:providerId="Windows Live" w15:userId="71c886f52f691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A0"/>
    <w:rsid w:val="00026251"/>
    <w:rsid w:val="000548E9"/>
    <w:rsid w:val="00072BFD"/>
    <w:rsid w:val="000810D8"/>
    <w:rsid w:val="00081F1F"/>
    <w:rsid w:val="00092DD6"/>
    <w:rsid w:val="00097302"/>
    <w:rsid w:val="000A34A6"/>
    <w:rsid w:val="000C6B5A"/>
    <w:rsid w:val="000F525F"/>
    <w:rsid w:val="000F64B3"/>
    <w:rsid w:val="00113D68"/>
    <w:rsid w:val="001221B8"/>
    <w:rsid w:val="001305E4"/>
    <w:rsid w:val="00142539"/>
    <w:rsid w:val="00163B1B"/>
    <w:rsid w:val="00181841"/>
    <w:rsid w:val="001B2301"/>
    <w:rsid w:val="001B4CCA"/>
    <w:rsid w:val="001C336C"/>
    <w:rsid w:val="001D2E5E"/>
    <w:rsid w:val="001D3298"/>
    <w:rsid w:val="001E76B7"/>
    <w:rsid w:val="00204F1A"/>
    <w:rsid w:val="00217064"/>
    <w:rsid w:val="0025484B"/>
    <w:rsid w:val="002C605B"/>
    <w:rsid w:val="002D4FB8"/>
    <w:rsid w:val="002F2266"/>
    <w:rsid w:val="003000C4"/>
    <w:rsid w:val="003066AD"/>
    <w:rsid w:val="003160E4"/>
    <w:rsid w:val="003426A0"/>
    <w:rsid w:val="0034516B"/>
    <w:rsid w:val="0034687F"/>
    <w:rsid w:val="003703C0"/>
    <w:rsid w:val="003744A4"/>
    <w:rsid w:val="00380478"/>
    <w:rsid w:val="003D581F"/>
    <w:rsid w:val="003E09F5"/>
    <w:rsid w:val="00441A5B"/>
    <w:rsid w:val="004500A1"/>
    <w:rsid w:val="004667CC"/>
    <w:rsid w:val="004733F1"/>
    <w:rsid w:val="0047782F"/>
    <w:rsid w:val="004A20E2"/>
    <w:rsid w:val="00503421"/>
    <w:rsid w:val="00506C66"/>
    <w:rsid w:val="00521759"/>
    <w:rsid w:val="00536A79"/>
    <w:rsid w:val="00546C9F"/>
    <w:rsid w:val="00555DD0"/>
    <w:rsid w:val="00583403"/>
    <w:rsid w:val="0058515A"/>
    <w:rsid w:val="005B3AF2"/>
    <w:rsid w:val="005E1D1F"/>
    <w:rsid w:val="005E41FE"/>
    <w:rsid w:val="005E7281"/>
    <w:rsid w:val="005F6B17"/>
    <w:rsid w:val="00624582"/>
    <w:rsid w:val="0064282C"/>
    <w:rsid w:val="006708C4"/>
    <w:rsid w:val="00693EB9"/>
    <w:rsid w:val="00696DCE"/>
    <w:rsid w:val="006A1532"/>
    <w:rsid w:val="006D45A5"/>
    <w:rsid w:val="007143A0"/>
    <w:rsid w:val="0071442C"/>
    <w:rsid w:val="00715933"/>
    <w:rsid w:val="00723BAB"/>
    <w:rsid w:val="00733024"/>
    <w:rsid w:val="007371A8"/>
    <w:rsid w:val="007465AC"/>
    <w:rsid w:val="00753584"/>
    <w:rsid w:val="0075460A"/>
    <w:rsid w:val="007564F2"/>
    <w:rsid w:val="00760657"/>
    <w:rsid w:val="00777627"/>
    <w:rsid w:val="00792851"/>
    <w:rsid w:val="007B6F04"/>
    <w:rsid w:val="007E0839"/>
    <w:rsid w:val="00840240"/>
    <w:rsid w:val="008643C3"/>
    <w:rsid w:val="00874F17"/>
    <w:rsid w:val="008776A0"/>
    <w:rsid w:val="00885AF3"/>
    <w:rsid w:val="008917A6"/>
    <w:rsid w:val="008970E1"/>
    <w:rsid w:val="008C75D3"/>
    <w:rsid w:val="008E2775"/>
    <w:rsid w:val="00907388"/>
    <w:rsid w:val="0091440F"/>
    <w:rsid w:val="00926CF9"/>
    <w:rsid w:val="00935066"/>
    <w:rsid w:val="0094422B"/>
    <w:rsid w:val="00946664"/>
    <w:rsid w:val="00953EF2"/>
    <w:rsid w:val="009555C8"/>
    <w:rsid w:val="00956195"/>
    <w:rsid w:val="00957149"/>
    <w:rsid w:val="00977E91"/>
    <w:rsid w:val="009946B7"/>
    <w:rsid w:val="009B4ECF"/>
    <w:rsid w:val="009D34F2"/>
    <w:rsid w:val="009F2ECB"/>
    <w:rsid w:val="00A05F93"/>
    <w:rsid w:val="00A40E56"/>
    <w:rsid w:val="00A552D7"/>
    <w:rsid w:val="00A90525"/>
    <w:rsid w:val="00A934E0"/>
    <w:rsid w:val="00AA2E56"/>
    <w:rsid w:val="00AD3709"/>
    <w:rsid w:val="00AF1641"/>
    <w:rsid w:val="00AF55D7"/>
    <w:rsid w:val="00AF7A04"/>
    <w:rsid w:val="00B06400"/>
    <w:rsid w:val="00B20D57"/>
    <w:rsid w:val="00B37DCD"/>
    <w:rsid w:val="00B42B48"/>
    <w:rsid w:val="00B50804"/>
    <w:rsid w:val="00B54EEE"/>
    <w:rsid w:val="00B562BF"/>
    <w:rsid w:val="00B91F65"/>
    <w:rsid w:val="00B9587E"/>
    <w:rsid w:val="00BE04BA"/>
    <w:rsid w:val="00BE183B"/>
    <w:rsid w:val="00BE60AC"/>
    <w:rsid w:val="00BF0042"/>
    <w:rsid w:val="00BF20CB"/>
    <w:rsid w:val="00C05BDF"/>
    <w:rsid w:val="00C12A11"/>
    <w:rsid w:val="00C147D5"/>
    <w:rsid w:val="00C15843"/>
    <w:rsid w:val="00C21D0D"/>
    <w:rsid w:val="00C3741D"/>
    <w:rsid w:val="00C3759E"/>
    <w:rsid w:val="00C46521"/>
    <w:rsid w:val="00C648AA"/>
    <w:rsid w:val="00C661A3"/>
    <w:rsid w:val="00C678D2"/>
    <w:rsid w:val="00C71928"/>
    <w:rsid w:val="00C71999"/>
    <w:rsid w:val="00C85A9C"/>
    <w:rsid w:val="00C91097"/>
    <w:rsid w:val="00CA2C3E"/>
    <w:rsid w:val="00CB79CC"/>
    <w:rsid w:val="00CD1D5E"/>
    <w:rsid w:val="00D16AEB"/>
    <w:rsid w:val="00D320ED"/>
    <w:rsid w:val="00D533B2"/>
    <w:rsid w:val="00D82C63"/>
    <w:rsid w:val="00DA4D24"/>
    <w:rsid w:val="00DA5F4F"/>
    <w:rsid w:val="00DB21CE"/>
    <w:rsid w:val="00DB79A3"/>
    <w:rsid w:val="00DC423D"/>
    <w:rsid w:val="00DC59A7"/>
    <w:rsid w:val="00DD673B"/>
    <w:rsid w:val="00DE6588"/>
    <w:rsid w:val="00E045C7"/>
    <w:rsid w:val="00E16CC5"/>
    <w:rsid w:val="00E24097"/>
    <w:rsid w:val="00E25137"/>
    <w:rsid w:val="00E3440C"/>
    <w:rsid w:val="00E4134B"/>
    <w:rsid w:val="00E51F6A"/>
    <w:rsid w:val="00E554BF"/>
    <w:rsid w:val="00E6628D"/>
    <w:rsid w:val="00E66936"/>
    <w:rsid w:val="00E80709"/>
    <w:rsid w:val="00E96B1C"/>
    <w:rsid w:val="00EA7869"/>
    <w:rsid w:val="00EF2056"/>
    <w:rsid w:val="00EF5E30"/>
    <w:rsid w:val="00F211D1"/>
    <w:rsid w:val="00F34C10"/>
    <w:rsid w:val="00F372B7"/>
    <w:rsid w:val="00F46862"/>
    <w:rsid w:val="00F74955"/>
    <w:rsid w:val="00F755D6"/>
    <w:rsid w:val="00F811BC"/>
    <w:rsid w:val="00F8168C"/>
    <w:rsid w:val="00FA43B9"/>
    <w:rsid w:val="00FA442E"/>
    <w:rsid w:val="00FA466D"/>
    <w:rsid w:val="00FB1361"/>
    <w:rsid w:val="00FC09FC"/>
    <w:rsid w:val="00FF0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F02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 w:type="paragraph" w:styleId="Revision">
    <w:name w:val="Revision"/>
    <w:hidden/>
    <w:uiPriority w:val="99"/>
    <w:semiHidden/>
    <w:rsid w:val="0091440F"/>
    <w:rPr>
      <w:rFonts w:ascii="Times New Roman" w:eastAsia="Times New Roman" w:hAnsi="Times New Roman" w:cs="Times New Roman"/>
      <w:bCs/>
      <w:iCs/>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 w:type="paragraph" w:styleId="Revision">
    <w:name w:val="Revision"/>
    <w:hidden/>
    <w:uiPriority w:val="99"/>
    <w:semiHidden/>
    <w:rsid w:val="0091440F"/>
    <w:rPr>
      <w:rFonts w:ascii="Times New Roman" w:eastAsia="Times New Roman" w:hAnsi="Times New Roman" w:cs="Times New Roman"/>
      <w:bCs/>
      <w:i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28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9"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8AF5F9E-6A76-A847-98C1-454C35F63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1833</Words>
  <Characters>10451</Characters>
  <Application>Microsoft Macintosh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Columbia University</Company>
  <LinksUpToDate>false</LinksUpToDate>
  <CharactersWithSpaces>12260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 Zeynep Enkavi</dc:creator>
  <cp:lastModifiedBy>Ayse Zeynep Enkavi</cp:lastModifiedBy>
  <cp:revision>4</cp:revision>
  <dcterms:created xsi:type="dcterms:W3CDTF">2015-02-11T17:33:00Z</dcterms:created>
  <dcterms:modified xsi:type="dcterms:W3CDTF">2015-02-12T22:09:00Z</dcterms:modified>
</cp:coreProperties>
</file>