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2930A" w14:textId="77777777" w:rsidR="006F718C" w:rsidRPr="00E500B7" w:rsidRDefault="006F718C" w:rsidP="006F718C">
      <w:pPr>
        <w:jc w:val="center"/>
        <w:rPr>
          <w:rFonts w:cs="Arial"/>
          <w:b/>
          <w:bCs/>
        </w:rPr>
      </w:pPr>
      <w:r>
        <w:rPr>
          <w:rFonts w:cs="Arial"/>
          <w:b/>
          <w:bCs/>
        </w:rPr>
        <w:t xml:space="preserve">Preference consistency relies on hippocampal function: Evidence from </w:t>
      </w:r>
      <w:proofErr w:type="spellStart"/>
      <w:r>
        <w:rPr>
          <w:rFonts w:cs="Arial"/>
          <w:b/>
          <w:bCs/>
        </w:rPr>
        <w:t>mediotemporal</w:t>
      </w:r>
      <w:proofErr w:type="spellEnd"/>
      <w:r>
        <w:rPr>
          <w:rFonts w:cs="Arial"/>
          <w:b/>
          <w:bCs/>
        </w:rPr>
        <w:t xml:space="preserve"> lobe epilepsy</w:t>
      </w:r>
    </w:p>
    <w:p w14:paraId="3CCFC2A5" w14:textId="77777777" w:rsidR="006F718C" w:rsidRPr="00E500B7" w:rsidRDefault="006F718C" w:rsidP="006F718C">
      <w:pPr>
        <w:jc w:val="center"/>
        <w:rPr>
          <w:rFonts w:cs="Arial"/>
          <w:bCs/>
          <w:sz w:val="22"/>
        </w:rPr>
      </w:pPr>
    </w:p>
    <w:p w14:paraId="096B0FE2" w14:textId="77777777" w:rsidR="006F718C" w:rsidRPr="00FA1F76" w:rsidRDefault="006F718C" w:rsidP="006F718C">
      <w:pPr>
        <w:jc w:val="center"/>
        <w:rPr>
          <w:rFonts w:cs="Arial"/>
          <w:bCs/>
          <w:sz w:val="22"/>
          <w:vertAlign w:val="superscript"/>
          <w:lang w:val="de-DE"/>
        </w:rPr>
      </w:pPr>
      <w:r w:rsidRPr="00FA1F76">
        <w:rPr>
          <w:rFonts w:cs="Arial"/>
          <w:bCs/>
          <w:sz w:val="22"/>
          <w:lang w:val="de-DE"/>
        </w:rPr>
        <w:t>B. Weber</w:t>
      </w:r>
      <w:r w:rsidRPr="00FA1F76">
        <w:rPr>
          <w:rFonts w:cs="Arial"/>
          <w:bCs/>
          <w:sz w:val="22"/>
          <w:vertAlign w:val="superscript"/>
          <w:lang w:val="de-DE"/>
        </w:rPr>
        <w:t>1,2</w:t>
      </w:r>
      <w:r w:rsidRPr="00FA1F76">
        <w:rPr>
          <w:rFonts w:cs="Arial"/>
          <w:bCs/>
          <w:sz w:val="22"/>
          <w:lang w:val="de-DE"/>
        </w:rPr>
        <w:t>, I. Zweyer</w:t>
      </w:r>
      <w:r w:rsidRPr="00FA1F76">
        <w:rPr>
          <w:rFonts w:cs="Arial"/>
          <w:bCs/>
          <w:sz w:val="22"/>
          <w:vertAlign w:val="superscript"/>
          <w:lang w:val="de-DE"/>
        </w:rPr>
        <w:t>1,2</w:t>
      </w:r>
      <w:r w:rsidRPr="00FA1F76">
        <w:rPr>
          <w:rFonts w:cs="Arial"/>
          <w:bCs/>
          <w:sz w:val="22"/>
          <w:lang w:val="de-DE"/>
        </w:rPr>
        <w:t>, J. Wagner</w:t>
      </w:r>
      <w:r w:rsidRPr="00FA1F76">
        <w:rPr>
          <w:rFonts w:cs="Arial"/>
          <w:bCs/>
          <w:sz w:val="22"/>
          <w:vertAlign w:val="superscript"/>
          <w:lang w:val="de-DE"/>
        </w:rPr>
        <w:t>1</w:t>
      </w:r>
      <w:r w:rsidRPr="00FA1F76">
        <w:rPr>
          <w:rFonts w:cs="Arial"/>
          <w:bCs/>
          <w:sz w:val="22"/>
          <w:lang w:val="de-DE"/>
        </w:rPr>
        <w:t xml:space="preserve">, </w:t>
      </w:r>
      <w:r w:rsidR="00FA1F76" w:rsidRPr="00FA1F76">
        <w:rPr>
          <w:rFonts w:cs="Arial"/>
          <w:bCs/>
          <w:sz w:val="22"/>
          <w:lang w:val="de-DE"/>
        </w:rPr>
        <w:t xml:space="preserve">C.E. </w:t>
      </w:r>
      <w:r w:rsidR="00FA1F76">
        <w:rPr>
          <w:rFonts w:cs="Arial"/>
          <w:bCs/>
          <w:sz w:val="22"/>
          <w:lang w:val="de-DE"/>
        </w:rPr>
        <w:t>Elger</w:t>
      </w:r>
      <w:r w:rsidR="00FA1F76">
        <w:rPr>
          <w:rFonts w:cs="Arial"/>
          <w:bCs/>
          <w:sz w:val="22"/>
          <w:vertAlign w:val="superscript"/>
          <w:lang w:val="de-DE"/>
        </w:rPr>
        <w:t>1,2</w:t>
      </w:r>
      <w:r w:rsidR="00FA1F76">
        <w:rPr>
          <w:rFonts w:cs="Arial"/>
          <w:bCs/>
          <w:sz w:val="22"/>
          <w:lang w:val="de-DE"/>
        </w:rPr>
        <w:t xml:space="preserve">, </w:t>
      </w:r>
      <w:r w:rsidRPr="00FA1F76">
        <w:rPr>
          <w:rFonts w:cs="Arial"/>
          <w:bCs/>
          <w:sz w:val="22"/>
          <w:lang w:val="de-DE"/>
        </w:rPr>
        <w:t>E. U. Weber</w:t>
      </w:r>
      <w:r w:rsidRPr="00FA1F76">
        <w:rPr>
          <w:rFonts w:cs="Arial"/>
          <w:bCs/>
          <w:sz w:val="22"/>
          <w:vertAlign w:val="superscript"/>
          <w:lang w:val="de-DE"/>
        </w:rPr>
        <w:t>3</w:t>
      </w:r>
      <w:r w:rsidRPr="00FA1F76">
        <w:rPr>
          <w:rFonts w:cs="Arial"/>
          <w:bCs/>
          <w:sz w:val="22"/>
          <w:lang w:val="de-DE"/>
        </w:rPr>
        <w:t>, E. J. Johnson</w:t>
      </w:r>
      <w:r w:rsidRPr="00FA1F76">
        <w:rPr>
          <w:rFonts w:cs="Arial"/>
          <w:bCs/>
          <w:sz w:val="22"/>
          <w:vertAlign w:val="superscript"/>
          <w:lang w:val="de-DE"/>
        </w:rPr>
        <w:t>3</w:t>
      </w:r>
      <w:r w:rsidRPr="00FA1F76">
        <w:rPr>
          <w:rFonts w:cs="Arial"/>
          <w:bCs/>
          <w:sz w:val="22"/>
          <w:lang w:val="de-DE"/>
        </w:rPr>
        <w:t>,</w:t>
      </w:r>
    </w:p>
    <w:p w14:paraId="6B4CFFB4" w14:textId="77777777" w:rsidR="006F718C" w:rsidRPr="00FA1F76" w:rsidRDefault="006F718C" w:rsidP="006F718C">
      <w:pPr>
        <w:jc w:val="center"/>
        <w:rPr>
          <w:rFonts w:cs="Arial"/>
          <w:bCs/>
          <w:sz w:val="22"/>
          <w:vertAlign w:val="superscript"/>
          <w:lang w:val="de-DE"/>
        </w:rPr>
      </w:pPr>
    </w:p>
    <w:p w14:paraId="03FA9BD9" w14:textId="77777777" w:rsidR="006F718C" w:rsidRPr="00750AAB" w:rsidRDefault="006F718C" w:rsidP="006F718C">
      <w:pPr>
        <w:jc w:val="center"/>
        <w:rPr>
          <w:rFonts w:cs="Arial"/>
          <w:bCs/>
          <w:sz w:val="22"/>
        </w:rPr>
      </w:pPr>
      <w:proofErr w:type="gramStart"/>
      <w:r w:rsidRPr="00E500B7">
        <w:rPr>
          <w:rFonts w:cs="Arial"/>
          <w:bCs/>
          <w:sz w:val="22"/>
          <w:vertAlign w:val="superscript"/>
        </w:rPr>
        <w:t>1</w:t>
      </w:r>
      <w:r>
        <w:rPr>
          <w:rFonts w:cs="Arial"/>
          <w:bCs/>
          <w:sz w:val="22"/>
        </w:rPr>
        <w:t xml:space="preserve">Department of </w:t>
      </w:r>
      <w:proofErr w:type="spellStart"/>
      <w:r>
        <w:rPr>
          <w:rFonts w:cs="Arial"/>
          <w:bCs/>
          <w:sz w:val="22"/>
        </w:rPr>
        <w:t>Epileptology</w:t>
      </w:r>
      <w:proofErr w:type="spellEnd"/>
      <w:r>
        <w:rPr>
          <w:rFonts w:cs="Arial"/>
          <w:bCs/>
          <w:sz w:val="22"/>
        </w:rPr>
        <w:t>, University Hospital Bonn</w:t>
      </w:r>
      <w:r w:rsidRPr="00E500B7">
        <w:rPr>
          <w:rFonts w:cs="Arial"/>
          <w:bCs/>
          <w:sz w:val="22"/>
        </w:rPr>
        <w:t>.</w:t>
      </w:r>
      <w:proofErr w:type="gramEnd"/>
      <w:r>
        <w:rPr>
          <w:rFonts w:cs="Arial"/>
          <w:bCs/>
          <w:sz w:val="22"/>
        </w:rPr>
        <w:t xml:space="preserve"> </w:t>
      </w:r>
      <w:proofErr w:type="gramStart"/>
      <w:r>
        <w:rPr>
          <w:rFonts w:cs="Arial"/>
          <w:bCs/>
          <w:sz w:val="22"/>
          <w:vertAlign w:val="superscript"/>
        </w:rPr>
        <w:t>2</w:t>
      </w:r>
      <w:r>
        <w:rPr>
          <w:rFonts w:cs="Arial"/>
          <w:bCs/>
          <w:sz w:val="22"/>
        </w:rPr>
        <w:t>Center for Economics and Neuroscience, University of Bonn.</w:t>
      </w:r>
      <w:proofErr w:type="gramEnd"/>
      <w:r>
        <w:rPr>
          <w:rFonts w:cs="Arial"/>
          <w:bCs/>
          <w:sz w:val="22"/>
        </w:rPr>
        <w:t xml:space="preserve"> </w:t>
      </w:r>
      <w:r>
        <w:rPr>
          <w:rFonts w:cs="Arial"/>
          <w:bCs/>
          <w:sz w:val="22"/>
          <w:vertAlign w:val="superscript"/>
        </w:rPr>
        <w:t>3</w:t>
      </w:r>
      <w:r>
        <w:rPr>
          <w:rFonts w:cs="Arial"/>
          <w:bCs/>
          <w:sz w:val="22"/>
        </w:rPr>
        <w:t>Center for Decision Science, Columbia University</w:t>
      </w:r>
    </w:p>
    <w:p w14:paraId="40398642" w14:textId="77777777" w:rsidR="006F718C" w:rsidRPr="00E500B7" w:rsidRDefault="006F718C" w:rsidP="006F718C"/>
    <w:p w14:paraId="79E0752E" w14:textId="77777777" w:rsidR="006F718C" w:rsidRPr="00E500B7" w:rsidRDefault="006F718C" w:rsidP="006F718C">
      <w:pPr>
        <w:jc w:val="center"/>
        <w:rPr>
          <w:sz w:val="22"/>
        </w:rPr>
      </w:pPr>
      <w:r w:rsidRPr="00E500B7">
        <w:rPr>
          <w:sz w:val="22"/>
          <w:vertAlign w:val="superscript"/>
        </w:rPr>
        <w:t>*</w:t>
      </w:r>
      <w:r w:rsidRPr="00E500B7">
        <w:rPr>
          <w:sz w:val="22"/>
        </w:rPr>
        <w:t xml:space="preserve">Correspondence at: </w:t>
      </w:r>
      <w:r>
        <w:rPr>
          <w:sz w:val="22"/>
        </w:rPr>
        <w:t>bernd.weber@ukb.uni-bonn.de</w:t>
      </w:r>
    </w:p>
    <w:p w14:paraId="32FC526F" w14:textId="77777777" w:rsidR="003F1C10" w:rsidRDefault="003F1C10"/>
    <w:p w14:paraId="14F33562" w14:textId="77777777" w:rsidR="006F718C" w:rsidRDefault="006F718C"/>
    <w:p w14:paraId="5153A7E6" w14:textId="77777777" w:rsidR="006F718C" w:rsidRDefault="006F718C"/>
    <w:p w14:paraId="115CFE58" w14:textId="77777777" w:rsidR="006F718C" w:rsidRDefault="006F718C"/>
    <w:p w14:paraId="37963D00" w14:textId="77777777" w:rsidR="006F718C" w:rsidRPr="003F1C10" w:rsidRDefault="003F1C10">
      <w:pPr>
        <w:rPr>
          <w:b/>
        </w:rPr>
      </w:pPr>
      <w:r w:rsidRPr="003F1C10">
        <w:rPr>
          <w:b/>
        </w:rPr>
        <w:t>Introduction</w:t>
      </w:r>
    </w:p>
    <w:p w14:paraId="19AF0A56" w14:textId="77777777" w:rsidR="003F1C10" w:rsidRDefault="003F1C10"/>
    <w:p w14:paraId="6B2C36D8" w14:textId="77777777" w:rsidR="00D06C25" w:rsidRDefault="00D06C25" w:rsidP="00454BE1">
      <w:pPr>
        <w:spacing w:line="480" w:lineRule="auto"/>
        <w:ind w:firstLine="360"/>
      </w:pPr>
      <w:commentRangeStart w:id="0"/>
      <w:proofErr w:type="gramStart"/>
      <w:r>
        <w:t>The</w:t>
      </w:r>
      <w:commentRangeEnd w:id="0"/>
      <w:r w:rsidR="003F5F61">
        <w:rPr>
          <w:rStyle w:val="CommentReference"/>
        </w:rPr>
        <w:commentReference w:id="0"/>
      </w:r>
      <w:r>
        <w:t xml:space="preserve"> notion that our preferences draw on past experience and hence memory should not be controversial.</w:t>
      </w:r>
      <w:proofErr w:type="gramEnd"/>
      <w:r>
        <w:t xml:space="preserve"> Memory representations </w:t>
      </w:r>
      <w:r w:rsidR="006939FB">
        <w:t xml:space="preserve">of past choices and their consequences </w:t>
      </w:r>
      <w:r>
        <w:t xml:space="preserve">allow organisms to learn what sources of food provide optimal nourishment and which </w:t>
      </w:r>
      <w:r w:rsidR="006939FB">
        <w:t xml:space="preserve">predators and other </w:t>
      </w:r>
      <w:r>
        <w:t>danger</w:t>
      </w:r>
      <w:r w:rsidR="006939FB">
        <w:t xml:space="preserve">s to avoid, </w:t>
      </w:r>
      <w:r>
        <w:t xml:space="preserve">ensuring our survival and </w:t>
      </w:r>
      <w:r w:rsidR="006939FB">
        <w:t xml:space="preserve">well-being by </w:t>
      </w:r>
      <w:r>
        <w:t xml:space="preserve">informing future preferences.  To the extent that such information has great generality over time, it even </w:t>
      </w:r>
      <w:r w:rsidR="006939FB">
        <w:t xml:space="preserve">gets </w:t>
      </w:r>
      <w:r>
        <w:t xml:space="preserve">incorporated into </w:t>
      </w:r>
      <w:r w:rsidR="006939FB">
        <w:t xml:space="preserve">a species’ </w:t>
      </w:r>
      <w:commentRangeStart w:id="1"/>
      <w:r>
        <w:t>genetic blueprint, its collective memory record, resulting for example in hardwired fear of snakes in chimpanzees and humans</w:t>
      </w:r>
      <w:commentRangeEnd w:id="1"/>
      <w:r w:rsidR="00141EAB">
        <w:rPr>
          <w:rStyle w:val="CommentReference"/>
        </w:rPr>
        <w:commentReference w:id="1"/>
      </w:r>
      <w:r>
        <w:t xml:space="preserve">. </w:t>
      </w:r>
    </w:p>
    <w:p w14:paraId="1A40DFC0" w14:textId="77777777" w:rsidR="00454BE1" w:rsidRDefault="00D06C25" w:rsidP="00454BE1">
      <w:pPr>
        <w:pStyle w:val="BodyText"/>
      </w:pPr>
      <w:r>
        <w:t>The field of economics has treated preferences as a primitive</w:t>
      </w:r>
      <w:r w:rsidR="006939FB">
        <w:t xml:space="preserve"> in its influential axiomatic models of choice (e.g., von Neumann &amp; Morgenstern, 1952).  </w:t>
      </w:r>
      <w:r w:rsidR="00454BE1">
        <w:t xml:space="preserve">Perhaps as a result, the connection between properties of memory and judgment and choice has historically been ignored, with only a few exceptions (Weber, Goldstein, &amp; </w:t>
      </w:r>
      <w:proofErr w:type="spellStart"/>
      <w:r w:rsidR="00454BE1">
        <w:t>Barlas</w:t>
      </w:r>
      <w:proofErr w:type="spellEnd"/>
      <w:r w:rsidR="00454BE1">
        <w:t xml:space="preserve">, 1995).  More recently, memory considerations have played a more prominent role in explanations of </w:t>
      </w:r>
      <w:proofErr w:type="spellStart"/>
      <w:ins w:id="2" w:author="Ayse Zeynep Enkavi" w:date="2014-02-27T09:36:00Z">
        <w:r w:rsidR="00141EAB">
          <w:t>judgement</w:t>
        </w:r>
        <w:proofErr w:type="spellEnd"/>
        <w:r w:rsidR="00141EAB">
          <w:t xml:space="preserve"> and decision-making (</w:t>
        </w:r>
      </w:ins>
      <w:r w:rsidR="00454BE1">
        <w:t>JDM</w:t>
      </w:r>
      <w:ins w:id="3" w:author="Ayse Zeynep Enkavi" w:date="2014-02-27T09:36:00Z">
        <w:r w:rsidR="00141EAB">
          <w:t>)</w:t>
        </w:r>
      </w:ins>
      <w:r w:rsidR="00454BE1">
        <w:t xml:space="preserve"> phenomena attempting to leverage what we know about memory to provide insight into the processes underlying known decision phenomena </w:t>
      </w:r>
      <w:r w:rsidR="00454BE1">
        <w:fldChar w:fldCharType="begin">
          <w:fldData xml:space="preserve">PEVuZE5vdGU+PENpdGU+PEF1dGhvcj5TY2huZWlkZXI8L0F1dGhvcj48WWVhcj4yMDAzPC9ZZWFy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</w:fldData>
        </w:fldChar>
      </w:r>
      <w:r w:rsidR="00454BE1">
        <w:instrText xml:space="preserve"> ADDIN EN.CITE </w:instrText>
      </w:r>
      <w:r w:rsidR="00454BE1">
        <w:fldChar w:fldCharType="begin">
          <w:fldData xml:space="preserve">PEVuZE5vdGU+PENpdGU+PEF1dGhvcj5TY2huZWlkZXI8L0F1dGhvcj48WWVhcj4yMDAzPC9ZZWFy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</w:fldData>
        </w:fldChar>
      </w:r>
      <w:r w:rsidR="00454BE1">
        <w:instrText xml:space="preserve"> ADDIN EN.CITE.DATA </w:instrText>
      </w:r>
      <w:r w:rsidR="00454BE1">
        <w:fldChar w:fldCharType="end"/>
      </w:r>
      <w:r w:rsidR="00454BE1">
        <w:fldChar w:fldCharType="separate"/>
      </w:r>
      <w:r w:rsidR="00454BE1">
        <w:t>(Reyna et al 2003; Schneider 2003)</w:t>
      </w:r>
      <w:r w:rsidR="00454BE1">
        <w:fldChar w:fldCharType="end"/>
      </w:r>
      <w:r w:rsidR="00454BE1">
        <w:t>.</w:t>
      </w:r>
      <w:r w:rsidR="00454BE1" w:rsidRPr="003134BC">
        <w:t xml:space="preserve"> </w:t>
      </w:r>
      <w:r w:rsidR="00454BE1">
        <w:t xml:space="preserve">  </w:t>
      </w:r>
    </w:p>
    <w:p w14:paraId="45D49627" w14:textId="77777777" w:rsidR="00454BE1" w:rsidRDefault="00454BE1" w:rsidP="00454BE1">
      <w:pPr>
        <w:pStyle w:val="BodyText"/>
      </w:pPr>
      <w:r>
        <w:t xml:space="preserve">Memory processes provide entry points for psychological models of judgment and choice, in addition to the important role of attentional and perceptual processes that have resulted in models such as prospect theory (Kahneman &amp; Tversky, 1979). As reviewed by Weber &amp; Johnson (2009), </w:t>
      </w:r>
      <w:r w:rsidR="00244984">
        <w:t xml:space="preserve">both memory encoding and retrieval processes influence judgment and </w:t>
      </w:r>
      <w:r w:rsidR="00244984">
        <w:lastRenderedPageBreak/>
        <w:t xml:space="preserve">choice in multiple ways.  If preferences are often constructed (see Lichtenstein &amp; </w:t>
      </w:r>
      <w:proofErr w:type="spellStart"/>
      <w:r w:rsidR="00244984">
        <w:t>Slovic</w:t>
      </w:r>
      <w:proofErr w:type="spellEnd"/>
      <w:r w:rsidR="00244984">
        <w:t xml:space="preserve">, 2006), an insight that may arguably be psychology’s most successful export to economics, then memory processes can be expected to play a major role in this construction (Weber &amp; Johnson, 2006). </w:t>
      </w:r>
      <w:r w:rsidR="003E09B5">
        <w:t xml:space="preserve"> Query theory (Johnson et al, 2007; Weber et al., 2007)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p>
    <w:p w14:paraId="07912200" w14:textId="77777777" w:rsidR="003E09B5" w:rsidRDefault="00CD5447" w:rsidP="00054516">
      <w:pPr>
        <w:pStyle w:val="BodyText"/>
      </w:pPr>
      <w:r>
        <w:t xml:space="preserve">One way to show that memory for past events plays a role in choice is to show that important choice characteristics are 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proofErr w:type="spellStart"/>
      <w:r w:rsidR="00FB01DC">
        <w:t>Schacter</w:t>
      </w:r>
      <w:proofErr w:type="spellEnd"/>
      <w:r w:rsidR="00FB01DC">
        <w:t xml:space="preserve"> &amp; Addis, 2007), and these functions are impaired in patients with hippocampal damage (Klein et al., 2002). </w:t>
      </w:r>
      <w:r>
        <w:t>Thus patients with hippocampal sclerosis may be expected to show impaired preference construction.</w:t>
      </w:r>
    </w:p>
    <w:p w14:paraId="65D20695" w14:textId="78660270" w:rsidR="00A01A03" w:rsidRDefault="00054516" w:rsidP="006F120B">
      <w:pPr>
        <w:pStyle w:val="BodyText"/>
      </w:pPr>
      <w:r>
        <w:t>To examine this, we employ</w:t>
      </w:r>
      <w:r w:rsidR="000E2D96">
        <w:t xml:space="preserve"> a simple paradigm,</w:t>
      </w:r>
      <w:r>
        <w:t xml:space="preserve"> binary choices among simple food </w:t>
      </w:r>
      <w:r w:rsidR="001B79B2">
        <w:t>products</w:t>
      </w:r>
      <w:r>
        <w:t xml:space="preserve">.  Our basic measure is </w:t>
      </w:r>
      <w:commentRangeStart w:id="4"/>
      <w:r w:rsidR="000E2D96">
        <w:t>choice transitivity</w:t>
      </w:r>
      <w:commentRangeEnd w:id="4"/>
      <w:r w:rsidR="00E07CF7">
        <w:rPr>
          <w:rStyle w:val="CommentReference"/>
          <w:bCs w:val="0"/>
          <w:iCs w:val="0"/>
        </w:rPr>
        <w:commentReference w:id="4"/>
      </w:r>
      <w:r w:rsidR="000E2D96">
        <w:t xml:space="preserve">, whether or not choices among these options are consistent across choices.   For example </w:t>
      </w:r>
      <w:r w:rsidR="006F120B">
        <w:t>if a</w:t>
      </w:r>
      <w:r w:rsidR="000E2D96">
        <w:t xml:space="preserve"> person </w:t>
      </w:r>
      <w:r w:rsidR="0062772B">
        <w:t>chooses A</w:t>
      </w:r>
      <w:r w:rsidR="000E2D96">
        <w:t xml:space="preserve"> over B, and B over C,  transitivity implies that they must pick A over</w:t>
      </w:r>
      <w:r w:rsidR="006F120B">
        <w:t xml:space="preserve"> C  </w:t>
      </w:r>
      <w:r w:rsidR="006F120B">
        <w:fldChar w:fldCharType="begin"/>
      </w:r>
      <w:r w:rsidR="00B53D49">
        <w:instrText xml:space="preserve"> ADDIN PAPERS2_CITATIONS &lt;citation&gt;&lt;uuid&gt;A54A0A75-E85A-4284-8D10-BB9431C027F9&lt;/uuid&gt;&lt;priority&gt;0&lt;/priority&gt;&lt;publications&gt;&lt;publication&gt;&lt;type&gt;400&lt;/type&gt;&lt;publication_date&gt;99193800001200000000200000&lt;/publication_date&gt;&lt;title&gt;A note on the pure theory of consumer's behaviour&lt;/title&gt;&lt;url&gt;http://www.jstor.org/stable/10.2307/2548836&lt;/url&gt;&lt;subtype&gt;400&lt;/subtype&gt;&lt;uuid&gt;54A2121F-7743-46E2-BD1A-592B3647247D&lt;/uuid&gt;&lt;bundle&gt;&lt;publication&gt;&lt;title&gt;Economica&lt;/title&gt;&lt;type&gt;-100&lt;/type&gt;&lt;subtype&gt;-100&lt;/subtype&gt;&lt;uuid&gt;C1106A5F-CEFD-48A5-A459-07A5D5D31C1E&lt;/uuid&gt;&lt;/publication&gt;&lt;/bundle&gt;&lt;authors&gt;&lt;author&gt;&lt;firstName&gt;P&lt;/firstName&gt;&lt;middleNames&gt;A&lt;/middleNames&gt;&lt;lastName&gt;Samuelson&lt;/lastName&gt;&lt;/author&gt;&lt;/authors&gt;&lt;/publication&gt;&lt;/publications&gt;&lt;cites&gt;&lt;/cites&gt;&lt;/citation&gt;</w:instrText>
      </w:r>
      <w:r w:rsidR="006F120B">
        <w:fldChar w:fldCharType="separate"/>
      </w:r>
      <w:r w:rsidR="00B53D49">
        <w:rPr>
          <w:rFonts w:eastAsiaTheme="minorHAnsi"/>
        </w:rPr>
        <w:t>(Samuelson, 1938)</w:t>
      </w:r>
      <w:r w:rsidR="006F120B">
        <w:fldChar w:fldCharType="end"/>
      </w:r>
      <w:r w:rsidR="000E2D96">
        <w:t xml:space="preserve">.   Transitivity has been a central measure in early work in decision-making </w:t>
      </w:r>
      <w:r w:rsidR="00B53D49">
        <w:fldChar w:fldCharType="begin"/>
      </w:r>
      <w:r w:rsidR="00B53D49">
        <w:instrText xml:space="preserve"> ADDIN PAPERS2_CITATIONS &lt;citation&gt;&lt;uuid&gt;859C6080-A777-4AD4-A3DC-C163806024D8&lt;/uuid&gt;&lt;priority&gt;1&lt;/priority&gt;&lt;publications&gt;&lt;publication&gt;&lt;uuid&gt;0D74664B-5B9C-4643-A0BE-38D5C4AF76CC&lt;/uuid&gt;&lt;volume&gt;76&lt;/volume&gt;&lt;doi&gt;10.1037/h0026750&lt;/doi&gt;&lt;subtitle&gt;Psychological Review&lt;/subtitle&gt;&lt;startpage&gt;31&lt;/startpage&gt;&lt;publication_date&gt;99196900001200000000200000&lt;/publication_date&gt;&lt;url&gt;http://www.ncbi.nlm.nih.gov/entrez/query.fcgi?db=pubmed&amp;amp;cmd=Retrieve&amp;amp;dopt=AbstractPlus&amp;amp;list_uids=A1969C747600003&lt;/url&gt;&lt;citekey&gt;TVERSKY:1969p486&lt;/citekey&gt;&lt;type&gt;400&lt;/type&gt;&lt;title&gt;Intransitivity of preferences.&lt;/title&gt;&lt;number&gt;1&lt;/number&gt;&lt;subtype&gt;400&lt;/subtype&gt;&lt;endpage&gt;48&lt;/endpage&gt;&lt;bundle&gt;&lt;publication&gt;&lt;publisher&gt;American Psychological Association&lt;/publisher&gt;&lt;title&gt;Psychological Review&lt;/title&gt;&lt;type&gt;-100&lt;/type&gt;&lt;subtype&gt;-100&lt;/subtype&gt;&lt;uuid&gt;38C987B3-0F13-44A5-8F04-5DB6269E94A5&lt;/uuid&gt;&lt;/publication&gt;&lt;/bundle&gt;&lt;authors&gt;&lt;author&gt;&lt;firstName&gt;Amos&lt;/firstName&gt;&lt;lastName&gt;Tversky&lt;/lastName&gt;&lt;/author&gt;&lt;/authors&gt;&lt;/publication&gt;&lt;/publications&gt;&lt;cites&gt;&lt;/cites&gt;&lt;/citation&gt;</w:instrText>
      </w:r>
      <w:r w:rsidR="00B53D49">
        <w:fldChar w:fldCharType="separate"/>
      </w:r>
      <w:r w:rsidR="00B53D49">
        <w:rPr>
          <w:rFonts w:eastAsiaTheme="minorHAnsi"/>
        </w:rPr>
        <w:t>(Tversky, 1969)</w:t>
      </w:r>
      <w:r w:rsidR="00B53D49">
        <w:fldChar w:fldCharType="end"/>
      </w:r>
      <w:r w:rsidR="000E2D96">
        <w:t>,  and recent work examining preferences in neuroscience</w:t>
      </w:r>
      <w:r w:rsidR="00BE0EA4">
        <w:t xml:space="preserve"> </w:t>
      </w:r>
      <w:r w:rsidR="00B53D49">
        <w:fldChar w:fldCharType="begin"/>
      </w:r>
      <w:r w:rsidR="00B53D49">
        <w:instrText xml:space="preserve"> ADDIN PAPERS2_CITATIONS &lt;citation&gt;&lt;uuid&gt;9A706F92-C9A2-4FD8-9A6A-4C9A9ED0B1D5&lt;/uuid&gt;&lt;priority&gt;2&lt;/priority&gt;&lt;publications&gt;&lt;publication&gt;&lt;volume&gt;4&lt;/volume&gt;&lt;publication_date&gt;99201000001200000000200000&lt;/publication_date&gt;&lt;doi&gt;10.3389/fnhum.2010.00049&lt;/doi&gt;&lt;title&gt;Neural signatures of intransitive preferences&lt;/title&gt;&lt;uuid&gt;F213466A-7FFB-4FAA-9BD2-E8F444320233&lt;/uuid&gt;&lt;subtype&gt;400&lt;/subtype&gt;&lt;publisher&gt;Frontiers Research Foundation&lt;/publisher&gt;&lt;type&gt;400&lt;/type&gt;&lt;url&gt;http://www.ncbi.nlm.nih.gov/pmc/articles/PMC2931541/&lt;/url&gt;&lt;bundle&gt;&lt;publication&gt;&lt;title&gt;Frontiers in human neuroscience&lt;/title&gt;&lt;type&gt;-100&lt;/type&gt;&lt;subtype&gt;-100&lt;/subtype&gt;&lt;uuid&gt;361F216D-0228-49B2-B375-DEAA0EC1BC80&lt;/uuid&gt;&lt;/publication&gt;&lt;/bundle&gt;&lt;authors&gt;&lt;author&gt;&lt;firstName&gt;Tobias&lt;/firstName&gt;&lt;lastName&gt;Kalenscher&lt;/lastName&gt;&lt;/author&gt;&lt;author&gt;&lt;firstName&gt;Philippe&lt;/firstName&gt;&lt;middleNames&gt;N&lt;/middleNames&gt;&lt;lastName&gt;Tobler&lt;/lastName&gt;&lt;/author&gt;&lt;author&gt;&lt;firstName&gt;Willem&lt;/firstName&gt;&lt;lastName&gt;Huijbers&lt;/lastName&gt;&lt;/author&gt;&lt;author&gt;&lt;firstName&gt;Sander&lt;/firstName&gt;&lt;middleNames&gt;M&lt;/middleNames&gt;&lt;lastName&gt;Daselaar&lt;/lastName&gt;&lt;/author&gt;&lt;author&gt;&lt;firstName&gt;Cyriel&lt;/firstName&gt;&lt;middleNames&gt;MA&lt;/middleNames&gt;&lt;lastName&gt;Pennartz&lt;/lastName&gt;&lt;/author&gt;&lt;/authors&gt;&lt;/publication&gt;&lt;publication&gt;&lt;volume&gt;17&lt;/volume&gt;&lt;publication_date&gt;99200700001200000000200000&lt;/publication_date&gt;&lt;number&gt;11&lt;/number&gt;&lt;startpage&gt;2669&lt;/startpage&gt;&lt;title&gt;The role of ventromedial prefrontal cortex in decision making: judgment under uncertainty or judgment per se?&lt;/title&gt;&lt;uuid&gt;10B22373-60C5-4CAF-B3AF-C32B32BD048E&lt;/uuid&gt;&lt;subtype&gt;400&lt;/subtype&gt;&lt;publisher&gt;Oxford Univ Press&lt;/publisher&gt;&lt;type&gt;400&lt;/type&gt;&lt;endpage&gt;2674&lt;/endpage&gt;&lt;url&gt;http://cercor.oxfordjournals.org/content/17/11/2669.short&lt;/url&gt;&lt;bundle&gt;&lt;publication&gt;&lt;title&gt;Cerebral Cortex&lt;/title&gt;&lt;type&gt;-100&lt;/type&gt;&lt;subtype&gt;-100&lt;/subtype&gt;&lt;uuid&gt;5E46A0DD-FEFF-48CD-8A7F-2B30B22EDDDD&lt;/uuid&gt;&lt;/publication&gt;&lt;/bundle&gt;&lt;authors&gt;&lt;author&gt;&lt;firstName&gt;Lesley&lt;/firstName&gt;&lt;middleNames&gt;K&lt;/middleNames&gt;&lt;lastName&gt;Fellows&lt;/lastName&gt;&lt;/author&gt;&lt;author&gt;&lt;firstName&gt;Martha&lt;/firstName&gt;&lt;middleNames&gt;J&lt;/middleNames&gt;&lt;lastName&gt;Farah&lt;/lastName&gt;&lt;/author&gt;&lt;/authors&gt;&lt;/publication&gt;&lt;publication&gt;&lt;uuid&gt;04608570-2D47-481E-BD5E-9170F7E8CCA0&lt;/uuid&gt;&lt;volume&gt;31&lt;/volume&gt;&lt;doi&gt;10.1523/JNEUROSCI.6527-10.2011&lt;/doi&gt;&lt;startpage&gt;7527&lt;/startpage&gt;&lt;publication_date&gt;99201105181200000000222000&lt;/publication_date&gt;&lt;url&gt;http://eutils.ncbi.nlm.nih.gov/entrez/eutils/elink.fcgi?dbfrom=pubmed&amp;amp;id=21593337&amp;amp;retmode=ref&amp;amp;cmd=prlinks&lt;/url&gt;&lt;type&gt;400&lt;/type&gt;&lt;title&gt;Ventromedial frontal lobe damage disrupts value maximization in humans.&lt;/title&gt;&lt;location&gt;200,5,45.5093600,-73.5820190&lt;/location&gt;&lt;institution&gt;Department of Neurology and Neurosurgery, McGill University, Montreal Neurological Institute, Montreal, Quebec H3A 2B4, Canada.&lt;/institution&gt;&lt;number&gt;20&lt;/number&gt;&lt;subtype&gt;400&lt;/subtype&gt;&lt;endpage&gt;7532&lt;/endpage&gt;&lt;bundle&gt;&lt;publication&gt;&lt;publisher&gt;Soc Neuroscience&lt;/publisher&gt;&lt;title&gt;Journal of Neuroscience&lt;/title&gt;&lt;type&gt;-100&lt;/type&gt;&lt;subtype&gt;-100&lt;/subtype&gt;&lt;uuid&gt;47724826-0BA0-4529-8CD3-32CC8C733BC7&lt;/uuid&gt;&lt;/publication&gt;&lt;/bundle&gt;&lt;authors&gt;&lt;author&gt;&lt;firstName&gt;Nathalie&lt;/firstName&gt;&lt;lastName&gt;Camille&lt;/lastName&gt;&lt;/author&gt;&lt;author&gt;&lt;firstName&gt;Cathryn&lt;/firstName&gt;&lt;middleNames&gt;A&lt;/middleNames&gt;&lt;lastName&gt;Griffiths&lt;/lastName&gt;&lt;/author&gt;&lt;author&gt;&lt;firstName&gt;Khoi&lt;/firstName&gt;&lt;lastName&gt;Vo&lt;/lastName&gt;&lt;/author&gt;&lt;author&gt;&lt;firstName&gt;Lesley&lt;/firstName&gt;&lt;middleNames&gt;K&lt;/middleNames&gt;&lt;lastName&gt;Fellows&lt;/lastName&gt;&lt;/author&gt;&lt;author&gt;&lt;firstName&gt;Joseph&lt;/firstName&gt;&lt;middleNames&gt;W&lt;/middleNames&gt;&lt;lastName&gt;Kable&lt;/lastName&gt;&lt;/author&gt;&lt;/authors&gt;&lt;/publication&gt;&lt;publication&gt;&lt;uuid&gt;4663D1CB-D4BC-4062-860D-8D78512B3E94&lt;/uuid&gt;&lt;volume&gt;129&lt;/volume&gt;&lt;doi&gt;10.1093/brain/awl017&lt;/doi&gt;&lt;subtitle&gt;Brain&lt;/subtitle&gt;&lt;startpage&gt;944&lt;/startpage&gt;&lt;publication_date&gt;99200602131200000000222000&lt;/publication_date&gt;&lt;url&gt;http://www.brain.oxfordjournals.org/cgi/doi/10.1093/brain/awl017&lt;/url&gt;&lt;citekey&gt;Fellows:2006p2562&lt;/citekey&gt;&lt;type&gt;400&lt;/type&gt;&lt;title&gt;Deciding how to decide: ventromedial frontal lobe damage affects information acquisition in multi-attribute decision making&lt;/title&gt;&lt;number&gt;4&lt;/number&gt;&lt;subtype&gt;400&lt;/subtype&gt;&lt;endpage&gt;952&lt;/endpage&gt;&lt;bundle&gt;&lt;publication&gt;&lt;publisher&gt;Oxford Univ Press&lt;/publisher&gt;&lt;title&gt;Brain&lt;/title&gt;&lt;type&gt;-100&lt;/type&gt;&lt;subtype&gt;-100&lt;/subtype&gt;&lt;uuid&gt;C02403EC-72DE-4E79-96F6-4AB50F102E52&lt;/uuid&gt;&lt;/publication&gt;&lt;/bundle&gt;&lt;authors&gt;&lt;author&gt;&lt;firstName&gt;L&lt;/firstName&gt;&lt;middleNames&gt;K&lt;/middleNames&gt;&lt;lastName&gt;Fellows&lt;/lastName&gt;&lt;/author&gt;&lt;/authors&gt;&lt;/publication&gt;&lt;/publications&gt;&lt;cites&gt;&lt;/cites&gt;&lt;/citation&gt;</w:instrText>
      </w:r>
      <w:r w:rsidR="00B53D49">
        <w:fldChar w:fldCharType="separate"/>
      </w:r>
      <w:r w:rsidR="00B53D49">
        <w:rPr>
          <w:rFonts w:eastAsiaTheme="minorHAnsi"/>
        </w:rPr>
        <w:t>(Camille, Griffiths, Vo, Fellows, &amp; Kable, 2011; Fellows, 2006; Fellows &amp; Farah, 2007; Kalenscher, Tobler, Huijbers, Daselaar, &amp; Pennartz, 2010)</w:t>
      </w:r>
      <w:r w:rsidR="00B53D49">
        <w:fldChar w:fldCharType="end"/>
      </w:r>
      <w:r w:rsidR="000E2D96">
        <w:t xml:space="preserve">  and consumer choice</w:t>
      </w:r>
      <w:r w:rsidR="00BE0EA4">
        <w:t xml:space="preserve"> </w:t>
      </w:r>
      <w:r w:rsidR="00BE0EA4">
        <w:fldChar w:fldCharType="begin"/>
      </w:r>
      <w:r w:rsidR="00B53D49">
        <w:instrText xml:space="preserve"> ADDIN PAPERS2_CITATIONS &lt;citation&gt;&lt;uuid&gt;8E7BF232-3EDD-4D50-88C6-B5CD2692CDA9&lt;/uuid&gt;&lt;priority&gt;3&lt;/priority&gt;&lt;publications&gt;&lt;publication&gt;&lt;uuid&gt;9E901B95-616B-4015-AE5E-BAA0D8B6422E&lt;/uuid&gt;&lt;volume&gt;36&lt;/volume&gt;&lt;doi&gt;10.1086/597160&lt;/doi&gt;&lt;subtitle&gt;Journal of Consumer Research&lt;/subtitle&gt;&lt;startpage&gt;173&lt;/startpage&gt;&lt;publication_date&gt;99200908001200000000220000&lt;/publication_date&gt;&lt;url&gt;http://www.jstor.org/stable/10.1086/597160&lt;/url&gt;&lt;citekey&gt;Lee:2009p3122&lt;/citekey&gt;&lt;type&gt;400&lt;/type&gt;&lt;title&gt;In Search of Homo Economicus: Cognitive Noise and the Role of Emotion in Preference Consistency&lt;/title&gt;&lt;number&gt;2&lt;/number&gt;&lt;subtype&gt;400&lt;/subtype&gt;&lt;endpage&gt;187&lt;/endpage&gt;&lt;bundle&gt;&lt;publication&gt;&lt;publisher&gt;UChicago Press&lt;/publisher&gt;&lt;title&gt;Journal Of Consumer Research&lt;/title&gt;&lt;type&gt;-100&lt;/type&gt;&lt;subtype&gt;-100&lt;/subtype&gt;&lt;uuid&gt;38C767DA-395D-4C27-B190-E2D5ABAD8E8C&lt;/uuid&gt;&lt;/publication&gt;&lt;/bundle&gt;&lt;authors&gt;&lt;author&gt;&lt;firstName&gt;Leonard&lt;/firstName&gt;&lt;lastName&gt;Lee&lt;/lastName&gt;&lt;/author&gt;&lt;author&gt;&lt;firstName&gt;On&lt;/firstName&gt;&lt;lastName&gt;Amir&lt;/lastName&gt;&lt;/author&gt;&lt;author&gt;&lt;firstName&gt;Dan&lt;/firstName&gt;&lt;lastName&gt;Ariely&lt;/lastName&gt;&lt;/author&gt;&lt;/authors&gt;&lt;/publication&gt;&lt;/publications&gt;&lt;cites&gt;&lt;/cites&gt;&lt;/citation&gt;</w:instrText>
      </w:r>
      <w:r w:rsidR="00BE0EA4">
        <w:fldChar w:fldCharType="separate"/>
      </w:r>
      <w:r w:rsidR="00B53D49">
        <w:rPr>
          <w:rFonts w:eastAsiaTheme="minorHAnsi"/>
        </w:rPr>
        <w:t>(Lee, Amir, &amp; Ariely, 2009)</w:t>
      </w:r>
      <w:r w:rsidR="00BE0EA4">
        <w:fldChar w:fldCharType="end"/>
      </w:r>
      <w:r w:rsidR="000E2D96">
        <w:t xml:space="preserve">.  One reason for focusing on transitivity is that it is the </w:t>
      </w:r>
      <w:r w:rsidR="00BE0EA4">
        <w:t>central as the General Axiom of Revealed Preference</w:t>
      </w:r>
      <w:r w:rsidR="000E2D96">
        <w:t xml:space="preserve"> </w:t>
      </w:r>
      <w:r w:rsidR="00BE0EA4">
        <w:t>and</w:t>
      </w:r>
      <w:r w:rsidR="000E2D96">
        <w:t xml:space="preserve"> is necessary and sufficient for value </w:t>
      </w:r>
      <w:r w:rsidR="006F120B">
        <w:t>maximization</w:t>
      </w:r>
      <w:ins w:id="5" w:author="Ayse Zeynep Enkavi" w:date="2014-02-27T09:50:00Z">
        <w:r w:rsidR="00E07CF7">
          <w:t xml:space="preserve"> </w:t>
        </w:r>
      </w:ins>
      <w:r w:rsidR="006F120B">
        <w:fldChar w:fldCharType="begin"/>
      </w:r>
      <w:r w:rsidR="00B53D49">
        <w:instrText xml:space="preserve"> ADDIN PAPERS2_CITATIONS &lt;citation&gt;&lt;uuid&gt;671EE4E7-65DA-4ABF-BF12-94976009B508&lt;/uuid&gt;&lt;priority&gt;4&lt;/priority&gt;&lt;publications&gt;&lt;publication&gt;&lt;volume&gt;17&lt;/volume&gt;&lt;publication_date&gt;99195000001200000000200000&lt;/publication_date&gt;&lt;number&gt;66&lt;/number&gt;&lt;startpage&gt;159&lt;/startpage&gt;&lt;title&gt;Revealed preference and the utility function&lt;/title&gt;&lt;uuid&gt;B219EE1A-6496-4AA6-BC9B-3A71E71EEE1A&lt;/uuid&gt;&lt;subtype&gt;400&lt;/subtype&gt;&lt;publisher&gt;JSTOR&lt;/publisher&gt;&lt;type&gt;400&lt;/type&gt;&lt;endpage&gt;174&lt;/endpage&gt;&lt;url&gt;http://www.jstor.org/stable/10.2307/2549382&lt;/url&gt;&lt;bundle&gt;&lt;publication&gt;&lt;title&gt;Economica&lt;/title&gt;&lt;type&gt;-100&lt;/type&gt;&lt;subtype&gt;-100&lt;/subtype&gt;&lt;uuid&gt;C1106A5F-CEFD-48A5-A459-07A5D5D31C1E&lt;/uuid&gt;&lt;/publication&gt;&lt;/bundle&gt;&lt;authors&gt;&lt;author&gt;&lt;firstName&gt;Hendrik&lt;/firstName&gt;&lt;middleNames&gt;S&lt;/middleNames&gt;&lt;lastName&gt;Houthakker&lt;/lastName&gt;&lt;/author&gt;&lt;/authors&gt;&lt;/publication&gt;&lt;/publications&gt;&lt;cites&gt;&lt;/cites&gt;&lt;/citation&gt;</w:instrText>
      </w:r>
      <w:r w:rsidR="006F120B">
        <w:fldChar w:fldCharType="separate"/>
      </w:r>
      <w:r w:rsidR="00B53D49">
        <w:rPr>
          <w:rFonts w:eastAsiaTheme="minorHAnsi"/>
        </w:rPr>
        <w:t>(</w:t>
      </w:r>
      <w:proofErr w:type="spellStart"/>
      <w:r w:rsidR="00B53D49">
        <w:rPr>
          <w:rFonts w:eastAsiaTheme="minorHAnsi"/>
        </w:rPr>
        <w:t>Houthakker</w:t>
      </w:r>
      <w:proofErr w:type="spellEnd"/>
      <w:r w:rsidR="00B53D49">
        <w:rPr>
          <w:rFonts w:eastAsiaTheme="minorHAnsi"/>
        </w:rPr>
        <w:t>, 1950)</w:t>
      </w:r>
      <w:r w:rsidR="006F120B">
        <w:fldChar w:fldCharType="end"/>
      </w:r>
      <w:r w:rsidR="006F120B">
        <w:t>.</w:t>
      </w:r>
      <w:r w:rsidR="00BE0EA4">
        <w:t xml:space="preserve">  Without GARP, one cannot be truly maximizing value.</w:t>
      </w:r>
      <w:r w:rsidR="006F120B">
        <w:t xml:space="preserve">  </w:t>
      </w:r>
      <w:r w:rsidR="00CD5447">
        <w:t xml:space="preserve">Transitivity of preferences is embraced by most </w:t>
      </w:r>
      <w:r w:rsidR="00CD5447">
        <w:lastRenderedPageBreak/>
        <w:t>individuals as a desirable choice attribute, i.e., most peop</w:t>
      </w:r>
      <w:r w:rsidR="00383A71">
        <w:t>le will change intransitive choi</w:t>
      </w:r>
      <w:r w:rsidR="00CD5447">
        <w:t xml:space="preserve">ce patterns to transitive ones, when their inconsistency </w:t>
      </w:r>
      <w:r w:rsidR="002C1833">
        <w:t>in choice at different points in time is pointed out to them</w:t>
      </w:r>
      <w:r w:rsidR="00383A71">
        <w:t xml:space="preserve"> (Birnbaum &amp; </w:t>
      </w:r>
      <w:proofErr w:type="spellStart"/>
      <w:r w:rsidR="00383A71">
        <w:t>Guitierrez</w:t>
      </w:r>
      <w:proofErr w:type="spellEnd"/>
      <w:r w:rsidR="00383A71">
        <w:t>, 2007)</w:t>
      </w:r>
      <w:r w:rsidR="002C1833">
        <w:t xml:space="preserve">. </w:t>
      </w:r>
      <w:r w:rsidR="00383A71">
        <w:t xml:space="preserve"> </w:t>
      </w:r>
    </w:p>
    <w:p w14:paraId="45535EE4" w14:textId="77777777" w:rsidR="0062772B" w:rsidRDefault="0062772B" w:rsidP="006F120B">
      <w:pPr>
        <w:pStyle w:val="BodyText"/>
      </w:pPr>
      <w:r>
        <w:t xml:space="preserve">Prior research has used patients with ventromedial frontal lobe damage, areas known to be involved in the expression of value, to the frequency of </w:t>
      </w:r>
      <w:proofErr w:type="spellStart"/>
      <w:r>
        <w:t>intransitivities</w:t>
      </w:r>
      <w:proofErr w:type="spellEnd"/>
      <w:r w:rsidR="00993D2D">
        <w:t xml:space="preserve"> both for gambles </w:t>
      </w:r>
      <w:r w:rsidR="00B53D49">
        <w:fldChar w:fldCharType="begin"/>
      </w:r>
      <w:r w:rsidR="00B53D49">
        <w:instrText xml:space="preserve"> ADDIN PAPERS2_CITATIONS &lt;citation&gt;&lt;uuid&gt;5F4E060A-3E7D-4296-9470-C4E05286E305&lt;/uuid&gt;&lt;priority&gt;5&lt;/priority&gt;&lt;publications&gt;&lt;publication&gt;&lt;uuid&gt;04608570-2D47-481E-BD5E-9170F7E8CCA0&lt;/uuid&gt;&lt;volume&gt;31&lt;/volume&gt;&lt;doi&gt;10.1523/JNEUROSCI.6527-10.2011&lt;/doi&gt;&lt;startpage&gt;7527&lt;/startpage&gt;&lt;publication_date&gt;99201105181200000000222000&lt;/publication_date&gt;&lt;url&gt;http://eutils.ncbi.nlm.nih.gov/entrez/eutils/elink.fcgi?dbfrom=pubmed&amp;amp;id=21593337&amp;amp;retmode=ref&amp;amp;cmd=prlinks&lt;/url&gt;&lt;type&gt;400&lt;/type&gt;&lt;title&gt;Ventromedial frontal lobe damage disrupts value maximization in humans.&lt;/title&gt;&lt;location&gt;200,5,45.5093600,-73.5820190&lt;/location&gt;&lt;institution&gt;Department of Neurology and Neurosurgery, McGill University, Montreal Neurological Institute, Montreal, Quebec H3A 2B4, Canada.&lt;/institution&gt;&lt;number&gt;20&lt;/number&gt;&lt;subtype&gt;400&lt;/subtype&gt;&lt;endpage&gt;7532&lt;/endpage&gt;&lt;bundle&gt;&lt;publication&gt;&lt;publisher&gt;Soc Neuroscience&lt;/publisher&gt;&lt;title&gt;Journal of Neuroscience&lt;/title&gt;&lt;type&gt;-100&lt;/type&gt;&lt;subtype&gt;-100&lt;/subtype&gt;&lt;uuid&gt;47724826-0BA0-4529-8CD3-32CC8C733BC7&lt;/uuid&gt;&lt;/publication&gt;&lt;/bundle&gt;&lt;authors&gt;&lt;author&gt;&lt;firstName&gt;Nathalie&lt;/firstName&gt;&lt;lastName&gt;Camille&lt;/lastName&gt;&lt;/author&gt;&lt;author&gt;&lt;firstName&gt;Cathryn&lt;/firstName&gt;&lt;middleNames&gt;A&lt;/middleNames&gt;&lt;lastName&gt;Griffiths&lt;/lastName&gt;&lt;/author&gt;&lt;author&gt;&lt;firstName&gt;Khoi&lt;/firstName&gt;&lt;lastName&gt;Vo&lt;/lastName&gt;&lt;/author&gt;&lt;author&gt;&lt;firstName&gt;Lesley&lt;/firstName&gt;&lt;middleNames&gt;K&lt;/middleNames&gt;&lt;lastName&gt;Fellows&lt;/lastName&gt;&lt;/author&gt;&lt;author&gt;&lt;firstName&gt;Joseph&lt;/firstName&gt;&lt;middleNames&gt;W&lt;/middleNames&gt;&lt;lastName&gt;Kable&lt;/lastName&gt;&lt;/author&gt;&lt;/authors&gt;&lt;/publication&gt;&lt;/publications&gt;&lt;cites&gt;&lt;/cites&gt;&lt;/citation&gt;</w:instrText>
      </w:r>
      <w:r w:rsidR="00B53D49">
        <w:fldChar w:fldCharType="separate"/>
      </w:r>
      <w:r w:rsidR="00B53D49">
        <w:rPr>
          <w:rFonts w:eastAsiaTheme="minorHAnsi"/>
        </w:rPr>
        <w:t>(Camille et al., 2011)</w:t>
      </w:r>
      <w:r w:rsidR="00B53D49">
        <w:fldChar w:fldCharType="end"/>
      </w:r>
      <w:r w:rsidR="00993D2D">
        <w:t xml:space="preserve"> and preferences for food, colors, and people </w:t>
      </w:r>
      <w:r w:rsidR="00B53D49">
        <w:fldChar w:fldCharType="begin"/>
      </w:r>
      <w:r w:rsidR="00B53D49">
        <w:instrText xml:space="preserve"> ADDIN PAPERS2_CITATIONS &lt;citation&gt;&lt;uuid&gt;0C19263D-AF83-4052-8A5C-2F1232426A2D&lt;/uuid&gt;&lt;priority&gt;6&lt;/priority&gt;&lt;publications&gt;&lt;publication&gt;&lt;volume&gt;17&lt;/volume&gt;&lt;publication_date&gt;99200700001200000000200000&lt;/publication_date&gt;&lt;number&gt;11&lt;/number&gt;&lt;startpage&gt;2669&lt;/startpage&gt;&lt;title&gt;The role of ventromedial prefrontal cortex in decision making: judgment under uncertainty or judgment per se?&lt;/title&gt;&lt;uuid&gt;10B22373-60C5-4CAF-B3AF-C32B32BD048E&lt;/uuid&gt;&lt;subtype&gt;400&lt;/subtype&gt;&lt;publisher&gt;Oxford Univ Press&lt;/publisher&gt;&lt;type&gt;400&lt;/type&gt;&lt;endpage&gt;2674&lt;/endpage&gt;&lt;url&gt;http://cercor.oxfordjournals.org/content/17/11/2669.short&lt;/url&gt;&lt;bundle&gt;&lt;publication&gt;&lt;title&gt;Cerebral Cortex&lt;/title&gt;&lt;type&gt;-100&lt;/type&gt;&lt;subtype&gt;-100&lt;/subtype&gt;&lt;uuid&gt;5E46A0DD-FEFF-48CD-8A7F-2B30B22EDDDD&lt;/uuid&gt;&lt;/publication&gt;&lt;/bundle&gt;&lt;authors&gt;&lt;author&gt;&lt;firstName&gt;Lesley&lt;/firstName&gt;&lt;middleNames&gt;K&lt;/middleNames&gt;&lt;lastName&gt;Fellows&lt;/lastName&gt;&lt;/author&gt;&lt;author&gt;&lt;firstName&gt;Martha&lt;/firstName&gt;&lt;middleNames&gt;J&lt;/middleNames&gt;&lt;lastName&gt;Farah&lt;/lastName&gt;&lt;/author&gt;&lt;/authors&gt;&lt;/publication&gt;&lt;/publications&gt;&lt;cites&gt;&lt;/cites&gt;&lt;/citation&gt;</w:instrText>
      </w:r>
      <w:r w:rsidR="00B53D49">
        <w:fldChar w:fldCharType="separate"/>
      </w:r>
      <w:r w:rsidR="00B53D49">
        <w:rPr>
          <w:rFonts w:eastAsiaTheme="minorHAnsi"/>
        </w:rPr>
        <w:t>(Fellows &amp; Farah, 2007)</w:t>
      </w:r>
      <w:r w:rsidR="00B53D49">
        <w:fldChar w:fldCharType="end"/>
      </w:r>
      <w:r>
        <w:t>.</w:t>
      </w:r>
      <w:r w:rsidR="00597354">
        <w:t xml:space="preserve">  T</w:t>
      </w:r>
      <w:r w:rsidR="00993D2D">
        <w:t>he latter work</w:t>
      </w:r>
      <w:r w:rsidR="00597354">
        <w:t xml:space="preserve"> included an important control: A</w:t>
      </w:r>
      <w:r w:rsidR="00993D2D">
        <w:t xml:space="preserve">n increase in intransitivity was not observed for perceptual </w:t>
      </w:r>
      <w:r w:rsidR="00597354">
        <w:t xml:space="preserve">judgments, suggesting that preferential tasks are uniquely affected.  </w:t>
      </w:r>
    </w:p>
    <w:p w14:paraId="2A6C25B9" w14:textId="77777777" w:rsidR="00597354" w:rsidRDefault="00597354" w:rsidP="006F120B">
      <w:pPr>
        <w:pStyle w:val="BodyText"/>
      </w:pPr>
      <w:r>
        <w:t>Our task examines binary choices among pairs of 20 commonly available candy bars, a product that would be familiar and interesting to participants.  We include a control judgment, asking respondents which number was bigger.</w:t>
      </w:r>
    </w:p>
    <w:p w14:paraId="45366AF3" w14:textId="77777777" w:rsidR="006F718C" w:rsidRPr="006F718C" w:rsidRDefault="006F718C" w:rsidP="006939FB">
      <w:pPr>
        <w:spacing w:line="360" w:lineRule="auto"/>
        <w:rPr>
          <w:b/>
        </w:rPr>
      </w:pPr>
    </w:p>
    <w:p w14:paraId="53B1C97D" w14:textId="77777777" w:rsidR="006F718C" w:rsidRPr="006F718C" w:rsidRDefault="006F718C" w:rsidP="006F718C">
      <w:pPr>
        <w:spacing w:line="360" w:lineRule="auto"/>
        <w:jc w:val="both"/>
        <w:rPr>
          <w:b/>
        </w:rPr>
      </w:pPr>
      <w:r w:rsidRPr="006F718C">
        <w:rPr>
          <w:b/>
        </w:rPr>
        <w:t xml:space="preserve">Methods </w:t>
      </w:r>
    </w:p>
    <w:p w14:paraId="668BA436" w14:textId="77777777" w:rsidR="006F718C" w:rsidRDefault="006F718C" w:rsidP="006F718C">
      <w:pPr>
        <w:spacing w:line="360" w:lineRule="auto"/>
        <w:jc w:val="both"/>
      </w:pPr>
      <w:r w:rsidRPr="006F718C">
        <w:t xml:space="preserve">Thirty-one patients with clinically diagnosed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As control groups, thirty patients with </w:t>
      </w:r>
      <w:proofErr w:type="spellStart"/>
      <w:r w:rsidRPr="006F718C">
        <w:t>extratemporal</w:t>
      </w:r>
      <w:proofErr w:type="spellEnd"/>
      <w:r w:rsidRPr="006F718C">
        <w:t xml:space="preserve"> lobe epilepsy (ETL) and thirty healthy control subjects (CON) were comprised. </w:t>
      </w:r>
      <w:r>
        <w:t>The study was approved by the local ethics committee of the University of Bonn and all subjects gave their written informed consent.</w:t>
      </w:r>
      <w:r w:rsidR="00C067B5">
        <w:t xml:space="preserve"> The three groups did not differ with respect to age or gender (see Table X for details).</w:t>
      </w:r>
    </w:p>
    <w:p w14:paraId="1627A9B9" w14:textId="77777777" w:rsidR="006F718C" w:rsidRDefault="006F718C" w:rsidP="006F718C">
      <w:pPr>
        <w:spacing w:line="360" w:lineRule="auto"/>
        <w:jc w:val="both"/>
      </w:pPr>
    </w:p>
    <w:p w14:paraId="0AA6EC96" w14:textId="77777777" w:rsidR="006F718C" w:rsidRPr="006F718C" w:rsidRDefault="006F718C" w:rsidP="006F718C">
      <w:pPr>
        <w:spacing w:line="360" w:lineRule="auto"/>
        <w:jc w:val="both"/>
        <w:rPr>
          <w:i/>
        </w:rPr>
      </w:pPr>
      <w:r w:rsidRPr="006F718C">
        <w:rPr>
          <w:i/>
        </w:rPr>
        <w:t>Behavioral experiment</w:t>
      </w:r>
    </w:p>
    <w:p w14:paraId="40CEE9D1" w14:textId="77777777" w:rsidR="006F718C" w:rsidRDefault="006F718C" w:rsidP="006F718C">
      <w:pPr>
        <w:spacing w:line="360" w:lineRule="auto"/>
        <w:jc w:val="both"/>
      </w:pPr>
      <w:r w:rsidRPr="006F718C">
        <w:t>Each subject made a series of binary choices on a computer between pairs of candy bars drawn randomly out of twenty, with each combination presented once, resulting in 190 choices</w:t>
      </w:r>
      <w:commentRangeStart w:id="6"/>
      <w:commentRangeStart w:id="7"/>
      <w:r w:rsidRPr="006F718C">
        <w:t>. This procedure was adapted from Lee et al. (JCR, 2009). A choice was counted</w:t>
      </w:r>
      <w:r>
        <w:t xml:space="preserve"> as inconsistent, if chocolate b</w:t>
      </w:r>
      <w:r w:rsidRPr="006F718C">
        <w:t xml:space="preserve">ar “A” was preferred over “B” and “B” over” C”, but “C” over “A”. </w:t>
      </w:r>
      <w:commentRangeEnd w:id="6"/>
      <w:r w:rsidR="003F5F61">
        <w:rPr>
          <w:rStyle w:val="CommentReference"/>
        </w:rPr>
        <w:commentReference w:id="6"/>
      </w:r>
      <w:commentRangeEnd w:id="7"/>
      <w:r w:rsidR="0015746E">
        <w:rPr>
          <w:rStyle w:val="CommentReference"/>
        </w:rPr>
        <w:commentReference w:id="7"/>
      </w:r>
      <w:r w:rsidRPr="006F718C">
        <w:t>We performed an additional control task in which subjects were presented with numbers from one to twenty and had to perform a judgment on which number was larger. Subjects received the choice of one random trial as additional payment to a participation fee of 10 €.</w:t>
      </w:r>
      <w:r>
        <w:t xml:space="preserve">  </w:t>
      </w:r>
    </w:p>
    <w:p w14:paraId="5CECE106" w14:textId="77777777" w:rsidR="006F718C" w:rsidRDefault="006F718C" w:rsidP="006F718C">
      <w:pPr>
        <w:spacing w:line="360" w:lineRule="auto"/>
        <w:jc w:val="both"/>
      </w:pPr>
    </w:p>
    <w:p w14:paraId="068184D1" w14:textId="77777777" w:rsidR="002612C9" w:rsidRDefault="002612C9" w:rsidP="002612C9">
      <w:pPr>
        <w:keepNext/>
        <w:spacing w:line="360" w:lineRule="auto"/>
        <w:jc w:val="both"/>
      </w:pPr>
      <w:r>
        <w:rPr>
          <w:noProof/>
        </w:rPr>
        <w:lastRenderedPageBreak/>
        <w:drawing>
          <wp:inline distT="0" distB="0" distL="0" distR="0" wp14:anchorId="1FCAFFDC" wp14:editId="49C66D58">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31D0ED0A" w14:textId="1479D500" w:rsidR="002612C9" w:rsidRDefault="002612C9" w:rsidP="002612C9">
      <w:pPr>
        <w:pStyle w:val="Caption"/>
        <w:jc w:val="both"/>
      </w:pPr>
      <w:r>
        <w:t xml:space="preserve">Fig </w:t>
      </w:r>
      <w:r>
        <w:fldChar w:fldCharType="begin"/>
      </w:r>
      <w:r>
        <w:instrText xml:space="preserve"> SEQ Abbildung \* ARABIC </w:instrText>
      </w:r>
      <w:r>
        <w:fldChar w:fldCharType="separate"/>
      </w:r>
      <w:r w:rsidR="00341A25">
        <w:rPr>
          <w:noProof/>
        </w:rPr>
        <w:t>1</w:t>
      </w:r>
      <w:r>
        <w:fldChar w:fldCharType="end"/>
      </w:r>
      <w:r>
        <w:t xml:space="preserve">. Three example trials of the binary choice experiment. </w:t>
      </w:r>
      <w:r w:rsidR="00B8485B">
        <w:t xml:space="preserve">Subject performed a choice of their preferred </w:t>
      </w:r>
      <w:ins w:id="8" w:author="Ayse Zeynep Enkavi" w:date="2014-02-27T12:23:00Z">
        <w:r w:rsidR="00934075">
          <w:t>chocolate</w:t>
        </w:r>
      </w:ins>
      <w:r w:rsidR="00B8485B">
        <w:t xml:space="preserve"> bar in each trial. </w:t>
      </w:r>
      <w:r>
        <w:t xml:space="preserve">The timing </w:t>
      </w:r>
      <w:r w:rsidR="00B8485B">
        <w:t xml:space="preserve">of the stimulus presentation and choice </w:t>
      </w:r>
      <w:r>
        <w:t>was self-paced.</w:t>
      </w:r>
    </w:p>
    <w:p w14:paraId="37226B6E" w14:textId="77777777" w:rsidR="002612C9" w:rsidRDefault="002612C9" w:rsidP="006F718C">
      <w:pPr>
        <w:spacing w:line="360" w:lineRule="auto"/>
        <w:jc w:val="both"/>
      </w:pPr>
    </w:p>
    <w:p w14:paraId="3E8029C9" w14:textId="77777777" w:rsidR="006F718C" w:rsidRPr="006F718C" w:rsidRDefault="006F718C" w:rsidP="006F718C">
      <w:pPr>
        <w:spacing w:line="360" w:lineRule="auto"/>
        <w:jc w:val="both"/>
        <w:rPr>
          <w:i/>
        </w:rPr>
      </w:pPr>
      <w:r>
        <w:rPr>
          <w:i/>
        </w:rPr>
        <w:t>MR sequence and analysis</w:t>
      </w:r>
    </w:p>
    <w:p w14:paraId="55CFE128" w14:textId="20ED0B1D" w:rsidR="006F718C" w:rsidRDefault="006F718C" w:rsidP="006F718C">
      <w:pPr>
        <w:spacing w:line="360" w:lineRule="auto"/>
        <w:jc w:val="both"/>
      </w:pPr>
      <w:r w:rsidRPr="006F718C">
        <w:t>For a subgroup of the patients with hippocampal sclerosis, a 3D-T1 weighted high-resolution data-set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This was done in a fully automated manner by means of</w:t>
      </w:r>
      <w:r w:rsidR="00905821">
        <w:rPr>
          <w:bCs/>
        </w:rPr>
        <w:t xml:space="preserve"> </w:t>
      </w:r>
      <w:r w:rsidR="00905821" w:rsidRPr="00207939">
        <w:rPr>
          <w:bCs/>
        </w:rPr>
        <w:t xml:space="preserve">the </w:t>
      </w:r>
      <w:proofErr w:type="spellStart"/>
      <w:r w:rsidR="00905821" w:rsidRPr="00207939">
        <w:rPr>
          <w:bCs/>
        </w:rPr>
        <w:t>FreeSurfer</w:t>
      </w:r>
      <w:proofErr w:type="spellEnd"/>
      <w:r w:rsidR="00905821" w:rsidRPr="00207939">
        <w:rPr>
          <w:bCs/>
        </w:rPr>
        <w:t xml:space="preserve"> image analysis suite (Version 5.1.0, </w:t>
      </w:r>
      <w:proofErr w:type="spellStart"/>
      <w:r w:rsidR="00905821" w:rsidRPr="00207939">
        <w:rPr>
          <w:bCs/>
        </w:rPr>
        <w:t>Martinos</w:t>
      </w:r>
      <w:proofErr w:type="spellEnd"/>
      <w:r w:rsidR="00905821" w:rsidRPr="00207939">
        <w:rPr>
          <w:bCs/>
        </w:rPr>
        <w:t xml:space="preserve"> Center, Harvard University, Boston, MA, U.S.A.) </w:t>
      </w:r>
      <w:r w:rsidR="00905821" w:rsidRPr="00207939">
        <w:rPr>
          <w:bCs/>
        </w:rPr>
        <w:fldChar w:fldCharType="begin">
          <w:fldData xml:space="preserve">PEVuZE5vdGU+PENpdGU+PEF1dGhvcj5GaXNjaGw8L0F1dGhvcj48WWVhcj4yMDAyPC9ZZWFyPjxS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</w:fldData>
        </w:fldChar>
      </w:r>
      <w:r w:rsidR="00905821" w:rsidRPr="00207939">
        <w:rPr>
          <w:bCs/>
        </w:rPr>
        <w:instrText xml:space="preserve"> </w:instrText>
      </w:r>
      <w:r w:rsidR="00905821">
        <w:rPr>
          <w:bCs/>
        </w:rPr>
        <w:instrText>ADDIN</w:instrText>
      </w:r>
      <w:r w:rsidR="00905821" w:rsidRPr="00207939">
        <w:rPr>
          <w:bCs/>
        </w:rPr>
        <w:instrText xml:space="preserve"> EN.CITE </w:instrText>
      </w:r>
      <w:r w:rsidR="00905821" w:rsidRPr="00207939">
        <w:rPr>
          <w:bCs/>
        </w:rPr>
        <w:fldChar w:fldCharType="begin">
          <w:fldData xml:space="preserve">PEVuZE5vdGU+PENpdGU+PEF1dGhvcj5GaXNjaGw8L0F1dGhvcj48WWVhcj4yMDAyPC9ZZWFyPjxS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</w:fldData>
        </w:fldChar>
      </w:r>
      <w:r w:rsidR="00905821" w:rsidRPr="00207939">
        <w:rPr>
          <w:bCs/>
        </w:rPr>
        <w:instrText xml:space="preserve"> </w:instrText>
      </w:r>
      <w:r w:rsidR="00905821">
        <w:rPr>
          <w:bCs/>
        </w:rPr>
        <w:instrText>ADDIN</w:instrText>
      </w:r>
      <w:r w:rsidR="00905821" w:rsidRPr="00207939">
        <w:rPr>
          <w:bCs/>
        </w:rPr>
        <w:instrText xml:space="preserve"> EN.CITE.DATA </w:instrText>
      </w:r>
      <w:r w:rsidR="00905821" w:rsidRPr="00207939">
        <w:rPr>
          <w:bCs/>
        </w:rPr>
      </w:r>
      <w:r w:rsidR="00905821" w:rsidRPr="00207939">
        <w:rPr>
          <w:bCs/>
        </w:rPr>
        <w:fldChar w:fldCharType="end"/>
      </w:r>
      <w:r w:rsidR="00905821" w:rsidRPr="00207939">
        <w:rPr>
          <w:bCs/>
        </w:rPr>
      </w:r>
      <w:r w:rsidR="00905821" w:rsidRPr="00207939">
        <w:rPr>
          <w:bCs/>
        </w:rPr>
        <w:fldChar w:fldCharType="separate"/>
      </w:r>
      <w:r w:rsidR="00905821" w:rsidRPr="00207939">
        <w:rPr>
          <w:bCs/>
          <w:noProof/>
        </w:rPr>
        <w:t>(</w:t>
      </w:r>
      <w:hyperlink w:anchor="_ENREF_12" w:tooltip="Fischl, 2002 #13" w:history="1">
        <w:r w:rsidR="00905821" w:rsidRPr="00207939">
          <w:rPr>
            <w:bCs/>
            <w:noProof/>
          </w:rPr>
          <w:t>Fischl</w:t>
        </w:r>
        <w:r w:rsidR="00905821" w:rsidRPr="00207939">
          <w:rPr>
            <w:bCs/>
            <w:i/>
            <w:noProof/>
          </w:rPr>
          <w:t xml:space="preserve"> et al.</w:t>
        </w:r>
        <w:r w:rsidR="00905821" w:rsidRPr="00207939">
          <w:rPr>
            <w:bCs/>
            <w:noProof/>
          </w:rPr>
          <w:t>, 2002</w:t>
        </w:r>
      </w:hyperlink>
      <w:r w:rsidR="00905821" w:rsidRPr="00207939">
        <w:rPr>
          <w:bCs/>
          <w:noProof/>
        </w:rPr>
        <w:t xml:space="preserve">; </w:t>
      </w:r>
      <w:hyperlink w:anchor="_ENREF_13" w:tooltip="Fischl, 2004 #179" w:history="1">
        <w:r w:rsidR="00905821" w:rsidRPr="00207939">
          <w:rPr>
            <w:bCs/>
            <w:noProof/>
          </w:rPr>
          <w:t>Fischl</w:t>
        </w:r>
        <w:r w:rsidR="00905821" w:rsidRPr="00207939">
          <w:rPr>
            <w:bCs/>
            <w:i/>
            <w:noProof/>
          </w:rPr>
          <w:t xml:space="preserve"> et al.</w:t>
        </w:r>
        <w:r w:rsidR="00905821" w:rsidRPr="00207939">
          <w:rPr>
            <w:bCs/>
            <w:noProof/>
          </w:rPr>
          <w:t>, 2004</w:t>
        </w:r>
      </w:hyperlink>
      <w:r w:rsidR="00905821" w:rsidRPr="00207939">
        <w:rPr>
          <w:bCs/>
          <w:noProof/>
        </w:rPr>
        <w:t>)</w:t>
      </w:r>
      <w:r w:rsidR="00905821" w:rsidRPr="00207939">
        <w:rPr>
          <w:bCs/>
        </w:rPr>
        <w:fldChar w:fldCharType="end"/>
      </w:r>
      <w:r w:rsidR="00905821" w:rsidRPr="00207939">
        <w:rPr>
          <w:bCs/>
        </w:rPr>
        <w:t xml:space="preserve">, </w:t>
      </w:r>
      <w:proofErr w:type="gramStart"/>
      <w:r w:rsidR="00905821" w:rsidRPr="00207939">
        <w:rPr>
          <w:bCs/>
        </w:rPr>
        <w:t>which</w:t>
      </w:r>
      <w:proofErr w:type="gramEnd"/>
      <w:r w:rsidR="00905821" w:rsidRPr="00207939">
        <w:rPr>
          <w:bCs/>
        </w:rPr>
        <w:t xml:space="preserve"> is documented and freely available for download online (</w:t>
      </w:r>
      <w:hyperlink r:id="rId10" w:history="1">
        <w:r w:rsidR="00905821" w:rsidRPr="00F55571">
          <w:rPr>
            <w:rStyle w:val="Hyperlink"/>
            <w:bCs/>
          </w:rPr>
          <w:t>http://surfer.nmr.mgh.harvard.edu/</w:t>
        </w:r>
      </w:hyperlink>
      <w:r w:rsidR="00905821" w:rsidRPr="00207939">
        <w:rPr>
          <w:bCs/>
        </w:rPr>
        <w:t>)</w:t>
      </w:r>
      <w:r w:rsidR="00905821">
        <w:rPr>
          <w:bCs/>
        </w:rPr>
        <w:t>.</w:t>
      </w:r>
      <w:r w:rsidRPr="006F718C">
        <w:t xml:space="preserve"> Because of the high variance in hippocampal volume between individuals, we used a laterality index of hippocampal volume as a proxy for unilateral hippocampal damage (</w:t>
      </w:r>
      <w:proofErr w:type="gramStart"/>
      <w:r w:rsidRPr="006F3C37">
        <w:rPr>
          <w:i/>
        </w:rPr>
        <w:t>abs(</w:t>
      </w:r>
      <w:proofErr w:type="gramEnd"/>
      <w:r w:rsidRPr="006F3C37">
        <w:rPr>
          <w:i/>
        </w:rPr>
        <w:t>(</w:t>
      </w:r>
      <w:proofErr w:type="spellStart"/>
      <w:r w:rsidRPr="006F3C37">
        <w:rPr>
          <w:i/>
        </w:rPr>
        <w:t>Hippovol</w:t>
      </w:r>
      <w:proofErr w:type="spellEnd"/>
      <w:r w:rsidRPr="006F3C37">
        <w:rPr>
          <w:i/>
        </w:rPr>
        <w:t xml:space="preserve">-Left – </w:t>
      </w:r>
      <w:proofErr w:type="spellStart"/>
      <w:r w:rsidRPr="006F3C37">
        <w:rPr>
          <w:i/>
        </w:rPr>
        <w:t>Hippovol</w:t>
      </w:r>
      <w:proofErr w:type="spellEnd"/>
      <w:r w:rsidRPr="006F3C37">
        <w:rPr>
          <w:i/>
        </w:rPr>
        <w:t>-Ri</w:t>
      </w:r>
      <w:r w:rsidR="00B74F6D" w:rsidRPr="006F3C37">
        <w:rPr>
          <w:i/>
        </w:rPr>
        <w:t>ght)/(</w:t>
      </w:r>
      <w:proofErr w:type="spellStart"/>
      <w:r w:rsidR="00B74F6D" w:rsidRPr="006F3C37">
        <w:rPr>
          <w:i/>
        </w:rPr>
        <w:t>Hippovol-L+Hippovol-R</w:t>
      </w:r>
      <w:proofErr w:type="spellEnd"/>
      <w:r w:rsidR="00B74F6D" w:rsidRPr="006F3C37">
        <w:rPr>
          <w:i/>
        </w:rPr>
        <w:t>)</w:t>
      </w:r>
      <w:r w:rsidR="00B74F6D">
        <w:t>).</w:t>
      </w:r>
      <w:r w:rsidR="006F3C37">
        <w:t xml:space="preserve"> Only subjects with unilateral hippocampal sclerosis were included in this analysis, because bilateral atrophy cannot be quantified by this measure. </w:t>
      </w:r>
    </w:p>
    <w:p w14:paraId="22FD8CE8" w14:textId="77777777" w:rsidR="006F3C37" w:rsidRDefault="006F3C37" w:rsidP="006F718C">
      <w:pPr>
        <w:spacing w:line="360" w:lineRule="auto"/>
        <w:jc w:val="both"/>
      </w:pPr>
    </w:p>
    <w:p w14:paraId="74135DCB" w14:textId="77777777" w:rsidR="00B74F6D" w:rsidRPr="00815D1E" w:rsidRDefault="00B74F6D" w:rsidP="00B74F6D">
      <w:pPr>
        <w:tabs>
          <w:tab w:val="left" w:pos="1582"/>
        </w:tabs>
        <w:spacing w:line="480" w:lineRule="auto"/>
        <w:jc w:val="both"/>
        <w:rPr>
          <w:bCs/>
          <w:i/>
          <w:sz w:val="26"/>
        </w:rPr>
      </w:pPr>
      <w:r w:rsidRPr="00815D1E">
        <w:rPr>
          <w:bCs/>
          <w:i/>
          <w:sz w:val="26"/>
        </w:rPr>
        <w:t>Statistical analysis</w:t>
      </w:r>
    </w:p>
    <w:p w14:paraId="260239D2" w14:textId="08BBFE55" w:rsidR="00B74F6D" w:rsidRDefault="00B74F6D" w:rsidP="00B74F6D">
      <w:pPr>
        <w:spacing w:line="480" w:lineRule="auto"/>
        <w:jc w:val="both"/>
        <w:rPr>
          <w:ins w:id="9" w:author="Ayse Zeynep Enkavi" w:date="2014-02-27T12:32:00Z"/>
          <w:bCs/>
        </w:rPr>
      </w:pPr>
      <w:r w:rsidRPr="00815D1E">
        <w:rPr>
          <w:bCs/>
        </w:rPr>
        <w:t xml:space="preserve">Statistical analyses were performed using SPSS Statistics 21.0 for </w:t>
      </w:r>
      <w:r>
        <w:rPr>
          <w:bCs/>
        </w:rPr>
        <w:t>Windows</w:t>
      </w:r>
      <w:r w:rsidRPr="00815D1E">
        <w:rPr>
          <w:bCs/>
        </w:rPr>
        <w:t xml:space="preserve"> (IBM, Armonk, NY, U.S.A.)</w:t>
      </w:r>
      <w:ins w:id="10" w:author="Ayse Zeynep Enkavi" w:date="2014-02-27T12:25:00Z">
        <w:r w:rsidR="00934075">
          <w:rPr>
            <w:bCs/>
          </w:rPr>
          <w:t xml:space="preserve"> and R (Version 3.0.2) for Mac</w:t>
        </w:r>
      </w:ins>
      <w:r w:rsidRPr="00815D1E">
        <w:rPr>
          <w:bCs/>
        </w:rPr>
        <w:t xml:space="preserve">. All values throughout this report are given as </w:t>
      </w:r>
      <w:r>
        <w:rPr>
          <w:bCs/>
        </w:rPr>
        <w:t>mean</w:t>
      </w:r>
      <w:r w:rsidRPr="00815D1E">
        <w:rPr>
          <w:bCs/>
        </w:rPr>
        <w:t xml:space="preserve"> unless otherwise stated. A probability (p) value ≤ 0.05 was regarded as statistically </w:t>
      </w:r>
      <w:r w:rsidRPr="00815D1E">
        <w:rPr>
          <w:bCs/>
        </w:rPr>
        <w:lastRenderedPageBreak/>
        <w:t>significant using two-tailed tests. Statistically significant differences in the figures and tables are marked with asterisks: *p ≤ 0.05, **p ≤ 0.01, and ***p ≤ 0.001.</w:t>
      </w:r>
    </w:p>
    <w:p w14:paraId="6A74ECD1" w14:textId="22AE091C" w:rsidR="00DC570C" w:rsidRPr="00A45389" w:rsidRDefault="00DC570C" w:rsidP="00B74F6D">
      <w:pPr>
        <w:spacing w:line="480" w:lineRule="auto"/>
        <w:jc w:val="both"/>
        <w:rPr>
          <w:bCs/>
          <w:i/>
        </w:rPr>
      </w:pPr>
      <w:ins w:id="11" w:author="Ayse Zeynep Enkavi" w:date="2014-02-27T12:32:00Z">
        <w:r>
          <w:rPr>
            <w:bCs/>
            <w:i/>
          </w:rPr>
          <w:t xml:space="preserve">Counting </w:t>
        </w:r>
        <w:proofErr w:type="spellStart"/>
        <w:r>
          <w:rPr>
            <w:bCs/>
            <w:i/>
          </w:rPr>
          <w:t>intransitivities</w:t>
        </w:r>
      </w:ins>
      <w:proofErr w:type="spellEnd"/>
    </w:p>
    <w:p w14:paraId="3E70F78B" w14:textId="7288827D" w:rsidR="00B74F6D" w:rsidRPr="00DC570C" w:rsidRDefault="00A45389" w:rsidP="006F718C">
      <w:pPr>
        <w:spacing w:line="360" w:lineRule="auto"/>
        <w:jc w:val="both"/>
      </w:pPr>
      <w:ins w:id="12" w:author="Ayse Zeynep Enkavi" w:date="2014-02-27T12:35:00Z">
        <w:r>
          <w:t>T</w:t>
        </w:r>
        <w:r w:rsidR="00DC570C">
          <w:t>he binary choices each subject made were transformed in to a matrix of triplets</w:t>
        </w:r>
      </w:ins>
      <w:ins w:id="13" w:author="Ayse Zeynep Enkavi" w:date="2014-02-27T12:42:00Z">
        <w:r>
          <w:t xml:space="preserve"> because the detection of </w:t>
        </w:r>
        <w:proofErr w:type="gramStart"/>
        <w:r>
          <w:t>an intransitivity</w:t>
        </w:r>
        <w:proofErr w:type="gramEnd"/>
        <w:r>
          <w:t xml:space="preserve"> as defined above requires three trials</w:t>
        </w:r>
      </w:ins>
      <w:ins w:id="14" w:author="Ayse Zeynep Enkavi" w:date="2014-02-27T12:35:00Z">
        <w:r>
          <w:t xml:space="preserve">. Each matrix consisted of 1140 possible combinations of 3 of 20 bars. </w:t>
        </w:r>
        <w:commentRangeStart w:id="15"/>
        <w:r>
          <w:t xml:space="preserve">A triplet was marked as indicating intransitivity either if </w:t>
        </w:r>
      </w:ins>
      <w:ins w:id="16" w:author="Ayse Zeynep Enkavi" w:date="2014-02-27T12:43:00Z">
        <w:r>
          <w:t>A was chosen over B and B was chosen over C yet C was chosen over A or if B was chose A and C was chosen over B yet A was chosen over C.</w:t>
        </w:r>
      </w:ins>
      <w:commentRangeEnd w:id="15"/>
      <w:ins w:id="17" w:author="Ayse Zeynep Enkavi" w:date="2014-02-27T12:44:00Z">
        <w:r>
          <w:rPr>
            <w:rStyle w:val="CommentReference"/>
          </w:rPr>
          <w:commentReference w:id="15"/>
        </w:r>
        <w:r>
          <w:t xml:space="preserve"> The percent of </w:t>
        </w:r>
        <w:proofErr w:type="spellStart"/>
        <w:r>
          <w:t>intransitivities</w:t>
        </w:r>
        <w:proofErr w:type="spellEnd"/>
        <w:r>
          <w:t xml:space="preserve"> is then calculated using the number of triplets marked as indicating intransitivity.</w:t>
        </w:r>
      </w:ins>
    </w:p>
    <w:p w14:paraId="333B13A7" w14:textId="77777777" w:rsidR="00CE2092" w:rsidRDefault="00CE2092" w:rsidP="0062504E">
      <w:pPr>
        <w:spacing w:line="360" w:lineRule="auto"/>
        <w:jc w:val="both"/>
        <w:rPr>
          <w:ins w:id="19" w:author="Ayse Zeynep Enkavi" w:date="2014-02-27T16:08:00Z"/>
          <w:b/>
        </w:rPr>
      </w:pPr>
    </w:p>
    <w:p w14:paraId="0ED56990" w14:textId="77777777" w:rsidR="0062504E" w:rsidRPr="006F718C" w:rsidRDefault="0062504E" w:rsidP="0062504E">
      <w:pPr>
        <w:spacing w:line="360" w:lineRule="auto"/>
        <w:jc w:val="both"/>
        <w:rPr>
          <w:b/>
        </w:rPr>
      </w:pPr>
      <w:bookmarkStart w:id="20" w:name="_GoBack"/>
      <w:bookmarkEnd w:id="20"/>
      <w:r>
        <w:rPr>
          <w:b/>
        </w:rPr>
        <w:t>Results</w:t>
      </w:r>
      <w:r w:rsidRPr="006F718C">
        <w:rPr>
          <w:b/>
        </w:rPr>
        <w:t xml:space="preserve"> </w:t>
      </w:r>
    </w:p>
    <w:p w14:paraId="1A25FD12" w14:textId="2EC160B5" w:rsidR="001D3730" w:rsidRDefault="00C067B5" w:rsidP="006F718C">
      <w:pPr>
        <w:spacing w:line="360" w:lineRule="auto"/>
        <w:jc w:val="both"/>
      </w:pPr>
      <w:r>
        <w:t>P</w:t>
      </w:r>
      <w:r w:rsidRPr="00C067B5">
        <w:t xml:space="preserve">atients with hippocampal sclerosis showed an increased number of inconsistent choices </w:t>
      </w:r>
      <w:r>
        <w:t>compared to</w:t>
      </w:r>
      <w:r w:rsidRPr="00C067B5">
        <w:t xml:space="preserve"> the two control groups (</w:t>
      </w:r>
      <w:r w:rsidR="002612C9">
        <w:t>Fig. 2</w:t>
      </w:r>
      <w:r>
        <w:t xml:space="preserve">; </w:t>
      </w:r>
      <w:ins w:id="21" w:author="Ayse Zeynep Enkavi" w:date="2014-02-27T12:48:00Z">
        <w:r w:rsidR="00A45389">
          <w:t xml:space="preserve">mean percentages: </w:t>
        </w:r>
      </w:ins>
      <w:r w:rsidRPr="00C067B5">
        <w:t>MTL: 6.</w:t>
      </w:r>
      <w:ins w:id="22" w:author="Ayse Zeynep Enkavi" w:date="2014-02-27T12:47:00Z">
        <w:r w:rsidR="00A45389">
          <w:t>80</w:t>
        </w:r>
      </w:ins>
      <w:r w:rsidRPr="00C067B5">
        <w:t xml:space="preserve">%; ETL: </w:t>
      </w:r>
      <w:ins w:id="23" w:author="Ayse Zeynep Enkavi" w:date="2014-02-27T12:48:00Z">
        <w:r w:rsidR="00A45389">
          <w:t>4</w:t>
        </w:r>
      </w:ins>
      <w:r w:rsidRPr="00C067B5">
        <w:t>.</w:t>
      </w:r>
      <w:ins w:id="24" w:author="Ayse Zeynep Enkavi" w:date="2014-02-27T12:48:00Z">
        <w:r w:rsidR="00A45389">
          <w:t>45</w:t>
        </w:r>
      </w:ins>
      <w:r w:rsidRPr="00C067B5">
        <w:t>%; CON: 2.</w:t>
      </w:r>
      <w:ins w:id="25" w:author="Ayse Zeynep Enkavi" w:date="2014-02-27T12:48:00Z">
        <w:r w:rsidR="00A45389">
          <w:t>81</w:t>
        </w:r>
      </w:ins>
      <w:r w:rsidRPr="00C067B5">
        <w:t>%;</w:t>
      </w:r>
      <w:ins w:id="26" w:author="Ayse Zeynep Enkavi" w:date="2014-02-27T12:48:00Z">
        <w:r w:rsidR="00A45389">
          <w:t xml:space="preserve"> median percentages: MTL: 4.91%; ETL 3.25%; CON: 3.03%;</w:t>
        </w:r>
      </w:ins>
      <w:r w:rsidRPr="00C067B5">
        <w:t xml:space="preserve"> </w:t>
      </w:r>
      <w:proofErr w:type="spellStart"/>
      <w:r w:rsidRPr="00C067B5">
        <w:t>Kruskal</w:t>
      </w:r>
      <w:proofErr w:type="spellEnd"/>
      <w:r w:rsidRPr="00C067B5">
        <w:t>-Wallis-Test of independent groups p&lt;0.</w:t>
      </w:r>
      <w:commentRangeStart w:id="27"/>
      <w:commentRangeStart w:id="28"/>
      <w:r w:rsidRPr="00C067B5">
        <w:t>001</w:t>
      </w:r>
      <w:commentRangeEnd w:id="27"/>
      <w:r w:rsidR="003F5F61">
        <w:rPr>
          <w:rStyle w:val="CommentReference"/>
        </w:rPr>
        <w:commentReference w:id="27"/>
      </w:r>
      <w:commentRangeEnd w:id="28"/>
      <w:r w:rsidR="000175B4">
        <w:rPr>
          <w:rStyle w:val="CommentReference"/>
        </w:rPr>
        <w:commentReference w:id="28"/>
      </w:r>
      <w:r w:rsidRPr="00C067B5">
        <w:t xml:space="preserve">). </w:t>
      </w:r>
      <w:ins w:id="29" w:author="Ayse Zeynep Enkavi" w:date="2014-02-27T12:50:00Z">
        <w:r w:rsidR="00A055BC">
          <w:t>The two controls group did not differ significantly from each other (</w:t>
        </w:r>
      </w:ins>
      <w:ins w:id="30" w:author="Ayse Zeynep Enkavi" w:date="2014-02-27T12:51:00Z">
        <w:r w:rsidR="00A055BC">
          <w:t>Wilcoxon rank sum test p = 0.193</w:t>
        </w:r>
      </w:ins>
      <w:ins w:id="31" w:author="Ayse Zeynep Enkavi" w:date="2014-02-27T12:50:00Z">
        <w:r w:rsidR="00A055BC">
          <w:t>)</w:t>
        </w:r>
      </w:ins>
      <w:ins w:id="32" w:author="Ayse Zeynep Enkavi" w:date="2014-02-27T12:51:00Z">
        <w:r w:rsidR="00A055BC">
          <w:t>.</w:t>
        </w:r>
      </w:ins>
      <w:ins w:id="33" w:author="Ayse Zeynep Enkavi" w:date="2014-02-27T13:45:00Z">
        <w:r w:rsidR="00BB2FCF">
          <w:rPr>
            <w:rStyle w:val="FootnoteReference"/>
          </w:rPr>
          <w:footnoteReference w:id="1"/>
        </w:r>
      </w:ins>
    </w:p>
    <w:p w14:paraId="3E6A6AE3" w14:textId="77777777" w:rsidR="001D3730" w:rsidRDefault="00915DB5" w:rsidP="001D3730">
      <w:pPr>
        <w:keepNext/>
        <w:spacing w:line="360" w:lineRule="auto"/>
        <w:jc w:val="both"/>
      </w:pPr>
      <w:r>
        <w:rPr>
          <w:noProof/>
        </w:rPr>
        <w:drawing>
          <wp:inline distT="0" distB="0" distL="0" distR="0" wp14:anchorId="5C5D9B50" wp14:editId="0E1C3DCF">
            <wp:extent cx="3493477" cy="2796958"/>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2847" cy="2796454"/>
                    </a:xfrm>
                    <a:prstGeom prst="rect">
                      <a:avLst/>
                    </a:prstGeom>
                    <a:noFill/>
                  </pic:spPr>
                </pic:pic>
              </a:graphicData>
            </a:graphic>
          </wp:inline>
        </w:drawing>
      </w:r>
    </w:p>
    <w:p w14:paraId="13936E05" w14:textId="77777777" w:rsidR="001D3730" w:rsidRPr="001D3730" w:rsidRDefault="001D3730" w:rsidP="001D3730">
      <w:pPr>
        <w:pStyle w:val="Caption"/>
        <w:jc w:val="both"/>
      </w:pPr>
      <w:commentRangeStart w:id="38"/>
      <w:r>
        <w:t xml:space="preserve">Fig. </w:t>
      </w:r>
      <w:r w:rsidR="002612C9">
        <w:t>2</w:t>
      </w:r>
      <w:r>
        <w:t xml:space="preserve">. </w:t>
      </w:r>
      <w:proofErr w:type="gramStart"/>
      <w:r>
        <w:t xml:space="preserve">Mean and 95%CI </w:t>
      </w:r>
      <w:r w:rsidR="00EB4A6F">
        <w:t>of</w:t>
      </w:r>
      <w:r>
        <w:t xml:space="preserve"> the percentage of inconsistent choices for the three subject groups</w:t>
      </w:r>
      <w:r w:rsidR="00915DB5">
        <w:t>.</w:t>
      </w:r>
      <w:proofErr w:type="gramEnd"/>
      <w:r w:rsidR="00915DB5">
        <w:t xml:space="preserve"> * </w:t>
      </w:r>
      <w:proofErr w:type="gramStart"/>
      <w:r w:rsidR="00915DB5">
        <w:t>p</w:t>
      </w:r>
      <w:proofErr w:type="gramEnd"/>
      <w:r w:rsidR="00915DB5">
        <w:t>&lt;0.05; **p&lt;0.01</w:t>
      </w:r>
      <w:commentRangeEnd w:id="38"/>
      <w:r w:rsidR="00A45389">
        <w:rPr>
          <w:rStyle w:val="CommentReference"/>
          <w:b w:val="0"/>
          <w:bCs w:val="0"/>
          <w:color w:val="auto"/>
        </w:rPr>
        <w:commentReference w:id="38"/>
      </w:r>
    </w:p>
    <w:p w14:paraId="19F06A58" w14:textId="297EA5BD" w:rsidR="00C067B5" w:rsidRDefault="00A055BC" w:rsidP="006F718C">
      <w:pPr>
        <w:spacing w:line="360" w:lineRule="auto"/>
        <w:jc w:val="both"/>
      </w:pPr>
      <w:ins w:id="39" w:author="Ayse Zeynep Enkavi" w:date="2014-02-27T12:52:00Z">
        <w:r>
          <w:rPr>
            <w:noProof/>
          </w:rPr>
          <w:lastRenderedPageBreak/>
          <w:drawing>
            <wp:inline distT="0" distB="0" distL="0" distR="0" wp14:anchorId="6672D626" wp14:editId="38A126B7">
              <wp:extent cx="2853055" cy="28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ins>
    </w:p>
    <w:p w14:paraId="372C721C" w14:textId="77777777" w:rsidR="00D147E2" w:rsidRDefault="00C067B5" w:rsidP="006F718C">
      <w:pPr>
        <w:spacing w:line="360" w:lineRule="auto"/>
        <w:jc w:val="both"/>
      </w:pPr>
      <w:r w:rsidRPr="00C067B5">
        <w:t>The ratio of compromised hippocampal volume to total volume was significantly correlated with the amount of inco</w:t>
      </w:r>
      <w:r w:rsidR="00D147E2">
        <w:t>nsistencies (</w:t>
      </w:r>
      <w:r w:rsidR="002612C9">
        <w:t>Fig.3; s</w:t>
      </w:r>
      <w:r w:rsidR="00D147E2">
        <w:t>pearman-rho = 0.761</w:t>
      </w:r>
      <w:r w:rsidRPr="00C067B5">
        <w:t>; p&lt;0.001; n=16).</w:t>
      </w:r>
    </w:p>
    <w:p w14:paraId="3F22623B" w14:textId="77777777" w:rsidR="00D147E2" w:rsidRDefault="00D147E2" w:rsidP="006F718C">
      <w:pPr>
        <w:spacing w:line="360" w:lineRule="auto"/>
        <w:jc w:val="both"/>
      </w:pPr>
    </w:p>
    <w:p w14:paraId="251F44E8" w14:textId="77777777" w:rsidR="00FA1F76" w:rsidRPr="00FA1F76" w:rsidRDefault="00FA1F76" w:rsidP="00FA1F76">
      <w:pPr>
        <w:keepNext/>
        <w:spacing w:line="360" w:lineRule="auto"/>
        <w:jc w:val="both"/>
        <w:rPr>
          <w:lang w:val="de-DE"/>
        </w:rPr>
      </w:pPr>
      <w:r w:rsidRPr="00FA1F76">
        <w:rPr>
          <w:noProof/>
        </w:rPr>
        <w:drawing>
          <wp:inline distT="0" distB="0" distL="0" distR="0" wp14:anchorId="6C7BD755" wp14:editId="6600CD5D">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14:paraId="3BA33918" w14:textId="77777777" w:rsidR="00D147E2" w:rsidRPr="00D147E2" w:rsidRDefault="00D147E2" w:rsidP="00D147E2">
      <w:pPr>
        <w:pStyle w:val="Caption"/>
        <w:jc w:val="both"/>
      </w:pPr>
      <w:r>
        <w:t xml:space="preserve">Fig </w:t>
      </w:r>
      <w:r>
        <w:fldChar w:fldCharType="begin"/>
      </w:r>
      <w:r>
        <w:instrText xml:space="preserve"> SEQ Abbildung \* ARABIC </w:instrText>
      </w:r>
      <w:r>
        <w:fldChar w:fldCharType="separate"/>
      </w:r>
      <w:r w:rsidR="00341A25">
        <w:rPr>
          <w:noProof/>
        </w:rPr>
        <w:t>2</w:t>
      </w:r>
      <w:r>
        <w:fldChar w:fldCharType="end"/>
      </w:r>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14:paraId="7FD22C20" w14:textId="77777777" w:rsidR="00D147E2" w:rsidRPr="00D147E2" w:rsidRDefault="00D147E2" w:rsidP="00D147E2">
      <w:pPr>
        <w:spacing w:line="360" w:lineRule="auto"/>
        <w:jc w:val="both"/>
      </w:pPr>
    </w:p>
    <w:p w14:paraId="3CF3C2BC" w14:textId="77777777" w:rsidR="0062504E" w:rsidRDefault="00C067B5" w:rsidP="006F718C">
      <w:pPr>
        <w:spacing w:line="360" w:lineRule="auto"/>
        <w:jc w:val="both"/>
        <w:rPr>
          <w:ins w:id="40" w:author="Eric" w:date="2014-02-27T07:59:00Z"/>
        </w:rPr>
      </w:pPr>
      <w:commentRangeStart w:id="41"/>
      <w:r w:rsidRPr="00C067B5">
        <w:t xml:space="preserve">In the control task all groups did very well but the ETL group was significantly worse than the </w:t>
      </w:r>
      <w:r w:rsidR="00EE0206">
        <w:t>control group</w:t>
      </w:r>
      <w:r w:rsidRPr="00C067B5">
        <w:t xml:space="preserve"> (</w:t>
      </w:r>
      <w:r w:rsidR="00542F31">
        <w:t xml:space="preserve">percentage of errors: </w:t>
      </w:r>
      <w:r w:rsidRPr="00C067B5">
        <w:t xml:space="preserve">MTL: 0.81%; </w:t>
      </w:r>
      <w:r w:rsidR="00E01C70">
        <w:t>ETL: 1.17%; CON:0</w:t>
      </w:r>
      <w:proofErr w:type="gramStart"/>
      <w:r w:rsidR="00E01C70">
        <w:t>.07</w:t>
      </w:r>
      <w:proofErr w:type="gramEnd"/>
      <w:r w:rsidR="00E01C70">
        <w:t>%; p&lt;0.001</w:t>
      </w:r>
      <w:r w:rsidR="004F4C20">
        <w:t xml:space="preserve"> </w:t>
      </w:r>
      <w:proofErr w:type="spellStart"/>
      <w:r w:rsidR="004F4C20">
        <w:t>Kruskal</w:t>
      </w:r>
      <w:proofErr w:type="spellEnd"/>
      <w:r w:rsidR="004F4C20">
        <w:t xml:space="preserve">-Wallis test for independent groups; MTL vs. ETL </w:t>
      </w:r>
      <w:proofErr w:type="spellStart"/>
      <w:r w:rsidR="004F4C20">
        <w:t>n.sign</w:t>
      </w:r>
      <w:proofErr w:type="spellEnd"/>
      <w:r w:rsidR="004F4C20">
        <w:t xml:space="preserve">.; MTL vs. CON </w:t>
      </w:r>
      <w:proofErr w:type="spellStart"/>
      <w:r w:rsidR="00EE0206">
        <w:t>n.sign</w:t>
      </w:r>
      <w:proofErr w:type="spellEnd"/>
      <w:r w:rsidR="00EE0206">
        <w:t xml:space="preserve">; </w:t>
      </w:r>
      <w:r w:rsidR="004F4C20">
        <w:t xml:space="preserve">  </w:t>
      </w:r>
      <w:r w:rsidR="00EE0206">
        <w:t>ETL vs. CON p&lt;0.05</w:t>
      </w:r>
      <w:r w:rsidR="00E01C70">
        <w:t xml:space="preserve">) </w:t>
      </w:r>
      <w:r w:rsidR="00EE0206">
        <w:t>with ETL patients exhibiting</w:t>
      </w:r>
      <w:r w:rsidR="00E01C70">
        <w:t xml:space="preserve"> a much higher variance in this task</w:t>
      </w:r>
      <w:r w:rsidRPr="00C067B5">
        <w:t>.</w:t>
      </w:r>
      <w:commentRangeEnd w:id="41"/>
      <w:r w:rsidR="00934075">
        <w:rPr>
          <w:rStyle w:val="CommentReference"/>
        </w:rPr>
        <w:commentReference w:id="41"/>
      </w:r>
    </w:p>
    <w:p w14:paraId="6E826A8E" w14:textId="77777777" w:rsidR="003F5F61" w:rsidRDefault="003F5F61" w:rsidP="006F718C">
      <w:pPr>
        <w:spacing w:line="360" w:lineRule="auto"/>
        <w:jc w:val="both"/>
        <w:rPr>
          <w:ins w:id="42" w:author="Eric" w:date="2014-02-27T07:59:00Z"/>
        </w:rPr>
      </w:pPr>
    </w:p>
    <w:p w14:paraId="1C3EB5A3" w14:textId="5DBB87AD" w:rsidR="003F5F61" w:rsidRDefault="001D00E2" w:rsidP="006F718C">
      <w:pPr>
        <w:spacing w:line="360" w:lineRule="auto"/>
        <w:jc w:val="both"/>
        <w:rPr>
          <w:ins w:id="43" w:author="Eric" w:date="2014-02-27T08:05:00Z"/>
        </w:rPr>
      </w:pPr>
      <w:ins w:id="44" w:author="Ayse Zeynep Enkavi" w:date="2014-02-27T13:57:00Z">
        <w:r>
          <w:lastRenderedPageBreak/>
          <w:t xml:space="preserve">One question to ask is whether the number of </w:t>
        </w:r>
        <w:proofErr w:type="spellStart"/>
        <w:r>
          <w:t>intransitivities</w:t>
        </w:r>
        <w:proofErr w:type="spellEnd"/>
        <w:r>
          <w:t xml:space="preserve"> was </w:t>
        </w:r>
      </w:ins>
      <w:ins w:id="45" w:author="Eric" w:date="2014-02-27T07:59:00Z">
        <w:r w:rsidR="003F5F61">
          <w:t>stable across time? Although</w:t>
        </w:r>
      </w:ins>
      <w:ins w:id="46" w:author="Eric" w:date="2014-02-27T08:00:00Z">
        <w:r w:rsidR="003F5F61">
          <w:t xml:space="preserve"> each pair of options is seen once,</w:t>
        </w:r>
      </w:ins>
      <w:ins w:id="47" w:author="Ayse Zeynep Enkavi" w:date="2014-02-27T13:57:00Z">
        <w:r>
          <w:t xml:space="preserve"> </w:t>
        </w:r>
      </w:ins>
      <w:ins w:id="48" w:author="Eric" w:date="2014-02-27T08:00:00Z">
        <w:r w:rsidR="003F5F61">
          <w:t>prior choices involving one of the pair</w:t>
        </w:r>
      </w:ins>
      <w:ins w:id="49" w:author="Ayse Zeynep Enkavi" w:date="2014-02-27T13:58:00Z">
        <w:r>
          <w:t>s</w:t>
        </w:r>
      </w:ins>
      <w:ins w:id="50" w:author="Eric" w:date="2014-02-27T08:00:00Z">
        <w:r w:rsidR="003F5F61">
          <w:t xml:space="preserve"> might influence </w:t>
        </w:r>
      </w:ins>
      <w:ins w:id="51" w:author="Eric" w:date="2014-02-27T08:02:00Z">
        <w:r w:rsidR="003F5F61">
          <w:t>subsequent choices.</w:t>
        </w:r>
      </w:ins>
      <w:ins w:id="52" w:author="Ayse Zeynep Enkavi" w:date="2014-02-27T13:58:00Z">
        <w:r>
          <w:t xml:space="preserve"> </w:t>
        </w:r>
      </w:ins>
      <w:ins w:id="53" w:author="Eric" w:date="2014-02-27T08:02:00Z">
        <w:r w:rsidR="003F5F61">
          <w:t xml:space="preserve">In the extreme, we might think that these effects might occur differentially across groups.   The MTL group, for example, might have less ability to benefit from past retrievals of an option, while the other groups may benefit from such retrievals.  To examine this we examined how </w:t>
        </w:r>
        <w:proofErr w:type="spellStart"/>
        <w:r w:rsidR="003F5F61">
          <w:t>intrasitivities</w:t>
        </w:r>
        <w:proofErr w:type="spellEnd"/>
        <w:r w:rsidR="003F5F61">
          <w:t xml:space="preserve"> </w:t>
        </w:r>
      </w:ins>
      <w:ins w:id="54" w:author="Eric" w:date="2014-02-27T08:05:00Z">
        <w:r w:rsidR="003F5F61">
          <w:t>occurred</w:t>
        </w:r>
      </w:ins>
      <w:ins w:id="55" w:author="Eric" w:date="2014-02-27T08:02:00Z">
        <w:r w:rsidR="003F5F61">
          <w:t xml:space="preserve"> </w:t>
        </w:r>
      </w:ins>
      <w:ins w:id="56" w:author="Eric" w:date="2014-02-27T08:05:00Z">
        <w:r w:rsidR="003F5F61">
          <w:t>across tim</w:t>
        </w:r>
      </w:ins>
      <w:ins w:id="57" w:author="Ayse Zeynep Enkavi" w:date="2014-02-27T13:59:00Z">
        <w:r>
          <w:t xml:space="preserve">e. This analysis requires conceptualizing </w:t>
        </w:r>
        <w:proofErr w:type="spellStart"/>
        <w:r>
          <w:t>intransitivities</w:t>
        </w:r>
        <w:proofErr w:type="spellEnd"/>
        <w:r>
          <w:t xml:space="preserve"> not on triplet but trial level. </w:t>
        </w:r>
        <w:r w:rsidR="0070576D">
          <w:t xml:space="preserve">To this end we computed how many times a trial was involved in a triplet that indicated intransitivity of choice. This was used as the </w:t>
        </w:r>
      </w:ins>
      <w:ins w:id="58" w:author="Ayse Zeynep Enkavi" w:date="2014-02-27T14:00:00Z">
        <w:r w:rsidR="0070576D">
          <w:t xml:space="preserve">dependent measure in a multilevel model </w:t>
        </w:r>
      </w:ins>
      <w:ins w:id="59" w:author="Ayse Zeynep Enkavi" w:date="2014-02-27T14:03:00Z">
        <w:r w:rsidR="0070576D">
          <w:t xml:space="preserve">with a random effect of individuals nested in groups and fixed effects of the centered trial number, centered quadratic term for the trial number and factors indicating groups as well as </w:t>
        </w:r>
      </w:ins>
      <w:ins w:id="60" w:author="Ayse Zeynep Enkavi" w:date="2014-02-27T14:05:00Z">
        <w:r w:rsidR="0070576D">
          <w:t xml:space="preserve">their interactions. </w:t>
        </w:r>
      </w:ins>
      <w:ins w:id="61" w:author="Ayse Zeynep Enkavi" w:date="2014-02-27T14:06:00Z">
        <w:r w:rsidR="0070576D">
          <w:t xml:space="preserve">Neither the trial number (t = – 0.41) nor the quadratic term (t = 0.91) had a significant effect on how </w:t>
        </w:r>
        <w:proofErr w:type="gramStart"/>
        <w:r w:rsidR="0070576D">
          <w:t xml:space="preserve">many </w:t>
        </w:r>
        <w:proofErr w:type="spellStart"/>
        <w:r w:rsidR="0070576D">
          <w:t>intransitivities</w:t>
        </w:r>
        <w:proofErr w:type="spellEnd"/>
        <w:proofErr w:type="gramEnd"/>
        <w:r w:rsidR="0070576D">
          <w:t xml:space="preserve"> a trial was involved in. The interactions were not </w:t>
        </w:r>
      </w:ins>
      <w:ins w:id="62" w:author="Ayse Zeynep Enkavi" w:date="2014-02-27T14:07:00Z">
        <w:r w:rsidR="0070576D">
          <w:t>significant</w:t>
        </w:r>
      </w:ins>
      <w:ins w:id="63" w:author="Ayse Zeynep Enkavi" w:date="2014-02-27T14:06:00Z">
        <w:r w:rsidR="0070576D">
          <w:t xml:space="preserve"> </w:t>
        </w:r>
      </w:ins>
      <w:ins w:id="64" w:author="Ayse Zeynep Enkavi" w:date="2014-02-27T14:07:00Z">
        <w:r w:rsidR="0070576D">
          <w:t xml:space="preserve">either. </w:t>
        </w:r>
      </w:ins>
      <w:commentRangeStart w:id="65"/>
      <w:ins w:id="66" w:author="Ayse Zeynep Enkavi" w:date="2014-02-27T14:08:00Z">
        <w:r w:rsidR="0070576D">
          <w:t xml:space="preserve">An examination </w:t>
        </w:r>
        <w:r w:rsidR="000F0884">
          <w:t xml:space="preserve">of the random effects </w:t>
        </w:r>
        <w:r w:rsidR="0070576D">
          <w:t xml:space="preserve">reveals that there are sizeable individual differences in the effect of trial number on </w:t>
        </w:r>
        <w:proofErr w:type="spellStart"/>
        <w:r w:rsidR="0070576D">
          <w:t>intransitivities</w:t>
        </w:r>
        <w:proofErr w:type="spellEnd"/>
        <w:r w:rsidR="0070576D">
          <w:t xml:space="preserve">. </w:t>
        </w:r>
      </w:ins>
      <w:commentRangeEnd w:id="65"/>
      <w:ins w:id="67" w:author="Ayse Zeynep Enkavi" w:date="2014-02-27T14:09:00Z">
        <w:r w:rsidR="0070576D">
          <w:rPr>
            <w:rStyle w:val="CommentReference"/>
          </w:rPr>
          <w:commentReference w:id="65"/>
        </w:r>
      </w:ins>
      <w:ins w:id="69" w:author="Ayse Zeynep Enkavi" w:date="2014-02-27T14:11:00Z">
        <w:r w:rsidR="000F0884">
          <w:t xml:space="preserve"> Though they were significant for some subjects we did not find a</w:t>
        </w:r>
      </w:ins>
      <w:ins w:id="70" w:author="Ayse Zeynep Enkavi" w:date="2014-02-27T14:12:00Z">
        <w:r w:rsidR="000F0884">
          <w:t xml:space="preserve"> consistent</w:t>
        </w:r>
      </w:ins>
      <w:ins w:id="71" w:author="Ayse Zeynep Enkavi" w:date="2014-02-27T14:11:00Z">
        <w:r w:rsidR="000F0884">
          <w:t xml:space="preserve"> pattern in these differences</w:t>
        </w:r>
      </w:ins>
      <w:ins w:id="72" w:author="Ayse Zeynep Enkavi" w:date="2014-02-27T14:12:00Z">
        <w:r w:rsidR="000F0884">
          <w:t xml:space="preserve"> and as the multilevel regression indicates they are cancelled out on the aggregate level.</w:t>
        </w:r>
      </w:ins>
    </w:p>
    <w:p w14:paraId="2CCADEFF" w14:textId="77777777" w:rsidR="003F5F61" w:rsidRDefault="003F5F61" w:rsidP="006F718C">
      <w:pPr>
        <w:spacing w:line="360" w:lineRule="auto"/>
        <w:jc w:val="both"/>
        <w:rPr>
          <w:ins w:id="73" w:author="Eric" w:date="2014-02-27T08:05:00Z"/>
        </w:rPr>
      </w:pPr>
    </w:p>
    <w:p w14:paraId="7DD999A0" w14:textId="7929070C" w:rsidR="003F5F61" w:rsidRDefault="003F5F61" w:rsidP="006F718C">
      <w:pPr>
        <w:spacing w:line="360" w:lineRule="auto"/>
        <w:jc w:val="both"/>
        <w:rPr>
          <w:ins w:id="74" w:author="Eric" w:date="2014-02-27T08:00:00Z"/>
        </w:rPr>
      </w:pPr>
      <w:ins w:id="75" w:author="Eric" w:date="2014-02-27T08:05:00Z">
        <w:r>
          <w:t>In a related analysis, we examined how long it took individuals to make the choices.</w:t>
        </w:r>
      </w:ins>
      <w:ins w:id="76" w:author="Ayse Zeynep Enkavi" w:date="2014-02-27T13:28:00Z">
        <w:r w:rsidR="00A06EB4">
          <w:t xml:space="preserve"> We found no significant differences in mean reaction times between the groups (</w:t>
        </w:r>
      </w:ins>
      <w:ins w:id="77" w:author="Ayse Zeynep Enkavi" w:date="2014-02-27T13:29:00Z">
        <w:r w:rsidR="00A06EB4">
          <w:t xml:space="preserve">MTL = 1587 </w:t>
        </w:r>
        <w:proofErr w:type="spellStart"/>
        <w:r w:rsidR="00A06EB4">
          <w:t>msec</w:t>
        </w:r>
        <w:proofErr w:type="spellEnd"/>
        <w:r w:rsidR="00A06EB4">
          <w:t xml:space="preserve">, ETL = 1408 </w:t>
        </w:r>
        <w:proofErr w:type="spellStart"/>
        <w:r w:rsidR="00A06EB4">
          <w:t>msec</w:t>
        </w:r>
        <w:proofErr w:type="spellEnd"/>
        <w:r w:rsidR="00A06EB4">
          <w:t xml:space="preserve">, CON = 1413 </w:t>
        </w:r>
        <w:proofErr w:type="spellStart"/>
        <w:r w:rsidR="00A06EB4">
          <w:t>msec</w:t>
        </w:r>
        <w:proofErr w:type="spellEnd"/>
        <w:r w:rsidR="00A06EB4">
          <w:t xml:space="preserve">, p = </w:t>
        </w:r>
        <w:r w:rsidR="00A57E05">
          <w:t>0.12</w:t>
        </w:r>
      </w:ins>
      <w:ins w:id="78" w:author="Ayse Zeynep Enkavi" w:date="2014-02-27T13:28:00Z">
        <w:r w:rsidR="00A06EB4">
          <w:t>).</w:t>
        </w:r>
      </w:ins>
      <w:ins w:id="79" w:author="Ayse Zeynep Enkavi" w:date="2014-02-27T13:32:00Z">
        <w:r w:rsidR="00A57E05">
          <w:t xml:space="preserve"> This result held true even when we ran a multilevel regression accounting for individual differences. </w:t>
        </w:r>
      </w:ins>
      <w:ins w:id="80" w:author="Ayse Zeynep Enkavi" w:date="2014-02-27T13:33:00Z">
        <w:r w:rsidR="00A57E05">
          <w:t>Overall we found that all subjects became faster in later trials</w:t>
        </w:r>
      </w:ins>
      <w:ins w:id="81" w:author="Ayse Zeynep Enkavi" w:date="2014-02-27T13:34:00Z">
        <w:r w:rsidR="00A57E05">
          <w:t xml:space="preserve">. </w:t>
        </w:r>
        <w:commentRangeStart w:id="82"/>
        <w:r w:rsidR="00A57E05">
          <w:t>Trial number had a significant effect on reaction times in a multilevel regression (t = – 27.79).</w:t>
        </w:r>
      </w:ins>
      <w:ins w:id="83" w:author="Ayse Zeynep Enkavi" w:date="2014-02-27T13:33:00Z">
        <w:r w:rsidR="00A57E05">
          <w:t xml:space="preserve"> </w:t>
        </w:r>
      </w:ins>
      <w:commentRangeEnd w:id="82"/>
      <w:ins w:id="84" w:author="Ayse Zeynep Enkavi" w:date="2014-02-27T13:35:00Z">
        <w:r w:rsidR="00A57E05">
          <w:rPr>
            <w:rStyle w:val="CommentReference"/>
          </w:rPr>
          <w:commentReference w:id="82"/>
        </w:r>
        <w:r w:rsidR="00A57E05">
          <w:t xml:space="preserve">More importantly, however, the reaction times did not have an effect on the number of </w:t>
        </w:r>
        <w:proofErr w:type="spellStart"/>
        <w:r w:rsidR="00A57E05">
          <w:t>intransitivies</w:t>
        </w:r>
        <w:proofErr w:type="spellEnd"/>
        <w:r w:rsidR="00A57E05">
          <w:t xml:space="preserve"> </w:t>
        </w:r>
      </w:ins>
      <w:ins w:id="86" w:author="Ayse Zeynep Enkavi" w:date="2014-02-27T13:42:00Z">
        <w:r w:rsidR="00BB2FCF">
          <w:t>(p = 0.81)</w:t>
        </w:r>
      </w:ins>
      <w:ins w:id="87" w:author="Ayse Zeynep Enkavi" w:date="2014-02-27T14:24:00Z">
        <w:r w:rsidR="005323A0">
          <w:t>.</w:t>
        </w:r>
      </w:ins>
    </w:p>
    <w:p w14:paraId="1FE789C9" w14:textId="77777777" w:rsidR="003F5F61" w:rsidRDefault="003F5F61" w:rsidP="006F718C">
      <w:pPr>
        <w:spacing w:line="360" w:lineRule="auto"/>
        <w:jc w:val="both"/>
        <w:rPr>
          <w:ins w:id="88" w:author="Eric" w:date="2014-02-27T08:01:00Z"/>
        </w:rPr>
      </w:pPr>
    </w:p>
    <w:p w14:paraId="109DA4D6" w14:textId="0EC8313F" w:rsidR="003F5F61" w:rsidRDefault="003F5F61" w:rsidP="006F718C">
      <w:pPr>
        <w:spacing w:line="360" w:lineRule="auto"/>
        <w:jc w:val="both"/>
        <w:rPr>
          <w:ins w:id="89" w:author="Ayse Zeynep Enkavi" w:date="2014-02-27T13:30:00Z"/>
        </w:rPr>
      </w:pPr>
      <w:commentRangeStart w:id="90"/>
      <w:ins w:id="91" w:author="Eric" w:date="2014-02-27T08:01:00Z">
        <w:r>
          <w:t xml:space="preserve">We also examined whether the </w:t>
        </w:r>
        <w:proofErr w:type="spellStart"/>
        <w:r>
          <w:t>intrasitivities</w:t>
        </w:r>
        <w:proofErr w:type="spellEnd"/>
        <w:r>
          <w:t xml:space="preserve"> were related to particular items in the set of 2</w:t>
        </w:r>
      </w:ins>
      <w:ins w:id="92" w:author="Ayse Zeynep Enkavi" w:date="2014-02-27T13:30:00Z">
        <w:r w:rsidR="00A57E05">
          <w:t>0</w:t>
        </w:r>
      </w:ins>
      <w:ins w:id="93" w:author="Eric" w:date="2014-02-27T08:01:00Z">
        <w:r>
          <w:t xml:space="preserve"> options</w:t>
        </w:r>
      </w:ins>
      <w:commentRangeEnd w:id="90"/>
      <w:r w:rsidR="00FF478F">
        <w:rPr>
          <w:rStyle w:val="CommentReference"/>
        </w:rPr>
        <w:commentReference w:id="90"/>
      </w:r>
      <w:ins w:id="94" w:author="Eric" w:date="2014-02-27T08:01:00Z">
        <w:r>
          <w:t>.</w:t>
        </w:r>
      </w:ins>
      <w:ins w:id="95" w:author="Ayse Zeynep Enkavi" w:date="2014-02-27T13:30:00Z">
        <w:r w:rsidR="00A57E05">
          <w:t xml:space="preserve"> </w:t>
        </w:r>
      </w:ins>
      <w:ins w:id="96" w:author="Ayse Zeynep Enkavi" w:date="2014-02-27T15:28:00Z">
        <w:r w:rsidR="00336944">
          <w:t xml:space="preserve">On trial level we regressed the number of times a trial was involved in an intransitivity on factors for each chocolate bar as well as group. </w:t>
        </w:r>
      </w:ins>
      <w:ins w:id="97" w:author="Ayse Zeynep Enkavi" w:date="2014-02-27T15:30:00Z">
        <w:r w:rsidR="008928A3">
          <w:t xml:space="preserve">Four bars appeared to significantly </w:t>
        </w:r>
      </w:ins>
      <w:ins w:id="98" w:author="Ayse Zeynep Enkavi" w:date="2014-02-27T15:32:00Z">
        <w:r w:rsidR="008928A3">
          <w:t xml:space="preserve">predict </w:t>
        </w:r>
      </w:ins>
      <w:ins w:id="99" w:author="Ayse Zeynep Enkavi" w:date="2014-02-27T15:33:00Z">
        <w:r w:rsidR="008928A3">
          <w:t xml:space="preserve">the number of </w:t>
        </w:r>
        <w:proofErr w:type="spellStart"/>
        <w:r w:rsidR="008928A3">
          <w:t>intransitivities</w:t>
        </w:r>
      </w:ins>
      <w:proofErr w:type="spellEnd"/>
      <w:ins w:id="100" w:author="Ayse Zeynep Enkavi" w:date="2014-02-27T15:35:00Z">
        <w:r w:rsidR="008928A3">
          <w:t xml:space="preserve">. Looking at how often each bar was chosen an ANOVA reveals significant groups differences (p </w:t>
        </w:r>
      </w:ins>
      <w:ins w:id="101" w:author="Ayse Zeynep Enkavi" w:date="2014-02-27T15:36:00Z">
        <w:r w:rsidR="008928A3">
          <w:t>&lt; 0.001). Post-hoc test, however, do not reveal a clear pattern of most preferred options</w:t>
        </w:r>
      </w:ins>
      <w:ins w:id="102" w:author="Ayse Zeynep Enkavi" w:date="2014-02-27T15:39:00Z">
        <w:r w:rsidR="008928A3">
          <w:t>.</w:t>
        </w:r>
      </w:ins>
      <w:ins w:id="103" w:author="Ayse Zeynep Enkavi" w:date="2014-02-27T15:33:00Z">
        <w:r w:rsidR="008928A3">
          <w:t xml:space="preserve"> </w:t>
        </w:r>
      </w:ins>
    </w:p>
    <w:p w14:paraId="1274FCE1" w14:textId="77777777" w:rsidR="00A57E05" w:rsidRDefault="00A57E05" w:rsidP="006F718C">
      <w:pPr>
        <w:spacing w:line="360" w:lineRule="auto"/>
        <w:jc w:val="both"/>
        <w:rPr>
          <w:ins w:id="104" w:author="Ayse Zeynep Enkavi" w:date="2014-02-27T13:07:00Z"/>
        </w:rPr>
      </w:pPr>
    </w:p>
    <w:p w14:paraId="3B868170" w14:textId="41487117" w:rsidR="00853677" w:rsidRDefault="00853677" w:rsidP="006F718C">
      <w:pPr>
        <w:spacing w:line="360" w:lineRule="auto"/>
        <w:jc w:val="both"/>
      </w:pPr>
      <w:ins w:id="105" w:author="Ayse Zeynep Enkavi" w:date="2014-02-27T13:07:00Z">
        <w:r>
          <w:lastRenderedPageBreak/>
          <w:t xml:space="preserve">To make sure that the choices indicated preferences and not a lack of understanding the task or interest we checked how often each side was selected. </w:t>
        </w:r>
      </w:ins>
      <w:ins w:id="106" w:author="Ayse Zeynep Enkavi" w:date="2014-02-27T13:23:00Z">
        <w:r w:rsidR="00504154">
          <w:t xml:space="preserve">There was only a marginal group effect in how often the left side was chosen (p = 0.094) </w:t>
        </w:r>
        <w:commentRangeStart w:id="107"/>
        <w:r w:rsidR="00504154">
          <w:t>but the MTL group chose the left side significantly less than 50 % (mean = 47</w:t>
        </w:r>
      </w:ins>
      <w:ins w:id="108" w:author="Ayse Zeynep Enkavi" w:date="2014-02-27T13:27:00Z">
        <w:r w:rsidR="00504154">
          <w:t>.</w:t>
        </w:r>
      </w:ins>
      <w:ins w:id="109" w:author="Ayse Zeynep Enkavi" w:date="2014-02-27T13:24:00Z">
        <w:r w:rsidR="00504154">
          <w:t>2</w:t>
        </w:r>
      </w:ins>
      <w:ins w:id="110" w:author="Ayse Zeynep Enkavi" w:date="2014-02-27T13:27:00Z">
        <w:r w:rsidR="00504154">
          <w:t xml:space="preserve"> %</w:t>
        </w:r>
      </w:ins>
      <w:ins w:id="111" w:author="Ayse Zeynep Enkavi" w:date="2014-02-27T13:24:00Z">
        <w:r w:rsidR="00504154">
          <w:t>, p &lt; 0.001)</w:t>
        </w:r>
      </w:ins>
      <w:ins w:id="112" w:author="Ayse Zeynep Enkavi" w:date="2014-02-27T13:26:00Z">
        <w:r w:rsidR="00504154">
          <w:t xml:space="preserve"> while the two groups did not differ from 50% (mean left CON = 51 %</w:t>
        </w:r>
      </w:ins>
      <w:ins w:id="113" w:author="Ayse Zeynep Enkavi" w:date="2014-02-27T13:27:00Z">
        <w:r w:rsidR="00504154">
          <w:t>, mean left ETL = 49.1 %).</w:t>
        </w:r>
        <w:commentRangeEnd w:id="107"/>
        <w:r w:rsidR="00AA21D5">
          <w:rPr>
            <w:rStyle w:val="CommentReference"/>
          </w:rPr>
          <w:commentReference w:id="107"/>
        </w:r>
      </w:ins>
    </w:p>
    <w:p w14:paraId="0AC95DCB" w14:textId="77777777" w:rsidR="0062772B" w:rsidRDefault="0062772B" w:rsidP="006F718C">
      <w:pPr>
        <w:spacing w:line="360" w:lineRule="auto"/>
        <w:jc w:val="both"/>
      </w:pPr>
    </w:p>
    <w:p w14:paraId="6A1FE320" w14:textId="77777777" w:rsidR="0062772B" w:rsidRPr="00141EAB" w:rsidRDefault="00141EAB" w:rsidP="006F718C">
      <w:pPr>
        <w:spacing w:line="360" w:lineRule="auto"/>
        <w:jc w:val="both"/>
        <w:rPr>
          <w:b/>
        </w:rPr>
      </w:pPr>
      <w:ins w:id="115" w:author="Ayse Zeynep Enkavi" w:date="2014-02-27T09:31:00Z">
        <w:r>
          <w:rPr>
            <w:b/>
          </w:rPr>
          <w:t>Discussion</w:t>
        </w:r>
      </w:ins>
    </w:p>
    <w:p w14:paraId="64592D2C" w14:textId="77777777" w:rsidR="00141EAB" w:rsidRDefault="0062772B" w:rsidP="006F718C">
      <w:pPr>
        <w:spacing w:line="360" w:lineRule="auto"/>
        <w:jc w:val="both"/>
        <w:rPr>
          <w:ins w:id="116" w:author="Ayse Zeynep Enkavi" w:date="2014-02-27T09:31:00Z"/>
        </w:rPr>
      </w:pPr>
      <w:r>
        <w:t xml:space="preserve">How do we account for the strikingly similar pattern that we observe </w:t>
      </w:r>
      <w:proofErr w:type="gramStart"/>
      <w:r>
        <w:t>in  MTL</w:t>
      </w:r>
      <w:proofErr w:type="gramEnd"/>
      <w:r>
        <w:t xml:space="preserve"> patients with that observed in VMPFC patients?    Obviously, they both may have independent functions in choice.   Fellows </w:t>
      </w:r>
      <w:r w:rsidR="00B53D49">
        <w:fldChar w:fldCharType="begin"/>
      </w:r>
      <w:r w:rsidR="00B53D49">
        <w:instrText xml:space="preserve"> ADDIN PAPERS2_CITATIONS &lt;citation&gt;&lt;uuid&gt;CEA25448-5B7B-4EBA-837F-B666665DAF53&lt;/uuid&gt;&lt;priority&gt;7&lt;/priority&gt;&lt;publications&gt;&lt;publication&gt;&lt;uuid&gt;4663D1CB-D4BC-4062-860D-8D78512B3E94&lt;/uuid&gt;&lt;volume&gt;129&lt;/volume&gt;&lt;doi&gt;10.1093/brain/awl017&lt;/doi&gt;&lt;subtitle&gt;Brain&lt;/subtitle&gt;&lt;startpage&gt;944&lt;/startpage&gt;&lt;publication_date&gt;99200602131200000000222000&lt;/publication_date&gt;&lt;url&gt;http://www.brain.oxfordjournals.org/cgi/doi/10.1093/brain/awl017&lt;/url&gt;&lt;citekey&gt;Fellows:2006p2562&lt;/citekey&gt;&lt;type&gt;400&lt;/type&gt;&lt;title&gt;Deciding how to decide: ventromedial frontal lobe damage affects information acquisition in multi-attribute decision making&lt;/title&gt;&lt;number&gt;4&lt;/number&gt;&lt;subtype&gt;400&lt;/subtype&gt;&lt;endpage&gt;952&lt;/endpage&gt;&lt;bundle&gt;&lt;publication&gt;&lt;publisher&gt;Oxford Univ Press&lt;/publisher&gt;&lt;title&gt;Brain&lt;/title&gt;&lt;type&gt;-100&lt;/type&gt;&lt;subtype&gt;-100&lt;/subtype&gt;&lt;uuid&gt;C02403EC-72DE-4E79-96F6-4AB50F102E52&lt;/uuid&gt;&lt;/publication&gt;&lt;/bundle&gt;&lt;authors&gt;&lt;author&gt;&lt;firstName&gt;L&lt;/firstName&gt;&lt;middleNames&gt;K&lt;/middleNames&gt;&lt;lastName&gt;Fellows&lt;/lastName&gt;&lt;/author&gt;&lt;/authors&gt;&lt;/publication&gt;&lt;/publications&gt;&lt;cites&gt;&lt;/cites&gt;&lt;/citation&gt;</w:instrText>
      </w:r>
      <w:r w:rsidR="00B53D49">
        <w:fldChar w:fldCharType="separate"/>
      </w:r>
      <w:r w:rsidR="00B53D49">
        <w:rPr>
          <w:rFonts w:eastAsiaTheme="minorHAnsi"/>
        </w:rPr>
        <w:t>(Fellows, 2006)</w:t>
      </w:r>
      <w:r w:rsidR="00B53D49">
        <w:fldChar w:fldCharType="end"/>
      </w:r>
      <w:r w:rsidR="00993D2D">
        <w:t xml:space="preserve"> has demonstrated that VMPFC </w:t>
      </w:r>
      <w:proofErr w:type="spellStart"/>
      <w:r w:rsidR="00993D2D">
        <w:t>lesioned</w:t>
      </w:r>
      <w:proofErr w:type="spellEnd"/>
      <w:r w:rsidR="00993D2D">
        <w:t xml:space="preserve"> patients show difference in external information search that could be attributed to diminished planning capacity.   Whether that diminished planning capacity affects search of memory is an interesting topic of further research.</w:t>
      </w:r>
    </w:p>
    <w:p w14:paraId="4C26D610" w14:textId="77777777" w:rsidR="00141EAB" w:rsidRPr="00141EAB" w:rsidRDefault="00141EAB" w:rsidP="00141EAB">
      <w:pPr>
        <w:spacing w:line="360" w:lineRule="auto"/>
        <w:rPr>
          <w:ins w:id="117" w:author="Ayse Zeynep Enkavi" w:date="2014-02-27T09:31:00Z"/>
        </w:rPr>
      </w:pPr>
      <w:ins w:id="118" w:author="Ayse Zeynep Enkavi" w:date="2014-02-27T09:31:00Z">
        <w:r w:rsidRPr="00141EAB">
          <w:t xml:space="preserve">What is the status of the </w:t>
        </w:r>
        <w:proofErr w:type="spellStart"/>
        <w:r w:rsidRPr="00141EAB">
          <w:t>intransitivites</w:t>
        </w:r>
        <w:proofErr w:type="spellEnd"/>
        <w:r w:rsidRPr="00141EAB">
          <w:t xml:space="preserve"> that we observe?   Much research has used the existence of particular intransitive preferences as evidence of particular alternatives to value maximization (</w:t>
        </w:r>
        <w:proofErr w:type="spellStart"/>
        <w:r w:rsidRPr="00141EAB">
          <w:t>Tversky</w:t>
        </w:r>
        <w:proofErr w:type="spellEnd"/>
        <w:r w:rsidRPr="00141EAB">
          <w:t xml:space="preserve"> 1969…), but </w:t>
        </w:r>
        <w:proofErr w:type="gramStart"/>
        <w:r w:rsidRPr="00141EAB">
          <w:t>those demonstration</w:t>
        </w:r>
        <w:proofErr w:type="gramEnd"/>
        <w:r w:rsidRPr="00141EAB">
          <w:t xml:space="preserve"> have been criticized (</w:t>
        </w:r>
        <w:proofErr w:type="spellStart"/>
        <w:r w:rsidRPr="00141EAB">
          <w:t>Regenwetter</w:t>
        </w:r>
        <w:proofErr w:type="spellEnd"/>
        <w:r w:rsidRPr="00141EAB">
          <w:t xml:space="preserve">).  In our work, we use </w:t>
        </w:r>
        <w:proofErr w:type="spellStart"/>
        <w:r w:rsidRPr="00141EAB">
          <w:t>instransitivities</w:t>
        </w:r>
        <w:proofErr w:type="spellEnd"/>
        <w:r w:rsidRPr="00141EAB">
          <w:t xml:space="preserve"> in a simper way, as evidence that a stable presence is less strong in those whose hippocampal regions have been impaired, that and the degree of that weakness is a function of the degree of damage.   This work parallels similar work implicating the VMPFC in value representation, but suggests a critical role for the </w:t>
        </w:r>
        <w:proofErr w:type="spellStart"/>
        <w:r w:rsidRPr="00141EAB">
          <w:t>hippomapus</w:t>
        </w:r>
        <w:proofErr w:type="spellEnd"/>
        <w:r w:rsidRPr="00141EAB">
          <w:t xml:space="preserve"> as the carrier of critical components needed to construct those values.</w:t>
        </w:r>
      </w:ins>
    </w:p>
    <w:p w14:paraId="08EEFEEE" w14:textId="77777777" w:rsidR="006939FB" w:rsidRDefault="006939FB" w:rsidP="006F718C">
      <w:pPr>
        <w:spacing w:line="360" w:lineRule="auto"/>
        <w:jc w:val="both"/>
      </w:pPr>
    </w:p>
    <w:p w14:paraId="53B69F24" w14:textId="77777777" w:rsidR="006939FB" w:rsidRPr="00BE2348" w:rsidRDefault="006939FB" w:rsidP="006F718C">
      <w:pPr>
        <w:spacing w:line="360" w:lineRule="auto"/>
        <w:jc w:val="both"/>
        <w:rPr>
          <w:b/>
          <w:lang w:val="de-DE"/>
        </w:rPr>
      </w:pPr>
      <w:r w:rsidRPr="00BE2348">
        <w:rPr>
          <w:b/>
          <w:lang w:val="de-DE"/>
        </w:rPr>
        <w:t>References</w:t>
      </w:r>
    </w:p>
    <w:p w14:paraId="20040823" w14:textId="77777777" w:rsidR="00383A71" w:rsidRDefault="00383A71" w:rsidP="00383A71">
      <w:pPr>
        <w:rPr>
          <w:rFonts w:ascii="Lucida Grande" w:hAnsi="Lucida Grande" w:cs="Lucida Grande"/>
          <w:color w:val="333333"/>
          <w:sz w:val="20"/>
          <w:szCs w:val="20"/>
          <w:shd w:val="clear" w:color="auto" w:fill="EFF3F8"/>
        </w:rPr>
      </w:pPr>
      <w:r w:rsidRPr="001B79B2">
        <w:rPr>
          <w:rFonts w:ascii="Lucida Grande" w:hAnsi="Lucida Grande" w:cs="Lucida Grande"/>
          <w:color w:val="333333"/>
          <w:sz w:val="20"/>
          <w:szCs w:val="20"/>
          <w:shd w:val="clear" w:color="auto" w:fill="EFF3F8"/>
          <w:lang w:val="de-DE"/>
        </w:rPr>
        <w:t xml:space="preserve">Michael H. Birnbaum *, Roman J. Gutierrez (2007). </w:t>
      </w:r>
      <w:r w:rsidRPr="00383A71">
        <w:rPr>
          <w:rFonts w:ascii="Lucida Grande" w:hAnsi="Lucida Grande" w:cs="Lucida Grande"/>
          <w:color w:val="333333"/>
          <w:sz w:val="20"/>
          <w:szCs w:val="20"/>
          <w:shd w:val="clear" w:color="auto" w:fill="EFF3F8"/>
        </w:rPr>
        <w:t>Testing for intransitivity of preferences predicted</w:t>
      </w:r>
      <w:r>
        <w:rPr>
          <w:rFonts w:ascii="Lucida Grande" w:hAnsi="Lucida Grande" w:cs="Lucida Grande"/>
          <w:color w:val="333333"/>
          <w:sz w:val="20"/>
          <w:szCs w:val="20"/>
          <w:shd w:val="clear" w:color="auto" w:fill="EFF3F8"/>
        </w:rPr>
        <w:t xml:space="preserve"> </w:t>
      </w:r>
      <w:r w:rsidRPr="00383A71">
        <w:rPr>
          <w:rFonts w:ascii="Lucida Grande" w:hAnsi="Lucida Grande" w:cs="Lucida Grande"/>
          <w:color w:val="333333"/>
          <w:sz w:val="20"/>
          <w:szCs w:val="20"/>
          <w:shd w:val="clear" w:color="auto" w:fill="EFF3F8"/>
        </w:rPr>
        <w:t>by a lexicographic semi-order</w:t>
      </w:r>
      <w:r>
        <w:rPr>
          <w:rFonts w:ascii="Lucida Grande" w:hAnsi="Lucida Grande" w:cs="Lucida Grande"/>
          <w:color w:val="333333"/>
          <w:sz w:val="20"/>
          <w:szCs w:val="20"/>
          <w:shd w:val="clear" w:color="auto" w:fill="EFF3F8"/>
        </w:rPr>
        <w:t>. Organiza</w:t>
      </w:r>
      <w:r w:rsidRPr="00383A71">
        <w:rPr>
          <w:rFonts w:ascii="Lucida Grande" w:hAnsi="Lucida Grande" w:cs="Lucida Grande"/>
          <w:color w:val="333333"/>
          <w:sz w:val="20"/>
          <w:szCs w:val="20"/>
          <w:shd w:val="clear" w:color="auto" w:fill="EFF3F8"/>
        </w:rPr>
        <w:t>tional Behavior and Human Decision Processes 104 (2007) 96–112</w:t>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r w:rsidRPr="00383A71">
        <w:rPr>
          <w:rFonts w:ascii="Lucida Grande" w:hAnsi="Lucida Grande" w:cs="Lucida Grande"/>
          <w:color w:val="333333"/>
          <w:sz w:val="20"/>
          <w:szCs w:val="20"/>
          <w:shd w:val="clear" w:color="auto" w:fill="EFF3F8"/>
        </w:rPr>
        <w:pgNum/>
      </w:r>
    </w:p>
    <w:p w14:paraId="55B8FB4F" w14:textId="77777777" w:rsidR="00383A71" w:rsidRDefault="00383A71" w:rsidP="00B90D89">
      <w:pPr>
        <w:rPr>
          <w:rFonts w:ascii="Lucida Grande" w:hAnsi="Lucida Grande" w:cs="Lucida Grande"/>
          <w:color w:val="333333"/>
          <w:sz w:val="20"/>
          <w:szCs w:val="20"/>
          <w:shd w:val="clear" w:color="auto" w:fill="EFF3F8"/>
        </w:rPr>
      </w:pPr>
    </w:p>
    <w:p w14:paraId="348DE250" w14:textId="77777777" w:rsidR="00B90D89" w:rsidRPr="00B90D89" w:rsidRDefault="00B90D89" w:rsidP="00B90D89">
      <w:pPr>
        <w:rPr>
          <w:rFonts w:ascii="Times" w:hAnsi="Times"/>
          <w:sz w:val="20"/>
          <w:szCs w:val="20"/>
        </w:rPr>
      </w:pPr>
      <w:proofErr w:type="spellStart"/>
      <w:proofErr w:type="gramStart"/>
      <w:r w:rsidRPr="00B90D89">
        <w:rPr>
          <w:rFonts w:ascii="Lucida Grande" w:hAnsi="Lucida Grande" w:cs="Lucida Grande"/>
          <w:color w:val="333333"/>
          <w:sz w:val="20"/>
          <w:szCs w:val="20"/>
          <w:shd w:val="clear" w:color="auto" w:fill="EFF3F8"/>
        </w:rPr>
        <w:t>Grether</w:t>
      </w:r>
      <w:proofErr w:type="spellEnd"/>
      <w:r w:rsidRPr="00B90D89">
        <w:rPr>
          <w:rFonts w:ascii="Lucida Grande" w:hAnsi="Lucida Grande" w:cs="Lucida Grande"/>
          <w:color w:val="333333"/>
          <w:sz w:val="20"/>
          <w:szCs w:val="20"/>
          <w:shd w:val="clear" w:color="auto" w:fill="EFF3F8"/>
        </w:rPr>
        <w:t xml:space="preserve">, David M &amp; </w:t>
      </w:r>
      <w:proofErr w:type="spellStart"/>
      <w:r w:rsidRPr="00B90D89">
        <w:rPr>
          <w:rFonts w:ascii="Lucida Grande" w:hAnsi="Lucida Grande" w:cs="Lucida Grande"/>
          <w:color w:val="333333"/>
          <w:sz w:val="20"/>
          <w:szCs w:val="20"/>
          <w:shd w:val="clear" w:color="auto" w:fill="EFF3F8"/>
        </w:rPr>
        <w:t>Plott</w:t>
      </w:r>
      <w:proofErr w:type="spellEnd"/>
      <w:r w:rsidRPr="00B90D89">
        <w:rPr>
          <w:rFonts w:ascii="Lucida Grande" w:hAnsi="Lucida Grande" w:cs="Lucida Grande"/>
          <w:color w:val="333333"/>
          <w:sz w:val="20"/>
          <w:szCs w:val="20"/>
          <w:shd w:val="clear" w:color="auto" w:fill="EFF3F8"/>
        </w:rPr>
        <w:t>, Charles R, 1979.</w:t>
      </w:r>
      <w:proofErr w:type="gramEnd"/>
      <w:r w:rsidRPr="00B90D89">
        <w:rPr>
          <w:rFonts w:ascii="Lucida Grande" w:hAnsi="Lucida Grande" w:cs="Lucida Grande"/>
          <w:color w:val="333333"/>
          <w:sz w:val="20"/>
          <w:szCs w:val="20"/>
          <w:shd w:val="clear" w:color="auto" w:fill="EFF3F8"/>
        </w:rPr>
        <w:t xml:space="preserve"> </w:t>
      </w:r>
      <w:proofErr w:type="gramStart"/>
      <w:r w:rsidRPr="00B90D89">
        <w:rPr>
          <w:rFonts w:ascii="Lucida Grande" w:hAnsi="Lucida Grande" w:cs="Lucida Grande"/>
          <w:color w:val="333333"/>
          <w:sz w:val="20"/>
          <w:szCs w:val="20"/>
          <w:shd w:val="clear" w:color="auto" w:fill="EFF3F8"/>
        </w:rPr>
        <w:t>"</w:t>
      </w:r>
      <w:hyperlink r:id="rId14" w:history="1">
        <w:r w:rsidRPr="00B90D89">
          <w:rPr>
            <w:rFonts w:ascii="Lucida Grande" w:hAnsi="Lucida Grande" w:cs="Lucida Grande"/>
            <w:b/>
            <w:bCs/>
            <w:color w:val="2D4E8B"/>
            <w:sz w:val="20"/>
            <w:szCs w:val="20"/>
          </w:rPr>
          <w:t>Economic Theory of Choice and the Preference Reversal Phenomenon</w:t>
        </w:r>
      </w:hyperlink>
      <w:r w:rsidRPr="00B90D89">
        <w:rPr>
          <w:rFonts w:ascii="Lucida Grande" w:hAnsi="Lucida Grande" w:cs="Lucida Grande"/>
          <w:color w:val="333333"/>
          <w:sz w:val="20"/>
          <w:szCs w:val="20"/>
          <w:shd w:val="clear" w:color="auto" w:fill="EFF3F8"/>
        </w:rPr>
        <w:t>," </w:t>
      </w:r>
      <w:hyperlink r:id="rId15" w:history="1">
        <w:r w:rsidRPr="00B90D89">
          <w:rPr>
            <w:rFonts w:ascii="Lucida Grande" w:hAnsi="Lucida Grande" w:cs="Lucida Grande"/>
            <w:color w:val="2D4E8B"/>
            <w:sz w:val="20"/>
            <w:szCs w:val="20"/>
          </w:rPr>
          <w:t>American Economic Review</w:t>
        </w:r>
      </w:hyperlink>
      <w:r w:rsidRPr="00B90D89">
        <w:rPr>
          <w:rFonts w:ascii="Lucida Grande" w:hAnsi="Lucida Grande" w:cs="Lucida Grande"/>
          <w:color w:val="333333"/>
          <w:sz w:val="20"/>
          <w:szCs w:val="20"/>
          <w:shd w:val="clear" w:color="auto" w:fill="EFF3F8"/>
        </w:rPr>
        <w:t>,</w:t>
      </w:r>
      <w:r>
        <w:rPr>
          <w:rFonts w:ascii="Lucida Grande" w:hAnsi="Lucida Grande" w:cs="Lucida Grande"/>
          <w:color w:val="333333"/>
          <w:sz w:val="20"/>
          <w:szCs w:val="20"/>
          <w:shd w:val="clear" w:color="auto" w:fill="EFF3F8"/>
        </w:rPr>
        <w:t xml:space="preserve"> 69, </w:t>
      </w:r>
      <w:r w:rsidRPr="00B90D89">
        <w:rPr>
          <w:rFonts w:ascii="Lucida Grande" w:hAnsi="Lucida Grande" w:cs="Lucida Grande"/>
          <w:color w:val="333333"/>
          <w:sz w:val="20"/>
          <w:szCs w:val="20"/>
          <w:shd w:val="clear" w:color="auto" w:fill="EFF3F8"/>
        </w:rPr>
        <w:t>623-38</w:t>
      </w:r>
      <w:r>
        <w:rPr>
          <w:rFonts w:ascii="Lucida Grande" w:hAnsi="Lucida Grande" w:cs="Lucida Grande"/>
          <w:color w:val="333333"/>
          <w:sz w:val="20"/>
          <w:szCs w:val="20"/>
          <w:shd w:val="clear" w:color="auto" w:fill="EFF3F8"/>
        </w:rPr>
        <w:t>.</w:t>
      </w:r>
      <w:proofErr w:type="gramEnd"/>
    </w:p>
    <w:p w14:paraId="422FDE05" w14:textId="77777777" w:rsidR="00B90D89" w:rsidRDefault="00B90D89" w:rsidP="006F718C">
      <w:pPr>
        <w:spacing w:line="360" w:lineRule="auto"/>
        <w:jc w:val="both"/>
      </w:pPr>
    </w:p>
    <w:p w14:paraId="4165402E" w14:textId="77777777" w:rsidR="002C1833" w:rsidRDefault="00383A71" w:rsidP="00383A71">
      <w:pPr>
        <w:spacing w:line="360" w:lineRule="auto"/>
        <w:jc w:val="both"/>
      </w:pPr>
      <w:r>
        <w:t xml:space="preserve">Klein SB, Loftus J, </w:t>
      </w:r>
      <w:proofErr w:type="spellStart"/>
      <w:r>
        <w:t>Kihlstrom</w:t>
      </w:r>
      <w:proofErr w:type="spellEnd"/>
      <w:r>
        <w:t xml:space="preserve"> JF (2002) Memory and temporal experience: the effects of episodic memory loss on an amnesic patient’s ability to remember the past and imagine the future. Social Cognition 20:353–379.</w:t>
      </w:r>
    </w:p>
    <w:p w14:paraId="645C00CC" w14:textId="77777777" w:rsidR="00383A71" w:rsidRDefault="00383A71" w:rsidP="00383A71">
      <w:pPr>
        <w:spacing w:line="360" w:lineRule="auto"/>
        <w:jc w:val="both"/>
      </w:pPr>
    </w:p>
    <w:p w14:paraId="38977504" w14:textId="77777777" w:rsidR="00B90D89" w:rsidRDefault="00B90D89" w:rsidP="006F718C">
      <w:pPr>
        <w:spacing w:line="360" w:lineRule="auto"/>
        <w:jc w:val="both"/>
      </w:pPr>
      <w:r>
        <w:t xml:space="preserve">Lee, L., Amir, O., Ariely, D. (2009). In search of homo </w:t>
      </w:r>
      <w:proofErr w:type="spellStart"/>
      <w:r>
        <w:t>economicus</w:t>
      </w:r>
      <w:proofErr w:type="spellEnd"/>
      <w:r>
        <w:t xml:space="preserve">: Cognitive noise and the role of emotions in preference construction. </w:t>
      </w:r>
      <w:r>
        <w:rPr>
          <w:i/>
        </w:rPr>
        <w:t>Journal of Consumer Research, 36</w:t>
      </w:r>
      <w:r>
        <w:t>, 173-187.</w:t>
      </w:r>
    </w:p>
    <w:p w14:paraId="2570EB4D" w14:textId="77777777" w:rsidR="00B90D89" w:rsidRDefault="00B90D89" w:rsidP="006F718C">
      <w:pPr>
        <w:spacing w:line="360" w:lineRule="auto"/>
        <w:jc w:val="both"/>
      </w:pPr>
    </w:p>
    <w:p w14:paraId="77FFC26F" w14:textId="77777777" w:rsidR="00B90D89" w:rsidRDefault="00B90D89" w:rsidP="00B90D89">
      <w:pPr>
        <w:tabs>
          <w:tab w:val="left" w:pos="504"/>
        </w:tabs>
        <w:autoSpaceDE w:val="0"/>
        <w:autoSpaceDN w:val="0"/>
        <w:adjustRightInd w:val="0"/>
        <w:spacing w:line="260" w:lineRule="exact"/>
        <w:ind w:left="403" w:right="-144" w:hanging="403"/>
        <w:rPr>
          <w:sz w:val="22"/>
          <w:u w:val="single"/>
        </w:rPr>
      </w:pPr>
      <w:r w:rsidRPr="00B61294">
        <w:rPr>
          <w:sz w:val="22"/>
        </w:rPr>
        <w:lastRenderedPageBreak/>
        <w:t xml:space="preserve">Lichtenstein, S. &amp; </w:t>
      </w:r>
      <w:proofErr w:type="spellStart"/>
      <w:r w:rsidRPr="00B61294">
        <w:rPr>
          <w:sz w:val="22"/>
        </w:rPr>
        <w:t>Slovic</w:t>
      </w:r>
      <w:proofErr w:type="spellEnd"/>
      <w:r w:rsidRPr="00B61294">
        <w:rPr>
          <w:sz w:val="22"/>
        </w:rPr>
        <w:t xml:space="preserve">, P., (Eds.), </w:t>
      </w:r>
      <w:r w:rsidRPr="00B61294">
        <w:rPr>
          <w:sz w:val="22"/>
          <w:u w:val="single"/>
        </w:rPr>
        <w:t>The Construction of Preference</w:t>
      </w:r>
      <w:r w:rsidRPr="00B61294">
        <w:rPr>
          <w:sz w:val="22"/>
        </w:rPr>
        <w:t>.  New York NY: Cambridge University Press.</w:t>
      </w:r>
      <w:r w:rsidRPr="00B61294">
        <w:rPr>
          <w:sz w:val="22"/>
          <w:u w:val="single"/>
        </w:rPr>
        <w:t xml:space="preserve">  </w:t>
      </w:r>
    </w:p>
    <w:p w14:paraId="29D317E2" w14:textId="77777777" w:rsidR="00454BE1" w:rsidRPr="00B61294" w:rsidRDefault="00454BE1" w:rsidP="00B90D89">
      <w:pPr>
        <w:tabs>
          <w:tab w:val="left" w:pos="504"/>
        </w:tabs>
        <w:autoSpaceDE w:val="0"/>
        <w:autoSpaceDN w:val="0"/>
        <w:adjustRightInd w:val="0"/>
        <w:spacing w:line="260" w:lineRule="exact"/>
        <w:ind w:left="403" w:right="-144" w:hanging="403"/>
        <w:rPr>
          <w:sz w:val="22"/>
          <w:u w:val="single"/>
        </w:rPr>
      </w:pPr>
    </w:p>
    <w:p w14:paraId="224800CF" w14:textId="77777777" w:rsidR="002C1833" w:rsidRDefault="00383A71" w:rsidP="00383A71">
      <w:pPr>
        <w:spacing w:line="360" w:lineRule="auto"/>
        <w:jc w:val="both"/>
        <w:rPr>
          <w:sz w:val="22"/>
          <w:lang w:val="de-DE"/>
        </w:rPr>
      </w:pPr>
      <w:proofErr w:type="spellStart"/>
      <w:r w:rsidRPr="001B79B2">
        <w:rPr>
          <w:sz w:val="22"/>
        </w:rPr>
        <w:t>Schacter</w:t>
      </w:r>
      <w:proofErr w:type="spellEnd"/>
      <w:r w:rsidRPr="001B79B2">
        <w:rPr>
          <w:sz w:val="22"/>
        </w:rPr>
        <w:t xml:space="preserve"> DL, Addis DR (2007) The cognitive neuroscience of constructive memory: remembering the past and imagining the future. </w:t>
      </w:r>
      <w:proofErr w:type="spellStart"/>
      <w:r w:rsidRPr="00383A71">
        <w:rPr>
          <w:sz w:val="22"/>
          <w:lang w:val="de-DE"/>
        </w:rPr>
        <w:t>Philos</w:t>
      </w:r>
      <w:proofErr w:type="spellEnd"/>
      <w:r w:rsidRPr="00383A71">
        <w:rPr>
          <w:sz w:val="22"/>
          <w:lang w:val="de-DE"/>
        </w:rPr>
        <w:t xml:space="preserve"> Trans R</w:t>
      </w:r>
      <w:r>
        <w:rPr>
          <w:sz w:val="22"/>
          <w:lang w:val="de-DE"/>
        </w:rPr>
        <w:t xml:space="preserve"> </w:t>
      </w:r>
      <w:proofErr w:type="spellStart"/>
      <w:r w:rsidRPr="00383A71">
        <w:rPr>
          <w:sz w:val="22"/>
          <w:lang w:val="de-DE"/>
        </w:rPr>
        <w:t>Soc</w:t>
      </w:r>
      <w:proofErr w:type="spellEnd"/>
      <w:r w:rsidRPr="00383A71">
        <w:rPr>
          <w:sz w:val="22"/>
          <w:lang w:val="de-DE"/>
        </w:rPr>
        <w:t xml:space="preserve"> </w:t>
      </w:r>
      <w:proofErr w:type="spellStart"/>
      <w:r w:rsidRPr="00383A71">
        <w:rPr>
          <w:sz w:val="22"/>
          <w:lang w:val="de-DE"/>
        </w:rPr>
        <w:t>Lond</w:t>
      </w:r>
      <w:proofErr w:type="spellEnd"/>
      <w:r w:rsidRPr="00383A71">
        <w:rPr>
          <w:sz w:val="22"/>
          <w:lang w:val="de-DE"/>
        </w:rPr>
        <w:t xml:space="preserve"> B </w:t>
      </w:r>
      <w:proofErr w:type="spellStart"/>
      <w:r w:rsidRPr="00383A71">
        <w:rPr>
          <w:sz w:val="22"/>
          <w:lang w:val="de-DE"/>
        </w:rPr>
        <w:t>Biol</w:t>
      </w:r>
      <w:proofErr w:type="spellEnd"/>
      <w:r w:rsidRPr="00383A71">
        <w:rPr>
          <w:sz w:val="22"/>
          <w:lang w:val="de-DE"/>
        </w:rPr>
        <w:t xml:space="preserve"> </w:t>
      </w:r>
      <w:proofErr w:type="spellStart"/>
      <w:r w:rsidRPr="00383A71">
        <w:rPr>
          <w:sz w:val="22"/>
          <w:lang w:val="de-DE"/>
        </w:rPr>
        <w:t>Sci</w:t>
      </w:r>
      <w:proofErr w:type="spellEnd"/>
      <w:r w:rsidRPr="00383A71">
        <w:rPr>
          <w:sz w:val="22"/>
          <w:lang w:val="de-DE"/>
        </w:rPr>
        <w:t xml:space="preserve"> 362:773–786.</w:t>
      </w:r>
    </w:p>
    <w:p w14:paraId="3F53D885" w14:textId="77777777" w:rsidR="002C1833" w:rsidRDefault="002C1833" w:rsidP="006F718C">
      <w:pPr>
        <w:spacing w:line="360" w:lineRule="auto"/>
        <w:jc w:val="both"/>
        <w:rPr>
          <w:sz w:val="22"/>
          <w:lang w:val="de-DE"/>
        </w:rPr>
      </w:pPr>
    </w:p>
    <w:p w14:paraId="0EA63F8F" w14:textId="77777777" w:rsidR="00B90D89" w:rsidRDefault="00454BE1" w:rsidP="006F718C">
      <w:pPr>
        <w:spacing w:line="360" w:lineRule="auto"/>
        <w:jc w:val="both"/>
        <w:rPr>
          <w:sz w:val="22"/>
        </w:rPr>
      </w:pPr>
      <w:r w:rsidRPr="00B61294">
        <w:rPr>
          <w:sz w:val="22"/>
          <w:lang w:val="de-DE"/>
        </w:rPr>
        <w:t xml:space="preserve">Weber, E. U., Goldstein, W. M., &amp; </w:t>
      </w:r>
      <w:proofErr w:type="spellStart"/>
      <w:r w:rsidRPr="00B61294">
        <w:rPr>
          <w:sz w:val="22"/>
          <w:lang w:val="de-DE"/>
        </w:rPr>
        <w:t>Barlas</w:t>
      </w:r>
      <w:proofErr w:type="spellEnd"/>
      <w:r w:rsidRPr="00B61294">
        <w:rPr>
          <w:sz w:val="22"/>
          <w:lang w:val="de-DE"/>
        </w:rPr>
        <w:t xml:space="preserve">, S. (1995). </w:t>
      </w:r>
      <w:hyperlink r:id="rId16" w:tooltip="Click for article" w:history="1">
        <w:r w:rsidRPr="006C7929">
          <w:rPr>
            <w:rStyle w:val="Hyperlink"/>
            <w:sz w:val="22"/>
          </w:rPr>
          <w:t>And let us not forget memory: The role of memory processes and techniques in the study of judgment and choice.</w:t>
        </w:r>
      </w:hyperlink>
      <w:r w:rsidRPr="00B61294">
        <w:rPr>
          <w:sz w:val="22"/>
        </w:rPr>
        <w:t xml:space="preserve"> In J. R. </w:t>
      </w:r>
      <w:proofErr w:type="spellStart"/>
      <w:r w:rsidRPr="00B61294">
        <w:rPr>
          <w:sz w:val="22"/>
        </w:rPr>
        <w:t>Busemeyer</w:t>
      </w:r>
      <w:proofErr w:type="spellEnd"/>
      <w:r w:rsidRPr="00B61294">
        <w:rPr>
          <w:sz w:val="22"/>
        </w:rPr>
        <w:t xml:space="preserve">, R. Hastie, D. L. </w:t>
      </w:r>
      <w:proofErr w:type="spellStart"/>
      <w:r w:rsidRPr="00B61294">
        <w:rPr>
          <w:sz w:val="22"/>
        </w:rPr>
        <w:t>Medin</w:t>
      </w:r>
      <w:proofErr w:type="spellEnd"/>
      <w:r w:rsidRPr="00B61294">
        <w:rPr>
          <w:sz w:val="22"/>
        </w:rPr>
        <w:t xml:space="preserve"> (Eds.) </w:t>
      </w:r>
      <w:proofErr w:type="gramStart"/>
      <w:r w:rsidRPr="00B61294">
        <w:rPr>
          <w:sz w:val="22"/>
          <w:u w:val="single"/>
        </w:rPr>
        <w:t>The Psychology of Learning and Motivation, Volume 32.</w:t>
      </w:r>
      <w:proofErr w:type="gramEnd"/>
      <w:r w:rsidRPr="00B61294">
        <w:rPr>
          <w:sz w:val="22"/>
          <w:u w:val="single"/>
        </w:rPr>
        <w:t xml:space="preserve"> </w:t>
      </w:r>
      <w:proofErr w:type="gramStart"/>
      <w:r w:rsidRPr="00B61294">
        <w:rPr>
          <w:sz w:val="22"/>
          <w:u w:val="single"/>
        </w:rPr>
        <w:t>Decision Making from a Cognitive Perspective.</w:t>
      </w:r>
      <w:proofErr w:type="gramEnd"/>
      <w:r w:rsidRPr="00B61294">
        <w:rPr>
          <w:sz w:val="22"/>
        </w:rPr>
        <w:t xml:space="preserve"> (pp. 33-82). San Diego: Academic Press.</w:t>
      </w:r>
    </w:p>
    <w:p w14:paraId="1AE1113E" w14:textId="77777777" w:rsidR="00454BE1" w:rsidRDefault="00454BE1" w:rsidP="006F718C">
      <w:pPr>
        <w:spacing w:line="360" w:lineRule="auto"/>
        <w:jc w:val="both"/>
      </w:pPr>
    </w:p>
    <w:p w14:paraId="475F2528" w14:textId="77777777" w:rsidR="00B90D89" w:rsidRPr="00B61294" w:rsidRDefault="00B90D89" w:rsidP="00B90D89">
      <w:pPr>
        <w:tabs>
          <w:tab w:val="left" w:pos="504"/>
        </w:tabs>
        <w:autoSpaceDE w:val="0"/>
        <w:autoSpaceDN w:val="0"/>
        <w:adjustRightInd w:val="0"/>
        <w:spacing w:line="260" w:lineRule="exact"/>
        <w:ind w:left="403" w:right="-144" w:hanging="403"/>
        <w:rPr>
          <w:sz w:val="22"/>
          <w:u w:val="single"/>
        </w:rPr>
      </w:pPr>
      <w:r w:rsidRPr="00B61294">
        <w:rPr>
          <w:sz w:val="22"/>
        </w:rPr>
        <w:t xml:space="preserve">Weber, E. U. &amp; Johnson, E. J. (2006). </w:t>
      </w:r>
      <w:hyperlink r:id="rId17" w:tooltip="Click for article" w:history="1">
        <w:r w:rsidRPr="00E93054">
          <w:rPr>
            <w:rStyle w:val="Hyperlink"/>
            <w:sz w:val="22"/>
          </w:rPr>
          <w:t>Constructing preferences from memory.</w:t>
        </w:r>
      </w:hyperlink>
      <w:r w:rsidRPr="00B61294">
        <w:rPr>
          <w:sz w:val="22"/>
        </w:rPr>
        <w:t xml:space="preserve">  In: Lichtenstein, S. &amp; </w:t>
      </w:r>
      <w:proofErr w:type="spellStart"/>
      <w:r w:rsidRPr="00B61294">
        <w:rPr>
          <w:sz w:val="22"/>
        </w:rPr>
        <w:t>Slovic</w:t>
      </w:r>
      <w:proofErr w:type="spellEnd"/>
      <w:r w:rsidRPr="00B61294">
        <w:rPr>
          <w:sz w:val="22"/>
        </w:rPr>
        <w:t xml:space="preserve">, P., (Eds.), </w:t>
      </w:r>
      <w:proofErr w:type="gramStart"/>
      <w:r w:rsidRPr="00B61294">
        <w:rPr>
          <w:sz w:val="22"/>
          <w:u w:val="single"/>
        </w:rPr>
        <w:t>The Construction of Preference</w:t>
      </w:r>
      <w:proofErr w:type="gramEnd"/>
      <w:r w:rsidRPr="00B61294">
        <w:rPr>
          <w:sz w:val="22"/>
        </w:rPr>
        <w:t xml:space="preserve"> (pp. 397-410).  New York NY: Cambridge University Press.</w:t>
      </w:r>
      <w:r w:rsidRPr="00B61294">
        <w:rPr>
          <w:sz w:val="22"/>
          <w:u w:val="single"/>
        </w:rPr>
        <w:t xml:space="preserve">  </w:t>
      </w:r>
    </w:p>
    <w:p w14:paraId="28213AC3" w14:textId="77777777" w:rsidR="00B90D89" w:rsidRDefault="00B90D89" w:rsidP="006F718C">
      <w:pPr>
        <w:spacing w:line="360" w:lineRule="auto"/>
        <w:jc w:val="both"/>
      </w:pPr>
    </w:p>
    <w:p w14:paraId="1DD80C68" w14:textId="77777777" w:rsidR="00B53D49" w:rsidRDefault="00B90D89" w:rsidP="006F718C">
      <w:pPr>
        <w:spacing w:line="360" w:lineRule="auto"/>
        <w:jc w:val="both"/>
        <w:rPr>
          <w:sz w:val="22"/>
          <w:szCs w:val="22"/>
        </w:rPr>
      </w:pPr>
      <w:r w:rsidRPr="00B61294">
        <w:rPr>
          <w:sz w:val="22"/>
          <w:szCs w:val="22"/>
        </w:rPr>
        <w:t xml:space="preserve">Weber, E. U. &amp; Johnson, E. J. (2009).  </w:t>
      </w:r>
      <w:hyperlink r:id="rId18" w:tooltip="Click for article" w:history="1">
        <w:r w:rsidRPr="003F6BC1">
          <w:rPr>
            <w:rStyle w:val="Hyperlink"/>
            <w:sz w:val="22"/>
            <w:szCs w:val="22"/>
          </w:rPr>
          <w:t xml:space="preserve">Mindful judgment and </w:t>
        </w:r>
        <w:proofErr w:type="gramStart"/>
        <w:r w:rsidRPr="003F6BC1">
          <w:rPr>
            <w:rStyle w:val="Hyperlink"/>
            <w:sz w:val="22"/>
            <w:szCs w:val="22"/>
          </w:rPr>
          <w:t>decision making</w:t>
        </w:r>
        <w:proofErr w:type="gramEnd"/>
        <w:r w:rsidRPr="003F6BC1">
          <w:rPr>
            <w:rStyle w:val="Hyperlink"/>
            <w:sz w:val="22"/>
            <w:szCs w:val="22"/>
          </w:rPr>
          <w:t>.</w:t>
        </w:r>
      </w:hyperlink>
      <w:r w:rsidRPr="00B61294">
        <w:rPr>
          <w:sz w:val="22"/>
          <w:szCs w:val="22"/>
        </w:rPr>
        <w:t xml:space="preserve">  </w:t>
      </w:r>
      <w:r w:rsidRPr="00B61294">
        <w:rPr>
          <w:sz w:val="22"/>
          <w:szCs w:val="22"/>
          <w:u w:val="single"/>
        </w:rPr>
        <w:t>Annual Review of Psychology,</w:t>
      </w:r>
      <w:r w:rsidRPr="00B61294">
        <w:rPr>
          <w:sz w:val="22"/>
          <w:szCs w:val="22"/>
        </w:rPr>
        <w:t xml:space="preserve"> </w:t>
      </w:r>
      <w:r w:rsidRPr="00722212">
        <w:rPr>
          <w:sz w:val="22"/>
          <w:szCs w:val="22"/>
          <w:u w:val="single"/>
        </w:rPr>
        <w:t>60</w:t>
      </w:r>
      <w:r w:rsidRPr="00722212">
        <w:rPr>
          <w:sz w:val="22"/>
          <w:szCs w:val="22"/>
        </w:rPr>
        <w:t>, 53-86.</w:t>
      </w:r>
    </w:p>
    <w:p w14:paraId="0460A2CA" w14:textId="77777777" w:rsidR="00B53D49" w:rsidRDefault="00B53D49" w:rsidP="006F718C">
      <w:pPr>
        <w:spacing w:line="360" w:lineRule="auto"/>
        <w:jc w:val="both"/>
        <w:rPr>
          <w:sz w:val="22"/>
          <w:szCs w:val="22"/>
        </w:rPr>
      </w:pPr>
    </w:p>
    <w:p w14:paraId="0A51CAEB" w14:textId="77777777"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fldChar w:fldCharType="begin"/>
      </w:r>
      <w:r>
        <w:instrText xml:space="preserve"> ADDIN PAPERS2_CITATIONS &lt;papers2_bibliography/&gt;</w:instrText>
      </w:r>
      <w:r>
        <w:fldChar w:fldCharType="separate"/>
      </w:r>
      <w:r>
        <w:rPr>
          <w:rFonts w:eastAsiaTheme="minorHAnsi"/>
        </w:rPr>
        <w:t xml:space="preserve">Camille, N., Griffiths, C. A., Vo, K., Fellows, L. K., &amp; Kable, J. W. (2011). Ventromedial frontal lobe damage disrupts value maximization in humans. </w:t>
      </w:r>
      <w:r>
        <w:rPr>
          <w:rFonts w:eastAsiaTheme="minorHAnsi"/>
          <w:i/>
          <w:iCs/>
        </w:rPr>
        <w:t>Journal of Neuroscience</w:t>
      </w:r>
      <w:r>
        <w:rPr>
          <w:rFonts w:eastAsiaTheme="minorHAnsi"/>
        </w:rPr>
        <w:t xml:space="preserve">, </w:t>
      </w:r>
      <w:r>
        <w:rPr>
          <w:rFonts w:eastAsiaTheme="minorHAnsi"/>
          <w:i/>
          <w:iCs/>
        </w:rPr>
        <w:t>31</w:t>
      </w:r>
      <w:r>
        <w:rPr>
          <w:rFonts w:eastAsiaTheme="minorHAnsi"/>
        </w:rPr>
        <w:t>(20), 7527–7532. doi:10.1523/JNEUROSCI.6527-10.2011</w:t>
      </w:r>
    </w:p>
    <w:p w14:paraId="7EE2614C" w14:textId="77777777"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Fellows, L. K. (2006). Deciding how to decide: ventromedial frontal lobe damage affects information acquisition in multi-attribute decision making. </w:t>
      </w:r>
      <w:r>
        <w:rPr>
          <w:rFonts w:eastAsiaTheme="minorHAnsi"/>
          <w:i/>
          <w:iCs/>
        </w:rPr>
        <w:t>Brain</w:t>
      </w:r>
      <w:r>
        <w:rPr>
          <w:rFonts w:eastAsiaTheme="minorHAnsi"/>
        </w:rPr>
        <w:t xml:space="preserve">, </w:t>
      </w:r>
      <w:r>
        <w:rPr>
          <w:rFonts w:eastAsiaTheme="minorHAnsi"/>
          <w:i/>
          <w:iCs/>
        </w:rPr>
        <w:t>129</w:t>
      </w:r>
      <w:r>
        <w:rPr>
          <w:rFonts w:eastAsiaTheme="minorHAnsi"/>
        </w:rPr>
        <w:t>(4), 944–952. doi:10.1093/brain/awl017</w:t>
      </w:r>
    </w:p>
    <w:p w14:paraId="4DBBAF33" w14:textId="77777777"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Fellows, L. K., &amp; Farah, M. J. (2007). The role of ventromedial prefrontal cortex in decision making: judgment under uncertainty or judgment per se? </w:t>
      </w:r>
      <w:r>
        <w:rPr>
          <w:rFonts w:eastAsiaTheme="minorHAnsi"/>
          <w:i/>
          <w:iCs/>
        </w:rPr>
        <w:t>Cerebral Cortex</w:t>
      </w:r>
      <w:r>
        <w:rPr>
          <w:rFonts w:eastAsiaTheme="minorHAnsi"/>
        </w:rPr>
        <w:t xml:space="preserve">, </w:t>
      </w:r>
      <w:r>
        <w:rPr>
          <w:rFonts w:eastAsiaTheme="minorHAnsi"/>
          <w:i/>
          <w:iCs/>
        </w:rPr>
        <w:t>17</w:t>
      </w:r>
      <w:r>
        <w:rPr>
          <w:rFonts w:eastAsiaTheme="minorHAnsi"/>
        </w:rPr>
        <w:t>(11), 2669–2674.</w:t>
      </w:r>
    </w:p>
    <w:p w14:paraId="343D047B" w14:textId="77777777"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Houthakker, H. S. (1950). Revealed preference and the utility function. </w:t>
      </w:r>
      <w:r>
        <w:rPr>
          <w:rFonts w:eastAsiaTheme="minorHAnsi"/>
          <w:i/>
          <w:iCs/>
        </w:rPr>
        <w:t>Economica</w:t>
      </w:r>
      <w:r>
        <w:rPr>
          <w:rFonts w:eastAsiaTheme="minorHAnsi"/>
        </w:rPr>
        <w:t xml:space="preserve">, </w:t>
      </w:r>
      <w:r>
        <w:rPr>
          <w:rFonts w:eastAsiaTheme="minorHAnsi"/>
          <w:i/>
          <w:iCs/>
        </w:rPr>
        <w:t>17</w:t>
      </w:r>
      <w:r>
        <w:rPr>
          <w:rFonts w:eastAsiaTheme="minorHAnsi"/>
        </w:rPr>
        <w:t>(66), 159–174.</w:t>
      </w:r>
    </w:p>
    <w:p w14:paraId="23E1AB11" w14:textId="77777777"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Kalenscher, T., Tobler, P. N., Huijbers, W., Daselaar, S. M., &amp; Pennartz, C. M. (2010). Neural signatures of intransitive preferences. </w:t>
      </w:r>
      <w:r>
        <w:rPr>
          <w:rFonts w:eastAsiaTheme="minorHAnsi"/>
          <w:i/>
          <w:iCs/>
        </w:rPr>
        <w:t>Frontiers in human neuroscience</w:t>
      </w:r>
      <w:r>
        <w:rPr>
          <w:rFonts w:eastAsiaTheme="minorHAnsi"/>
        </w:rPr>
        <w:t xml:space="preserve">, </w:t>
      </w:r>
      <w:r>
        <w:rPr>
          <w:rFonts w:eastAsiaTheme="minorHAnsi"/>
          <w:i/>
          <w:iCs/>
        </w:rPr>
        <w:t>4</w:t>
      </w:r>
      <w:r>
        <w:rPr>
          <w:rFonts w:eastAsiaTheme="minorHAnsi"/>
        </w:rPr>
        <w:t>. doi:10.3389/fnhum.2010.00049</w:t>
      </w:r>
    </w:p>
    <w:p w14:paraId="236C707D" w14:textId="77777777"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Lee, L., Amir, O., &amp; Ariely, D. (2009). In Search of Homo Economicus: Cognitive Noise and the Role of Emotion in Preference Consistency. </w:t>
      </w:r>
      <w:r>
        <w:rPr>
          <w:rFonts w:eastAsiaTheme="minorHAnsi"/>
          <w:i/>
          <w:iCs/>
        </w:rPr>
        <w:t>Journal Of Consumer Research</w:t>
      </w:r>
      <w:r>
        <w:rPr>
          <w:rFonts w:eastAsiaTheme="minorHAnsi"/>
        </w:rPr>
        <w:t xml:space="preserve">, </w:t>
      </w:r>
      <w:r>
        <w:rPr>
          <w:rFonts w:eastAsiaTheme="minorHAnsi"/>
          <w:i/>
          <w:iCs/>
        </w:rPr>
        <w:t>36</w:t>
      </w:r>
      <w:r>
        <w:rPr>
          <w:rFonts w:eastAsiaTheme="minorHAnsi"/>
        </w:rPr>
        <w:t>(2), 173–187. doi:10.1086/597160</w:t>
      </w:r>
    </w:p>
    <w:p w14:paraId="12241F90" w14:textId="77777777"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Samuelson, P. A. (1938). A note on the pure theory of consumer's behaviour. </w:t>
      </w:r>
      <w:r>
        <w:rPr>
          <w:rFonts w:eastAsiaTheme="minorHAnsi"/>
          <w:i/>
          <w:iCs/>
        </w:rPr>
        <w:t>Economica</w:t>
      </w:r>
      <w:r>
        <w:rPr>
          <w:rFonts w:eastAsiaTheme="minorHAnsi"/>
        </w:rPr>
        <w:t>.</w:t>
      </w:r>
    </w:p>
    <w:p w14:paraId="0EDB9AFA" w14:textId="77777777" w:rsidR="00B53D49" w:rsidRDefault="00B53D49" w:rsidP="00B53D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eastAsiaTheme="minorHAnsi"/>
        </w:rPr>
      </w:pPr>
      <w:r>
        <w:rPr>
          <w:rFonts w:eastAsiaTheme="minorHAnsi"/>
        </w:rPr>
        <w:t xml:space="preserve">Tversky, A. (1969). Intransitivity of preferences. </w:t>
      </w:r>
      <w:r>
        <w:rPr>
          <w:rFonts w:eastAsiaTheme="minorHAnsi"/>
          <w:i/>
          <w:iCs/>
        </w:rPr>
        <w:t>Psychological Review</w:t>
      </w:r>
      <w:r>
        <w:rPr>
          <w:rFonts w:eastAsiaTheme="minorHAnsi"/>
        </w:rPr>
        <w:t xml:space="preserve">, </w:t>
      </w:r>
      <w:r>
        <w:rPr>
          <w:rFonts w:eastAsiaTheme="minorHAnsi"/>
          <w:i/>
          <w:iCs/>
        </w:rPr>
        <w:t>76</w:t>
      </w:r>
      <w:r>
        <w:rPr>
          <w:rFonts w:eastAsiaTheme="minorHAnsi"/>
        </w:rPr>
        <w:t>(1), 31–48. doi:10.1037/h0026750</w:t>
      </w:r>
    </w:p>
    <w:p w14:paraId="19D51D1F" w14:textId="77777777" w:rsidR="00B90D89" w:rsidRPr="00B90D89" w:rsidRDefault="00B53D49" w:rsidP="006F718C">
      <w:pPr>
        <w:spacing w:line="360" w:lineRule="auto"/>
        <w:jc w:val="both"/>
      </w:pPr>
      <w:r>
        <w:fldChar w:fldCharType="end"/>
      </w:r>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w:date="2014-02-27T07:58:00Z" w:initials="EJJ">
    <w:p w14:paraId="47D361CB" w14:textId="77777777" w:rsidR="002C6BE7" w:rsidRDefault="002C6BE7">
      <w:pPr>
        <w:pStyle w:val="CommentText"/>
      </w:pPr>
      <w:r>
        <w:rPr>
          <w:rStyle w:val="CommentReference"/>
        </w:rPr>
        <w:annotationRef/>
      </w:r>
      <w:r>
        <w:t xml:space="preserve">Imaging that you face a vending machine, are hungry, and are picking from one of 21 possible candy bars.   We know </w:t>
      </w:r>
      <w:proofErr w:type="spellStart"/>
      <w:r>
        <w:t>know</w:t>
      </w:r>
      <w:proofErr w:type="spellEnd"/>
      <w:r>
        <w:t xml:space="preserve"> that at some point, the value of some of those options is represented in the VMFC.   But where did that representation come from?  How did our past experiences with these options survive, over time, from our last encounter?</w:t>
      </w:r>
    </w:p>
  </w:comment>
  <w:comment w:id="1" w:author="Ayse Zeynep Enkavi" w:date="2014-02-27T09:35:00Z" w:initials="AE">
    <w:p w14:paraId="135B9000" w14:textId="77777777" w:rsidR="002C6BE7" w:rsidRDefault="002C6BE7">
      <w:pPr>
        <w:pStyle w:val="CommentText"/>
      </w:pPr>
      <w:r>
        <w:rPr>
          <w:rStyle w:val="CommentReference"/>
        </w:rPr>
        <w:annotationRef/>
      </w:r>
      <w:r>
        <w:t>Cite?</w:t>
      </w:r>
    </w:p>
  </w:comment>
  <w:comment w:id="4" w:author="Ayse Zeynep Enkavi" w:date="2014-02-27T09:50:00Z" w:initials="AE">
    <w:p w14:paraId="561D3833" w14:textId="377AADB0" w:rsidR="002C6BE7" w:rsidRDefault="002C6BE7">
      <w:pPr>
        <w:pStyle w:val="CommentText"/>
      </w:pPr>
      <w:r>
        <w:rPr>
          <w:rStyle w:val="CommentReference"/>
        </w:rPr>
        <w:annotationRef/>
      </w:r>
      <w:r>
        <w:t>Would you like to add the mathematical definition as well?</w:t>
      </w:r>
    </w:p>
  </w:comment>
  <w:comment w:id="6" w:author="Eric" w:date="2014-02-27T07:56:00Z" w:initials="EJJ">
    <w:p w14:paraId="3AB00F04" w14:textId="77777777" w:rsidR="002C6BE7" w:rsidRDefault="002C6BE7">
      <w:pPr>
        <w:pStyle w:val="CommentText"/>
      </w:pPr>
      <w:r>
        <w:rPr>
          <w:rStyle w:val="CommentReference"/>
        </w:rPr>
        <w:annotationRef/>
      </w:r>
      <w:r>
        <w:t>Should put this as Fellow and all the other paradigms that predated this.</w:t>
      </w:r>
    </w:p>
  </w:comment>
  <w:comment w:id="7" w:author="Ayse Zeynep Enkavi" w:date="2014-02-27T10:06:00Z" w:initials="AE">
    <w:p w14:paraId="7626AEF5" w14:textId="039E4AEF" w:rsidR="002C6BE7" w:rsidRDefault="002C6BE7">
      <w:pPr>
        <w:pStyle w:val="CommentText"/>
      </w:pPr>
      <w:r>
        <w:rPr>
          <w:rStyle w:val="CommentReference"/>
        </w:rPr>
        <w:annotationRef/>
      </w:r>
      <w:r>
        <w:t>Sorry not quiet sure I understand the comment</w:t>
      </w:r>
      <w:proofErr w:type="gramStart"/>
      <w:r>
        <w:t>..</w:t>
      </w:r>
      <w:proofErr w:type="gramEnd"/>
    </w:p>
  </w:comment>
  <w:comment w:id="15" w:author="Ayse Zeynep Enkavi" w:date="2014-02-27T12:44:00Z" w:initials="AE">
    <w:p w14:paraId="11EFB954" w14:textId="4BCC2A88" w:rsidR="002C6BE7" w:rsidRDefault="002C6BE7">
      <w:pPr>
        <w:pStyle w:val="CommentText"/>
      </w:pPr>
      <w:ins w:id="18" w:author="Ayse Zeynep Enkavi" w:date="2014-02-27T12:44:00Z">
        <w:r>
          <w:rPr>
            <w:rStyle w:val="CommentReference"/>
          </w:rPr>
          <w:annotationRef/>
        </w:r>
      </w:ins>
      <w:r>
        <w:t>Can write this more eloquently/mathematically</w:t>
      </w:r>
    </w:p>
  </w:comment>
  <w:comment w:id="27" w:author="Eric" w:date="2014-02-27T08:07:00Z" w:initials="EJJ">
    <w:p w14:paraId="2CFA0CD4" w14:textId="77777777" w:rsidR="002C6BE7" w:rsidRDefault="002C6BE7">
      <w:pPr>
        <w:pStyle w:val="CommentText"/>
      </w:pPr>
      <w:r>
        <w:rPr>
          <w:rStyle w:val="CommentReference"/>
        </w:rPr>
        <w:annotationRef/>
      </w:r>
      <w:r>
        <w:t>Need to decide if the BTL analysis adds anything.</w:t>
      </w:r>
    </w:p>
    <w:p w14:paraId="0FCADC36" w14:textId="77777777" w:rsidR="002C6BE7" w:rsidRDefault="002C6BE7">
      <w:pPr>
        <w:pStyle w:val="CommentText"/>
      </w:pPr>
      <w:r>
        <w:t xml:space="preserve">Also, probably should look at </w:t>
      </w:r>
      <w:proofErr w:type="spellStart"/>
      <w:r>
        <w:t>Rainamakers</w:t>
      </w:r>
      <w:proofErr w:type="spellEnd"/>
      <w:r>
        <w:t xml:space="preserve"> paper on </w:t>
      </w:r>
      <w:proofErr w:type="spellStart"/>
      <w:r>
        <w:t>intrastitivity</w:t>
      </w:r>
      <w:proofErr w:type="spellEnd"/>
      <w:r>
        <w:t xml:space="preserve"> to see if we can </w:t>
      </w:r>
      <w:proofErr w:type="spellStart"/>
      <w:r>
        <w:t>counterargue</w:t>
      </w:r>
      <w:proofErr w:type="spellEnd"/>
      <w:r>
        <w:t xml:space="preserve"> here.</w:t>
      </w:r>
    </w:p>
  </w:comment>
  <w:comment w:id="28" w:author="Ayse Zeynep Enkavi" w:date="2014-02-27T15:54:00Z" w:initials="AE">
    <w:p w14:paraId="4BA7BAB9" w14:textId="405D5D40" w:rsidR="002C6BE7" w:rsidRDefault="002C6BE7">
      <w:pPr>
        <w:pStyle w:val="CommentText"/>
      </w:pPr>
      <w:r>
        <w:rPr>
          <w:rStyle w:val="CommentReference"/>
        </w:rPr>
        <w:annotationRef/>
      </w:r>
      <w:r>
        <w:t xml:space="preserve">I did not include the BTL for now because a. I don’t quiet understand what they are saying b. From what I do understand it does not sufficiently describe the data for any group c. It is strange in that it fits the ETL group best but does not fit the control group significantly better than the MTL group. Also which paper did you have in mind? </w:t>
      </w:r>
    </w:p>
  </w:comment>
  <w:comment w:id="38" w:author="Ayse Zeynep Enkavi" w:date="2014-02-27T12:52:00Z" w:initials="AE">
    <w:p w14:paraId="7A02E281" w14:textId="3ABF35F7" w:rsidR="002C6BE7" w:rsidRDefault="002C6BE7">
      <w:pPr>
        <w:pStyle w:val="CommentText"/>
      </w:pPr>
      <w:r>
        <w:rPr>
          <w:rStyle w:val="CommentReference"/>
        </w:rPr>
        <w:annotationRef/>
      </w:r>
      <w:r>
        <w:t xml:space="preserve">Still not sure how this 95% CI is calculated. Below is the graph I had made to show the percent of </w:t>
      </w:r>
      <w:proofErr w:type="spellStart"/>
      <w:r>
        <w:t>intransitivities</w:t>
      </w:r>
      <w:proofErr w:type="spellEnd"/>
      <w:r>
        <w:t>. Can modify as needed.</w:t>
      </w:r>
    </w:p>
  </w:comment>
  <w:comment w:id="41" w:author="Ayse Zeynep Enkavi" w:date="2014-02-27T12:28:00Z" w:initials="AE">
    <w:p w14:paraId="2F18C8A3" w14:textId="7EDED6A4" w:rsidR="002C6BE7" w:rsidRDefault="002C6BE7">
      <w:pPr>
        <w:pStyle w:val="CommentText"/>
      </w:pPr>
      <w:r>
        <w:rPr>
          <w:rStyle w:val="CommentReference"/>
        </w:rPr>
        <w:annotationRef/>
      </w:r>
      <w:r>
        <w:t>Might need to update these with the two new ETL patients</w:t>
      </w:r>
    </w:p>
  </w:comment>
  <w:comment w:id="65" w:author="Ayse Zeynep Enkavi" w:date="2014-02-27T14:10:00Z" w:initials="AE">
    <w:p w14:paraId="44E941B1" w14:textId="54E16C1F" w:rsidR="002C6BE7" w:rsidRDefault="002C6BE7">
      <w:pPr>
        <w:pStyle w:val="CommentText"/>
      </w:pPr>
      <w:ins w:id="68" w:author="Ayse Zeynep Enkavi" w:date="2014-02-27T14:09:00Z">
        <w:r>
          <w:rPr>
            <w:rStyle w:val="CommentReference"/>
          </w:rPr>
          <w:annotationRef/>
        </w:r>
      </w:ins>
      <w:r>
        <w:t>Can include either the plot of random effects of this model or some sample subjects data</w:t>
      </w:r>
    </w:p>
  </w:comment>
  <w:comment w:id="82" w:author="Ayse Zeynep Enkavi" w:date="2014-02-27T13:35:00Z" w:initials="AE">
    <w:p w14:paraId="60B6BEF5" w14:textId="75AB52FB" w:rsidR="002C6BE7" w:rsidRDefault="002C6BE7">
      <w:pPr>
        <w:pStyle w:val="CommentText"/>
      </w:pPr>
      <w:ins w:id="85" w:author="Ayse Zeynep Enkavi" w:date="2014-02-27T13:35:00Z">
        <w:r>
          <w:rPr>
            <w:rStyle w:val="CommentReference"/>
          </w:rPr>
          <w:annotationRef/>
        </w:r>
      </w:ins>
      <w:r>
        <w:t>Can add plot if necessary</w:t>
      </w:r>
    </w:p>
  </w:comment>
  <w:comment w:id="90" w:author="Ayse Zeynep Enkavi" w:date="2014-02-27T15:35:00Z" w:initials="AE">
    <w:p w14:paraId="0B4CC741" w14:textId="24A64956" w:rsidR="002C6BE7" w:rsidRDefault="002C6BE7">
      <w:pPr>
        <w:pStyle w:val="CommentText"/>
      </w:pPr>
      <w:r>
        <w:rPr>
          <w:rStyle w:val="CommentReference"/>
        </w:rPr>
        <w:annotationRef/>
      </w:r>
      <w:r>
        <w:t>I actually was not sure on how to do this. We talked about including it as a source of variance but hadn’t decided on how. Here’s what I did but open to recommendations. I’m not sure if this would be the right way to do it since in this particular regression the predictive power of each bar is compared to the predictive power of the first bar. So compared to that they are significant. But looking at how often each bar was chosen I find it hard to believe that there is anything special about these bars to predict intransitivity</w:t>
      </w:r>
    </w:p>
  </w:comment>
  <w:comment w:id="107" w:author="Ayse Zeynep Enkavi" w:date="2014-02-27T13:28:00Z" w:initials="AE">
    <w:p w14:paraId="24E841C5" w14:textId="31413E01" w:rsidR="002C6BE7" w:rsidRDefault="002C6BE7">
      <w:pPr>
        <w:pStyle w:val="CommentText"/>
      </w:pPr>
      <w:ins w:id="114" w:author="Ayse Zeynep Enkavi" w:date="2014-02-27T13:27:00Z">
        <w:r>
          <w:rPr>
            <w:rStyle w:val="CommentReference"/>
          </w:rPr>
          <w:annotationRef/>
        </w:r>
      </w:ins>
      <w:r>
        <w:t>This last part I checked only today and not quiet sure what to make of it.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FC6E93" w14:textId="77777777" w:rsidR="002C6BE7" w:rsidRDefault="002C6BE7" w:rsidP="00BB2FCF">
      <w:r>
        <w:separator/>
      </w:r>
    </w:p>
  </w:endnote>
  <w:endnote w:type="continuationSeparator" w:id="0">
    <w:p w14:paraId="31594F99" w14:textId="77777777" w:rsidR="002C6BE7" w:rsidRDefault="002C6BE7" w:rsidP="00BB2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88761" w14:textId="77777777" w:rsidR="002C6BE7" w:rsidRDefault="002C6BE7" w:rsidP="00BB2FCF">
      <w:r>
        <w:separator/>
      </w:r>
    </w:p>
  </w:footnote>
  <w:footnote w:type="continuationSeparator" w:id="0">
    <w:p w14:paraId="1DB88EDC" w14:textId="77777777" w:rsidR="002C6BE7" w:rsidRDefault="002C6BE7" w:rsidP="00BB2FCF">
      <w:r>
        <w:continuationSeparator/>
      </w:r>
    </w:p>
  </w:footnote>
  <w:footnote w:id="1">
    <w:p w14:paraId="283DCD58" w14:textId="60986A99" w:rsidR="002C6BE7" w:rsidRDefault="002C6BE7">
      <w:pPr>
        <w:pStyle w:val="FootnoteText"/>
      </w:pPr>
      <w:ins w:id="34" w:author="Ayse Zeynep Enkavi" w:date="2014-02-27T13:45:00Z">
        <w:r>
          <w:rPr>
            <w:rStyle w:val="FootnoteReference"/>
          </w:rPr>
          <w:footnoteRef/>
        </w:r>
        <w:r>
          <w:t xml:space="preserve"> </w:t>
        </w:r>
      </w:ins>
      <w:ins w:id="35" w:author="Ayse Zeynep Enkavi" w:date="2014-02-27T13:46:00Z">
        <w:r>
          <w:t xml:space="preserve">Some trials timed out before subjects could </w:t>
        </w:r>
      </w:ins>
      <w:ins w:id="36" w:author="Ayse Zeynep Enkavi" w:date="2014-02-27T13:50:00Z">
        <w:r>
          <w:t xml:space="preserve">indicate a clear preference. We checked all our calculations excluding the trials and triplets that may have been affected by this. </w:t>
        </w:r>
      </w:ins>
      <w:ins w:id="37" w:author="Ayse Zeynep Enkavi" w:date="2014-02-27T13:51:00Z">
        <w:r>
          <w:t>All behavioral results even when these trials are excluded.</w:t>
        </w:r>
      </w:ins>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8C"/>
    <w:rsid w:val="000175B4"/>
    <w:rsid w:val="00054516"/>
    <w:rsid w:val="000E2D96"/>
    <w:rsid w:val="000F0884"/>
    <w:rsid w:val="00141EAB"/>
    <w:rsid w:val="0015349E"/>
    <w:rsid w:val="0015746E"/>
    <w:rsid w:val="00163BCF"/>
    <w:rsid w:val="001B79B2"/>
    <w:rsid w:val="001D00E2"/>
    <w:rsid w:val="001D3730"/>
    <w:rsid w:val="00244984"/>
    <w:rsid w:val="002612C9"/>
    <w:rsid w:val="002C1833"/>
    <w:rsid w:val="002C6BE7"/>
    <w:rsid w:val="00303FE1"/>
    <w:rsid w:val="00336944"/>
    <w:rsid w:val="00341A25"/>
    <w:rsid w:val="00383A71"/>
    <w:rsid w:val="003E09B5"/>
    <w:rsid w:val="003F1C10"/>
    <w:rsid w:val="003F5F61"/>
    <w:rsid w:val="00454BE1"/>
    <w:rsid w:val="004F4C20"/>
    <w:rsid w:val="00504154"/>
    <w:rsid w:val="005323A0"/>
    <w:rsid w:val="00542F31"/>
    <w:rsid w:val="00597354"/>
    <w:rsid w:val="0062504E"/>
    <w:rsid w:val="0062772B"/>
    <w:rsid w:val="006939FB"/>
    <w:rsid w:val="006F120B"/>
    <w:rsid w:val="006F3C37"/>
    <w:rsid w:val="006F718C"/>
    <w:rsid w:val="0070576D"/>
    <w:rsid w:val="00773758"/>
    <w:rsid w:val="00853677"/>
    <w:rsid w:val="008757A7"/>
    <w:rsid w:val="008928A3"/>
    <w:rsid w:val="00905821"/>
    <w:rsid w:val="00915DB5"/>
    <w:rsid w:val="00934075"/>
    <w:rsid w:val="00993D2D"/>
    <w:rsid w:val="00996504"/>
    <w:rsid w:val="00A01A03"/>
    <w:rsid w:val="00A055BC"/>
    <w:rsid w:val="00A06EB4"/>
    <w:rsid w:val="00A45389"/>
    <w:rsid w:val="00A57E05"/>
    <w:rsid w:val="00AA21D5"/>
    <w:rsid w:val="00B53D49"/>
    <w:rsid w:val="00B643E2"/>
    <w:rsid w:val="00B74F6D"/>
    <w:rsid w:val="00B8485B"/>
    <w:rsid w:val="00B90D89"/>
    <w:rsid w:val="00BB2FCF"/>
    <w:rsid w:val="00BD1E99"/>
    <w:rsid w:val="00BE0EA4"/>
    <w:rsid w:val="00BE2348"/>
    <w:rsid w:val="00C067B5"/>
    <w:rsid w:val="00CD5447"/>
    <w:rsid w:val="00CE2092"/>
    <w:rsid w:val="00D06C25"/>
    <w:rsid w:val="00D147E2"/>
    <w:rsid w:val="00DC570C"/>
    <w:rsid w:val="00E01C70"/>
    <w:rsid w:val="00E07CF7"/>
    <w:rsid w:val="00EB4A6F"/>
    <w:rsid w:val="00EE0206"/>
    <w:rsid w:val="00FA1F76"/>
    <w:rsid w:val="00FB01DC"/>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4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18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semiHidden/>
    <w:unhideWhenUsed/>
    <w:rsid w:val="008757A7"/>
    <w:rPr>
      <w:sz w:val="20"/>
      <w:szCs w:val="20"/>
    </w:rPr>
  </w:style>
  <w:style w:type="character" w:customStyle="1" w:styleId="CommentTextChar">
    <w:name w:val="Comment Text Char"/>
    <w:basedOn w:val="DefaultParagraphFont"/>
    <w:link w:val="CommentText"/>
    <w:uiPriority w:val="99"/>
    <w:semiHidden/>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pPr>
      <w:tabs>
        <w:tab w:val="left" w:pos="0"/>
      </w:tabs>
      <w:spacing w:line="480" w:lineRule="auto"/>
      <w:ind w:right="-14" w:firstLine="360"/>
    </w:pPr>
    <w:rPr>
      <w:bCs/>
      <w:iCs/>
      <w:szCs w:val="2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18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semiHidden/>
    <w:unhideWhenUsed/>
    <w:rsid w:val="008757A7"/>
    <w:rPr>
      <w:sz w:val="20"/>
      <w:szCs w:val="20"/>
    </w:rPr>
  </w:style>
  <w:style w:type="character" w:customStyle="1" w:styleId="CommentTextChar">
    <w:name w:val="Comment Text Char"/>
    <w:basedOn w:val="DefaultParagraphFont"/>
    <w:link w:val="CommentText"/>
    <w:uiPriority w:val="99"/>
    <w:semiHidden/>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color w:val="4F81BD" w:themeColor="accent1"/>
      <w:sz w:val="18"/>
      <w:szCs w:val="18"/>
    </w:rPr>
  </w:style>
  <w:style w:type="character" w:styleId="Hyperlink">
    <w:name w:val="Hyperlink"/>
    <w:basedOn w:val="DefaultParagraphFont"/>
    <w:uiPriority w:val="99"/>
    <w:semiHidden/>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pPr>
      <w:tabs>
        <w:tab w:val="left" w:pos="0"/>
      </w:tabs>
      <w:spacing w:line="480" w:lineRule="auto"/>
      <w:ind w:right="-14" w:firstLine="360"/>
    </w:pPr>
    <w:rPr>
      <w:bCs/>
      <w:iCs/>
      <w:szCs w:val="2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surfer.nmr.mgh.harvard.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ideas.repec.org/a/aea/aecrev/v69y1979i4p623-38.html" TargetMode="External"/><Relationship Id="rId15" Type="http://schemas.openxmlformats.org/officeDocument/2006/relationships/hyperlink" Target="http://ideas.repec.org/s/aea/aecrev.html" TargetMode="External"/><Relationship Id="rId16" Type="http://schemas.openxmlformats.org/officeDocument/2006/relationships/hyperlink" Target="https://docs.google.com/a/decisionsciences.columbia.edu/viewer?a=v&amp;pid=sites&amp;srcid=ZGVjaXNpb25zY2llbmNlcy5jb2x1bWJpYS5lZHV8Y2RzLXdpa2l8Z3g6NmU3MWNhNTI5ZmVhNjkwMg" TargetMode="External"/><Relationship Id="rId17" Type="http://schemas.openxmlformats.org/officeDocument/2006/relationships/hyperlink" Target="https://vlab2.gsb.columbia.edu/decisionsciences.columbia.edu/uploads/File/Articles/PAM.slovicbookclean.pdf" TargetMode="External"/><Relationship Id="rId18" Type="http://schemas.openxmlformats.org/officeDocument/2006/relationships/hyperlink" Target="https://vlab2.gsb.columbia.edu/decisionsciences.columbia.edu/uploads/File/Articles/MindfulJudgment.PDF"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15E88-39BB-4740-867D-505AF1ABC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4448</Words>
  <Characters>25359</Characters>
  <Application>Microsoft Macintosh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29748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10</cp:revision>
  <cp:lastPrinted>2013-09-09T15:06:00Z</cp:lastPrinted>
  <dcterms:created xsi:type="dcterms:W3CDTF">2014-02-27T14:38:00Z</dcterms:created>
  <dcterms:modified xsi:type="dcterms:W3CDTF">2014-02-27T21:08:00Z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ies>
</file>