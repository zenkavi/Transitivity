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bookmarkStart w:id="0" w:name="_GoBack"/>
      <w:bookmarkEnd w:id="0"/>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r>
        <w:rPr>
          <w:rFonts w:ascii="Times" w:eastAsiaTheme="majorEastAsia" w:hAnsi="Times" w:cstheme="majorBidi"/>
          <w:spacing w:val="5"/>
          <w:kern w:val="28"/>
          <w:szCs w:val="24"/>
        </w:rPr>
        <w:t xml:space="preserve">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02F7B855" w:rsidR="00A934E0" w:rsidRDefault="001D3298" w:rsidP="00A934E0">
      <w:pPr>
        <w:tabs>
          <w:tab w:val="clear" w:pos="0"/>
        </w:tabs>
        <w:ind w:right="0"/>
        <w:rPr>
          <w:ins w:id="1"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2"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3"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4"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5"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6" w:author="Ayse Zeynep Enkavi" w:date="2015-02-11T23:20:00Z">
        <w:r w:rsidR="00A934E0">
          <w:rPr>
            <w:rFonts w:ascii="Times" w:hAnsi="Times"/>
            <w:bCs w:val="0"/>
            <w:iCs w:val="0"/>
            <w:szCs w:val="24"/>
          </w:rPr>
          <w:t xml:space="preserve"> There were significant group and task differences in reaction times.</w:t>
        </w:r>
      </w:ins>
      <w:ins w:id="7" w:author="Ayse Zeynep Enkavi" w:date="2015-02-11T23:22:00Z">
        <w:r w:rsidR="00A934E0">
          <w:rPr>
            <w:rFonts w:ascii="Times" w:hAnsi="Times"/>
            <w:bCs w:val="0"/>
            <w:iCs w:val="0"/>
            <w:szCs w:val="24"/>
          </w:rPr>
          <w:t xml:space="preserve"> All groups were faster in the control task than in the preference task</w:t>
        </w:r>
      </w:ins>
      <w:ins w:id="8" w:author="Ayse Zeynep Enkavi" w:date="2015-02-11T23:23:00Z">
        <w:r w:rsidR="00A934E0">
          <w:rPr>
            <w:rFonts w:ascii="Times" w:hAnsi="Times"/>
            <w:bCs w:val="0"/>
            <w:iCs w:val="0"/>
            <w:szCs w:val="24"/>
          </w:rPr>
          <w:t xml:space="preserve"> (b = -837.09, t(34225) = -46.63</w:t>
        </w:r>
      </w:ins>
      <w:ins w:id="9" w:author="Ayse Zeynep Enkavi" w:date="2015-02-11T23:24:00Z">
        <w:r w:rsidR="00A934E0">
          <w:rPr>
            <w:rFonts w:ascii="Times" w:hAnsi="Times"/>
            <w:bCs w:val="0"/>
            <w:iCs w:val="0"/>
            <w:szCs w:val="24"/>
          </w:rPr>
          <w:t>, p &lt; 0.001)</w:t>
        </w:r>
      </w:ins>
      <w:ins w:id="10"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11" w:author="Ayse Zeynep Enkavi" w:date="2015-02-11T23:27:00Z">
        <w:r w:rsidR="00A934E0">
          <w:rPr>
            <w:rFonts w:ascii="Times" w:hAnsi="Times"/>
            <w:bCs w:val="0"/>
            <w:iCs w:val="0"/>
            <w:szCs w:val="24"/>
          </w:rPr>
          <w:t xml:space="preserve"> (task – trial number interaction b = 2.190, t(34225) = 13.44, p &lt; 0.001)</w:t>
        </w:r>
      </w:ins>
      <w:ins w:id="12" w:author="Ayse Zeynep Enkavi" w:date="2015-02-11T23:25:00Z">
        <w:r w:rsidR="00A934E0">
          <w:rPr>
            <w:rFonts w:ascii="Times" w:hAnsi="Times"/>
            <w:bCs w:val="0"/>
            <w:iCs w:val="0"/>
            <w:szCs w:val="24"/>
          </w:rPr>
          <w:t>.</w:t>
        </w:r>
      </w:ins>
      <w:ins w:id="13"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14" w:author="Ayse Zeynep Enkavi" w:date="2015-02-11T23:22:00Z">
        <w:r w:rsidR="00A934E0">
          <w:rPr>
            <w:rFonts w:ascii="Times" w:hAnsi="Times"/>
            <w:bCs w:val="0"/>
            <w:iCs w:val="0"/>
            <w:szCs w:val="24"/>
          </w:rPr>
          <w:t xml:space="preserve">  </w:t>
        </w:r>
      </w:ins>
      <w:ins w:id="15"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7311D76A" w:rsidR="008917A6" w:rsidRPr="00733024" w:rsidRDefault="00A934E0" w:rsidP="00A934E0">
      <w:pPr>
        <w:tabs>
          <w:tab w:val="clear" w:pos="0"/>
        </w:tabs>
        <w:ind w:right="0"/>
        <w:rPr>
          <w:rFonts w:ascii="Times" w:hAnsi="Times"/>
          <w:bCs w:val="0"/>
          <w:iCs w:val="0"/>
          <w:szCs w:val="24"/>
        </w:rPr>
      </w:pPr>
      <w:ins w:id="16" w:author="Ayse Zeynep Enkavi" w:date="2015-02-11T23:22:00Z">
        <w:r>
          <w:rPr>
            <w:rFonts w:ascii="Times" w:hAnsi="Times"/>
            <w:bCs w:val="0"/>
            <w:iCs w:val="0"/>
            <w:noProof/>
            <w:szCs w:val="24"/>
            <w:rPrChange w:id="17">
              <w:rPr>
                <w:noProof/>
              </w:rPr>
            </w:rPrChange>
          </w:rPr>
          <w:lastRenderedPageBreak/>
          <w:drawing>
            <wp:inline distT="0" distB="0" distL="0" distR="0" wp14:anchorId="57F575ED" wp14:editId="3B76B130">
              <wp:extent cx="5486400" cy="3228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_Fig1.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54FF08E3" w14:textId="44E8A0A8" w:rsidR="00715933" w:rsidRDefault="00733024" w:rsidP="00957149">
      <w:pPr>
        <w:tabs>
          <w:tab w:val="clear" w:pos="0"/>
        </w:tabs>
        <w:ind w:right="0"/>
        <w:rPr>
          <w:ins w:id="18" w:author="Ayse Zeynep Enkavi" w:date="2015-02-12T11:57:00Z"/>
          <w:rFonts w:ascii="Times" w:hAnsi="Times"/>
          <w:bCs w:val="0"/>
          <w:i/>
          <w:iCs w:val="0"/>
          <w:sz w:val="20"/>
        </w:rPr>
      </w:pPr>
      <w:ins w:id="19" w:author="Ayse Zeynep Enkavi" w:date="2015-02-11T23:34:00Z">
        <w:r w:rsidRPr="00715933">
          <w:rPr>
            <w:rFonts w:ascii="Times" w:hAnsi="Times"/>
            <w:bCs w:val="0"/>
            <w:i/>
            <w:iCs w:val="0"/>
            <w:sz w:val="20"/>
          </w:rPr>
          <w:t>Fig. S</w:t>
        </w:r>
        <w:r>
          <w:rPr>
            <w:rFonts w:ascii="Times" w:hAnsi="Times"/>
            <w:bCs w:val="0"/>
            <w:i/>
            <w:iCs w:val="0"/>
            <w:sz w:val="20"/>
          </w:rPr>
          <w:t>1</w:t>
        </w:r>
        <w:r w:rsidRPr="00715933">
          <w:rPr>
            <w:rFonts w:ascii="Times" w:hAnsi="Times"/>
            <w:bCs w:val="0"/>
            <w:i/>
            <w:iCs w:val="0"/>
            <w:sz w:val="20"/>
          </w:rPr>
          <w:t xml:space="preserve">: </w:t>
        </w:r>
        <w:r>
          <w:rPr>
            <w:rFonts w:ascii="Times" w:hAnsi="Times"/>
            <w:bCs w:val="0"/>
            <w:i/>
            <w:iCs w:val="0"/>
            <w:sz w:val="20"/>
          </w:rPr>
          <w:t>Reaction times for each task and group. RT</w:t>
        </w:r>
      </w:ins>
      <w:ins w:id="20" w:author="Ayse Zeynep Enkavi" w:date="2015-02-11T23:35:00Z">
        <w:r>
          <w:rPr>
            <w:rFonts w:ascii="Times" w:hAnsi="Times"/>
            <w:bCs w:val="0"/>
            <w:i/>
            <w:iCs w:val="0"/>
            <w:sz w:val="20"/>
          </w:rPr>
          <w:t xml:space="preserve">’s decreased as the task progressed for all groups in both trials. </w:t>
        </w:r>
      </w:ins>
      <w:ins w:id="21" w:author="Ayse Zeynep Enkavi" w:date="2015-02-11T23:36:00Z">
        <w:r>
          <w:rPr>
            <w:rFonts w:ascii="Times" w:hAnsi="Times"/>
            <w:bCs w:val="0"/>
            <w:i/>
            <w:iCs w:val="0"/>
            <w:sz w:val="20"/>
          </w:rPr>
          <w:t xml:space="preserve">The MTL group was consistently slower in the choice task. </w:t>
        </w:r>
      </w:ins>
      <w:ins w:id="22" w:author="Ayse Zeynep Enkavi" w:date="2015-02-11T23:35:00Z">
        <w:r>
          <w:rPr>
            <w:rFonts w:ascii="Times" w:hAnsi="Times"/>
            <w:bCs w:val="0"/>
            <w:i/>
            <w:iCs w:val="0"/>
            <w:sz w:val="20"/>
          </w:rPr>
          <w:t xml:space="preserve">All groups were faster in the control task.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lastRenderedPageBreak/>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23"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24"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25"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66C0124C" w:rsidR="00F811BC" w:rsidRDefault="00F811BC" w:rsidP="0025484B">
      <w:pPr>
        <w:tabs>
          <w:tab w:val="clear" w:pos="0"/>
        </w:tabs>
        <w:ind w:right="0"/>
        <w:rPr>
          <w:ins w:id="26"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27" w:author="Ayse Zeynep Enkavi" w:date="2015-02-11T23:41:00Z">
        <w:r w:rsidR="00F755D6">
          <w:rPr>
            <w:rFonts w:ascii="Times" w:hAnsi="Times"/>
            <w:bCs w:val="0"/>
            <w:iCs w:val="0"/>
            <w:szCs w:val="24"/>
          </w:rPr>
          <w:t>a linear mixed model with orthogonal contrasts for group and task type (choice or control)</w:t>
        </w:r>
      </w:ins>
      <w:ins w:id="28" w:author="Ayse Zeynep Enkavi" w:date="2015-02-11T23:43:00Z">
        <w:r w:rsidR="00F755D6">
          <w:rPr>
            <w:rFonts w:ascii="Times" w:hAnsi="Times"/>
            <w:bCs w:val="0"/>
            <w:iCs w:val="0"/>
            <w:szCs w:val="24"/>
          </w:rPr>
          <w:t>. This was significantly better than a model without random intercept for subjects</w:t>
        </w:r>
      </w:ins>
      <w:ins w:id="29" w:author="Ayse Zeynep Enkavi" w:date="2015-02-11T23:44:00Z">
        <w:r w:rsidR="00F755D6">
          <w:rPr>
            <w:rFonts w:ascii="Times" w:hAnsi="Times"/>
            <w:bCs w:val="0"/>
            <w:iCs w:val="0"/>
            <w:szCs w:val="24"/>
          </w:rPr>
          <w:t xml:space="preserve"> (</w:t>
        </w:r>
      </w:ins>
      <w:ins w:id="30"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 xml:space="preserve">(7) = </w:t>
        </w:r>
      </w:ins>
      <w:ins w:id="31" w:author="Ayse Zeynep Enkavi" w:date="2015-02-11T23:46:00Z">
        <w:r w:rsidR="00F755D6">
          <w:rPr>
            <w:rFonts w:ascii="Times" w:hAnsi="Times"/>
            <w:bCs w:val="0"/>
            <w:iCs w:val="0"/>
            <w:szCs w:val="24"/>
          </w:rPr>
          <w:t>0.036</w:t>
        </w:r>
      </w:ins>
      <w:ins w:id="32" w:author="Ayse Zeynep Enkavi" w:date="2015-02-11T23:44:00Z">
        <w:r w:rsidR="00F755D6">
          <w:rPr>
            <w:rFonts w:ascii="Times" w:hAnsi="Times"/>
            <w:bCs w:val="0"/>
            <w:iCs w:val="0"/>
            <w:szCs w:val="24"/>
          </w:rPr>
          <w:t>)</w:t>
        </w:r>
      </w:ins>
      <w:ins w:id="33" w:author="Ayse Zeynep Enkavi" w:date="2015-02-11T23:43:00Z">
        <w:r w:rsidR="00F755D6">
          <w:rPr>
            <w:rFonts w:ascii="Times" w:hAnsi="Times"/>
            <w:bCs w:val="0"/>
            <w:iCs w:val="0"/>
            <w:szCs w:val="24"/>
          </w:rPr>
          <w:t xml:space="preserve">. The percentage of intransitive choices was log transformed to </w:t>
        </w:r>
      </w:ins>
      <w:ins w:id="34" w:author="Ayse Zeynep Enkavi" w:date="2015-02-11T23:47:00Z">
        <w:r w:rsidR="00F755D6">
          <w:rPr>
            <w:rFonts w:ascii="Times" w:hAnsi="Times"/>
            <w:bCs w:val="0"/>
            <w:iCs w:val="0"/>
            <w:szCs w:val="24"/>
          </w:rPr>
          <w:t>ensure that the difference in variances was independent of task type (</w:t>
        </w:r>
      </w:ins>
      <w:ins w:id="35"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36" w:author="Ayse Zeynep Enkavi" w:date="2015-02-11T23:49:00Z">
        <w:r w:rsidR="005B3AF2">
          <w:rPr>
            <w:rFonts w:ascii="Times" w:hAnsi="Times"/>
            <w:bCs w:val="0"/>
            <w:iCs w:val="0"/>
            <w:szCs w:val="24"/>
          </w:rPr>
          <w:t>4, p = 0.067</w:t>
        </w:r>
      </w:ins>
      <w:ins w:id="37" w:author="Ayse Zeynep Enkavi" w:date="2015-02-11T23:47:00Z">
        <w:r w:rsidR="00F755D6">
          <w:rPr>
            <w:rFonts w:ascii="Times" w:hAnsi="Times"/>
            <w:bCs w:val="0"/>
            <w:iCs w:val="0"/>
            <w:szCs w:val="24"/>
          </w:rPr>
          <w:t>).</w:t>
        </w:r>
      </w:ins>
      <w:ins w:id="38"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079DBB1A" w14:textId="249CFE0B" w:rsidR="0091440F" w:rsidRDefault="00753584" w:rsidP="00C678D2">
      <w:pPr>
        <w:tabs>
          <w:tab w:val="clear" w:pos="0"/>
        </w:tabs>
        <w:ind w:right="0"/>
        <w:rPr>
          <w:ins w:id="39" w:author="Ayse Zeynep Enkavi" w:date="2015-02-12T11:57:00Z"/>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40"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41"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42"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43"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44"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45"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46"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47"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w:t>
      </w:r>
      <w:r w:rsidR="00D82C63">
        <w:rPr>
          <w:rFonts w:ascii="Times" w:hAnsi="Times"/>
          <w:bCs w:val="0"/>
          <w:iCs w:val="0"/>
          <w:szCs w:val="24"/>
        </w:rPr>
        <w:lastRenderedPageBreak/>
        <w:t xml:space="preserve">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48" w:author="Ayse Zeynep Enkavi" w:date="2015-02-12T00:35:00Z">
        <w:r w:rsidR="007B6F04">
          <w:t>b</w:t>
        </w:r>
      </w:ins>
      <w:r w:rsidR="00D82C63">
        <w:t xml:space="preserve"> = – 0.0</w:t>
      </w:r>
      <w:ins w:id="49" w:author="Ayse Zeynep Enkavi" w:date="2015-02-12T00:35:00Z">
        <w:r w:rsidR="007B6F04">
          <w:t>46</w:t>
        </w:r>
      </w:ins>
      <w:r w:rsidR="00D82C63">
        <w:t>, t</w:t>
      </w:r>
      <w:ins w:id="50" w:author="Ayse Zeynep Enkavi" w:date="2015-02-12T00:36:00Z">
        <w:r w:rsidR="007B6F04">
          <w:t>(1700)</w:t>
        </w:r>
      </w:ins>
      <w:r w:rsidR="00D82C63">
        <w:t xml:space="preserve"> = – 0.</w:t>
      </w:r>
      <w:ins w:id="51" w:author="Ayse Zeynep Enkavi" w:date="2015-02-12T00:36:00Z">
        <w:r w:rsidR="007B6F04">
          <w:t>95</w:t>
        </w:r>
      </w:ins>
      <w:r w:rsidR="00AD3709">
        <w:t>, p = 0.</w:t>
      </w:r>
      <w:ins w:id="52" w:author="Ayse Zeynep Enkavi" w:date="2015-02-12T00:36:00Z">
        <w:r w:rsidR="007B6F04">
          <w:t>340</w:t>
        </w:r>
      </w:ins>
      <w:r w:rsidR="00D82C63">
        <w:t>).</w:t>
      </w:r>
      <w:r w:rsidR="00D82C63">
        <w:rPr>
          <w:rFonts w:ascii="Times" w:hAnsi="Times"/>
          <w:bCs w:val="0"/>
          <w:iCs w:val="0"/>
          <w:szCs w:val="24"/>
        </w:rPr>
        <w:t xml:space="preserve"> </w:t>
      </w:r>
    </w:p>
    <w:p w14:paraId="68740836" w14:textId="77777777" w:rsidR="009B4ECF" w:rsidRDefault="009B4ECF" w:rsidP="00C678D2">
      <w:pPr>
        <w:tabs>
          <w:tab w:val="clear" w:pos="0"/>
        </w:tabs>
        <w:ind w:right="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6E0227C7"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w:t>
      </w:r>
      <w:ins w:id="53"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w:t>
      </w:r>
      <w:ins w:id="54" w:author="Ayse Zeynep Enkavi" w:date="2015-02-12T11:57:00Z">
        <w:r w:rsidR="009B4ECF">
          <w:rPr>
            <w:rFonts w:ascii="Times" w:hAnsi="Times"/>
            <w:bCs w:val="0"/>
            <w:iCs w:val="0"/>
            <w:szCs w:val="24"/>
          </w:rPr>
          <w:t xml:space="preserve">b = – 7.82, </w:t>
        </w:r>
      </w:ins>
      <w:r w:rsidR="00B20D57">
        <w:rPr>
          <w:rFonts w:ascii="Times" w:hAnsi="Times"/>
          <w:bCs w:val="0"/>
          <w:iCs w:val="0"/>
          <w:szCs w:val="24"/>
        </w:rPr>
        <w:t>t</w:t>
      </w:r>
      <w:ins w:id="55" w:author="Ayse Zeynep Enkavi" w:date="2015-02-12T11:54:00Z">
        <w:r w:rsidR="009B4ECF">
          <w:rPr>
            <w:rFonts w:ascii="Times" w:hAnsi="Times"/>
            <w:bCs w:val="0"/>
            <w:iCs w:val="0"/>
            <w:szCs w:val="24"/>
          </w:rPr>
          <w:t>(16900)</w:t>
        </w:r>
      </w:ins>
      <w:r w:rsidR="00B20D57">
        <w:rPr>
          <w:rFonts w:ascii="Times" w:hAnsi="Times"/>
          <w:bCs w:val="0"/>
          <w:iCs w:val="0"/>
          <w:szCs w:val="24"/>
        </w:rPr>
        <w:t xml:space="preserve">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00294F0F"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w:t>
      </w:r>
      <w:r w:rsidR="00CD1D5E">
        <w:lastRenderedPageBreak/>
        <w:t xml:space="preserve">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w:t>
      </w:r>
      <w:ins w:id="56" w:author="Ayse Zeynep Enkavi" w:date="2015-02-12T12:00:00Z">
        <w:r w:rsidR="00142539">
          <w:t>linear mixed model</w:t>
        </w:r>
      </w:ins>
      <w:r>
        <w:t xml:space="preserve"> allowing for </w:t>
      </w:r>
      <w:ins w:id="57" w:author="Ayse Zeynep Enkavi" w:date="2015-02-12T12:00:00Z">
        <w:r w:rsidR="009B4ECF">
          <w:t xml:space="preserve">random </w:t>
        </w:r>
      </w:ins>
      <w:r>
        <w:t xml:space="preserve">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r>
        <w:t>intransitivities</w:t>
      </w:r>
      <w:proofErr w:type="spellEnd"/>
      <w:r>
        <w:t xml:space="preserve"> for the MTL group (</w:t>
      </w:r>
      <w:ins w:id="58" w:author="Ayse Zeynep Enkavi" w:date="2015-02-12T12:09:00Z">
        <w:r w:rsidR="00142539">
          <w:t xml:space="preserve">b = 0.56, </w:t>
        </w:r>
      </w:ins>
      <w:r>
        <w:t>t</w:t>
      </w:r>
      <w:ins w:id="59" w:author="Ayse Zeynep Enkavi" w:date="2015-02-12T12:09:00Z">
        <w:r w:rsidR="00142539">
          <w:t>(94</w:t>
        </w:r>
        <w:r w:rsidR="00204F1A">
          <w:t>)</w:t>
        </w:r>
      </w:ins>
      <w:r>
        <w:t xml:space="preserve"> = </w:t>
      </w:r>
      <w:ins w:id="60" w:author="Ayse Zeynep Enkavi" w:date="2015-02-12T12:11:00Z">
        <w:r w:rsidR="00204F1A">
          <w:t>3.72</w:t>
        </w:r>
      </w:ins>
      <w:r w:rsidR="00CA2C3E">
        <w:t>, p &lt; 0.001</w:t>
      </w:r>
      <w:r>
        <w:t>)</w:t>
      </w:r>
      <w:r w:rsidR="00DC423D">
        <w:t xml:space="preserve">. </w:t>
      </w:r>
      <w:ins w:id="61"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62" w:author="Ayse Zeynep Enkavi" w:date="2015-02-12T12:11:00Z">
        <w:r w:rsidR="00204F1A">
          <w:rPr>
            <w:rFonts w:ascii="Times" w:hAnsi="Times"/>
            <w:bCs w:val="0"/>
            <w:iCs w:val="0"/>
            <w:szCs w:val="24"/>
          </w:rPr>
          <w:t>715</w:t>
        </w:r>
      </w:ins>
      <w:ins w:id="63" w:author="Ayse Zeynep Enkavi" w:date="2014-06-17T07:38:00Z">
        <w:r w:rsidR="00D533B2">
          <w:rPr>
            <w:rFonts w:ascii="Times" w:hAnsi="Times"/>
            <w:bCs w:val="0"/>
            <w:iCs w:val="0"/>
            <w:szCs w:val="24"/>
          </w:rPr>
          <w:t xml:space="preserve"> and standard deviation of 1.</w:t>
        </w:r>
      </w:ins>
      <w:ins w:id="64" w:author="Ayse Zeynep Enkavi" w:date="2015-02-12T12:11:00Z">
        <w:r w:rsidR="00204F1A">
          <w:rPr>
            <w:rFonts w:ascii="Times" w:hAnsi="Times"/>
            <w:bCs w:val="0"/>
            <w:iCs w:val="0"/>
            <w:szCs w:val="24"/>
          </w:rPr>
          <w:t>414</w:t>
        </w:r>
      </w:ins>
      <w:ins w:id="65" w:author="Ayse Zeynep Enkavi" w:date="2014-06-17T07:38:00Z">
        <w:r w:rsidR="00D533B2">
          <w:rPr>
            <w:rFonts w:ascii="Times" w:hAnsi="Times"/>
            <w:bCs w:val="0"/>
            <w:iCs w:val="0"/>
            <w:szCs w:val="24"/>
          </w:rPr>
          <w:t xml:space="preserve">. As the mean implies most of the 190 choice pairs for each 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66" w:author="Ayse Zeynep Enkavi" w:date="2014-06-17T07:39:00Z">
        <w:r w:rsidR="00D533B2">
          <w:rPr>
            <w:rFonts w:ascii="Times" w:hAnsi="Times"/>
            <w:bCs w:val="0"/>
            <w:iCs w:val="0"/>
            <w:szCs w:val="24"/>
          </w:rPr>
          <w:t>Therefore, as Figure S</w:t>
        </w:r>
      </w:ins>
      <w:ins w:id="67" w:author="Ayse Zeynep Enkavi" w:date="2015-02-12T12:12:00Z">
        <w:r w:rsidR="00204F1A">
          <w:rPr>
            <w:rFonts w:ascii="Times" w:hAnsi="Times"/>
            <w:bCs w:val="0"/>
            <w:iCs w:val="0"/>
            <w:szCs w:val="24"/>
          </w:rPr>
          <w:t>2</w:t>
        </w:r>
      </w:ins>
      <w:ins w:id="68"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69" w:author="Ayse Zeynep Enkavi" w:date="2015-02-12T12:12:00Z">
        <w:r w:rsidR="00204F1A">
          <w:t>49</w:t>
        </w:r>
      </w:ins>
      <w:r w:rsidR="003160E4">
        <w:t xml:space="preserve"> </w:t>
      </w:r>
      <w:proofErr w:type="spellStart"/>
      <w:r w:rsidR="003160E4">
        <w:t>intransitivities</w:t>
      </w:r>
      <w:proofErr w:type="spellEnd"/>
      <w:ins w:id="70" w:author="Ayse Zeynep Enkavi" w:date="2014-06-17T07:40:00Z">
        <w:r w:rsidR="00D533B2">
          <w:t xml:space="preserve"> on average</w:t>
        </w:r>
      </w:ins>
      <w:r w:rsidR="003160E4">
        <w:t xml:space="preserve"> for the control group, 0.</w:t>
      </w:r>
      <w:r w:rsidR="00B06400">
        <w:t>6</w:t>
      </w:r>
      <w:ins w:id="71" w:author="Ayse Zeynep Enkavi" w:date="2015-02-12T12:12:00Z">
        <w:r w:rsidR="00204F1A">
          <w:t>0</w:t>
        </w:r>
      </w:ins>
      <w:r w:rsidR="003160E4">
        <w:t xml:space="preserve"> for the ETL group and 1.</w:t>
      </w:r>
      <w:ins w:id="72" w:author="Ayse Zeynep Enkavi" w:date="2015-02-12T12:12:00Z">
        <w:r w:rsidR="00204F1A">
          <w:t>05</w:t>
        </w:r>
      </w:ins>
      <w:r w:rsidR="003160E4">
        <w:t xml:space="preserve"> for MTL group</w:t>
      </w:r>
      <w:r>
        <w:t xml:space="preserve"> but this pattern </w:t>
      </w:r>
      <w:r w:rsidR="003160E4">
        <w:t xml:space="preserve">showed neither a </w:t>
      </w:r>
      <w:r>
        <w:t>linear (</w:t>
      </w:r>
      <w:ins w:id="73" w:author="Ayse Zeynep Enkavi" w:date="2015-02-12T12:13:00Z">
        <w:r w:rsidR="00204F1A">
          <w:t xml:space="preserve">b = </w:t>
        </w:r>
      </w:ins>
      <w:ins w:id="74" w:author="Ayse Zeynep Enkavi" w:date="2015-02-12T12:15:00Z">
        <w:r w:rsidR="00204F1A">
          <w:t>6.98 × 10</w:t>
        </w:r>
        <w:r w:rsidR="00204F1A">
          <w:rPr>
            <w:vertAlign w:val="superscript"/>
          </w:rPr>
          <w:t>-4</w:t>
        </w:r>
      </w:ins>
      <w:ins w:id="75" w:author="Ayse Zeynep Enkavi" w:date="2015-02-12T12:13:00Z">
        <w:r w:rsidR="00204F1A">
          <w:t xml:space="preserve">, </w:t>
        </w:r>
      </w:ins>
      <w:r>
        <w:t>t</w:t>
      </w:r>
      <w:ins w:id="76" w:author="Ayse Zeynep Enkavi" w:date="2015-02-12T12:13:00Z">
        <w:r w:rsidR="00204F1A">
          <w:t>(17200)</w:t>
        </w:r>
      </w:ins>
      <w:r>
        <w:t xml:space="preserve"> = 0.</w:t>
      </w:r>
      <w:ins w:id="77" w:author="Ayse Zeynep Enkavi" w:date="2015-02-12T12:13:00Z">
        <w:r w:rsidR="00204F1A">
          <w:t>91</w:t>
        </w:r>
      </w:ins>
      <w:r w:rsidR="00C46521">
        <w:t>, p = 0.</w:t>
      </w:r>
      <w:ins w:id="78" w:author="Ayse Zeynep Enkavi" w:date="2015-02-12T12:14:00Z">
        <w:r w:rsidR="00204F1A">
          <w:t>364</w:t>
        </w:r>
      </w:ins>
      <w:r>
        <w:t xml:space="preserve">) </w:t>
      </w:r>
      <w:r w:rsidR="00B06400">
        <w:t>n</w:t>
      </w:r>
      <w:r>
        <w:t xml:space="preserve">or </w:t>
      </w:r>
      <w:r w:rsidR="00B06400">
        <w:t xml:space="preserve">a </w:t>
      </w:r>
      <w:r>
        <w:t>quadratic (</w:t>
      </w:r>
      <w:ins w:id="79" w:author="Ayse Zeynep Enkavi" w:date="2015-02-12T12:14:00Z">
        <w:r w:rsidR="00204F1A">
          <w:t>b = 2.8</w:t>
        </w:r>
      </w:ins>
      <w:ins w:id="80" w:author="Ayse Zeynep Enkavi" w:date="2015-02-12T12:15:00Z">
        <w:r w:rsidR="00204F1A">
          <w:t>7</w:t>
        </w:r>
      </w:ins>
      <w:ins w:id="81" w:author="Ayse Zeynep Enkavi" w:date="2015-02-12T12:14:00Z">
        <w:r w:rsidR="00204F1A">
          <w:t xml:space="preserve"> × 10</w:t>
        </w:r>
        <w:r w:rsidR="00204F1A">
          <w:rPr>
            <w:vertAlign w:val="superscript"/>
          </w:rPr>
          <w:t>-</w:t>
        </w:r>
      </w:ins>
      <w:ins w:id="82" w:author="Ayse Zeynep Enkavi" w:date="2015-02-12T12:15:00Z">
        <w:r w:rsidR="00204F1A">
          <w:rPr>
            <w:vertAlign w:val="superscript"/>
          </w:rPr>
          <w:t>6</w:t>
        </w:r>
      </w:ins>
      <w:ins w:id="83" w:author="Ayse Zeynep Enkavi" w:date="2015-02-12T12:14:00Z">
        <w:r w:rsidR="00204F1A">
          <w:t xml:space="preserve">, </w:t>
        </w:r>
      </w:ins>
      <w:r>
        <w:t>t</w:t>
      </w:r>
      <w:ins w:id="84" w:author="Ayse Zeynep Enkavi" w:date="2015-02-12T12:15:00Z">
        <w:r w:rsidR="00204F1A">
          <w:t>(17200)</w:t>
        </w:r>
      </w:ins>
      <w:r>
        <w:t xml:space="preserve"> = 0.</w:t>
      </w:r>
      <w:r w:rsidR="00B06400">
        <w:t>4</w:t>
      </w:r>
      <w:ins w:id="85" w:author="Ayse Zeynep Enkavi" w:date="2015-02-12T12:15:00Z">
        <w:r w:rsidR="00204F1A">
          <w:t>6</w:t>
        </w:r>
      </w:ins>
      <w:r w:rsidR="00C46521">
        <w:t>, p = 0.6</w:t>
      </w:r>
      <w:ins w:id="86" w:author="Ayse Zeynep Enkavi" w:date="2015-02-12T12:15:00Z">
        <w:r w:rsidR="00204F1A">
          <w:t>47</w:t>
        </w:r>
      </w:ins>
      <w:r>
        <w:t>) trend 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7202D95F" w:rsidR="00DD673B" w:rsidRDefault="00142539" w:rsidP="00957149">
      <w:ins w:id="87" w:author="Ayse Zeynep Enkavi" w:date="2015-02-12T12:08:00Z">
        <w:r>
          <w:rPr>
            <w:noProof/>
          </w:rPr>
          <w:lastRenderedPageBreak/>
          <w:drawing>
            <wp:inline distT="0" distB="0" distL="0" distR="0" wp14:anchorId="1B5F9D7E" wp14:editId="0859A45B">
              <wp:extent cx="5486400"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2.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228975"/>
                      </a:xfrm>
                      <a:prstGeom prst="rect">
                        <a:avLst/>
                      </a:prstGeom>
                    </pic:spPr>
                  </pic:pic>
                </a:graphicData>
              </a:graphic>
            </wp:inline>
          </w:drawing>
        </w:r>
      </w:ins>
    </w:p>
    <w:p w14:paraId="67CE77F9" w14:textId="3A600A9A" w:rsidR="008917A6" w:rsidRDefault="008917A6" w:rsidP="00733024">
      <w:r w:rsidRPr="00715933">
        <w:rPr>
          <w:rFonts w:ascii="Times" w:hAnsi="Times"/>
          <w:bCs w:val="0"/>
          <w:i/>
          <w:iCs w:val="0"/>
          <w:sz w:val="20"/>
        </w:rPr>
        <w:t xml:space="preserve">Fig. </w:t>
      </w:r>
      <w:ins w:id="88" w:author="Ayse Zeynep Enkavi" w:date="2015-02-11T23:34:00Z">
        <w:r w:rsidR="00733024" w:rsidRPr="00715933">
          <w:rPr>
            <w:rFonts w:ascii="Times" w:hAnsi="Times"/>
            <w:bCs w:val="0"/>
            <w:i/>
            <w:iCs w:val="0"/>
            <w:sz w:val="20"/>
          </w:rPr>
          <w:t>S</w:t>
        </w:r>
        <w:r w:rsidR="00733024">
          <w:rPr>
            <w:rFonts w:ascii="Times" w:hAnsi="Times"/>
            <w:bCs w:val="0"/>
            <w:i/>
            <w:iCs w:val="0"/>
            <w:sz w:val="20"/>
          </w:rPr>
          <w:t>2</w:t>
        </w:r>
      </w:ins>
      <w:r w:rsidRPr="00715933">
        <w:rPr>
          <w:rFonts w:ascii="Times" w:hAnsi="Times"/>
          <w:bCs w:val="0"/>
          <w:i/>
          <w:iCs w:val="0"/>
          <w:sz w:val="20"/>
        </w:rPr>
        <w:t xml:space="preserve">: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89" w:author="Ayse Zeynep Enkavi" w:date="2014-06-17T07:33:00Z">
        <w:r w:rsidR="00D533B2">
          <w:rPr>
            <w:rFonts w:ascii="Times" w:hAnsi="Times"/>
            <w:bCs w:val="0"/>
            <w:i/>
            <w:iCs w:val="0"/>
            <w:sz w:val="20"/>
          </w:rPr>
          <w:t>by group and sequence.</w:t>
        </w:r>
      </w:ins>
    </w:p>
    <w:p w14:paraId="4BCA92F8" w14:textId="77777777" w:rsidR="00204F1A" w:rsidRDefault="00204F1A" w:rsidP="00C678D2">
      <w:pPr>
        <w:tabs>
          <w:tab w:val="clear" w:pos="0"/>
        </w:tabs>
        <w:ind w:right="0"/>
        <w:rPr>
          <w:ins w:id="90"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6C0E8465" w14:textId="75BABAB3" w:rsidR="001C336C" w:rsidRDefault="001C336C" w:rsidP="00957149">
      <w:commentRangeStart w:id="91"/>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r>
        <w:t>intransitivities</w:t>
      </w:r>
      <w:proofErr w:type="spell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p &lt;0.001</w:t>
      </w:r>
      <w:r>
        <w:t xml:space="preserve">).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t>
      </w:r>
      <w:r>
        <w:lastRenderedPageBreak/>
        <w:t>with</w:t>
      </w:r>
      <w:r w:rsidR="00555DD0">
        <w:t xml:space="preserve"> only</w:t>
      </w:r>
      <w:r>
        <w:t xml:space="preserve"> a fixed effect with group and random intercepts for subjects (</w:t>
      </w:r>
      <w:r w:rsidRPr="00EC527C">
        <w:rPr>
          <w:rFonts w:eastAsia="Malgun Gothic"/>
        </w:rPr>
        <w:t>χ</w:t>
      </w:r>
      <w:r w:rsidRPr="00EC527C">
        <w:rPr>
          <w:rFonts w:eastAsia="Malgun Gothic"/>
          <w:vertAlign w:val="superscript"/>
        </w:rPr>
        <w:t>2</w:t>
      </w:r>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r w:rsidR="002F2266">
        <w:t>intransitivities</w:t>
      </w:r>
      <w:proofErr w:type="spell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commentRangeEnd w:id="91"/>
      <w:r w:rsidR="004667CC">
        <w:rPr>
          <w:rStyle w:val="CommentReference"/>
        </w:rPr>
        <w:commentReference w:id="91"/>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commentRangeStart w:id="92"/>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1">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commentRangeEnd w:id="92"/>
      <w:r w:rsidR="007465AC">
        <w:rPr>
          <w:rStyle w:val="CommentReference"/>
        </w:rPr>
        <w:commentReference w:id="92"/>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93"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lastRenderedPageBreak/>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94" w:author="Ayse Zeynep Enkavi" w:date="2014-06-12T14:30:00Z"/>
          <w:rFonts w:ascii="Times" w:hAnsi="Times"/>
          <w:bCs w:val="0"/>
          <w:iCs w:val="0"/>
          <w:szCs w:val="24"/>
        </w:rPr>
      </w:pPr>
      <w:r w:rsidRPr="00840240">
        <w:rPr>
          <w:rFonts w:ascii="Times" w:hAnsi="Times"/>
          <w:bCs w:val="0"/>
          <w:iCs w:val="0"/>
          <w:noProof/>
          <w:szCs w:val="24"/>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4CB55EC2" w:rsidR="00CB79CC" w:rsidRPr="00217064" w:rsidRDefault="00CB79CC" w:rsidP="00CB79CC">
      <w:pPr>
        <w:tabs>
          <w:tab w:val="clear" w:pos="0"/>
        </w:tabs>
        <w:ind w:right="0"/>
        <w:rPr>
          <w:ins w:id="95" w:author="Ayse Zeynep Enkavi" w:date="2014-06-12T14:30:00Z"/>
          <w:rFonts w:ascii="Times" w:hAnsi="Times"/>
          <w:bCs w:val="0"/>
          <w:i/>
          <w:iCs w:val="0"/>
          <w:sz w:val="20"/>
        </w:rPr>
      </w:pPr>
      <w:ins w:id="96"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97"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98" w:author="Ayse Zeynep Enkavi" w:date="2014-06-17T07:28:00Z"/>
          <w:rFonts w:ascii="Times" w:hAnsi="Times"/>
          <w:bCs w:val="0"/>
          <w:iCs w:val="0"/>
          <w:szCs w:val="24"/>
        </w:rPr>
      </w:pPr>
      <w:r w:rsidRPr="00217064">
        <w:rPr>
          <w:rFonts w:ascii="Times" w:hAnsi="Times"/>
          <w:bCs w:val="0"/>
          <w:i/>
          <w:iCs w:val="0"/>
          <w:sz w:val="20"/>
        </w:rPr>
        <w:t>Fig. S</w:t>
      </w:r>
      <w:ins w:id="99"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370DD240" w14:textId="689B2FC7" w:rsidR="00D533B2" w:rsidRDefault="00D533B2" w:rsidP="004667CC">
      <w:pPr>
        <w:tabs>
          <w:tab w:val="clear" w:pos="0"/>
        </w:tabs>
        <w:ind w:right="0" w:firstLine="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100"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101" w:author="Ayse Zeynep Enkavi" w:date="2015-02-12T13:51:00Z">
        <w:r w:rsidR="001D2E5E">
          <w:rPr>
            <w:rFonts w:ascii="Times" w:hAnsi="Times"/>
            <w:bCs w:val="0"/>
            <w:iCs w:val="0"/>
            <w:szCs w:val="24"/>
          </w:rPr>
          <w:t xml:space="preserve"> A single timeout trial</w:t>
        </w:r>
      </w:ins>
      <w:ins w:id="102" w:author="Ayse Zeynep Enkavi" w:date="2015-02-12T13:52:00Z">
        <w:r w:rsidR="001D2E5E">
          <w:rPr>
            <w:rFonts w:ascii="Times" w:hAnsi="Times"/>
            <w:bCs w:val="0"/>
            <w:iCs w:val="0"/>
            <w:szCs w:val="24"/>
          </w:rPr>
          <w:t>, where preference cannot be determined with certainty,</w:t>
        </w:r>
      </w:ins>
      <w:ins w:id="103" w:author="Ayse Zeynep Enkavi" w:date="2015-02-12T13:51:00Z">
        <w:r w:rsidR="001D2E5E">
          <w:rPr>
            <w:rFonts w:ascii="Times" w:hAnsi="Times"/>
            <w:bCs w:val="0"/>
            <w:iCs w:val="0"/>
            <w:szCs w:val="24"/>
          </w:rPr>
          <w:t xml:space="preserve"> affects 19 </w:t>
        </w:r>
      </w:ins>
      <w:ins w:id="104" w:author="Ayse Zeynep Enkavi" w:date="2015-02-12T13:52:00Z">
        <w:r w:rsidR="001D2E5E">
          <w:rPr>
            <w:rFonts w:ascii="Times" w:hAnsi="Times"/>
            <w:bCs w:val="0"/>
            <w:iCs w:val="0"/>
            <w:szCs w:val="24"/>
          </w:rPr>
          <w:t xml:space="preserve">triplets in the counting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Percentage of </w:t>
        </w:r>
        <w:proofErr w:type="spellStart"/>
        <w:r w:rsidR="001D2E5E">
          <w:rPr>
            <w:rFonts w:ascii="Times" w:hAnsi="Times"/>
            <w:bCs w:val="0"/>
            <w:iCs w:val="0"/>
            <w:szCs w:val="24"/>
          </w:rPr>
          <w:lastRenderedPageBreak/>
          <w:t>intransitivities</w:t>
        </w:r>
        <w:proofErr w:type="spellEnd"/>
        <w:r w:rsidR="001D2E5E">
          <w:rPr>
            <w:rFonts w:ascii="Times" w:hAnsi="Times"/>
            <w:bCs w:val="0"/>
            <w:iCs w:val="0"/>
            <w:szCs w:val="24"/>
          </w:rPr>
          <w:t xml:space="preserve"> was therefore calculated as the ratio of non-affected intransitive triplets out of total non-affected triplets.</w:t>
        </w:r>
      </w:ins>
      <w:ins w:id="105" w:author="Ayse Zeynep Enkavi" w:date="2015-02-12T13:59:00Z">
        <w:r w:rsidR="001D2E5E">
          <w:rPr>
            <w:rFonts w:ascii="Times" w:hAnsi="Times"/>
            <w:bCs w:val="0"/>
            <w:iCs w:val="0"/>
            <w:szCs w:val="24"/>
          </w:rPr>
          <w:t xml:space="preserve"> 95.61 % of all triplets were immune to these problems (median</w:t>
        </w:r>
      </w:ins>
      <w:ins w:id="106" w:author="Ayse Zeynep Enkavi" w:date="2015-02-12T14:00:00Z">
        <w:r w:rsidR="001D2E5E">
          <w:rPr>
            <w:rFonts w:ascii="Times" w:hAnsi="Times"/>
            <w:bCs w:val="0"/>
            <w:iCs w:val="0"/>
            <w:szCs w:val="24"/>
          </w:rPr>
          <w:t>:</w:t>
        </w:r>
      </w:ins>
      <w:ins w:id="107" w:author="Ayse Zeynep Enkavi" w:date="2015-02-12T13:59:00Z">
        <w:r w:rsidR="001D2E5E">
          <w:rPr>
            <w:rFonts w:ascii="Times" w:hAnsi="Times"/>
            <w:bCs w:val="0"/>
            <w:iCs w:val="0"/>
            <w:szCs w:val="24"/>
          </w:rPr>
          <w:t xml:space="preserve"> 98.25 %)</w:t>
        </w:r>
      </w:ins>
      <w:ins w:id="108" w:author="Ayse Zeynep Enkavi" w:date="2015-02-12T14:03:00Z">
        <w:r w:rsidR="004667CC">
          <w:rPr>
            <w:rFonts w:ascii="Times" w:hAnsi="Times"/>
            <w:bCs w:val="0"/>
            <w:iCs w:val="0"/>
            <w:szCs w:val="24"/>
          </w:rPr>
          <w:t>.</w:t>
        </w:r>
      </w:ins>
    </w:p>
    <w:p w14:paraId="2847B6E5" w14:textId="77777777" w:rsidR="00D533B2" w:rsidRDefault="00D533B2" w:rsidP="00D533B2">
      <w:pPr>
        <w:tabs>
          <w:tab w:val="clear" w:pos="0"/>
        </w:tabs>
        <w:ind w:right="0"/>
        <w:rPr>
          <w:rFonts w:ascii="Times" w:hAnsi="Times"/>
          <w:bCs w:val="0"/>
          <w:iCs w:val="0"/>
          <w:szCs w:val="24"/>
        </w:rPr>
      </w:pPr>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Ayse Zeynep Enkavi" w:date="2015-02-12T14:09:00Z" w:initials="AE">
    <w:p w14:paraId="2484DCCE" w14:textId="5C748545" w:rsidR="004667CC" w:rsidRDefault="004667CC">
      <w:pPr>
        <w:pStyle w:val="CommentText"/>
      </w:pPr>
      <w:r>
        <w:rPr>
          <w:rStyle w:val="CommentReference"/>
        </w:rPr>
        <w:annotationRef/>
      </w:r>
      <w:r>
        <w:t>Waiting for clarification</w:t>
      </w:r>
    </w:p>
  </w:comment>
  <w:comment w:id="92" w:author="Ayse Zeynep Enkavi" w:date="2015-02-12T13:48:00Z" w:initials="AE">
    <w:p w14:paraId="411934C1" w14:textId="48D7F7AC" w:rsidR="001D2E5E" w:rsidRDefault="001D2E5E">
      <w:pPr>
        <w:pStyle w:val="CommentText"/>
      </w:pPr>
      <w:r>
        <w:rPr>
          <w:rStyle w:val="CommentReference"/>
        </w:rPr>
        <w:annotationRef/>
      </w:r>
      <w:r>
        <w:t xml:space="preserve">I’ve been staring at this plot for a while and the initial peak for the MTL group is a little confusing. I think the better analysis here would be to show that the </w:t>
      </w:r>
      <w:proofErr w:type="spellStart"/>
      <w:r>
        <w:t>intransitivities</w:t>
      </w:r>
      <w:proofErr w:type="spellEnd"/>
      <w:r>
        <w:t xml:space="preserve"> are mediated by response times. Checking on how this should be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1D2E5E" w:rsidRDefault="001D2E5E" w:rsidP="00E3440C">
      <w:pPr>
        <w:spacing w:line="240" w:lineRule="auto"/>
      </w:pPr>
      <w:r>
        <w:separator/>
      </w:r>
    </w:p>
  </w:endnote>
  <w:endnote w:type="continuationSeparator" w:id="0">
    <w:p w14:paraId="73AEAA39" w14:textId="77777777" w:rsidR="001D2E5E" w:rsidRDefault="001D2E5E"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1D2E5E" w:rsidRDefault="001D2E5E" w:rsidP="00E3440C">
      <w:pPr>
        <w:spacing w:line="240" w:lineRule="auto"/>
      </w:pPr>
      <w:r>
        <w:separator/>
      </w:r>
    </w:p>
  </w:footnote>
  <w:footnote w:type="continuationSeparator" w:id="0">
    <w:p w14:paraId="5852F1FD" w14:textId="77777777" w:rsidR="001D2E5E" w:rsidRDefault="001D2E5E"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1D2E5E" w:rsidRDefault="001D2E5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1D2E5E" w:rsidRDefault="001D2E5E"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1D2E5E" w:rsidRDefault="001D2E5E"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40CE">
      <w:rPr>
        <w:rStyle w:val="PageNumber"/>
        <w:noProof/>
      </w:rPr>
      <w:t>2</w:t>
    </w:r>
    <w:r>
      <w:rPr>
        <w:rStyle w:val="PageNumber"/>
      </w:rPr>
      <w:fldChar w:fldCharType="end"/>
    </w:r>
  </w:p>
  <w:p w14:paraId="1D01FD26" w14:textId="77777777" w:rsidR="001D2E5E" w:rsidRDefault="001D2E5E" w:rsidP="00E3440C">
    <w:pPr>
      <w:pStyle w:val="Header"/>
      <w:ind w:right="360" w:firstLine="0"/>
    </w:pPr>
    <w:r>
      <w:t>Preference consistency relies on hippocampal function</w:t>
    </w:r>
    <w:r>
      <w:tab/>
      <w:t xml:space="preserve">Weber et al       S .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42539"/>
    <w:rsid w:val="00163B1B"/>
    <w:rsid w:val="00181841"/>
    <w:rsid w:val="001B2301"/>
    <w:rsid w:val="001B4CCA"/>
    <w:rsid w:val="001C336C"/>
    <w:rsid w:val="001D2E5E"/>
    <w:rsid w:val="001D3298"/>
    <w:rsid w:val="001E76B7"/>
    <w:rsid w:val="00204F1A"/>
    <w:rsid w:val="00217064"/>
    <w:rsid w:val="0025484B"/>
    <w:rsid w:val="002C605B"/>
    <w:rsid w:val="002D4FB8"/>
    <w:rsid w:val="002F2266"/>
    <w:rsid w:val="003000C4"/>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6A79"/>
    <w:rsid w:val="00546C9F"/>
    <w:rsid w:val="00555DD0"/>
    <w:rsid w:val="00583403"/>
    <w:rsid w:val="0058515A"/>
    <w:rsid w:val="005B3AF2"/>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3024"/>
    <w:rsid w:val="007371A8"/>
    <w:rsid w:val="007465AC"/>
    <w:rsid w:val="00753584"/>
    <w:rsid w:val="0075460A"/>
    <w:rsid w:val="007564F2"/>
    <w:rsid w:val="00760657"/>
    <w:rsid w:val="00777627"/>
    <w:rsid w:val="00792851"/>
    <w:rsid w:val="007B6F04"/>
    <w:rsid w:val="007E0839"/>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3EF2"/>
    <w:rsid w:val="009555C8"/>
    <w:rsid w:val="00956195"/>
    <w:rsid w:val="00957149"/>
    <w:rsid w:val="00977E91"/>
    <w:rsid w:val="009946B7"/>
    <w:rsid w:val="009B4ECF"/>
    <w:rsid w:val="009D34F2"/>
    <w:rsid w:val="009F2ECB"/>
    <w:rsid w:val="00A05F93"/>
    <w:rsid w:val="00A40E56"/>
    <w:rsid w:val="00A552D7"/>
    <w:rsid w:val="00A90525"/>
    <w:rsid w:val="00A934E0"/>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79CC"/>
    <w:rsid w:val="00CD1D5E"/>
    <w:rsid w:val="00D16AEB"/>
    <w:rsid w:val="00D320ED"/>
    <w:rsid w:val="00D533B2"/>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020879-F627-6248-A989-6F5E8257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1833</Words>
  <Characters>10451</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2</cp:revision>
  <dcterms:created xsi:type="dcterms:W3CDTF">2015-05-24T19:04:00Z</dcterms:created>
  <dcterms:modified xsi:type="dcterms:W3CDTF">2015-05-24T19:04:00Z</dcterms:modified>
</cp:coreProperties>
</file>