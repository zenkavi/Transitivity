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A95C1" w14:textId="77777777" w:rsidR="00F30109" w:rsidRPr="00F30109" w:rsidRDefault="00F30109" w:rsidP="00F30109">
      <w:pPr>
        <w:shd w:val="clear" w:color="auto" w:fill="FFFFFF"/>
        <w:textAlignment w:val="baseline"/>
        <w:rPr>
          <w:rFonts w:ascii="Helvetica" w:hAnsi="Helvetica"/>
          <w:color w:val="958F8F"/>
          <w:sz w:val="21"/>
          <w:szCs w:val="21"/>
        </w:rPr>
      </w:pPr>
      <w:r w:rsidRPr="00F30109">
        <w:rPr>
          <w:rFonts w:ascii="Helvetica" w:hAnsi="Helvetica"/>
          <w:color w:val="958F8F"/>
          <w:sz w:val="21"/>
          <w:szCs w:val="21"/>
        </w:rPr>
        <w:t>The organizing committee will select papers for presentation at the symposium based on extended abstracts (one page, single spaced). The abstract should state the study’s objectives, briefly describe the methods, summarize the results obtained and state the conclusions. The body of the abstract should be no longer than 2300 characters, including punctuation (not spaces). All abstracts should be emailed to</w:t>
      </w:r>
      <w:r w:rsidRPr="00F30109">
        <w:rPr>
          <w:rFonts w:ascii="Helvetica" w:hAnsi="Helvetica"/>
          <w:color w:val="958F8F"/>
          <w:sz w:val="21"/>
          <w:szCs w:val="21"/>
        </w:rPr>
        <w:fldChar w:fldCharType="begin"/>
      </w:r>
      <w:r w:rsidRPr="00F30109">
        <w:rPr>
          <w:rFonts w:ascii="Helvetica" w:hAnsi="Helvetica"/>
          <w:color w:val="958F8F"/>
          <w:sz w:val="21"/>
          <w:szCs w:val="21"/>
        </w:rPr>
        <w:instrText xml:space="preserve"> HYPERLINK "mailto:isdn15@temple.edu" \t "_blank" </w:instrText>
      </w:r>
      <w:r w:rsidRPr="00F30109">
        <w:rPr>
          <w:rFonts w:ascii="Helvetica" w:hAnsi="Helvetica"/>
          <w:color w:val="958F8F"/>
          <w:sz w:val="21"/>
          <w:szCs w:val="21"/>
        </w:rPr>
      </w:r>
      <w:r w:rsidRPr="00F30109">
        <w:rPr>
          <w:rFonts w:ascii="Helvetica" w:hAnsi="Helvetica"/>
          <w:color w:val="958F8F"/>
          <w:sz w:val="21"/>
          <w:szCs w:val="21"/>
        </w:rPr>
        <w:fldChar w:fldCharType="separate"/>
      </w:r>
      <w:r w:rsidRPr="00F30109">
        <w:rPr>
          <w:rFonts w:ascii="inherit" w:hAnsi="inherit"/>
          <w:color w:val="182D58"/>
          <w:sz w:val="21"/>
          <w:szCs w:val="21"/>
          <w:u w:val="single"/>
          <w:bdr w:val="none" w:sz="0" w:space="0" w:color="auto" w:frame="1"/>
        </w:rPr>
        <w:t>isdn15@temple.edu</w:t>
      </w:r>
      <w:r w:rsidRPr="00F30109">
        <w:rPr>
          <w:rFonts w:ascii="Helvetica" w:hAnsi="Helvetica"/>
          <w:color w:val="958F8F"/>
          <w:sz w:val="21"/>
          <w:szCs w:val="21"/>
        </w:rPr>
        <w:fldChar w:fldCharType="end"/>
      </w:r>
      <w:r w:rsidRPr="00F30109">
        <w:rPr>
          <w:rFonts w:ascii="Helvetica" w:hAnsi="Helvetica"/>
          <w:color w:val="958F8F"/>
          <w:sz w:val="21"/>
          <w:szCs w:val="21"/>
        </w:rPr>
        <w:t> by 5 pm EST on Mar 2, 2015. Decisions about the abstracts will be communicated to the authors by </w:t>
      </w:r>
      <w:r w:rsidRPr="00F30109">
        <w:rPr>
          <w:rFonts w:ascii="inherit" w:hAnsi="inherit"/>
          <w:color w:val="958F8F"/>
          <w:sz w:val="21"/>
          <w:szCs w:val="21"/>
          <w:bdr w:val="none" w:sz="0" w:space="0" w:color="auto" w:frame="1"/>
        </w:rPr>
        <w:t>Mar 23, 2015</w:t>
      </w:r>
      <w:r w:rsidRPr="00F30109">
        <w:rPr>
          <w:rFonts w:ascii="Helvetica" w:hAnsi="Helvetica"/>
          <w:color w:val="958F8F"/>
          <w:sz w:val="21"/>
          <w:szCs w:val="21"/>
        </w:rPr>
        <w:t>. Selected papers would ideally not be published prior to the symposium.</w:t>
      </w:r>
    </w:p>
    <w:p w14:paraId="2D2FBB1F" w14:textId="77777777" w:rsidR="00F30109" w:rsidRPr="00F30109" w:rsidRDefault="00F30109" w:rsidP="00F30109">
      <w:pPr>
        <w:rPr>
          <w:rFonts w:ascii="Times" w:eastAsia="Times New Roman" w:hAnsi="Times"/>
          <w:sz w:val="20"/>
          <w:szCs w:val="20"/>
        </w:rPr>
      </w:pPr>
    </w:p>
    <w:p w14:paraId="1B2A5BF8" w14:textId="77777777" w:rsidR="004F1627" w:rsidRDefault="00F30109">
      <w:r w:rsidRPr="00F30109">
        <w:rPr>
          <w:b/>
        </w:rPr>
        <w:t>Title:</w:t>
      </w:r>
      <w:r>
        <w:t xml:space="preserve"> Preference consistency relies on hippocampal function: Evidence from </w:t>
      </w:r>
      <w:proofErr w:type="spellStart"/>
      <w:r>
        <w:t>mediotemporal</w:t>
      </w:r>
      <w:proofErr w:type="spellEnd"/>
      <w:r>
        <w:t xml:space="preserve"> lobe </w:t>
      </w:r>
      <w:proofErr w:type="spellStart"/>
      <w:r>
        <w:t>epilepy</w:t>
      </w:r>
      <w:proofErr w:type="spellEnd"/>
    </w:p>
    <w:p w14:paraId="684141A2" w14:textId="77777777" w:rsidR="00361731" w:rsidRDefault="00361731" w:rsidP="00F30109">
      <w:pPr>
        <w:rPr>
          <w:b/>
        </w:rPr>
      </w:pPr>
    </w:p>
    <w:p w14:paraId="43170C6A" w14:textId="77777777" w:rsidR="00F30109" w:rsidRPr="00972949" w:rsidRDefault="00F30109" w:rsidP="00F30109">
      <w:pPr>
        <w:rPr>
          <w:vertAlign w:val="superscript"/>
        </w:rPr>
      </w:pPr>
      <w:r w:rsidRPr="00F30109">
        <w:rPr>
          <w:b/>
        </w:rPr>
        <w:t>Authors:</w:t>
      </w:r>
      <w:r>
        <w:t xml:space="preserve"> </w:t>
      </w:r>
      <w:r w:rsidRPr="00972949">
        <w:t>B. Weber</w:t>
      </w:r>
      <w:r w:rsidRPr="00972949">
        <w:rPr>
          <w:vertAlign w:val="superscript"/>
        </w:rPr>
        <w:t>1</w:t>
      </w:r>
      <w:proofErr w:type="gramStart"/>
      <w:r w:rsidRPr="00972949">
        <w:rPr>
          <w:vertAlign w:val="superscript"/>
        </w:rPr>
        <w:t>,2</w:t>
      </w:r>
      <w:proofErr w:type="gramEnd"/>
      <w:r w:rsidRPr="00972949">
        <w:t>, A. Z. Enkavi</w:t>
      </w:r>
      <w:r w:rsidRPr="00972949">
        <w:rPr>
          <w:vertAlign w:val="superscript"/>
        </w:rPr>
        <w:t>3</w:t>
      </w:r>
      <w:r w:rsidRPr="00972949">
        <w:t>,</w:t>
      </w:r>
      <w:r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C.E. Elger</w:t>
      </w:r>
      <w:r w:rsidRPr="00972949">
        <w:rPr>
          <w:vertAlign w:val="superscript"/>
        </w:rPr>
        <w:t>1,2</w:t>
      </w:r>
      <w:r w:rsidRPr="00972949">
        <w:t>, ,E. U. Weber</w:t>
      </w:r>
      <w:r>
        <w:rPr>
          <w:vertAlign w:val="superscript"/>
        </w:rPr>
        <w:t>4</w:t>
      </w:r>
      <w:r w:rsidRPr="00972949">
        <w:t>, E. J. Johnson</w:t>
      </w:r>
      <w:r>
        <w:rPr>
          <w:vertAlign w:val="superscript"/>
        </w:rPr>
        <w:t>4</w:t>
      </w:r>
      <w:r w:rsidRPr="00972949">
        <w:t>,</w:t>
      </w:r>
    </w:p>
    <w:p w14:paraId="664417BF" w14:textId="77777777" w:rsidR="00F30109" w:rsidRDefault="00F30109" w:rsidP="00F30109">
      <w:r w:rsidRPr="00E500B7">
        <w:rPr>
          <w:vertAlign w:val="superscript"/>
        </w:rPr>
        <w:t>1</w:t>
      </w:r>
      <w:r>
        <w:t xml:space="preserve">Department of </w:t>
      </w:r>
      <w:proofErr w:type="spellStart"/>
      <w:r>
        <w:t>Epileptology</w:t>
      </w:r>
      <w:proofErr w:type="spellEnd"/>
      <w:r>
        <w:t>, Sigmund-Freud-Str.25, University Hospital Bonn, 53127 Bonn, Germany</w:t>
      </w:r>
    </w:p>
    <w:p w14:paraId="5D4FE109" w14:textId="77777777" w:rsidR="00F30109" w:rsidRDefault="00F30109" w:rsidP="00F30109">
      <w:proofErr w:type="gramStart"/>
      <w:r>
        <w:rPr>
          <w:vertAlign w:val="superscript"/>
        </w:rPr>
        <w:t>2</w:t>
      </w:r>
      <w:r>
        <w:t xml:space="preserve">Center for Economics and Neuroscience, </w:t>
      </w:r>
      <w:proofErr w:type="spellStart"/>
      <w:r>
        <w:t>Nachtigallenweg</w:t>
      </w:r>
      <w:proofErr w:type="spellEnd"/>
      <w:r>
        <w:t xml:space="preserve"> 86, University of Bonn.</w:t>
      </w:r>
      <w:proofErr w:type="gramEnd"/>
      <w:r>
        <w:t xml:space="preserve"> 53127 Bonn, Germany</w:t>
      </w:r>
    </w:p>
    <w:p w14:paraId="5C7910A0" w14:textId="77777777" w:rsidR="00F30109" w:rsidRDefault="00F30109" w:rsidP="00F30109">
      <w:r w:rsidRPr="00F30109">
        <w:rPr>
          <w:vertAlign w:val="superscript"/>
        </w:rPr>
        <w:t>3</w:t>
      </w:r>
      <w:r>
        <w:t>Department of Psychology, Stanford University, 450 Serra Mall, Stanford, CA 94305</w:t>
      </w:r>
    </w:p>
    <w:p w14:paraId="2B7FBBB8" w14:textId="77777777" w:rsidR="00F30109" w:rsidRDefault="00F30109" w:rsidP="00F30109">
      <w:r>
        <w:rPr>
          <w:vertAlign w:val="superscript"/>
        </w:rPr>
        <w:t>4</w:t>
      </w:r>
      <w:r>
        <w:t>Center for Decision Science, Uris Hall 716, 3022 Broadway, New York, NY 10027-6902, Columbia University, US</w:t>
      </w:r>
    </w:p>
    <w:p w14:paraId="2A7FCB08" w14:textId="77777777" w:rsidR="00361731" w:rsidRDefault="00361731">
      <w:pPr>
        <w:rPr>
          <w:b/>
        </w:rPr>
      </w:pPr>
      <w:bookmarkStart w:id="0" w:name="_GoBack"/>
      <w:bookmarkEnd w:id="0"/>
    </w:p>
    <w:p w14:paraId="5E514368" w14:textId="77777777" w:rsidR="00F30109" w:rsidRDefault="00F30109">
      <w:r w:rsidRPr="00F30109">
        <w:rPr>
          <w:b/>
        </w:rPr>
        <w:t>Presenter:</w:t>
      </w:r>
      <w:r>
        <w:t xml:space="preserve"> Ayse Zeynep Enkavi</w:t>
      </w:r>
    </w:p>
    <w:p w14:paraId="039CA9F5" w14:textId="77777777" w:rsidR="00361731" w:rsidRDefault="00361731">
      <w:pPr>
        <w:rPr>
          <w:b/>
        </w:rPr>
      </w:pPr>
    </w:p>
    <w:p w14:paraId="6E93C425" w14:textId="428F30C1" w:rsidR="00F30109" w:rsidRDefault="00F30109">
      <w:pPr>
        <w:rPr>
          <w:b/>
        </w:rPr>
      </w:pPr>
      <w:r w:rsidRPr="00F30109">
        <w:rPr>
          <w:b/>
        </w:rPr>
        <w:t>Abstract:</w:t>
      </w:r>
      <w:r w:rsidR="00361731">
        <w:rPr>
          <w:b/>
        </w:rPr>
        <w:t xml:space="preserve"> </w:t>
      </w:r>
    </w:p>
    <w:p w14:paraId="204B5B69" w14:textId="11EA45E7" w:rsidR="00361731" w:rsidRDefault="00361731" w:rsidP="00361731">
      <w:pPr>
        <w:pStyle w:val="BodyText"/>
        <w:spacing w:line="240" w:lineRule="auto"/>
      </w:pPr>
      <w:r>
        <w:t xml:space="preserve">If preferences are often constructed </w:t>
      </w:r>
      <w:r>
        <w:fldChar w:fldCharType="begin" w:fldLock="1"/>
      </w:r>
      <w:r>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fldChar w:fldCharType="separate"/>
      </w:r>
      <w:r w:rsidRPr="00DF49CB">
        <w:rPr>
          <w:noProof/>
        </w:rPr>
        <w:t>(Lichtenstein &amp; Slovic, 2006)</w:t>
      </w:r>
      <w:r>
        <w:fldChar w:fldCharType="end"/>
      </w:r>
      <w:ins w:id="1" w:author="Ayse Zeynep Enkavi" w:date="2015-02-25T17:52:00Z">
        <w:r>
          <w:t xml:space="preserve"> </w:t>
        </w:r>
      </w:ins>
      <w:r>
        <w:t>memory processes must play a major role in this construction. Both memory encoding and retrieval</w:t>
      </w:r>
      <w:ins w:id="2" w:author="Ayse Zeynep Enkavi" w:date="2015-02-25T18:11:00Z">
        <w:r w:rsidR="0084148F">
          <w:t xml:space="preserve"> </w:t>
        </w:r>
      </w:ins>
      <w:r>
        <w:t xml:space="preserve">influence judgment and choice in multiple ways </w:t>
      </w:r>
      <w:r>
        <w:fldChar w:fldCharType="begin" w:fldLock="1"/>
      </w:r>
      <w:r>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fldChar w:fldCharType="separate"/>
      </w:r>
      <w:r w:rsidRPr="00DF49CB">
        <w:rPr>
          <w:noProof/>
        </w:rPr>
        <w:t>(Weber &amp; Johnson, 2009)</w:t>
      </w:r>
      <w:r>
        <w:fldChar w:fldCharType="end"/>
      </w:r>
      <w:r>
        <w:t>.The role of memory representations of past experience in choice can be demonstrated by showing that choice is impaired in individuals known to have memory encoding or retrieval deficiencies. Thus we ask whether patients with hippocampal sclerosis are impaired in their preference construction.</w:t>
      </w:r>
    </w:p>
    <w:p w14:paraId="24E08528" w14:textId="2B7FFAD4" w:rsidR="00DD64C4" w:rsidRDefault="00361731" w:rsidP="0084148F">
      <w:pPr>
        <w:ind w:firstLine="360"/>
        <w:rPr>
          <w:ins w:id="3" w:author="Ayse Zeynep Enkavi" w:date="2015-02-25T17:54:00Z"/>
        </w:rPr>
      </w:pPr>
      <w:r>
        <w:t>We test this hypothesis with a series of binary choices among familiar food products. Our measure of choice quality is preference transitivity</w:t>
      </w:r>
      <w:ins w:id="4" w:author="Ayse Zeynep Enkavi" w:date="2015-02-25T18:10:00Z">
        <w:r w:rsidR="0084148F">
          <w:t xml:space="preserve"> </w:t>
        </w:r>
      </w:ins>
      <w:ins w:id="5" w:author="Ayse Zeynep Enkavi" w:date="2015-02-25T18:06:00Z">
        <w:r w:rsidR="0084148F">
          <w:t>I</w:t>
        </w:r>
      </w:ins>
      <w:r>
        <w:t xml:space="preserve">f a person chooses A over B, and B over C, transitivity requires that they pick A over </w:t>
      </w:r>
      <w:proofErr w:type="gramStart"/>
      <w:r>
        <w:t xml:space="preserve">C  </w:t>
      </w:r>
      <w:proofErr w:type="gramEnd"/>
      <w:r>
        <w:fldChar w:fldCharType="begin" w:fldLock="1"/>
      </w:r>
      <w:r>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fldChar w:fldCharType="separate"/>
      </w:r>
      <w:r w:rsidRPr="001749D3">
        <w:rPr>
          <w:noProof/>
        </w:rPr>
        <w:t>(Samuelson, 1938)</w:t>
      </w:r>
      <w:r>
        <w:fldChar w:fldCharType="end"/>
      </w:r>
      <w:r>
        <w:t xml:space="preserve">. One reason for focusing on transitivity is that it is central to the General Axiom of Revealed Preference and is a necessary and sufficient condition for value maximization </w:t>
      </w:r>
      <w:r>
        <w:fldChar w:fldCharType="begin" w:fldLock="1"/>
      </w:r>
      <w:r>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fldChar w:fldCharType="separate"/>
      </w:r>
      <w:r w:rsidRPr="001749D3">
        <w:rPr>
          <w:noProof/>
        </w:rPr>
        <w:t>(Houthakker, 1950)</w:t>
      </w:r>
      <w:r>
        <w:fldChar w:fldCharType="end"/>
      </w:r>
      <w:r>
        <w:t xml:space="preserve">. </w:t>
      </w:r>
      <w:ins w:id="6" w:author="Ayse Zeynep Enkavi" w:date="2015-02-25T17:48:00Z">
        <w:r>
          <w:t>Our task examines binary choices among 20 common candy bars</w:t>
        </w:r>
      </w:ins>
      <w:ins w:id="7" w:author="Ayse Zeynep Enkavi" w:date="2015-02-25T17:50:00Z">
        <w:r>
          <w:t>.</w:t>
        </w:r>
      </w:ins>
      <w:ins w:id="8" w:author="Ayse Zeynep Enkavi" w:date="2015-02-25T17:48:00Z">
        <w:r>
          <w:t xml:space="preserve"> </w:t>
        </w:r>
      </w:ins>
      <w:ins w:id="9" w:author="Ayse Zeynep Enkavi" w:date="2015-02-25T17:50:00Z">
        <w:r>
          <w:t>In a</w:t>
        </w:r>
      </w:ins>
      <w:ins w:id="10" w:author="Ayse Zeynep Enkavi" w:date="2015-02-25T17:48:00Z">
        <w:r>
          <w:t xml:space="preserve"> control task, respondents </w:t>
        </w:r>
      </w:ins>
      <w:ins w:id="11" w:author="Ayse Zeynep Enkavi" w:date="2015-02-25T17:50:00Z">
        <w:r>
          <w:t>indicated which number was larger in</w:t>
        </w:r>
      </w:ins>
      <w:ins w:id="12" w:author="Ayse Zeynep Enkavi" w:date="2015-02-25T17:48:00Z">
        <w:r>
          <w:t xml:space="preserve"> pairs of</w:t>
        </w:r>
      </w:ins>
      <w:ins w:id="13" w:author="Ayse Zeynep Enkavi" w:date="2015-02-25T17:50:00Z">
        <w:r>
          <w:t xml:space="preserve"> numbers</w:t>
        </w:r>
      </w:ins>
      <w:ins w:id="14" w:author="Ayse Zeynep Enkavi" w:date="2015-02-25T17:48:00Z">
        <w:r>
          <w:t>. In both cases our dependent measure was the transitivity of (preference or magnitude) judgments.</w:t>
        </w:r>
      </w:ins>
      <w:ins w:id="15" w:author="Ayse Zeynep Enkavi" w:date="2015-02-25T17:51:00Z">
        <w:r>
          <w:t xml:space="preserve"> 31 participants with MTL lesions a control group (n=30) with </w:t>
        </w:r>
        <w:proofErr w:type="spellStart"/>
        <w:r>
          <w:t>extratemporal</w:t>
        </w:r>
        <w:proofErr w:type="spellEnd"/>
        <w:r>
          <w:t xml:space="preserve"> lesions and a healthy control group (n=30) completed the task.</w:t>
        </w:r>
      </w:ins>
    </w:p>
    <w:p w14:paraId="200E5FD9" w14:textId="3FCDFA09" w:rsidR="00CC7B42" w:rsidRDefault="00DD64C4" w:rsidP="0084148F">
      <w:pPr>
        <w:ind w:firstLine="360"/>
        <w:rPr>
          <w:ins w:id="16" w:author="Ayse Zeynep Enkavi" w:date="2015-02-25T17:58:00Z"/>
        </w:rPr>
      </w:pPr>
      <w:ins w:id="17" w:author="Ayse Zeynep Enkavi" w:date="2015-02-25T17:54:00Z">
        <w:r>
          <w:t>P</w:t>
        </w:r>
        <w:r w:rsidRPr="00C067B5">
          <w:t xml:space="preserve">atients with hippocampal sclerosis showed an increased </w:t>
        </w:r>
        <w:r>
          <w:t>percentage</w:t>
        </w:r>
        <w:r w:rsidRPr="00C067B5">
          <w:t xml:space="preserve"> of </w:t>
        </w:r>
        <w:r>
          <w:t>intransitive</w:t>
        </w:r>
        <w:r w:rsidRPr="00C067B5">
          <w:t xml:space="preserve"> choices </w:t>
        </w:r>
        <w:r>
          <w:t>compared to</w:t>
        </w:r>
        <w:r w:rsidRPr="00C067B5">
          <w:t xml:space="preserve"> the two control groups</w:t>
        </w:r>
        <w:r>
          <w:t xml:space="preserve"> in the preference task compared to the control task</w:t>
        </w:r>
        <w:r w:rsidRPr="00C067B5">
          <w:t xml:space="preserve"> (</w:t>
        </w:r>
        <w:r w:rsidR="0084148F">
          <w:t>means for</w:t>
        </w:r>
        <w:r>
          <w:t xml:space="preserve"> preference task: </w:t>
        </w:r>
        <w:r w:rsidRPr="00C067B5">
          <w:t>MTL: 6.</w:t>
        </w:r>
        <w:r>
          <w:t>07</w:t>
        </w:r>
        <w:r w:rsidRPr="00C067B5">
          <w:t xml:space="preserve">%; ETL: </w:t>
        </w:r>
        <w:r>
          <w:t>3</w:t>
        </w:r>
        <w:r w:rsidRPr="00C067B5">
          <w:t>.</w:t>
        </w:r>
        <w:r>
          <w:t>37</w:t>
        </w:r>
        <w:r w:rsidRPr="00C067B5">
          <w:t>%; CON: 2.</w:t>
        </w:r>
        <w:r w:rsidR="0084148F">
          <w:t>75; means for</w:t>
        </w:r>
        <w:r>
          <w:t xml:space="preserve"> control task: MTL: 0.50 %; ETL: 1.00%; CON: 0.14%</w:t>
        </w:r>
        <w:proofErr w:type="gramStart"/>
        <w:r>
          <w:t>, ;</w:t>
        </w:r>
        <w:proofErr w:type="gramEnd"/>
        <w:r>
          <w:t xml:space="preserve"> linear mixed model with orthogonal contrasts group task interaction</w:t>
        </w:r>
        <w:r w:rsidRPr="00C067B5">
          <w:t xml:space="preserve"> </w:t>
        </w:r>
        <w:r>
          <w:t xml:space="preserve">b = – 0.06, t(91) = –2.98, </w:t>
        </w:r>
        <w:r w:rsidRPr="00C067B5">
          <w:t>p</w:t>
        </w:r>
        <w:r>
          <w:t xml:space="preserve"> = </w:t>
        </w:r>
        <w:r w:rsidRPr="00C067B5">
          <w:t>0.00</w:t>
        </w:r>
        <w:r>
          <w:t>4</w:t>
        </w:r>
        <w:r w:rsidRPr="00C067B5">
          <w:t xml:space="preserve">). </w:t>
        </w:r>
        <w:r>
          <w:t xml:space="preserve">The difference between degree of intransitivity between the preference and control task did </w:t>
        </w:r>
        <w:r>
          <w:lastRenderedPageBreak/>
          <w:t xml:space="preserve">not differ significantly between the two control groups (b = – 0.04, </w:t>
        </w:r>
        <w:proofErr w:type="gramStart"/>
        <w:r>
          <w:t>t(</w:t>
        </w:r>
        <w:proofErr w:type="gramEnd"/>
        <w:r>
          <w:t xml:space="preserve">91) = 0.97, </w:t>
        </w:r>
        <w:r w:rsidRPr="00C067B5">
          <w:t>p</w:t>
        </w:r>
        <w:r>
          <w:t xml:space="preserve"> = </w:t>
        </w:r>
        <w:r w:rsidRPr="00C067B5">
          <w:t>0.</w:t>
        </w:r>
        <w:r>
          <w:t>333).</w:t>
        </w:r>
        <w:r w:rsidRPr="00DD64C4">
          <w:t xml:space="preserve"> </w:t>
        </w:r>
      </w:ins>
      <w:ins w:id="18" w:author="Ayse Zeynep Enkavi" w:date="2015-02-25T17:55:00Z">
        <w:r>
          <w:t>T</w:t>
        </w:r>
      </w:ins>
      <w:ins w:id="19" w:author="Ayse Zeynep Enkavi" w:date="2015-02-25T17:54:00Z">
        <w:r w:rsidRPr="00C067B5">
          <w:t xml:space="preserve">he ratio of compromised hippocampal volume to total volume was significantly correlated with the </w:t>
        </w:r>
        <w:r>
          <w:t>percentage</w:t>
        </w:r>
        <w:r w:rsidRPr="00C067B5">
          <w:t xml:space="preserve"> of </w:t>
        </w:r>
        <w:r>
          <w:t>intransitive choices (spearman-rho = 0.761</w:t>
        </w:r>
        <w:r w:rsidRPr="00C067B5">
          <w:t>; p&lt;0.001; n=16)</w:t>
        </w:r>
      </w:ins>
      <w:ins w:id="20" w:author="Ayse Zeynep Enkavi" w:date="2015-02-25T17:55:00Z">
        <w:r>
          <w:t>.</w:t>
        </w:r>
      </w:ins>
      <w:ins w:id="21" w:author="Ayse Zeynep Enkavi" w:date="2015-02-25T17:56:00Z">
        <w:r>
          <w:t xml:space="preserve"> Further analyses ruled out alternative hypotheses on explicit declarative memory deficits, </w:t>
        </w:r>
      </w:ins>
      <w:ins w:id="22" w:author="Ayse Zeynep Enkavi" w:date="2015-02-25T17:57:00Z">
        <w:r>
          <w:t>speed-accuracy tradeoff and preference for specific items.</w:t>
        </w:r>
      </w:ins>
    </w:p>
    <w:p w14:paraId="4F8BA003" w14:textId="0D027B1D" w:rsidR="0084148F" w:rsidRPr="00141EAB" w:rsidRDefault="0084148F" w:rsidP="0084148F">
      <w:pPr>
        <w:ind w:firstLine="360"/>
        <w:rPr>
          <w:ins w:id="23" w:author="Ayse Zeynep Enkavi" w:date="2015-02-25T18:04:00Z"/>
        </w:rPr>
      </w:pPr>
      <w:ins w:id="24" w:author="Ayse Zeynep Enkavi" w:date="2015-02-25T18:04:00Z">
        <w:r>
          <w:t xml:space="preserve">Our results </w:t>
        </w:r>
        <w:r w:rsidRPr="00141EAB">
          <w:t>suggest a critical role for the hi</w:t>
        </w:r>
        <w:r>
          <w:t>p</w:t>
        </w:r>
        <w:r w:rsidRPr="00141EAB">
          <w:t xml:space="preserve">pocampus as the </w:t>
        </w:r>
      </w:ins>
      <w:ins w:id="25" w:author="Ayse Zeynep Enkavi" w:date="2015-02-25T18:12:00Z">
        <w:r>
          <w:t xml:space="preserve">input </w:t>
        </w:r>
      </w:ins>
      <w:ins w:id="26" w:author="Ayse Zeynep Enkavi" w:date="2015-02-25T18:04:00Z">
        <w:r w:rsidRPr="00141EAB">
          <w:t xml:space="preserve">carrier </w:t>
        </w:r>
        <w:r>
          <w:t xml:space="preserve">into the </w:t>
        </w:r>
        <w:r w:rsidRPr="00141EAB">
          <w:t>construct</w:t>
        </w:r>
        <w:r>
          <w:t>ion of the</w:t>
        </w:r>
        <w:r w:rsidRPr="00141EAB">
          <w:t xml:space="preserve"> value</w:t>
        </w:r>
        <w:r>
          <w:t xml:space="preserve"> of choice option</w:t>
        </w:r>
        <w:r w:rsidRPr="00141EAB">
          <w:t>s.</w:t>
        </w:r>
        <w:r>
          <w:t xml:space="preserve">  Most decisions require the construction of value based on past experience. A better understanding of both internal and external inputs to preference construction processes and their aggregation and comparison will allow us to better comprehend and model how the brain calculates value and makes wise choices.</w:t>
        </w:r>
      </w:ins>
    </w:p>
    <w:p w14:paraId="245A983D" w14:textId="42E3F3BF" w:rsidR="00361731" w:rsidRPr="0084148F" w:rsidRDefault="00361731" w:rsidP="0084148F">
      <w:pPr>
        <w:ind w:firstLine="360"/>
      </w:pPr>
    </w:p>
    <w:sectPr w:rsidR="00361731" w:rsidRPr="0084148F" w:rsidSect="004F16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C24"/>
    <w:rsid w:val="00160C24"/>
    <w:rsid w:val="00361731"/>
    <w:rsid w:val="004F1627"/>
    <w:rsid w:val="0084148F"/>
    <w:rsid w:val="00CC7B42"/>
    <w:rsid w:val="00DD64C4"/>
    <w:rsid w:val="00F30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C3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0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F30109"/>
    <w:rPr>
      <w:color w:val="0000FF"/>
      <w:u w:val="single"/>
    </w:rPr>
  </w:style>
  <w:style w:type="character" w:customStyle="1" w:styleId="apple-converted-space">
    <w:name w:val="apple-converted-space"/>
    <w:basedOn w:val="DefaultParagraphFont"/>
    <w:rsid w:val="00F30109"/>
  </w:style>
  <w:style w:type="character" w:customStyle="1" w:styleId="aqj">
    <w:name w:val="aqj"/>
    <w:basedOn w:val="DefaultParagraphFont"/>
    <w:rsid w:val="00F30109"/>
  </w:style>
  <w:style w:type="paragraph" w:styleId="BodyText">
    <w:name w:val="Body Text"/>
    <w:basedOn w:val="Normal"/>
    <w:link w:val="BodyTextChar"/>
    <w:rsid w:val="00361731"/>
    <w:pPr>
      <w:tabs>
        <w:tab w:val="left" w:pos="0"/>
      </w:tabs>
      <w:spacing w:line="480" w:lineRule="auto"/>
      <w:ind w:right="-14" w:firstLine="360"/>
    </w:pPr>
    <w:rPr>
      <w:rFonts w:eastAsia="Times New Roman"/>
      <w:szCs w:val="20"/>
    </w:rPr>
  </w:style>
  <w:style w:type="character" w:customStyle="1" w:styleId="BodyTextChar">
    <w:name w:val="Body Text Char"/>
    <w:basedOn w:val="DefaultParagraphFont"/>
    <w:link w:val="BodyText"/>
    <w:rsid w:val="00361731"/>
    <w:rPr>
      <w:rFonts w:eastAsia="Times New Roman"/>
      <w:szCs w:val="20"/>
    </w:rPr>
  </w:style>
  <w:style w:type="paragraph" w:styleId="BalloonText">
    <w:name w:val="Balloon Text"/>
    <w:basedOn w:val="Normal"/>
    <w:link w:val="BalloonTextChar"/>
    <w:uiPriority w:val="99"/>
    <w:semiHidden/>
    <w:unhideWhenUsed/>
    <w:rsid w:val="00361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73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D64C4"/>
    <w:rPr>
      <w:sz w:val="16"/>
      <w:szCs w:val="16"/>
    </w:rPr>
  </w:style>
  <w:style w:type="paragraph" w:styleId="CommentText">
    <w:name w:val="annotation text"/>
    <w:basedOn w:val="Normal"/>
    <w:link w:val="CommentTextChar"/>
    <w:uiPriority w:val="99"/>
    <w:unhideWhenUsed/>
    <w:rsid w:val="00DD64C4"/>
    <w:pPr>
      <w:tabs>
        <w:tab w:val="left" w:pos="0"/>
      </w:tabs>
      <w:spacing w:line="480" w:lineRule="auto"/>
      <w:ind w:right="-14" w:firstLine="360"/>
    </w:pPr>
    <w:rPr>
      <w:rFonts w:eastAsia="Times New Roman"/>
      <w:bCs/>
      <w:iCs/>
      <w:sz w:val="20"/>
      <w:szCs w:val="20"/>
    </w:rPr>
  </w:style>
  <w:style w:type="character" w:customStyle="1" w:styleId="CommentTextChar">
    <w:name w:val="Comment Text Char"/>
    <w:basedOn w:val="DefaultParagraphFont"/>
    <w:link w:val="CommentText"/>
    <w:uiPriority w:val="99"/>
    <w:rsid w:val="00DD64C4"/>
    <w:rPr>
      <w:rFonts w:eastAsia="Times New Roman"/>
      <w:bCs/>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0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F30109"/>
    <w:rPr>
      <w:color w:val="0000FF"/>
      <w:u w:val="single"/>
    </w:rPr>
  </w:style>
  <w:style w:type="character" w:customStyle="1" w:styleId="apple-converted-space">
    <w:name w:val="apple-converted-space"/>
    <w:basedOn w:val="DefaultParagraphFont"/>
    <w:rsid w:val="00F30109"/>
  </w:style>
  <w:style w:type="character" w:customStyle="1" w:styleId="aqj">
    <w:name w:val="aqj"/>
    <w:basedOn w:val="DefaultParagraphFont"/>
    <w:rsid w:val="00F30109"/>
  </w:style>
  <w:style w:type="paragraph" w:styleId="BodyText">
    <w:name w:val="Body Text"/>
    <w:basedOn w:val="Normal"/>
    <w:link w:val="BodyTextChar"/>
    <w:rsid w:val="00361731"/>
    <w:pPr>
      <w:tabs>
        <w:tab w:val="left" w:pos="0"/>
      </w:tabs>
      <w:spacing w:line="480" w:lineRule="auto"/>
      <w:ind w:right="-14" w:firstLine="360"/>
    </w:pPr>
    <w:rPr>
      <w:rFonts w:eastAsia="Times New Roman"/>
      <w:szCs w:val="20"/>
    </w:rPr>
  </w:style>
  <w:style w:type="character" w:customStyle="1" w:styleId="BodyTextChar">
    <w:name w:val="Body Text Char"/>
    <w:basedOn w:val="DefaultParagraphFont"/>
    <w:link w:val="BodyText"/>
    <w:rsid w:val="00361731"/>
    <w:rPr>
      <w:rFonts w:eastAsia="Times New Roman"/>
      <w:szCs w:val="20"/>
    </w:rPr>
  </w:style>
  <w:style w:type="paragraph" w:styleId="BalloonText">
    <w:name w:val="Balloon Text"/>
    <w:basedOn w:val="Normal"/>
    <w:link w:val="BalloonTextChar"/>
    <w:uiPriority w:val="99"/>
    <w:semiHidden/>
    <w:unhideWhenUsed/>
    <w:rsid w:val="00361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73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D64C4"/>
    <w:rPr>
      <w:sz w:val="16"/>
      <w:szCs w:val="16"/>
    </w:rPr>
  </w:style>
  <w:style w:type="paragraph" w:styleId="CommentText">
    <w:name w:val="annotation text"/>
    <w:basedOn w:val="Normal"/>
    <w:link w:val="CommentTextChar"/>
    <w:uiPriority w:val="99"/>
    <w:unhideWhenUsed/>
    <w:rsid w:val="00DD64C4"/>
    <w:pPr>
      <w:tabs>
        <w:tab w:val="left" w:pos="0"/>
      </w:tabs>
      <w:spacing w:line="480" w:lineRule="auto"/>
      <w:ind w:right="-14" w:firstLine="360"/>
    </w:pPr>
    <w:rPr>
      <w:rFonts w:eastAsia="Times New Roman"/>
      <w:bCs/>
      <w:iCs/>
      <w:sz w:val="20"/>
      <w:szCs w:val="20"/>
    </w:rPr>
  </w:style>
  <w:style w:type="character" w:customStyle="1" w:styleId="CommentTextChar">
    <w:name w:val="Comment Text Char"/>
    <w:basedOn w:val="DefaultParagraphFont"/>
    <w:link w:val="CommentText"/>
    <w:uiPriority w:val="99"/>
    <w:rsid w:val="00DD64C4"/>
    <w:rPr>
      <w:rFonts w:eastAsia="Times New Roman"/>
      <w:bCs/>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13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1314</Words>
  <Characters>7491</Characters>
  <Application>Microsoft Macintosh Word</Application>
  <DocSecurity>0</DocSecurity>
  <Lines>62</Lines>
  <Paragraphs>17</Paragraphs>
  <ScaleCrop>false</ScaleCrop>
  <Company>Stanford University</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Zeynep Enkavi</dc:creator>
  <cp:keywords/>
  <dc:description/>
  <cp:lastModifiedBy>Ayse Zeynep Enkavi</cp:lastModifiedBy>
  <cp:revision>4</cp:revision>
  <dcterms:created xsi:type="dcterms:W3CDTF">2015-02-26T01:33:00Z</dcterms:created>
  <dcterms:modified xsi:type="dcterms:W3CDTF">2015-02-26T02:12:00Z</dcterms:modified>
</cp:coreProperties>
</file>